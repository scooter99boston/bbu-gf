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39355E9" w14:textId="77777777" w:rsidR="00BF6024" w:rsidRPr="00E46C57" w:rsidRDefault="00BF6024" w:rsidP="00BF6024">
      <w:pPr>
        <w:spacing w:before="84"/>
        <w:jc w:val="center"/>
        <w:rPr>
          <w:color w:val="000000"/>
          <w:sz w:val="24"/>
          <w:szCs w:val="24"/>
          <w:rPrChange w:id="0" w:author="Scott Nicholas" w:date="2020-06-20T01:19:00Z">
            <w:rPr>
              <w:rFonts w:ascii="Arial" w:hAnsi="Arial" w:cs="Arial"/>
              <w:color w:val="000000"/>
              <w:sz w:val="52"/>
              <w:szCs w:val="52"/>
            </w:rPr>
          </w:rPrChange>
        </w:rPr>
      </w:pPr>
      <w:r w:rsidRPr="00E46C57">
        <w:rPr>
          <w:color w:val="000000"/>
          <w:sz w:val="24"/>
          <w:szCs w:val="24"/>
          <w:rPrChange w:id="1" w:author="Scott Nicholas" w:date="2020-06-20T01:19:00Z">
            <w:rPr>
              <w:rFonts w:ascii="Arial" w:hAnsi="Arial" w:cs="Arial"/>
              <w:color w:val="000000"/>
              <w:sz w:val="52"/>
              <w:szCs w:val="52"/>
            </w:rPr>
          </w:rPrChange>
        </w:rPr>
        <w:t>Bedrock Business Utility</w:t>
      </w:r>
    </w:p>
    <w:p w14:paraId="2653B6A5" w14:textId="77777777" w:rsidR="00BF6024" w:rsidRPr="00E46C57" w:rsidRDefault="00BF6024" w:rsidP="00BF6024">
      <w:pPr>
        <w:spacing w:before="84"/>
        <w:jc w:val="center"/>
        <w:rPr>
          <w:color w:val="000000"/>
          <w:sz w:val="24"/>
          <w:szCs w:val="24"/>
          <w:rPrChange w:id="2" w:author="Scott Nicholas" w:date="2020-06-20T01:19:00Z">
            <w:rPr>
              <w:rFonts w:ascii="Arial" w:hAnsi="Arial" w:cs="Arial"/>
              <w:color w:val="000000"/>
              <w:sz w:val="52"/>
              <w:szCs w:val="52"/>
            </w:rPr>
          </w:rPrChange>
        </w:rPr>
      </w:pPr>
      <w:r w:rsidRPr="00E46C57">
        <w:rPr>
          <w:color w:val="000000"/>
          <w:sz w:val="24"/>
          <w:szCs w:val="24"/>
          <w:rPrChange w:id="3" w:author="Scott Nicholas" w:date="2020-06-20T01:19:00Z">
            <w:rPr>
              <w:rFonts w:ascii="Arial" w:hAnsi="Arial" w:cs="Arial"/>
              <w:color w:val="000000"/>
              <w:sz w:val="52"/>
              <w:szCs w:val="52"/>
            </w:rPr>
          </w:rPrChange>
        </w:rPr>
        <w:t xml:space="preserve">Participation Agreement </w:t>
      </w:r>
    </w:p>
    <w:p w14:paraId="74929A1A" w14:textId="77777777" w:rsidR="00BF6024" w:rsidRPr="00E46C57" w:rsidRDefault="00BF6024" w:rsidP="00BF6024">
      <w:pPr>
        <w:jc w:val="center"/>
        <w:rPr>
          <w:rStyle w:val="Strong"/>
          <w:sz w:val="24"/>
          <w:szCs w:val="24"/>
          <w:rPrChange w:id="4" w:author="Scott Nicholas" w:date="2020-06-20T01:19:00Z">
            <w:rPr>
              <w:rStyle w:val="Strong"/>
            </w:rPr>
          </w:rPrChange>
        </w:rPr>
      </w:pPr>
    </w:p>
    <w:p w14:paraId="372EC032" w14:textId="77777777" w:rsidR="00BF6024" w:rsidRPr="00E46C57" w:rsidRDefault="00BF6024" w:rsidP="00BF6024">
      <w:pPr>
        <w:jc w:val="center"/>
        <w:rPr>
          <w:rStyle w:val="Strong"/>
          <w:sz w:val="24"/>
          <w:szCs w:val="24"/>
          <w:rPrChange w:id="5" w:author="Scott Nicholas" w:date="2020-06-20T01:19:00Z">
            <w:rPr>
              <w:rStyle w:val="Strong"/>
            </w:rPr>
          </w:rPrChange>
        </w:rPr>
      </w:pPr>
      <w:r w:rsidRPr="00E46C57">
        <w:rPr>
          <w:rStyle w:val="Strong"/>
          <w:sz w:val="24"/>
          <w:szCs w:val="24"/>
          <w:rPrChange w:id="6" w:author="Scott Nicholas" w:date="2020-06-20T01:19:00Z">
            <w:rPr>
              <w:rStyle w:val="Strong"/>
            </w:rPr>
          </w:rPrChange>
        </w:rPr>
        <w:t>Version 1</w:t>
      </w:r>
    </w:p>
    <w:p w14:paraId="1790159C" w14:textId="1179D74F" w:rsidR="00BF6024" w:rsidRPr="00E46C57" w:rsidRDefault="00BF6024" w:rsidP="00BF6024">
      <w:pPr>
        <w:jc w:val="center"/>
        <w:rPr>
          <w:sz w:val="24"/>
          <w:szCs w:val="24"/>
          <w:rPrChange w:id="7" w:author="Scott Nicholas" w:date="2020-06-20T01:19:00Z">
            <w:rPr/>
          </w:rPrChange>
        </w:rPr>
      </w:pPr>
      <w:r w:rsidRPr="00E46C57">
        <w:rPr>
          <w:sz w:val="24"/>
          <w:szCs w:val="24"/>
          <w:rPrChange w:id="8" w:author="Scott Nicholas" w:date="2020-06-20T01:19:00Z">
            <w:rPr/>
          </w:rPrChange>
        </w:rPr>
        <w:t>2020-</w:t>
      </w:r>
      <w:del w:id="9" w:author="Dan Gisolfi" w:date="2020-06-25T11:42:00Z">
        <w:r w:rsidRPr="00E46C57" w:rsidDel="00384AB4">
          <w:rPr>
            <w:sz w:val="24"/>
            <w:szCs w:val="24"/>
            <w:rPrChange w:id="10" w:author="Scott Nicholas" w:date="2020-06-20T01:19:00Z">
              <w:rPr/>
            </w:rPrChange>
          </w:rPr>
          <w:delText>03-01</w:delText>
        </w:r>
      </w:del>
      <w:ins w:id="11" w:author="Dan Gisolfi" w:date="2020-06-25T11:42:00Z">
        <w:r w:rsidR="00384AB4">
          <w:rPr>
            <w:sz w:val="24"/>
            <w:szCs w:val="24"/>
          </w:rPr>
          <w:t>07-01</w:t>
        </w:r>
      </w:ins>
    </w:p>
    <w:p w14:paraId="0D99B42D" w14:textId="77777777" w:rsidR="00BF6024" w:rsidRPr="00E46C57" w:rsidRDefault="00BF6024" w:rsidP="00BF6024">
      <w:pPr>
        <w:jc w:val="center"/>
        <w:rPr>
          <w:sz w:val="24"/>
          <w:szCs w:val="24"/>
          <w:rPrChange w:id="12" w:author="Scott Nicholas" w:date="2020-06-20T01:19:00Z">
            <w:rPr/>
          </w:rPrChange>
        </w:rPr>
      </w:pPr>
    </w:p>
    <w:p w14:paraId="5CA1E628" w14:textId="77777777" w:rsidR="00BF6024" w:rsidRPr="00E46C57" w:rsidRDefault="00BF6024" w:rsidP="00BF6024">
      <w:pPr>
        <w:jc w:val="center"/>
        <w:rPr>
          <w:sz w:val="24"/>
          <w:szCs w:val="24"/>
          <w:rPrChange w:id="13" w:author="Scott Nicholas" w:date="2020-06-20T01:19:00Z">
            <w:rPr/>
          </w:rPrChange>
        </w:rPr>
      </w:pPr>
    </w:p>
    <w:p w14:paraId="4A077521" w14:textId="77777777" w:rsidR="00BF6024" w:rsidRPr="00E46C57" w:rsidRDefault="00BF6024" w:rsidP="00BF6024">
      <w:pPr>
        <w:jc w:val="center"/>
        <w:rPr>
          <w:sz w:val="24"/>
          <w:szCs w:val="24"/>
          <w:rPrChange w:id="14" w:author="Scott Nicholas" w:date="2020-06-20T01:19:00Z">
            <w:rPr/>
          </w:rPrChange>
        </w:rPr>
      </w:pPr>
    </w:p>
    <w:p w14:paraId="1B2562B5" w14:textId="77777777" w:rsidR="00BF6024" w:rsidRPr="00E46C57" w:rsidRDefault="00BF6024" w:rsidP="00BF6024">
      <w:pPr>
        <w:jc w:val="center"/>
        <w:rPr>
          <w:sz w:val="24"/>
          <w:szCs w:val="24"/>
          <w:rPrChange w:id="15" w:author="Scott Nicholas" w:date="2020-06-20T01:19:00Z">
            <w:rPr/>
          </w:rPrChange>
        </w:rPr>
      </w:pPr>
    </w:p>
    <w:p w14:paraId="04488CEE" w14:textId="77777777" w:rsidR="00BF6024" w:rsidRPr="00E46C57" w:rsidRDefault="00BF6024" w:rsidP="00BF6024">
      <w:pPr>
        <w:jc w:val="center"/>
        <w:rPr>
          <w:sz w:val="24"/>
          <w:szCs w:val="24"/>
          <w:rPrChange w:id="16" w:author="Scott Nicholas" w:date="2020-06-20T01:19:00Z">
            <w:rPr/>
          </w:rPrChange>
        </w:rPr>
      </w:pPr>
      <w:r w:rsidRPr="00E46C57">
        <w:rPr>
          <w:noProof/>
          <w:sz w:val="24"/>
          <w:szCs w:val="24"/>
          <w:rPrChange w:id="17" w:author="Scott Nicholas" w:date="2020-06-20T01:19:00Z">
            <w:rPr>
              <w:noProof/>
            </w:rPr>
          </w:rPrChange>
        </w:rPr>
        <w:drawing>
          <wp:inline distT="0" distB="0" distL="0" distR="0" wp14:anchorId="206ADE30" wp14:editId="3EDAA849">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6E532B66" w14:textId="77777777" w:rsidR="00BF6024" w:rsidRPr="00E46C57" w:rsidRDefault="00BF6024" w:rsidP="00BF6024">
      <w:pPr>
        <w:rPr>
          <w:sz w:val="24"/>
          <w:szCs w:val="24"/>
          <w:rPrChange w:id="18" w:author="Scott Nicholas" w:date="2020-06-20T01:19:00Z">
            <w:rPr/>
          </w:rPrChange>
        </w:rPr>
      </w:pPr>
    </w:p>
    <w:p w14:paraId="07B4D6F4" w14:textId="77777777" w:rsidR="00BF6024" w:rsidRPr="00E46C57" w:rsidRDefault="00BF6024" w:rsidP="00BF6024">
      <w:pPr>
        <w:jc w:val="center"/>
        <w:rPr>
          <w:sz w:val="24"/>
          <w:szCs w:val="24"/>
          <w:rPrChange w:id="19" w:author="Scott Nicholas" w:date="2020-06-20T01:19:00Z">
            <w:rPr/>
          </w:rPrChange>
        </w:rPr>
      </w:pPr>
    </w:p>
    <w:p w14:paraId="3FA6FB86" w14:textId="28E8B506" w:rsidR="00BF6024" w:rsidRPr="00E46C57" w:rsidRDefault="00807371" w:rsidP="00BF6024">
      <w:pPr>
        <w:jc w:val="center"/>
        <w:rPr>
          <w:sz w:val="24"/>
          <w:szCs w:val="24"/>
          <w:rPrChange w:id="20" w:author="Scott Nicholas" w:date="2020-06-20T01:19:00Z">
            <w:rPr/>
          </w:rPrChange>
        </w:rPr>
      </w:pPr>
      <w:r w:rsidRPr="00E46C57">
        <w:rPr>
          <w:sz w:val="24"/>
          <w:szCs w:val="24"/>
          <w:rPrChange w:id="21" w:author="Scott Nicholas" w:date="2020-06-20T01:19:00Z">
            <w:rPr/>
          </w:rPrChange>
        </w:rPr>
        <w:fldChar w:fldCharType="begin"/>
      </w:r>
      <w:r w:rsidRPr="00E46C57">
        <w:rPr>
          <w:sz w:val="24"/>
          <w:szCs w:val="24"/>
          <w:rPrChange w:id="22" w:author="Scott Nicholas" w:date="2020-06-20T01:19:00Z">
            <w:rPr/>
          </w:rPrChange>
        </w:rPr>
        <w:instrText xml:space="preserve"> HYPERLINK "http://bbu.bedrockconsortium.org/" </w:instrText>
      </w:r>
      <w:r w:rsidRPr="00E46C57">
        <w:rPr>
          <w:sz w:val="24"/>
          <w:szCs w:val="24"/>
          <w:rPrChange w:id="23" w:author="Scott Nicholas" w:date="2020-06-20T01:19:00Z">
            <w:rPr>
              <w:rStyle w:val="Hyperlink"/>
            </w:rPr>
          </w:rPrChange>
        </w:rPr>
        <w:fldChar w:fldCharType="separate"/>
      </w:r>
      <w:r w:rsidR="001737BB" w:rsidRPr="00E46C57">
        <w:rPr>
          <w:rStyle w:val="Hyperlink"/>
          <w:sz w:val="24"/>
          <w:szCs w:val="24"/>
          <w:rPrChange w:id="24" w:author="Scott Nicholas" w:date="2020-06-20T01:19:00Z">
            <w:rPr>
              <w:rStyle w:val="Hyperlink"/>
            </w:rPr>
          </w:rPrChange>
        </w:rPr>
        <w:t>http://bbu.bedrockconsortium.org/</w:t>
      </w:r>
      <w:r w:rsidRPr="00E46C57">
        <w:rPr>
          <w:rStyle w:val="Hyperlink"/>
          <w:sz w:val="24"/>
          <w:szCs w:val="24"/>
          <w:rPrChange w:id="25" w:author="Scott Nicholas" w:date="2020-06-20T01:19:00Z">
            <w:rPr>
              <w:rStyle w:val="Hyperlink"/>
            </w:rPr>
          </w:rPrChange>
        </w:rPr>
        <w:fldChar w:fldCharType="end"/>
      </w:r>
    </w:p>
    <w:p w14:paraId="040C15F4" w14:textId="77777777" w:rsidR="00BF6024" w:rsidRPr="00E46C57" w:rsidRDefault="00BF6024" w:rsidP="00BF6024">
      <w:pPr>
        <w:rPr>
          <w:color w:val="000000"/>
          <w:sz w:val="24"/>
          <w:szCs w:val="24"/>
          <w:rPrChange w:id="26" w:author="Scott Nicholas" w:date="2020-06-20T01:19:00Z">
            <w:rPr>
              <w:rFonts w:ascii="ÿÑ˛" w:hAnsi="ÿÑ˛" w:cs="ÿÑ˛"/>
              <w:color w:val="000000"/>
              <w:sz w:val="52"/>
              <w:szCs w:val="52"/>
            </w:rPr>
          </w:rPrChange>
        </w:rPr>
      </w:pPr>
      <w:r w:rsidRPr="00E46C57">
        <w:rPr>
          <w:color w:val="000000"/>
          <w:sz w:val="24"/>
          <w:szCs w:val="24"/>
          <w:rPrChange w:id="27" w:author="Scott Nicholas" w:date="2020-06-20T01:19:00Z">
            <w:rPr>
              <w:rFonts w:ascii="ÿÑ˛" w:hAnsi="ÿÑ˛" w:cs="ÿÑ˛"/>
              <w:color w:val="000000"/>
              <w:sz w:val="52"/>
              <w:szCs w:val="52"/>
            </w:rPr>
          </w:rPrChange>
        </w:rPr>
        <w:br w:type="page"/>
      </w:r>
    </w:p>
    <w:p w14:paraId="5EB2F60C" w14:textId="77777777" w:rsidR="00BF6024" w:rsidRPr="00E46C57" w:rsidRDefault="00BF6024">
      <w:pPr>
        <w:rPr>
          <w:b/>
          <w:sz w:val="24"/>
          <w:szCs w:val="24"/>
        </w:rPr>
      </w:pPr>
    </w:p>
    <w:p w14:paraId="12962459"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14:paraId="24FD12B8"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THE LINUX FOUNDATION</w:t>
      </w:r>
      <w:r w:rsidRPr="00E46C57">
        <w:rPr>
          <w:b/>
          <w:sz w:val="24"/>
          <w:szCs w:val="24"/>
        </w:rPr>
        <w:br/>
      </w:r>
    </w:p>
    <w:p w14:paraId="1BC3F304" w14:textId="481B1A83"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THE</w:t>
      </w:r>
      <w:r w:rsidR="00670894" w:rsidRPr="00E46C57">
        <w:rPr>
          <w:b/>
          <w:sz w:val="24"/>
          <w:szCs w:val="24"/>
        </w:rPr>
        <w:t xml:space="preserve"> BEDROCK </w:t>
      </w:r>
      <w:del w:id="28" w:author="Scott Nicholas" w:date="2020-06-16T13:49:00Z">
        <w:r w:rsidR="00670894" w:rsidRPr="005D0B0E" w:rsidDel="00B61A75">
          <w:rPr>
            <w:b/>
            <w:sz w:val="24"/>
            <w:szCs w:val="24"/>
          </w:rPr>
          <w:delText>BUSINESS UTILITY</w:delText>
        </w:r>
        <w:r w:rsidRPr="00E46C57" w:rsidDel="00B61A75">
          <w:rPr>
            <w:b/>
            <w:sz w:val="24"/>
            <w:szCs w:val="24"/>
          </w:rPr>
          <w:delText xml:space="preserve"> </w:delText>
        </w:r>
      </w:del>
      <w:del w:id="29" w:author="Scott Nicholas" w:date="2020-06-16T12:47:00Z">
        <w:r w:rsidRPr="00E46C57" w:rsidDel="00411079">
          <w:rPr>
            <w:b/>
            <w:sz w:val="24"/>
            <w:szCs w:val="24"/>
          </w:rPr>
          <w:delText>FUND</w:delText>
        </w:r>
      </w:del>
      <w:ins w:id="30" w:author="Scott Nicholas" w:date="2020-06-16T12:47:00Z">
        <w:r w:rsidR="00411079" w:rsidRPr="00E46C57">
          <w:rPr>
            <w:b/>
            <w:sz w:val="24"/>
            <w:szCs w:val="24"/>
          </w:rPr>
          <w:t>CONSORTIUM</w:t>
        </w:r>
      </w:ins>
    </w:p>
    <w:p w14:paraId="474E8F95"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Directed Fund Participation Agreement</w:t>
      </w:r>
    </w:p>
    <w:p w14:paraId="2BE72AA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2CC06E85" w14:textId="39429B3C" w:rsidR="00AC52E4" w:rsidRPr="00E46C57" w:rsidRDefault="00757EA1" w:rsidP="00AC52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ns w:id="31" w:author="Scott Nicholas" w:date="2020-06-16T13:29:00Z"/>
          <w:sz w:val="24"/>
          <w:szCs w:val="24"/>
        </w:rPr>
      </w:pPr>
      <w:ins w:id="32" w:author="Scott Nicholas" w:date="2020-06-16T13:31:00Z">
        <w:r w:rsidRPr="00E46C57">
          <w:rPr>
            <w:sz w:val="24"/>
            <w:szCs w:val="24"/>
          </w:rPr>
          <w:t xml:space="preserve">The members of the Bedrock Consortium </w:t>
        </w:r>
      </w:ins>
      <w:ins w:id="33" w:author="Scott Nicholas" w:date="2020-06-16T13:33:00Z">
        <w:r w:rsidRPr="00E46C57">
          <w:rPr>
            <w:sz w:val="24"/>
            <w:szCs w:val="24"/>
          </w:rPr>
          <w:t xml:space="preserve">(the “Directed Fund”) </w:t>
        </w:r>
      </w:ins>
      <w:ins w:id="34" w:author="Scott Nicholas" w:date="2020-06-16T13:31:00Z">
        <w:r w:rsidRPr="00E46C57">
          <w:rPr>
            <w:sz w:val="24"/>
            <w:szCs w:val="24"/>
          </w:rPr>
          <w:t xml:space="preserve">represent a collection of international private sector companies and other organizations that operate and manage the </w:t>
        </w:r>
      </w:ins>
      <w:ins w:id="35" w:author="Scott Nicholas" w:date="2020-06-16T13:32:00Z">
        <w:r w:rsidRPr="00E46C57">
          <w:rPr>
            <w:sz w:val="24"/>
            <w:szCs w:val="24"/>
          </w:rPr>
          <w:t>Utility (as defined below)</w:t>
        </w:r>
      </w:ins>
      <w:ins w:id="36" w:author="Scott Nicholas" w:date="2020-06-16T13:31:00Z">
        <w:r w:rsidRPr="00E46C57">
          <w:rPr>
            <w:sz w:val="24"/>
            <w:szCs w:val="24"/>
          </w:rPr>
          <w:t>.</w:t>
        </w:r>
      </w:ins>
      <w:ins w:id="37" w:author="Scott Nicholas" w:date="2020-06-16T13:32:00Z">
        <w:r w:rsidRPr="00E46C57">
          <w:rPr>
            <w:sz w:val="24"/>
            <w:szCs w:val="24"/>
          </w:rPr>
          <w:t xml:space="preserve">  </w:t>
        </w:r>
      </w:ins>
      <w:ins w:id="38" w:author="Scott Nicholas" w:date="2020-06-16T13:33:00Z">
        <w:r w:rsidRPr="00E46C57">
          <w:rPr>
            <w:sz w:val="24"/>
            <w:szCs w:val="24"/>
          </w:rPr>
          <w:t>The Directed Fund, directed fund of the Linux Foundation</w:t>
        </w:r>
      </w:ins>
      <w:ins w:id="39" w:author="Scott Nicholas" w:date="2020-06-16T13:48:00Z">
        <w:r w:rsidR="00B61A75" w:rsidRPr="00E46C57">
          <w:rPr>
            <w:sz w:val="24"/>
            <w:szCs w:val="24"/>
          </w:rPr>
          <w:t xml:space="preserve"> (“LF”)</w:t>
        </w:r>
      </w:ins>
      <w:ins w:id="40" w:author="Scott Nicholas" w:date="2020-06-16T13:33:00Z">
        <w:r w:rsidRPr="00E46C57">
          <w:rPr>
            <w:sz w:val="24"/>
            <w:szCs w:val="24"/>
          </w:rPr>
          <w:t xml:space="preserve">, </w:t>
        </w:r>
      </w:ins>
      <w:ins w:id="41" w:author="Scott Nicholas" w:date="2020-06-16T13:29:00Z">
        <w:r w:rsidR="00AC52E4" w:rsidRPr="00E46C57">
          <w:rPr>
            <w:sz w:val="24"/>
            <w:szCs w:val="24"/>
          </w:rPr>
          <w:t xml:space="preserve">serves the purpose of raising, budgeting and spending funds in support of the Utility and the Technical Project (as defined below). The </w:t>
        </w:r>
      </w:ins>
      <w:ins w:id="42" w:author="Scott Nicholas" w:date="2020-06-16T13:49:00Z">
        <w:r w:rsidR="00B61A75" w:rsidRPr="00E46C57">
          <w:rPr>
            <w:sz w:val="24"/>
            <w:szCs w:val="24"/>
          </w:rPr>
          <w:t>Bedrock</w:t>
        </w:r>
      </w:ins>
      <w:ins w:id="43" w:author="Dan Gisolfi" w:date="2020-06-25T11:43:00Z">
        <w:r w:rsidR="00384AB4">
          <w:rPr>
            <w:sz w:val="24"/>
            <w:szCs w:val="24"/>
          </w:rPr>
          <w:t xml:space="preserve"> Business Utility</w:t>
        </w:r>
      </w:ins>
      <w:ins w:id="44" w:author="Scott Nicholas" w:date="2020-06-16T13:29:00Z">
        <w:r w:rsidR="00AC52E4" w:rsidRPr="00E46C57">
          <w:rPr>
            <w:sz w:val="24"/>
            <w:szCs w:val="24"/>
          </w:rPr>
          <w:t xml:space="preserve"> </w:t>
        </w:r>
      </w:ins>
      <w:ins w:id="45" w:author="Scott Nicholas" w:date="2020-06-16T13:34:00Z">
        <w:r w:rsidRPr="00E46C57">
          <w:rPr>
            <w:sz w:val="24"/>
            <w:szCs w:val="24"/>
          </w:rPr>
          <w:t xml:space="preserve">(the “Utility”) </w:t>
        </w:r>
      </w:ins>
      <w:ins w:id="46" w:author="Scott Nicholas" w:date="2020-06-16T13:29:00Z">
        <w:r w:rsidR="00AC52E4" w:rsidRPr="00E46C57">
          <w:rPr>
            <w:sz w:val="24"/>
            <w:szCs w:val="24"/>
          </w:rPr>
          <w:t>is a self-governed and self-sustainable public identity utility.  LF Governance Networks, Inc., a Delaware non-profit corporation, supports the Utility by executing the various agreements relating to the management of, or transacting with, the Utility. The Technical Project</w:t>
        </w:r>
      </w:ins>
      <w:ins w:id="47" w:author="Scott Nicholas" w:date="2020-06-16T13:34:00Z">
        <w:r w:rsidRPr="00E46C57">
          <w:rPr>
            <w:sz w:val="24"/>
            <w:szCs w:val="24"/>
          </w:rPr>
          <w:t xml:space="preserve"> (the “Technical Project”) </w:t>
        </w:r>
      </w:ins>
      <w:ins w:id="48" w:author="Scott Nicholas" w:date="2020-06-16T13:29:00Z">
        <w:r w:rsidR="00AC52E4" w:rsidRPr="00E46C57">
          <w:rPr>
            <w:sz w:val="24"/>
            <w:szCs w:val="24"/>
          </w:rPr>
          <w:t xml:space="preserve">is a technical project established as the Bedrock Technical Project a Series of LF Projects, LLC with the mission of supporting the technical needs of the Bedrock Business Utility. </w:t>
        </w:r>
      </w:ins>
    </w:p>
    <w:p w14:paraId="7C6A0097" w14:textId="2795554C" w:rsidR="00411079" w:rsidRPr="00E46C57" w:rsidRDefault="004110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ns w:id="49" w:author="Scott Nicholas" w:date="2020-06-16T13:29:00Z"/>
          <w:sz w:val="24"/>
          <w:szCs w:val="24"/>
          <w:rPrChange w:id="50" w:author="Scott Nicholas" w:date="2020-06-20T01:19:00Z">
            <w:rPr>
              <w:ins w:id="51" w:author="Scott Nicholas" w:date="2020-06-16T13:29:00Z"/>
              <w:sz w:val="24"/>
              <w:szCs w:val="24"/>
              <w:highlight w:val="cyan"/>
            </w:rPr>
          </w:rPrChange>
        </w:rPr>
      </w:pPr>
    </w:p>
    <w:p w14:paraId="5E5B6B15" w14:textId="68400E1B"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highlight w:val="cyan"/>
        </w:rPr>
        <w:t xml:space="preserve">The governance for the Directed Fund will operate pursuant to the Directed Fund Charter (the “Charter”), set forth as </w:t>
      </w:r>
      <w:r w:rsidRPr="00E46C57">
        <w:rPr>
          <w:sz w:val="24"/>
          <w:szCs w:val="24"/>
          <w:highlight w:val="cyan"/>
          <w:u w:val="single"/>
        </w:rPr>
        <w:t>Exhibit B</w:t>
      </w:r>
      <w:r w:rsidRPr="00E46C57">
        <w:rPr>
          <w:sz w:val="24"/>
          <w:szCs w:val="24"/>
          <w:highlight w:val="cyan"/>
        </w:rPr>
        <w:t xml:space="preserve">, and as amended in the future by the Directed Fund’s Governing Board with the approval of the LF. </w:t>
      </w:r>
      <w:r w:rsidRPr="00E46C57">
        <w:rPr>
          <w:b/>
          <w:sz w:val="24"/>
          <w:szCs w:val="24"/>
          <w:highlight w:val="cyan"/>
        </w:rPr>
        <w:t>Please note</w:t>
      </w:r>
      <w:r w:rsidRPr="00E46C57">
        <w:rPr>
          <w:sz w:val="24"/>
          <w:szCs w:val="24"/>
          <w:highlight w:val="cyan"/>
        </w:rPr>
        <w:t xml:space="preserve"> that you must be a member of the LF to be eligible to participate as a member of the Directed Fund. For further information, visit the </w:t>
      </w:r>
      <w:r w:rsidR="00807371" w:rsidRPr="00E46C57">
        <w:rPr>
          <w:sz w:val="24"/>
          <w:szCs w:val="24"/>
          <w:rPrChange w:id="52" w:author="Scott Nicholas" w:date="2020-06-20T01:19:00Z">
            <w:rPr/>
          </w:rPrChange>
        </w:rPr>
        <w:fldChar w:fldCharType="begin"/>
      </w:r>
      <w:r w:rsidR="00807371" w:rsidRPr="00E46C57">
        <w:rPr>
          <w:sz w:val="24"/>
          <w:szCs w:val="24"/>
          <w:rPrChange w:id="53" w:author="Scott Nicholas" w:date="2020-06-20T01:19:00Z">
            <w:rPr/>
          </w:rPrChange>
        </w:rPr>
        <w:instrText xml:space="preserve"> HYPERLINK "about:blank" \h </w:instrText>
      </w:r>
      <w:r w:rsidR="00807371" w:rsidRPr="00E46C57">
        <w:rPr>
          <w:sz w:val="24"/>
          <w:szCs w:val="24"/>
          <w:rPrChange w:id="54" w:author="Scott Nicholas" w:date="2020-06-20T01:19:00Z">
            <w:rPr>
              <w:color w:val="0563C1"/>
              <w:sz w:val="24"/>
              <w:szCs w:val="24"/>
              <w:highlight w:val="cyan"/>
              <w:u w:val="single"/>
            </w:rPr>
          </w:rPrChange>
        </w:rPr>
        <w:fldChar w:fldCharType="separate"/>
      </w:r>
      <w:r w:rsidRPr="00E46C57">
        <w:rPr>
          <w:color w:val="0563C1"/>
          <w:sz w:val="24"/>
          <w:szCs w:val="24"/>
          <w:highlight w:val="cyan"/>
          <w:u w:val="single"/>
        </w:rPr>
        <w:t>Corporate Membership</w:t>
      </w:r>
      <w:r w:rsidR="00807371" w:rsidRPr="00E46C57">
        <w:rPr>
          <w:color w:val="0563C1"/>
          <w:sz w:val="24"/>
          <w:szCs w:val="24"/>
          <w:highlight w:val="cyan"/>
          <w:u w:val="single"/>
        </w:rPr>
        <w:fldChar w:fldCharType="end"/>
      </w:r>
      <w:r w:rsidRPr="00E46C57">
        <w:rPr>
          <w:sz w:val="24"/>
          <w:szCs w:val="24"/>
          <w:highlight w:val="cyan"/>
        </w:rPr>
        <w:t xml:space="preserve"> page at the LF web site.</w:t>
      </w:r>
    </w:p>
    <w:p w14:paraId="7427E37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94F0A9A"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Participants will enjoy the privileges and undertake the obligations described in the Charter and will comply with all such policies as the LF Board of Directors and/or the Directed Fund’s Governing Board may from time to time adopt with notice to members. The LF reserves the right to refuse any Participation Agreement submitted by a member who has payment obligations outstanding to the LF or to any other LF directed funds.  Technical oversight governance for the Technical Project is set forth in the Technical Charter, available on the project’s website or source repository. </w:t>
      </w:r>
    </w:p>
    <w:p w14:paraId="285687D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AA63167"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Please have this Participation Agreement (the “Agreement”) executed by an authorized representative of the member company named below (“Member”) and send a copy in PDF form by email to </w:t>
      </w:r>
      <w:r w:rsidR="00807371" w:rsidRPr="00E46C57">
        <w:rPr>
          <w:sz w:val="24"/>
          <w:szCs w:val="24"/>
          <w:rPrChange w:id="55" w:author="Scott Nicholas" w:date="2020-06-20T01:19:00Z">
            <w:rPr/>
          </w:rPrChange>
        </w:rPr>
        <w:fldChar w:fldCharType="begin"/>
      </w:r>
      <w:r w:rsidR="00807371" w:rsidRPr="00E46C57">
        <w:rPr>
          <w:sz w:val="24"/>
          <w:szCs w:val="24"/>
          <w:rPrChange w:id="56" w:author="Scott Nicholas" w:date="2020-06-20T01:19:00Z">
            <w:rPr/>
          </w:rPrChange>
        </w:rPr>
        <w:instrText xml:space="preserve"> HYPERLINK "mailto:membership@linuxfoundation.org" \h </w:instrText>
      </w:r>
      <w:r w:rsidR="00807371" w:rsidRPr="00E46C57">
        <w:rPr>
          <w:sz w:val="24"/>
          <w:szCs w:val="24"/>
          <w:rPrChange w:id="57" w:author="Scott Nicholas" w:date="2020-06-20T01:19:00Z">
            <w:rPr>
              <w:color w:val="0563C1"/>
              <w:sz w:val="24"/>
              <w:szCs w:val="24"/>
              <w:u w:val="single"/>
            </w:rPr>
          </w:rPrChange>
        </w:rPr>
        <w:fldChar w:fldCharType="separate"/>
      </w:r>
      <w:r w:rsidRPr="00E46C57">
        <w:rPr>
          <w:color w:val="0563C1"/>
          <w:sz w:val="24"/>
          <w:szCs w:val="24"/>
          <w:u w:val="single"/>
        </w:rPr>
        <w:t>membership@linuxfoundation.org</w:t>
      </w:r>
      <w:r w:rsidR="00807371" w:rsidRPr="00E46C57">
        <w:rPr>
          <w:color w:val="0563C1"/>
          <w:sz w:val="24"/>
          <w:szCs w:val="24"/>
          <w:u w:val="single"/>
        </w:rPr>
        <w:fldChar w:fldCharType="end"/>
      </w:r>
      <w:r w:rsidRPr="00E46C57">
        <w:rPr>
          <w:sz w:val="24"/>
          <w:szCs w:val="24"/>
        </w:rPr>
        <w:t xml:space="preserve">. A countersigned copy will be returned to you by email for your records when your eligibility for membership has been confirmed and an invoice will be emailed to you for payment of applicable membership fees. Note that this is not an indication of interest; execution of this Agreement creates an irrevocable, binding obligation for the member company to make the payments provided for and to otherwise perform in accordance with its terms. </w:t>
      </w:r>
    </w:p>
    <w:p w14:paraId="74C1FE47"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144DD08"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Contact Information:</w:t>
      </w:r>
      <w:r w:rsidRPr="00E46C57">
        <w:rPr>
          <w:sz w:val="24"/>
          <w:szCs w:val="24"/>
        </w:rPr>
        <w:t xml:space="preserve"> If you are an existing LF Member, all legal, billing and financial notices from the LF relating to your participation will be sent to the individuals already on file with the LF under those categories unless you designate a different individual in </w:t>
      </w:r>
      <w:r w:rsidRPr="00E46C57">
        <w:rPr>
          <w:sz w:val="24"/>
          <w:szCs w:val="24"/>
          <w:u w:val="single"/>
        </w:rPr>
        <w:t>Exhibit A</w:t>
      </w:r>
      <w:r w:rsidRPr="00E46C57">
        <w:rPr>
          <w:sz w:val="24"/>
          <w:szCs w:val="24"/>
        </w:rPr>
        <w:t>.</w:t>
      </w:r>
    </w:p>
    <w:p w14:paraId="59E063D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062B9C0"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Premier Membership Term:</w:t>
      </w:r>
      <w:r w:rsidRPr="00E46C57">
        <w:rPr>
          <w:sz w:val="24"/>
          <w:szCs w:val="24"/>
        </w:rPr>
        <w:t xml:space="preserve">  </w:t>
      </w:r>
    </w:p>
    <w:p w14:paraId="367CA649"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704067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4"/>
          <w:szCs w:val="24"/>
        </w:rPr>
      </w:pPr>
      <w:r w:rsidRPr="00E46C57">
        <w:rPr>
          <w:color w:val="000000"/>
          <w:sz w:val="24"/>
          <w:szCs w:val="24"/>
        </w:rPr>
        <w:t xml:space="preserve">Premier membership requires an initial two-year membership commitment. One year’s fees are due on acceptance as a member, and the second year’s fees are due at the first anniversary of membership. At the second anniversary of membership, if membership is not canceled at least thirty days prior to the second anniversary of membership, a </w:t>
      </w:r>
      <w:r w:rsidRPr="00E46C57">
        <w:rPr>
          <w:sz w:val="24"/>
          <w:szCs w:val="24"/>
        </w:rPr>
        <w:t>prorated</w:t>
      </w:r>
      <w:r w:rsidRPr="00E46C57">
        <w:rPr>
          <w:color w:val="000000"/>
          <w:sz w:val="24"/>
          <w:szCs w:val="24"/>
        </w:rPr>
        <w:t xml:space="preserve"> amount of the applicable fees for the remainder of that calendar year (a “stub period”) will be invoiced (and membership will proceed on a calendar-year based renewal cycle thereafter).</w:t>
      </w:r>
    </w:p>
    <w:p w14:paraId="20785201" w14:textId="77777777" w:rsidR="0075596C" w:rsidRPr="00E46C57" w:rsidRDefault="0075596C">
      <w:pPr>
        <w:widowControl w:val="0"/>
        <w:pBdr>
          <w:top w:val="nil"/>
          <w:left w:val="nil"/>
          <w:bottom w:val="nil"/>
          <w:right w:val="nil"/>
          <w:between w:val="nil"/>
        </w:pBdr>
        <w:rPr>
          <w:sz w:val="24"/>
          <w:szCs w:val="24"/>
        </w:rPr>
      </w:pPr>
    </w:p>
    <w:p w14:paraId="42EEBD3D" w14:textId="77777777" w:rsidR="0075596C" w:rsidRPr="00E46C57" w:rsidRDefault="007866D7">
      <w:pPr>
        <w:widowControl w:val="0"/>
        <w:pBdr>
          <w:top w:val="nil"/>
          <w:left w:val="nil"/>
          <w:bottom w:val="nil"/>
          <w:right w:val="nil"/>
          <w:between w:val="nil"/>
        </w:pBdr>
        <w:rPr>
          <w:b/>
          <w:sz w:val="24"/>
          <w:szCs w:val="24"/>
        </w:rPr>
      </w:pPr>
      <w:r w:rsidRPr="00E46C57">
        <w:rPr>
          <w:b/>
          <w:sz w:val="24"/>
          <w:szCs w:val="24"/>
        </w:rPr>
        <w:t>General Membership Term and Fee Scale:</w:t>
      </w:r>
    </w:p>
    <w:p w14:paraId="5BDEB4EF" w14:textId="77777777" w:rsidR="0075596C" w:rsidRPr="00E46C57" w:rsidRDefault="0075596C">
      <w:pPr>
        <w:widowControl w:val="0"/>
        <w:pBdr>
          <w:top w:val="nil"/>
          <w:left w:val="nil"/>
          <w:bottom w:val="nil"/>
          <w:right w:val="nil"/>
          <w:between w:val="nil"/>
        </w:pBdr>
        <w:rPr>
          <w:sz w:val="24"/>
          <w:szCs w:val="24"/>
        </w:rPr>
      </w:pPr>
    </w:p>
    <w:p w14:paraId="09D0249F" w14:textId="77777777" w:rsidR="0075596C" w:rsidRPr="00E46C57" w:rsidRDefault="007866D7">
      <w:pPr>
        <w:widowControl w:val="0"/>
        <w:pBdr>
          <w:top w:val="nil"/>
          <w:left w:val="nil"/>
          <w:bottom w:val="nil"/>
          <w:right w:val="nil"/>
          <w:between w:val="nil"/>
        </w:pBdr>
        <w:rPr>
          <w:sz w:val="24"/>
          <w:szCs w:val="24"/>
        </w:rPr>
      </w:pPr>
      <w:r w:rsidRPr="00E46C57">
        <w:rPr>
          <w:sz w:val="24"/>
          <w:szCs w:val="24"/>
        </w:rPr>
        <w:t>In calculating the appropriate annual fee for General membership, please indicate your current consolidated employee headcount in the membership level selected. Solely for purposes of calculating fees, Consolidated Employees include all employees of Related Companies (as defined in the Charter), which include any direct and indirect parent companies, and all sister and subsidiary entities. Employees do not include third party contractors. For General Members, at the first anniversary of membership, if membership is not canceled at least thirty days prior to the first anniversary of membership, a prorated amount of fees for the remainder of that calendar year will be assessed (and membership will proceed on a calendar-year based renewal cycle thereafter).</w:t>
      </w:r>
    </w:p>
    <w:p w14:paraId="11199B8A" w14:textId="77777777" w:rsidR="0075596C" w:rsidRPr="00E46C57" w:rsidRDefault="0075596C">
      <w:pPr>
        <w:widowControl w:val="0"/>
        <w:pBdr>
          <w:top w:val="nil"/>
          <w:left w:val="nil"/>
          <w:bottom w:val="nil"/>
          <w:right w:val="nil"/>
          <w:between w:val="nil"/>
        </w:pBdr>
        <w:rPr>
          <w:sz w:val="24"/>
          <w:szCs w:val="24"/>
        </w:rPr>
      </w:pPr>
    </w:p>
    <w:p w14:paraId="1E70C451" w14:textId="06BF5510" w:rsidR="0075596C" w:rsidRPr="00E46C57" w:rsidRDefault="007866D7">
      <w:pPr>
        <w:widowControl w:val="0"/>
        <w:pBdr>
          <w:top w:val="nil"/>
          <w:left w:val="nil"/>
          <w:bottom w:val="nil"/>
          <w:right w:val="nil"/>
          <w:between w:val="nil"/>
        </w:pBdr>
        <w:rPr>
          <w:b/>
          <w:sz w:val="24"/>
          <w:szCs w:val="24"/>
        </w:rPr>
      </w:pPr>
      <w:commentRangeStart w:id="58"/>
      <w:commentRangeStart w:id="59"/>
      <w:del w:id="60" w:author="Scott Nicholas" w:date="2020-06-16T13:36:00Z">
        <w:r w:rsidRPr="00E46C57" w:rsidDel="00757EA1">
          <w:rPr>
            <w:b/>
            <w:sz w:val="24"/>
            <w:szCs w:val="24"/>
          </w:rPr>
          <w:delText xml:space="preserve">Network </w:delText>
        </w:r>
      </w:del>
      <w:ins w:id="61" w:author="Scott Nicholas" w:date="2020-06-16T13:36:00Z">
        <w:r w:rsidR="00757EA1" w:rsidRPr="00E46C57">
          <w:rPr>
            <w:b/>
            <w:sz w:val="24"/>
            <w:szCs w:val="24"/>
          </w:rPr>
          <w:t xml:space="preserve">Utility </w:t>
        </w:r>
      </w:ins>
      <w:r w:rsidRPr="00E46C57">
        <w:rPr>
          <w:b/>
          <w:sz w:val="24"/>
          <w:szCs w:val="24"/>
        </w:rPr>
        <w:t xml:space="preserve">Agreements: </w:t>
      </w:r>
    </w:p>
    <w:p w14:paraId="67282054" w14:textId="77777777" w:rsidR="0075596C" w:rsidRPr="00E46C57" w:rsidRDefault="0075596C">
      <w:pPr>
        <w:widowControl w:val="0"/>
        <w:pBdr>
          <w:top w:val="nil"/>
          <w:left w:val="nil"/>
          <w:bottom w:val="nil"/>
          <w:right w:val="nil"/>
          <w:between w:val="nil"/>
        </w:pBdr>
        <w:rPr>
          <w:sz w:val="24"/>
          <w:szCs w:val="24"/>
        </w:rPr>
      </w:pPr>
    </w:p>
    <w:p w14:paraId="096D2C9B" w14:textId="3C42A062" w:rsidR="0075596C" w:rsidRPr="00E46C57" w:rsidRDefault="007866D7">
      <w:pPr>
        <w:widowControl w:val="0"/>
        <w:rPr>
          <w:sz w:val="24"/>
          <w:szCs w:val="24"/>
        </w:rPr>
      </w:pPr>
      <w:r w:rsidRPr="00E46C57">
        <w:rPr>
          <w:sz w:val="24"/>
          <w:szCs w:val="24"/>
        </w:rPr>
        <w:t xml:space="preserve">The member agrees to be bound by the </w:t>
      </w:r>
      <w:del w:id="62" w:author="Scott Nicholas" w:date="2020-06-16T13:36:00Z">
        <w:r w:rsidRPr="00E46C57" w:rsidDel="00757EA1">
          <w:rPr>
            <w:sz w:val="24"/>
            <w:szCs w:val="24"/>
          </w:rPr>
          <w:delText xml:space="preserve">Network </w:delText>
        </w:r>
      </w:del>
      <w:ins w:id="63" w:author="Scott Nicholas" w:date="2020-06-16T13:36:00Z">
        <w:r w:rsidR="00757EA1" w:rsidRPr="00E46C57">
          <w:rPr>
            <w:sz w:val="24"/>
            <w:szCs w:val="24"/>
          </w:rPr>
          <w:t xml:space="preserve">Utility </w:t>
        </w:r>
      </w:ins>
      <w:r w:rsidRPr="00E46C57">
        <w:rPr>
          <w:sz w:val="24"/>
          <w:szCs w:val="24"/>
        </w:rPr>
        <w:t>Agreements defining the terms of service and participation in a</w:t>
      </w:r>
      <w:r w:rsidR="008905CB" w:rsidRPr="00E46C57">
        <w:rPr>
          <w:sz w:val="24"/>
          <w:szCs w:val="24"/>
        </w:rPr>
        <w:t>n</w:t>
      </w:r>
      <w:r w:rsidRPr="00E46C57">
        <w:rPr>
          <w:sz w:val="24"/>
          <w:szCs w:val="24"/>
        </w:rPr>
        <w:t xml:space="preserve"> </w:t>
      </w:r>
      <w:commentRangeStart w:id="64"/>
      <w:r w:rsidR="008905CB" w:rsidRPr="00E46C57">
        <w:rPr>
          <w:sz w:val="24"/>
          <w:szCs w:val="24"/>
        </w:rPr>
        <w:t xml:space="preserve">operational </w:t>
      </w:r>
      <w:commentRangeEnd w:id="64"/>
      <w:r w:rsidR="00384AB4">
        <w:rPr>
          <w:rStyle w:val="CommentReference"/>
        </w:rPr>
        <w:commentReference w:id="64"/>
      </w:r>
      <w:r w:rsidR="008905CB" w:rsidRPr="00E46C57">
        <w:rPr>
          <w:sz w:val="24"/>
          <w:szCs w:val="24"/>
        </w:rPr>
        <w:t>project</w:t>
      </w:r>
      <w:r w:rsidRPr="00E46C57">
        <w:rPr>
          <w:sz w:val="24"/>
          <w:szCs w:val="24"/>
        </w:rPr>
        <w:t xml:space="preserve"> governed by the Directed Fund.</w:t>
      </w:r>
      <w:commentRangeEnd w:id="58"/>
      <w:r w:rsidRPr="00E46C57">
        <w:rPr>
          <w:sz w:val="24"/>
          <w:szCs w:val="24"/>
          <w:rPrChange w:id="65" w:author="Scott Nicholas" w:date="2020-06-20T01:19:00Z">
            <w:rPr/>
          </w:rPrChange>
        </w:rPr>
        <w:commentReference w:id="58"/>
      </w:r>
      <w:commentRangeEnd w:id="59"/>
      <w:r w:rsidRPr="00E46C57">
        <w:rPr>
          <w:sz w:val="24"/>
          <w:szCs w:val="24"/>
          <w:rPrChange w:id="66" w:author="Scott Nicholas" w:date="2020-06-20T01:19:00Z">
            <w:rPr/>
          </w:rPrChange>
        </w:rPr>
        <w:commentReference w:id="59"/>
      </w:r>
      <w:r w:rsidRPr="00E46C57">
        <w:rPr>
          <w:sz w:val="24"/>
          <w:szCs w:val="24"/>
        </w:rPr>
        <w:t xml:space="preserve"> In the case of any future revisions to the </w:t>
      </w:r>
      <w:del w:id="67" w:author="Scott Nicholas" w:date="2020-06-16T13:36:00Z">
        <w:r w:rsidRPr="00E46C57" w:rsidDel="00757EA1">
          <w:rPr>
            <w:sz w:val="24"/>
            <w:szCs w:val="24"/>
          </w:rPr>
          <w:delText xml:space="preserve">Network </w:delText>
        </w:r>
      </w:del>
      <w:ins w:id="68" w:author="Scott Nicholas" w:date="2020-06-16T13:36:00Z">
        <w:r w:rsidR="00757EA1" w:rsidRPr="00E46C57">
          <w:rPr>
            <w:sz w:val="24"/>
            <w:szCs w:val="24"/>
          </w:rPr>
          <w:t xml:space="preserve">Utility </w:t>
        </w:r>
      </w:ins>
      <w:r w:rsidRPr="00E46C57">
        <w:rPr>
          <w:sz w:val="24"/>
          <w:szCs w:val="24"/>
        </w:rPr>
        <w:t xml:space="preserve">Agreements, the member will be bound by the latest version of the </w:t>
      </w:r>
      <w:del w:id="69" w:author="Scott Nicholas" w:date="2020-06-16T13:36:00Z">
        <w:r w:rsidRPr="00E46C57" w:rsidDel="00757EA1">
          <w:rPr>
            <w:sz w:val="24"/>
            <w:szCs w:val="24"/>
          </w:rPr>
          <w:delText xml:space="preserve">Network </w:delText>
        </w:r>
      </w:del>
      <w:ins w:id="70" w:author="Scott Nicholas" w:date="2020-06-16T13:36:00Z">
        <w:r w:rsidR="00757EA1" w:rsidRPr="00E46C57">
          <w:rPr>
            <w:sz w:val="24"/>
            <w:szCs w:val="24"/>
          </w:rPr>
          <w:t xml:space="preserve">Utility </w:t>
        </w:r>
      </w:ins>
      <w:r w:rsidRPr="00E46C57">
        <w:rPr>
          <w:sz w:val="24"/>
          <w:szCs w:val="24"/>
        </w:rPr>
        <w:t>Agreements, or the member may offer 30</w:t>
      </w:r>
      <w:ins w:id="71" w:author="Scott Nicholas" w:date="2020-06-16T13:40:00Z">
        <w:r w:rsidR="00B61A75" w:rsidRPr="00E46C57">
          <w:rPr>
            <w:sz w:val="24"/>
            <w:szCs w:val="24"/>
          </w:rPr>
          <w:t>-</w:t>
        </w:r>
      </w:ins>
      <w:proofErr w:type="spellStart"/>
      <w:del w:id="72" w:author="Scott Nicholas" w:date="2020-06-16T13:40:00Z">
        <w:r w:rsidRPr="00E46C57" w:rsidDel="00B61A75">
          <w:rPr>
            <w:sz w:val="24"/>
            <w:szCs w:val="24"/>
          </w:rPr>
          <w:delText xml:space="preserve"> </w:delText>
        </w:r>
      </w:del>
      <w:r w:rsidRPr="00E46C57">
        <w:rPr>
          <w:sz w:val="24"/>
          <w:szCs w:val="24"/>
        </w:rPr>
        <w:t>days notice</w:t>
      </w:r>
      <w:proofErr w:type="spellEnd"/>
      <w:r w:rsidRPr="00E46C57">
        <w:rPr>
          <w:sz w:val="24"/>
          <w:szCs w:val="24"/>
        </w:rPr>
        <w:t xml:space="preserve"> to cancel their membership and continue operating under the prior version </w:t>
      </w:r>
      <w:del w:id="73" w:author="Scott Nicholas" w:date="2020-06-16T13:36:00Z">
        <w:r w:rsidRPr="00E46C57" w:rsidDel="00757EA1">
          <w:rPr>
            <w:sz w:val="24"/>
            <w:szCs w:val="24"/>
          </w:rPr>
          <w:delText xml:space="preserve">Network </w:delText>
        </w:r>
      </w:del>
      <w:ins w:id="74" w:author="Scott Nicholas" w:date="2020-06-16T13:36:00Z">
        <w:r w:rsidR="00757EA1" w:rsidRPr="00E46C57">
          <w:rPr>
            <w:sz w:val="24"/>
            <w:szCs w:val="24"/>
          </w:rPr>
          <w:t xml:space="preserve">Utility </w:t>
        </w:r>
      </w:ins>
      <w:r w:rsidRPr="00E46C57">
        <w:rPr>
          <w:sz w:val="24"/>
          <w:szCs w:val="24"/>
        </w:rPr>
        <w:t>Agreements for an additional 30 days until the membership cancels.</w:t>
      </w:r>
      <w:r w:rsidR="008905CB" w:rsidRPr="00E46C57">
        <w:rPr>
          <w:sz w:val="24"/>
          <w:szCs w:val="24"/>
        </w:rPr>
        <w:t xml:space="preserve"> The </w:t>
      </w:r>
      <w:del w:id="75" w:author="Scott Nicholas" w:date="2020-06-16T13:36:00Z">
        <w:r w:rsidR="008905CB" w:rsidRPr="00E46C57" w:rsidDel="00757EA1">
          <w:rPr>
            <w:sz w:val="24"/>
            <w:szCs w:val="24"/>
          </w:rPr>
          <w:delText xml:space="preserve">Network </w:delText>
        </w:r>
      </w:del>
      <w:ins w:id="76" w:author="Scott Nicholas" w:date="2020-06-16T13:36:00Z">
        <w:r w:rsidR="00757EA1" w:rsidRPr="00E46C57">
          <w:rPr>
            <w:sz w:val="24"/>
            <w:szCs w:val="24"/>
          </w:rPr>
          <w:t xml:space="preserve">Utility </w:t>
        </w:r>
      </w:ins>
      <w:r w:rsidR="008905CB" w:rsidRPr="00E46C57">
        <w:rPr>
          <w:sz w:val="24"/>
          <w:szCs w:val="24"/>
        </w:rPr>
        <w:t xml:space="preserve">Agreements for the Directed Fund are available </w:t>
      </w:r>
      <w:r w:rsidR="00807371" w:rsidRPr="00E46C57">
        <w:rPr>
          <w:sz w:val="24"/>
          <w:szCs w:val="24"/>
          <w:rPrChange w:id="77" w:author="Scott Nicholas" w:date="2020-06-20T01:19:00Z">
            <w:rPr/>
          </w:rPrChange>
        </w:rPr>
        <w:fldChar w:fldCharType="begin"/>
      </w:r>
      <w:r w:rsidR="00807371" w:rsidRPr="00E46C57">
        <w:rPr>
          <w:sz w:val="24"/>
          <w:szCs w:val="24"/>
          <w:rPrChange w:id="78" w:author="Scott Nicholas" w:date="2020-06-20T01:19:00Z">
            <w:rPr/>
          </w:rPrChange>
        </w:rPr>
        <w:instrText xml:space="preserve"> HYPERLINK "https://bedrock-consortium.github.io/bbu-gf/" </w:instrText>
      </w:r>
      <w:r w:rsidR="00807371" w:rsidRPr="00E46C57">
        <w:rPr>
          <w:rPrChange w:id="79" w:author="Scott Nicholas" w:date="2020-06-20T01:19:00Z">
            <w:rPr>
              <w:rStyle w:val="Hyperlink"/>
              <w:sz w:val="24"/>
              <w:szCs w:val="24"/>
            </w:rPr>
          </w:rPrChange>
        </w:rPr>
        <w:fldChar w:fldCharType="separate"/>
      </w:r>
      <w:r w:rsidR="008905CB" w:rsidRPr="00E46C57">
        <w:rPr>
          <w:rStyle w:val="Hyperlink"/>
          <w:sz w:val="24"/>
          <w:szCs w:val="24"/>
        </w:rPr>
        <w:t>here</w:t>
      </w:r>
      <w:r w:rsidR="00807371" w:rsidRPr="00E46C57">
        <w:rPr>
          <w:rStyle w:val="Hyperlink"/>
          <w:sz w:val="24"/>
          <w:szCs w:val="24"/>
        </w:rPr>
        <w:fldChar w:fldCharType="end"/>
      </w:r>
      <w:r w:rsidR="008905CB" w:rsidRPr="00E46C57">
        <w:rPr>
          <w:sz w:val="24"/>
          <w:szCs w:val="24"/>
        </w:rPr>
        <w:t>.</w:t>
      </w:r>
      <w:ins w:id="80" w:author="Scott Nicholas" w:date="2020-06-16T13:36:00Z">
        <w:r w:rsidR="00757EA1" w:rsidRPr="00E46C57">
          <w:rPr>
            <w:sz w:val="24"/>
            <w:szCs w:val="24"/>
          </w:rPr>
          <w:t xml:space="preserve">  </w:t>
        </w:r>
      </w:ins>
    </w:p>
    <w:p w14:paraId="3C54F3FA" w14:textId="77777777" w:rsidR="0075596C" w:rsidRPr="00E46C57" w:rsidRDefault="0075596C">
      <w:pPr>
        <w:widowControl w:val="0"/>
        <w:pBdr>
          <w:top w:val="nil"/>
          <w:left w:val="nil"/>
          <w:bottom w:val="nil"/>
          <w:right w:val="nil"/>
          <w:between w:val="nil"/>
        </w:pBdr>
        <w:rPr>
          <w:sz w:val="24"/>
          <w:szCs w:val="24"/>
        </w:rPr>
      </w:pPr>
    </w:p>
    <w:p w14:paraId="2220841B" w14:textId="77777777" w:rsidR="0075596C" w:rsidRPr="00E46C57" w:rsidRDefault="007866D7">
      <w:pPr>
        <w:pStyle w:val="Heading1"/>
        <w:ind w:left="0" w:right="318" w:firstLin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Membership Terms:</w:t>
      </w:r>
    </w:p>
    <w:p w14:paraId="5478C1D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For all levels of membership, an initial full year’s payment of fees is due upon receipt and acceptance of an executed membership agreement and payable within thirty days of the date of invoice from the LF. Agreements signed before the 15th of the month will be invoiced as if active on the first of the month of signature. Agreements signed on or after the 15th will be invoiced as if active on the 1st of the following month. All fee amounts are irrevocable and non-refundable commitments based in US Dollars. We reserve the right to refuse your Participation Agreement if you have outstanding obligations to the LF or any other LF projects.  In no event will fees be refunded, upon a Member’s resignation or otherwise.  </w:t>
      </w:r>
    </w:p>
    <w:p w14:paraId="37B0701A"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6C974FC"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Each Member acknowledges that the LF and other members of the Directed Fund depend upon reliable participation renewal information to budget effectively, and that the LF’s ability to provide services to the Directed Fund would suffer in the event of nonpayment of participation fees. Each Member acknowledges The Linux Foundation’s Good Standing Policy, available at https://www.linuxfoundation.org/good-standing-policy.</w:t>
      </w:r>
    </w:p>
    <w:p w14:paraId="79998B5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28441E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lastRenderedPageBreak/>
        <w:t xml:space="preserve">Notice of any increase in participation fees for the following calendar year will be given on or before October 15 in the current calendar year. Member’s participation for each calendar year and any stub period, and its obligation to pay participation fees for the following calendar year or stub period, as applicable, will renew annually for successive one-year terms, unless the applicant delivers written notice of non-renewal to the LF on or before December 1 of the current membership year. </w:t>
      </w:r>
    </w:p>
    <w:p w14:paraId="76E03F8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3F15836"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E46C57">
        <w:rPr>
          <w:sz w:val="24"/>
          <w:szCs w:val="24"/>
        </w:rPr>
        <w:t>[REMAINDER OF THIS PAGE INTENTIONALLY LEFT BLANK]</w:t>
      </w:r>
      <w:r w:rsidRPr="00E46C57">
        <w:rPr>
          <w:sz w:val="24"/>
          <w:szCs w:val="24"/>
          <w:rPrChange w:id="81" w:author="Scott Nicholas" w:date="2020-06-20T01:19:00Z">
            <w:rPr/>
          </w:rPrChange>
        </w:rPr>
        <w:br w:type="page"/>
      </w:r>
    </w:p>
    <w:p w14:paraId="2CD1DE5E"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lastRenderedPageBreak/>
        <w:t xml:space="preserve">Name of Member Company: </w:t>
      </w:r>
      <w:r w:rsidRPr="00E46C57">
        <w:rPr>
          <w:sz w:val="24"/>
          <w:szCs w:val="24"/>
        </w:rPr>
        <w:t>_________________________________</w:t>
      </w:r>
    </w:p>
    <w:p w14:paraId="0A4C925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369602EB"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Membership Level </w:t>
      </w:r>
      <w:r w:rsidRPr="00E46C57">
        <w:rPr>
          <w:sz w:val="24"/>
          <w:szCs w:val="24"/>
        </w:rPr>
        <w:t>(</w:t>
      </w:r>
      <w:r w:rsidRPr="00E46C57">
        <w:rPr>
          <w:i/>
          <w:sz w:val="24"/>
          <w:szCs w:val="24"/>
        </w:rPr>
        <w:t>see Exhibit C</w:t>
      </w:r>
      <w:r w:rsidRPr="00E46C57">
        <w:rPr>
          <w:sz w:val="24"/>
          <w:szCs w:val="24"/>
        </w:rPr>
        <w:t>)</w:t>
      </w:r>
      <w:r w:rsidRPr="00E46C57">
        <w:rPr>
          <w:b/>
          <w:sz w:val="24"/>
          <w:szCs w:val="24"/>
        </w:rPr>
        <w:t xml:space="preserve">: </w:t>
      </w:r>
      <w:r w:rsidRPr="00E46C57">
        <w:rPr>
          <w:sz w:val="24"/>
          <w:szCs w:val="24"/>
        </w:rPr>
        <w:t>_________________________________</w:t>
      </w:r>
    </w:p>
    <w:p w14:paraId="33FAD4E0"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8C5779B" w14:textId="74B29EB8"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del w:id="82" w:author="Scott Nicholas" w:date="2020-06-16T13:41:00Z">
        <w:r w:rsidRPr="00E46C57" w:rsidDel="00B61A75">
          <w:rPr>
            <w:b/>
            <w:sz w:val="24"/>
            <w:szCs w:val="24"/>
          </w:rPr>
          <w:delText xml:space="preserve">Network </w:delText>
        </w:r>
      </w:del>
      <w:ins w:id="83" w:author="Scott Nicholas" w:date="2020-06-16T13:41:00Z">
        <w:r w:rsidR="00B61A75" w:rsidRPr="00E46C57">
          <w:rPr>
            <w:b/>
            <w:sz w:val="24"/>
            <w:szCs w:val="24"/>
          </w:rPr>
          <w:t xml:space="preserve">Utility </w:t>
        </w:r>
      </w:ins>
      <w:r w:rsidRPr="00E46C57">
        <w:rPr>
          <w:b/>
          <w:sz w:val="24"/>
          <w:szCs w:val="24"/>
        </w:rPr>
        <w:t>Agreement(s):</w:t>
      </w:r>
      <w:r w:rsidRPr="00E46C57">
        <w:rPr>
          <w:sz w:val="24"/>
          <w:szCs w:val="24"/>
        </w:rPr>
        <w:t xml:space="preserve"> the member agrees to be bound by the additional terms </w:t>
      </w:r>
      <w:r w:rsidR="008905CB" w:rsidRPr="00E46C57">
        <w:rPr>
          <w:sz w:val="24"/>
          <w:szCs w:val="24"/>
        </w:rPr>
        <w:t xml:space="preserve">of the </w:t>
      </w:r>
      <w:ins w:id="84" w:author="Scott Nicholas" w:date="2020-06-16T13:41:00Z">
        <w:r w:rsidR="00B61A75" w:rsidRPr="00E46C57">
          <w:rPr>
            <w:sz w:val="24"/>
            <w:szCs w:val="24"/>
          </w:rPr>
          <w:t xml:space="preserve">Utility </w:t>
        </w:r>
      </w:ins>
      <w:del w:id="85" w:author="Scott Nicholas" w:date="2020-06-16T13:41:00Z">
        <w:r w:rsidRPr="00E46C57" w:rsidDel="00B61A75">
          <w:rPr>
            <w:sz w:val="24"/>
            <w:szCs w:val="24"/>
          </w:rPr>
          <w:delText xml:space="preserve"> Network </w:delText>
        </w:r>
      </w:del>
      <w:r w:rsidRPr="00E46C57">
        <w:rPr>
          <w:sz w:val="24"/>
          <w:szCs w:val="24"/>
        </w:rPr>
        <w:t>Agreement(s)</w:t>
      </w:r>
      <w:r w:rsidR="008905CB" w:rsidRPr="00E46C57">
        <w:rPr>
          <w:sz w:val="24"/>
          <w:szCs w:val="24"/>
        </w:rPr>
        <w:t xml:space="preserve"> associated with their selected Membership Level</w:t>
      </w:r>
      <w:ins w:id="86" w:author="Scott Nicholas" w:date="2020-06-16T13:41:00Z">
        <w:r w:rsidR="00B61A75" w:rsidRPr="00E46C57">
          <w:rPr>
            <w:sz w:val="24"/>
            <w:szCs w:val="24"/>
          </w:rPr>
          <w:t xml:space="preserve"> as indicated in Exhibit C</w:t>
        </w:r>
      </w:ins>
      <w:r w:rsidR="008905CB" w:rsidRPr="00E46C57">
        <w:rPr>
          <w:sz w:val="24"/>
          <w:szCs w:val="24"/>
        </w:rPr>
        <w:t>.</w:t>
      </w:r>
    </w:p>
    <w:p w14:paraId="0A8A542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7CBCDC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Consolidated Employees </w:t>
      </w:r>
      <w:r w:rsidRPr="00E46C57">
        <w:rPr>
          <w:sz w:val="24"/>
          <w:szCs w:val="24"/>
        </w:rPr>
        <w:t>(</w:t>
      </w:r>
      <w:r w:rsidRPr="00E46C57">
        <w:rPr>
          <w:i/>
          <w:sz w:val="24"/>
          <w:szCs w:val="24"/>
        </w:rPr>
        <w:t>if applicable</w:t>
      </w:r>
      <w:r w:rsidRPr="00E46C57">
        <w:rPr>
          <w:sz w:val="24"/>
          <w:szCs w:val="24"/>
        </w:rPr>
        <w:t>)</w:t>
      </w:r>
      <w:r w:rsidRPr="00E46C57">
        <w:rPr>
          <w:b/>
          <w:sz w:val="24"/>
          <w:szCs w:val="24"/>
        </w:rPr>
        <w:t xml:space="preserve">: </w:t>
      </w:r>
      <w:r w:rsidRPr="00E46C57">
        <w:rPr>
          <w:sz w:val="24"/>
          <w:szCs w:val="24"/>
        </w:rPr>
        <w:t>_________________________________</w:t>
      </w:r>
    </w:p>
    <w:p w14:paraId="60A3766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7A0174ED"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PR/Logo Usage: </w:t>
      </w:r>
      <w:r w:rsidRPr="00E46C57">
        <w:rPr>
          <w:sz w:val="24"/>
          <w:szCs w:val="24"/>
        </w:rPr>
        <w:t>Do we have your permission to:</w:t>
      </w:r>
    </w:p>
    <w:p w14:paraId="24EF947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sidRPr="00E46C57">
        <w:rPr>
          <w:sz w:val="24"/>
          <w:szCs w:val="24"/>
        </w:rPr>
        <w:t xml:space="preserve">        </w:t>
      </w:r>
      <w:r w:rsidRPr="00E46C57">
        <w:rPr>
          <w:sz w:val="24"/>
          <w:szCs w:val="24"/>
        </w:rPr>
        <w:tab/>
        <w:t>...display your logo on the Directed Fund’s website (</w:t>
      </w:r>
      <w:r w:rsidRPr="00E46C57">
        <w:rPr>
          <w:i/>
          <w:sz w:val="24"/>
          <w:szCs w:val="24"/>
        </w:rPr>
        <w:t>Yes or No</w:t>
      </w:r>
      <w:r w:rsidRPr="00E46C57">
        <w:rPr>
          <w:sz w:val="24"/>
          <w:szCs w:val="24"/>
        </w:rPr>
        <w:t>)? _______</w:t>
      </w:r>
    </w:p>
    <w:p w14:paraId="161EA61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sidRPr="00E46C57">
        <w:rPr>
          <w:sz w:val="24"/>
          <w:szCs w:val="24"/>
        </w:rPr>
        <w:tab/>
        <w:t>...announce your participation via press release (</w:t>
      </w:r>
      <w:r w:rsidRPr="00E46C57">
        <w:rPr>
          <w:i/>
          <w:sz w:val="24"/>
          <w:szCs w:val="24"/>
        </w:rPr>
        <w:t>Yes or No</w:t>
      </w:r>
      <w:r w:rsidRPr="00E46C57">
        <w:rPr>
          <w:sz w:val="24"/>
          <w:szCs w:val="24"/>
        </w:rPr>
        <w:t>)? _______</w:t>
      </w:r>
    </w:p>
    <w:p w14:paraId="30D5AD0C"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05C7B28"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 xml:space="preserve">Preferred method(s) for receiving invoices </w:t>
      </w:r>
      <w:r w:rsidRPr="00E46C57">
        <w:rPr>
          <w:sz w:val="24"/>
          <w:szCs w:val="24"/>
        </w:rPr>
        <w:t>(</w:t>
      </w:r>
      <w:r w:rsidRPr="00E46C57">
        <w:rPr>
          <w:i/>
          <w:sz w:val="24"/>
          <w:szCs w:val="24"/>
        </w:rPr>
        <w:t>PDF or Hard Copy</w:t>
      </w:r>
      <w:r w:rsidRPr="00E46C57">
        <w:rPr>
          <w:sz w:val="24"/>
          <w:szCs w:val="24"/>
        </w:rPr>
        <w:t>): _______________________</w:t>
      </w:r>
    </w:p>
    <w:p w14:paraId="46ED602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B8FBCD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sidRPr="00E46C57">
        <w:rPr>
          <w:b/>
          <w:sz w:val="24"/>
          <w:szCs w:val="24"/>
        </w:rPr>
        <w:t>Is a Purchase Order (PO) required</w:t>
      </w:r>
      <w:r w:rsidRPr="00E46C57">
        <w:rPr>
          <w:sz w:val="24"/>
          <w:szCs w:val="24"/>
        </w:rPr>
        <w:t xml:space="preserve"> (</w:t>
      </w:r>
      <w:r w:rsidRPr="00E46C57">
        <w:rPr>
          <w:i/>
          <w:sz w:val="24"/>
          <w:szCs w:val="24"/>
        </w:rPr>
        <w:t>Yes or No</w:t>
      </w:r>
      <w:r w:rsidRPr="00E46C57">
        <w:rPr>
          <w:sz w:val="24"/>
          <w:szCs w:val="24"/>
        </w:rPr>
        <w:t>)?</w:t>
      </w:r>
      <w:r w:rsidRPr="00E46C57">
        <w:rPr>
          <w:b/>
          <w:sz w:val="24"/>
          <w:szCs w:val="24"/>
        </w:rPr>
        <w:t xml:space="preserve"> </w:t>
      </w:r>
      <w:r w:rsidRPr="00E46C57">
        <w:rPr>
          <w:sz w:val="24"/>
          <w:szCs w:val="24"/>
        </w:rPr>
        <w:t>_______</w:t>
      </w:r>
    </w:p>
    <w:p w14:paraId="744BA4A5"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sidRPr="00E46C57">
        <w:rPr>
          <w:sz w:val="24"/>
          <w:szCs w:val="24"/>
        </w:rPr>
        <w:t xml:space="preserve">        </w:t>
      </w:r>
      <w:r w:rsidRPr="00E46C57">
        <w:rPr>
          <w:sz w:val="24"/>
          <w:szCs w:val="24"/>
        </w:rPr>
        <w:tab/>
        <w:t>If Yes, please provide the following details:</w:t>
      </w:r>
    </w:p>
    <w:p w14:paraId="14F83E69"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27F0E5A"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ab/>
        <w:t xml:space="preserve">Name:         </w:t>
      </w:r>
      <w:r w:rsidRPr="00E46C57">
        <w:rPr>
          <w:sz w:val="24"/>
          <w:szCs w:val="24"/>
        </w:rPr>
        <w:tab/>
        <w:t>___________________________________________</w:t>
      </w:r>
    </w:p>
    <w:p w14:paraId="2F563BC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1A3F49A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ab/>
        <w:t>E-mail:            ___________________________________________</w:t>
      </w:r>
    </w:p>
    <w:p w14:paraId="08F8A29F"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5836E46"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By signing below, the Member acknowledges and agrees that, when signed and accepted by the LF, this Agreement represents a binding contract between the parties and commits the applicant to these terms and obligations:</w:t>
      </w:r>
    </w:p>
    <w:p w14:paraId="5E2A5C54" w14:textId="77777777" w:rsidR="0075596C" w:rsidRPr="00E46C57" w:rsidRDefault="0075596C">
      <w:pPr>
        <w:rPr>
          <w:sz w:val="24"/>
          <w:szCs w:val="24"/>
        </w:rPr>
      </w:pPr>
    </w:p>
    <w:p w14:paraId="1A24E7B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sz w:val="24"/>
          <w:szCs w:val="24"/>
        </w:rPr>
      </w:pPr>
      <w:r w:rsidRPr="00E46C57">
        <w:rPr>
          <w:sz w:val="24"/>
          <w:szCs w:val="24"/>
        </w:rPr>
        <w:t>Authorized Representative of Member:</w:t>
      </w:r>
      <w:r w:rsidRPr="00E46C57">
        <w:rPr>
          <w:sz w:val="24"/>
          <w:szCs w:val="24"/>
        </w:rPr>
        <w:tab/>
      </w:r>
      <w:r w:rsidRPr="00E46C57">
        <w:rPr>
          <w:sz w:val="24"/>
          <w:szCs w:val="24"/>
        </w:rPr>
        <w:tab/>
        <w:t>Accepted:</w:t>
      </w:r>
    </w:p>
    <w:p w14:paraId="14DB4D1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a"/>
        <w:tblW w:w="9555" w:type="dxa"/>
        <w:tblLayout w:type="fixed"/>
        <w:tblLook w:val="0400" w:firstRow="0" w:lastRow="0" w:firstColumn="0" w:lastColumn="0" w:noHBand="0" w:noVBand="1"/>
      </w:tblPr>
      <w:tblGrid>
        <w:gridCol w:w="4500"/>
        <w:gridCol w:w="540"/>
        <w:gridCol w:w="4515"/>
      </w:tblGrid>
      <w:tr w:rsidR="0075596C" w:rsidRPr="00E46C57" w14:paraId="00E0831C" w14:textId="77777777">
        <w:tc>
          <w:tcPr>
            <w:tcW w:w="4500" w:type="dxa"/>
            <w:tcBorders>
              <w:bottom w:val="single" w:sz="4" w:space="0" w:color="000000"/>
            </w:tcBorders>
          </w:tcPr>
          <w:p w14:paraId="3C289EB4"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br/>
            </w:r>
          </w:p>
        </w:tc>
        <w:tc>
          <w:tcPr>
            <w:tcW w:w="540" w:type="dxa"/>
          </w:tcPr>
          <w:p w14:paraId="7D5D403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7D74B21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THE LINUX FOUNDATION</w:t>
            </w:r>
          </w:p>
        </w:tc>
      </w:tr>
      <w:tr w:rsidR="0075596C" w:rsidRPr="00E46C57" w14:paraId="2A435129" w14:textId="77777777">
        <w:tc>
          <w:tcPr>
            <w:tcW w:w="4500" w:type="dxa"/>
            <w:tcBorders>
              <w:top w:val="single" w:sz="4" w:space="0" w:color="000000"/>
            </w:tcBorders>
          </w:tcPr>
          <w:p w14:paraId="4012748E"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(Print Member Name)</w:t>
            </w:r>
          </w:p>
        </w:tc>
        <w:tc>
          <w:tcPr>
            <w:tcW w:w="540" w:type="dxa"/>
          </w:tcPr>
          <w:p w14:paraId="1F0E4BF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284587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11E36631" w14:textId="77777777">
        <w:tc>
          <w:tcPr>
            <w:tcW w:w="4500" w:type="dxa"/>
          </w:tcPr>
          <w:p w14:paraId="738D49A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E4F0ED1"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09F833AF"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349BA51F" w14:textId="77777777">
        <w:tc>
          <w:tcPr>
            <w:tcW w:w="4500" w:type="dxa"/>
          </w:tcPr>
          <w:p w14:paraId="5BD4205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73E8BE4E"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2D9B25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6F057F5E" w14:textId="77777777">
        <w:tc>
          <w:tcPr>
            <w:tcW w:w="4500" w:type="dxa"/>
            <w:tcBorders>
              <w:bottom w:val="single" w:sz="4" w:space="0" w:color="000000"/>
            </w:tcBorders>
          </w:tcPr>
          <w:p w14:paraId="521A773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C5C7AD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2E10EE6"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2D11652B" w14:textId="77777777">
        <w:tc>
          <w:tcPr>
            <w:tcW w:w="4500" w:type="dxa"/>
            <w:tcBorders>
              <w:top w:val="single" w:sz="4" w:space="0" w:color="000000"/>
            </w:tcBorders>
          </w:tcPr>
          <w:p w14:paraId="40F435FB"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Signature</w:t>
            </w:r>
          </w:p>
        </w:tc>
        <w:tc>
          <w:tcPr>
            <w:tcW w:w="540" w:type="dxa"/>
          </w:tcPr>
          <w:p w14:paraId="73C7A95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4DB8293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Signature</w:t>
            </w:r>
          </w:p>
        </w:tc>
      </w:tr>
      <w:tr w:rsidR="0075596C" w:rsidRPr="00E46C57" w14:paraId="7455714B" w14:textId="77777777">
        <w:tc>
          <w:tcPr>
            <w:tcW w:w="4500" w:type="dxa"/>
          </w:tcPr>
          <w:p w14:paraId="0F62DBB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5E93E50E"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6AC7214D"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19C7D7C9" w14:textId="77777777">
        <w:tc>
          <w:tcPr>
            <w:tcW w:w="4500" w:type="dxa"/>
            <w:tcBorders>
              <w:bottom w:val="single" w:sz="4" w:space="0" w:color="000000"/>
            </w:tcBorders>
          </w:tcPr>
          <w:p w14:paraId="0CE840D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450D001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1EC8D609"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2FB60FD7" w14:textId="77777777">
        <w:tc>
          <w:tcPr>
            <w:tcW w:w="4500" w:type="dxa"/>
            <w:tcBorders>
              <w:top w:val="single" w:sz="4" w:space="0" w:color="000000"/>
            </w:tcBorders>
          </w:tcPr>
          <w:p w14:paraId="22ADFC8F"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Name</w:t>
            </w:r>
          </w:p>
        </w:tc>
        <w:tc>
          <w:tcPr>
            <w:tcW w:w="540" w:type="dxa"/>
          </w:tcPr>
          <w:p w14:paraId="07BEB8D1"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3AC4EC9D"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Name</w:t>
            </w:r>
          </w:p>
        </w:tc>
      </w:tr>
      <w:tr w:rsidR="0075596C" w:rsidRPr="00E46C57" w14:paraId="64507F3D" w14:textId="77777777">
        <w:tc>
          <w:tcPr>
            <w:tcW w:w="4500" w:type="dxa"/>
          </w:tcPr>
          <w:p w14:paraId="768A658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36669FC6"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1A0C48C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7B11FF61" w14:textId="77777777">
        <w:tc>
          <w:tcPr>
            <w:tcW w:w="4500" w:type="dxa"/>
            <w:tcBorders>
              <w:bottom w:val="single" w:sz="4" w:space="0" w:color="000000"/>
            </w:tcBorders>
          </w:tcPr>
          <w:p w14:paraId="7F2E208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27A38F7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48C2FA8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30D31EA1" w14:textId="77777777">
        <w:tc>
          <w:tcPr>
            <w:tcW w:w="4500" w:type="dxa"/>
            <w:tcBorders>
              <w:top w:val="single" w:sz="4" w:space="0" w:color="000000"/>
            </w:tcBorders>
          </w:tcPr>
          <w:p w14:paraId="7C7F337B"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Title</w:t>
            </w:r>
          </w:p>
        </w:tc>
        <w:tc>
          <w:tcPr>
            <w:tcW w:w="540" w:type="dxa"/>
          </w:tcPr>
          <w:p w14:paraId="36E6F0A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54AAA04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Title</w:t>
            </w:r>
          </w:p>
        </w:tc>
      </w:tr>
      <w:tr w:rsidR="0075596C" w:rsidRPr="00E46C57" w14:paraId="73D23381" w14:textId="77777777">
        <w:tc>
          <w:tcPr>
            <w:tcW w:w="4500" w:type="dxa"/>
          </w:tcPr>
          <w:p w14:paraId="2E4ADCBB"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0902CE66"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Pr>
          <w:p w14:paraId="4BB4D81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3AA47E07" w14:textId="77777777">
        <w:tc>
          <w:tcPr>
            <w:tcW w:w="4500" w:type="dxa"/>
            <w:tcBorders>
              <w:bottom w:val="single" w:sz="4" w:space="0" w:color="000000"/>
            </w:tcBorders>
          </w:tcPr>
          <w:p w14:paraId="620EDD90"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540" w:type="dxa"/>
          </w:tcPr>
          <w:p w14:paraId="6F56C75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bottom w:val="single" w:sz="4" w:space="0" w:color="000000"/>
            </w:tcBorders>
          </w:tcPr>
          <w:p w14:paraId="6F2A08E7"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r>
      <w:tr w:rsidR="0075596C" w:rsidRPr="00E46C57" w14:paraId="256DBB6F" w14:textId="77777777">
        <w:tc>
          <w:tcPr>
            <w:tcW w:w="4500" w:type="dxa"/>
            <w:tcBorders>
              <w:top w:val="single" w:sz="4" w:space="0" w:color="000000"/>
            </w:tcBorders>
          </w:tcPr>
          <w:p w14:paraId="5383B2FA"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Date</w:t>
            </w:r>
          </w:p>
        </w:tc>
        <w:tc>
          <w:tcPr>
            <w:tcW w:w="540" w:type="dxa"/>
          </w:tcPr>
          <w:p w14:paraId="7E75F1E4"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p>
        </w:tc>
        <w:tc>
          <w:tcPr>
            <w:tcW w:w="4515" w:type="dxa"/>
            <w:tcBorders>
              <w:top w:val="single" w:sz="4" w:space="0" w:color="000000"/>
            </w:tcBorders>
          </w:tcPr>
          <w:p w14:paraId="0DCDA633"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16" w:lineRule="auto"/>
              <w:rPr>
                <w:sz w:val="24"/>
                <w:szCs w:val="24"/>
              </w:rPr>
            </w:pPr>
            <w:r w:rsidRPr="00E46C57">
              <w:rPr>
                <w:sz w:val="24"/>
                <w:szCs w:val="24"/>
              </w:rPr>
              <w:t>Date</w:t>
            </w:r>
          </w:p>
        </w:tc>
      </w:tr>
    </w:tbl>
    <w:p w14:paraId="7DBC610B"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EE3ED64" w14:textId="77777777" w:rsidR="0075596C" w:rsidRPr="00E46C57" w:rsidRDefault="0075596C">
      <w:pPr>
        <w:rPr>
          <w:sz w:val="24"/>
          <w:szCs w:val="24"/>
        </w:rPr>
      </w:pPr>
    </w:p>
    <w:p w14:paraId="4916DBB0" w14:textId="77777777" w:rsidR="0075596C" w:rsidRPr="00E46C57" w:rsidRDefault="0075596C">
      <w:pPr>
        <w:rPr>
          <w:b/>
          <w:sz w:val="24"/>
          <w:szCs w:val="24"/>
          <w:u w:val="single"/>
        </w:rPr>
      </w:pPr>
    </w:p>
    <w:p w14:paraId="0CF6B7EC" w14:textId="77777777" w:rsidR="0075596C" w:rsidRPr="00E46C57" w:rsidRDefault="007866D7">
      <w:pPr>
        <w:jc w:val="center"/>
        <w:rPr>
          <w:b/>
          <w:sz w:val="24"/>
          <w:szCs w:val="24"/>
          <w:u w:val="single"/>
          <w:rPrChange w:id="87" w:author="Scott Nicholas" w:date="2020-06-20T01:19:00Z">
            <w:rPr>
              <w:b/>
              <w:sz w:val="28"/>
              <w:szCs w:val="28"/>
              <w:u w:val="single"/>
            </w:rPr>
          </w:rPrChange>
        </w:rPr>
      </w:pPr>
      <w:r w:rsidRPr="00E46C57">
        <w:rPr>
          <w:b/>
          <w:sz w:val="24"/>
          <w:szCs w:val="24"/>
          <w:u w:val="single"/>
          <w:rPrChange w:id="88" w:author="Scott Nicholas" w:date="2020-06-20T01:19:00Z">
            <w:rPr>
              <w:b/>
              <w:sz w:val="28"/>
              <w:szCs w:val="28"/>
              <w:u w:val="single"/>
            </w:rPr>
          </w:rPrChange>
        </w:rPr>
        <w:t>Exhibit A</w:t>
      </w:r>
    </w:p>
    <w:p w14:paraId="6FFA890F" w14:textId="77777777" w:rsidR="0075596C" w:rsidRPr="00E46C57" w:rsidRDefault="0075596C">
      <w:pPr>
        <w:rPr>
          <w:b/>
          <w:sz w:val="24"/>
          <w:szCs w:val="24"/>
          <w:u w:val="single"/>
          <w:rPrChange w:id="89" w:author="Scott Nicholas" w:date="2020-06-20T01:19:00Z">
            <w:rPr>
              <w:b/>
              <w:sz w:val="28"/>
              <w:szCs w:val="28"/>
              <w:u w:val="single"/>
            </w:rPr>
          </w:rPrChange>
        </w:rPr>
      </w:pPr>
    </w:p>
    <w:p w14:paraId="79690AB8" w14:textId="77777777" w:rsidR="0075596C" w:rsidRPr="00E46C57" w:rsidRDefault="007866D7">
      <w:pPr>
        <w:spacing w:line="276" w:lineRule="auto"/>
        <w:rPr>
          <w:b/>
          <w:sz w:val="24"/>
          <w:szCs w:val="24"/>
          <w:rPrChange w:id="90" w:author="Scott Nicholas" w:date="2020-06-20T01:19:00Z">
            <w:rPr>
              <w:b/>
              <w:sz w:val="28"/>
              <w:szCs w:val="28"/>
            </w:rPr>
          </w:rPrChange>
        </w:rPr>
      </w:pPr>
      <w:r w:rsidRPr="00E46C57">
        <w:rPr>
          <w:b/>
          <w:sz w:val="24"/>
          <w:szCs w:val="24"/>
          <w:rPrChange w:id="91" w:author="Scott Nicholas" w:date="2020-06-20T01:19:00Z">
            <w:rPr>
              <w:b/>
              <w:sz w:val="28"/>
              <w:szCs w:val="28"/>
            </w:rPr>
          </w:rPrChange>
        </w:rPr>
        <w:t>Primary Project Contact</w:t>
      </w:r>
    </w:p>
    <w:p w14:paraId="4DCD21DD" w14:textId="77777777" w:rsidR="0075596C" w:rsidRPr="00E46C57" w:rsidRDefault="007866D7">
      <w:pPr>
        <w:spacing w:line="276" w:lineRule="auto"/>
        <w:rPr>
          <w:i/>
          <w:sz w:val="24"/>
          <w:szCs w:val="24"/>
          <w:rPrChange w:id="92" w:author="Scott Nicholas" w:date="2020-06-20T01:19:00Z">
            <w:rPr>
              <w:i/>
            </w:rPr>
          </w:rPrChange>
        </w:rPr>
      </w:pPr>
      <w:r w:rsidRPr="00E46C57">
        <w:rPr>
          <w:i/>
          <w:sz w:val="24"/>
          <w:szCs w:val="24"/>
          <w:rPrChange w:id="93" w:author="Scott Nicholas" w:date="2020-06-20T01:19:00Z">
            <w:rPr>
              <w:i/>
            </w:rPr>
          </w:rPrChange>
        </w:rPr>
        <w:t>(for all notices, including voting)</w:t>
      </w:r>
    </w:p>
    <w:p w14:paraId="51990036" w14:textId="77777777" w:rsidR="0075596C" w:rsidRPr="00E46C57" w:rsidRDefault="007866D7">
      <w:pPr>
        <w:spacing w:line="276" w:lineRule="auto"/>
        <w:rPr>
          <w:sz w:val="24"/>
          <w:szCs w:val="24"/>
          <w:rPrChange w:id="94" w:author="Scott Nicholas" w:date="2020-06-20T01:19:00Z">
            <w:rPr>
              <w:sz w:val="28"/>
              <w:szCs w:val="28"/>
            </w:rPr>
          </w:rPrChange>
        </w:rPr>
      </w:pPr>
      <w:r w:rsidRPr="00E46C57">
        <w:rPr>
          <w:sz w:val="24"/>
          <w:szCs w:val="24"/>
          <w:rPrChange w:id="95" w:author="Scott Nicholas" w:date="2020-06-20T01:19:00Z">
            <w:rPr>
              <w:sz w:val="28"/>
              <w:szCs w:val="28"/>
            </w:rPr>
          </w:rPrChange>
        </w:rPr>
        <w:t>Name:</w:t>
      </w:r>
      <w:r w:rsidRPr="00E46C57">
        <w:rPr>
          <w:sz w:val="24"/>
          <w:szCs w:val="24"/>
          <w:rPrChange w:id="96" w:author="Scott Nicholas" w:date="2020-06-20T01:19:00Z">
            <w:rPr>
              <w:sz w:val="28"/>
              <w:szCs w:val="28"/>
            </w:rPr>
          </w:rPrChange>
        </w:rPr>
        <w:tab/>
        <w:t>_________________________________________________</w:t>
      </w:r>
    </w:p>
    <w:p w14:paraId="75AA0B27" w14:textId="77777777" w:rsidR="0075596C" w:rsidRPr="00E46C57" w:rsidRDefault="007866D7">
      <w:pPr>
        <w:spacing w:line="276" w:lineRule="auto"/>
        <w:rPr>
          <w:sz w:val="24"/>
          <w:szCs w:val="24"/>
          <w:rPrChange w:id="97" w:author="Scott Nicholas" w:date="2020-06-20T01:19:00Z">
            <w:rPr>
              <w:sz w:val="28"/>
              <w:szCs w:val="28"/>
            </w:rPr>
          </w:rPrChange>
        </w:rPr>
      </w:pPr>
      <w:r w:rsidRPr="00E46C57">
        <w:rPr>
          <w:sz w:val="24"/>
          <w:szCs w:val="24"/>
          <w:rPrChange w:id="98" w:author="Scott Nicholas" w:date="2020-06-20T01:19:00Z">
            <w:rPr>
              <w:sz w:val="28"/>
              <w:szCs w:val="28"/>
            </w:rPr>
          </w:rPrChange>
        </w:rPr>
        <w:t>Title:</w:t>
      </w:r>
      <w:proofErr w:type="gramStart"/>
      <w:r w:rsidRPr="00E46C57">
        <w:rPr>
          <w:sz w:val="24"/>
          <w:szCs w:val="24"/>
          <w:rPrChange w:id="99" w:author="Scott Nicholas" w:date="2020-06-20T01:19:00Z">
            <w:rPr>
              <w:sz w:val="28"/>
              <w:szCs w:val="28"/>
            </w:rPr>
          </w:rPrChange>
        </w:rPr>
        <w:tab/>
        <w:t xml:space="preserve">  </w:t>
      </w:r>
      <w:r w:rsidRPr="00E46C57">
        <w:rPr>
          <w:sz w:val="24"/>
          <w:szCs w:val="24"/>
          <w:rPrChange w:id="100" w:author="Scott Nicholas" w:date="2020-06-20T01:19:00Z">
            <w:rPr>
              <w:sz w:val="28"/>
              <w:szCs w:val="28"/>
            </w:rPr>
          </w:rPrChange>
        </w:rPr>
        <w:tab/>
      </w:r>
      <w:proofErr w:type="gramEnd"/>
      <w:r w:rsidRPr="00E46C57">
        <w:rPr>
          <w:sz w:val="24"/>
          <w:szCs w:val="24"/>
          <w:rPrChange w:id="101" w:author="Scott Nicholas" w:date="2020-06-20T01:19:00Z">
            <w:rPr>
              <w:sz w:val="28"/>
              <w:szCs w:val="28"/>
            </w:rPr>
          </w:rPrChange>
        </w:rPr>
        <w:t>_________________________________________________</w:t>
      </w:r>
    </w:p>
    <w:p w14:paraId="177ADAD2" w14:textId="77777777" w:rsidR="0075596C" w:rsidRPr="00E46C57" w:rsidRDefault="007866D7">
      <w:pPr>
        <w:spacing w:line="276" w:lineRule="auto"/>
        <w:rPr>
          <w:sz w:val="24"/>
          <w:szCs w:val="24"/>
          <w:rPrChange w:id="102" w:author="Scott Nicholas" w:date="2020-06-20T01:19:00Z">
            <w:rPr>
              <w:sz w:val="28"/>
              <w:szCs w:val="28"/>
            </w:rPr>
          </w:rPrChange>
        </w:rPr>
      </w:pPr>
      <w:r w:rsidRPr="00E46C57">
        <w:rPr>
          <w:sz w:val="24"/>
          <w:szCs w:val="24"/>
          <w:rPrChange w:id="103" w:author="Scott Nicholas" w:date="2020-06-20T01:19:00Z">
            <w:rPr>
              <w:sz w:val="28"/>
              <w:szCs w:val="28"/>
            </w:rPr>
          </w:rPrChange>
        </w:rPr>
        <w:t xml:space="preserve">Phone No:  </w:t>
      </w:r>
      <w:r w:rsidRPr="00E46C57">
        <w:rPr>
          <w:sz w:val="24"/>
          <w:szCs w:val="24"/>
          <w:rPrChange w:id="104" w:author="Scott Nicholas" w:date="2020-06-20T01:19:00Z">
            <w:rPr>
              <w:sz w:val="28"/>
              <w:szCs w:val="28"/>
            </w:rPr>
          </w:rPrChange>
        </w:rPr>
        <w:tab/>
        <w:t>_________________________________________________</w:t>
      </w:r>
    </w:p>
    <w:p w14:paraId="5F29634F" w14:textId="77777777" w:rsidR="0075596C" w:rsidRPr="00E46C57" w:rsidRDefault="007866D7">
      <w:pPr>
        <w:spacing w:line="276" w:lineRule="auto"/>
        <w:rPr>
          <w:sz w:val="24"/>
          <w:szCs w:val="24"/>
          <w:rPrChange w:id="105" w:author="Scott Nicholas" w:date="2020-06-20T01:19:00Z">
            <w:rPr>
              <w:sz w:val="28"/>
              <w:szCs w:val="28"/>
            </w:rPr>
          </w:rPrChange>
        </w:rPr>
      </w:pPr>
      <w:r w:rsidRPr="00E46C57">
        <w:rPr>
          <w:sz w:val="24"/>
          <w:szCs w:val="24"/>
          <w:rPrChange w:id="106" w:author="Scott Nicholas" w:date="2020-06-20T01:19:00Z">
            <w:rPr>
              <w:sz w:val="28"/>
              <w:szCs w:val="28"/>
            </w:rPr>
          </w:rPrChange>
        </w:rPr>
        <w:t xml:space="preserve">E-mail:  </w:t>
      </w:r>
      <w:r w:rsidRPr="00E46C57">
        <w:rPr>
          <w:sz w:val="24"/>
          <w:szCs w:val="24"/>
          <w:rPrChange w:id="107" w:author="Scott Nicholas" w:date="2020-06-20T01:19:00Z">
            <w:rPr>
              <w:sz w:val="28"/>
              <w:szCs w:val="28"/>
            </w:rPr>
          </w:rPrChange>
        </w:rPr>
        <w:tab/>
        <w:t>_________________________________________________</w:t>
      </w:r>
    </w:p>
    <w:p w14:paraId="51D3B04E" w14:textId="77777777" w:rsidR="0075596C" w:rsidRPr="00E46C57" w:rsidRDefault="0075596C">
      <w:pPr>
        <w:spacing w:line="276" w:lineRule="auto"/>
        <w:rPr>
          <w:sz w:val="24"/>
          <w:szCs w:val="24"/>
          <w:rPrChange w:id="108" w:author="Scott Nicholas" w:date="2020-06-20T01:19:00Z">
            <w:rPr>
              <w:sz w:val="28"/>
              <w:szCs w:val="28"/>
            </w:rPr>
          </w:rPrChange>
        </w:rPr>
      </w:pPr>
    </w:p>
    <w:p w14:paraId="411F7BAC" w14:textId="77777777" w:rsidR="0075596C" w:rsidRPr="00E46C57" w:rsidRDefault="007866D7">
      <w:pPr>
        <w:spacing w:line="276" w:lineRule="auto"/>
        <w:rPr>
          <w:b/>
          <w:sz w:val="24"/>
          <w:szCs w:val="24"/>
          <w:rPrChange w:id="109" w:author="Scott Nicholas" w:date="2020-06-20T01:19:00Z">
            <w:rPr>
              <w:b/>
              <w:sz w:val="28"/>
              <w:szCs w:val="28"/>
            </w:rPr>
          </w:rPrChange>
        </w:rPr>
      </w:pPr>
      <w:r w:rsidRPr="00E46C57">
        <w:rPr>
          <w:b/>
          <w:sz w:val="24"/>
          <w:szCs w:val="24"/>
          <w:rPrChange w:id="110" w:author="Scott Nicholas" w:date="2020-06-20T01:19:00Z">
            <w:rPr>
              <w:b/>
              <w:sz w:val="28"/>
              <w:szCs w:val="28"/>
            </w:rPr>
          </w:rPrChange>
        </w:rPr>
        <w:t>Primary Technical Contact</w:t>
      </w:r>
    </w:p>
    <w:p w14:paraId="6FD85F6E" w14:textId="77777777" w:rsidR="0075596C" w:rsidRPr="00E46C57" w:rsidRDefault="007866D7">
      <w:pPr>
        <w:spacing w:line="276" w:lineRule="auto"/>
        <w:rPr>
          <w:sz w:val="24"/>
          <w:szCs w:val="24"/>
          <w:rPrChange w:id="111" w:author="Scott Nicholas" w:date="2020-06-20T01:19:00Z">
            <w:rPr>
              <w:sz w:val="28"/>
              <w:szCs w:val="28"/>
            </w:rPr>
          </w:rPrChange>
        </w:rPr>
      </w:pPr>
      <w:r w:rsidRPr="00E46C57">
        <w:rPr>
          <w:sz w:val="24"/>
          <w:szCs w:val="24"/>
          <w:rPrChange w:id="112" w:author="Scott Nicholas" w:date="2020-06-20T01:19:00Z">
            <w:rPr>
              <w:sz w:val="28"/>
              <w:szCs w:val="28"/>
            </w:rPr>
          </w:rPrChange>
        </w:rPr>
        <w:t>Name:</w:t>
      </w:r>
      <w:r w:rsidRPr="00E46C57">
        <w:rPr>
          <w:sz w:val="24"/>
          <w:szCs w:val="24"/>
          <w:rPrChange w:id="113" w:author="Scott Nicholas" w:date="2020-06-20T01:19:00Z">
            <w:rPr>
              <w:sz w:val="28"/>
              <w:szCs w:val="28"/>
            </w:rPr>
          </w:rPrChange>
        </w:rPr>
        <w:tab/>
        <w:t>_________________________________________________</w:t>
      </w:r>
    </w:p>
    <w:p w14:paraId="5AD1F905" w14:textId="77777777" w:rsidR="0075596C" w:rsidRPr="00E46C57" w:rsidRDefault="007866D7">
      <w:pPr>
        <w:spacing w:line="276" w:lineRule="auto"/>
        <w:rPr>
          <w:sz w:val="24"/>
          <w:szCs w:val="24"/>
          <w:rPrChange w:id="114" w:author="Scott Nicholas" w:date="2020-06-20T01:19:00Z">
            <w:rPr>
              <w:sz w:val="28"/>
              <w:szCs w:val="28"/>
            </w:rPr>
          </w:rPrChange>
        </w:rPr>
      </w:pPr>
      <w:r w:rsidRPr="00E46C57">
        <w:rPr>
          <w:sz w:val="24"/>
          <w:szCs w:val="24"/>
          <w:rPrChange w:id="115" w:author="Scott Nicholas" w:date="2020-06-20T01:19:00Z">
            <w:rPr>
              <w:sz w:val="28"/>
              <w:szCs w:val="28"/>
            </w:rPr>
          </w:rPrChange>
        </w:rPr>
        <w:t>Title:</w:t>
      </w:r>
      <w:proofErr w:type="gramStart"/>
      <w:r w:rsidRPr="00E46C57">
        <w:rPr>
          <w:sz w:val="24"/>
          <w:szCs w:val="24"/>
          <w:rPrChange w:id="116" w:author="Scott Nicholas" w:date="2020-06-20T01:19:00Z">
            <w:rPr>
              <w:sz w:val="28"/>
              <w:szCs w:val="28"/>
            </w:rPr>
          </w:rPrChange>
        </w:rPr>
        <w:tab/>
        <w:t xml:space="preserve">  </w:t>
      </w:r>
      <w:r w:rsidRPr="00E46C57">
        <w:rPr>
          <w:sz w:val="24"/>
          <w:szCs w:val="24"/>
          <w:rPrChange w:id="117" w:author="Scott Nicholas" w:date="2020-06-20T01:19:00Z">
            <w:rPr>
              <w:sz w:val="28"/>
              <w:szCs w:val="28"/>
            </w:rPr>
          </w:rPrChange>
        </w:rPr>
        <w:tab/>
      </w:r>
      <w:proofErr w:type="gramEnd"/>
      <w:r w:rsidRPr="00E46C57">
        <w:rPr>
          <w:sz w:val="24"/>
          <w:szCs w:val="24"/>
          <w:rPrChange w:id="118" w:author="Scott Nicholas" w:date="2020-06-20T01:19:00Z">
            <w:rPr>
              <w:sz w:val="28"/>
              <w:szCs w:val="28"/>
            </w:rPr>
          </w:rPrChange>
        </w:rPr>
        <w:t>_________________________________________________</w:t>
      </w:r>
    </w:p>
    <w:p w14:paraId="444B0A9C" w14:textId="77777777" w:rsidR="0075596C" w:rsidRPr="00E46C57" w:rsidRDefault="007866D7">
      <w:pPr>
        <w:spacing w:line="276" w:lineRule="auto"/>
        <w:rPr>
          <w:sz w:val="24"/>
          <w:szCs w:val="24"/>
          <w:rPrChange w:id="119" w:author="Scott Nicholas" w:date="2020-06-20T01:19:00Z">
            <w:rPr>
              <w:sz w:val="28"/>
              <w:szCs w:val="28"/>
            </w:rPr>
          </w:rPrChange>
        </w:rPr>
      </w:pPr>
      <w:r w:rsidRPr="00E46C57">
        <w:rPr>
          <w:sz w:val="24"/>
          <w:szCs w:val="24"/>
          <w:rPrChange w:id="120" w:author="Scott Nicholas" w:date="2020-06-20T01:19:00Z">
            <w:rPr>
              <w:sz w:val="28"/>
              <w:szCs w:val="28"/>
            </w:rPr>
          </w:rPrChange>
        </w:rPr>
        <w:t xml:space="preserve">Phone No:  </w:t>
      </w:r>
      <w:r w:rsidRPr="00E46C57">
        <w:rPr>
          <w:sz w:val="24"/>
          <w:szCs w:val="24"/>
          <w:rPrChange w:id="121" w:author="Scott Nicholas" w:date="2020-06-20T01:19:00Z">
            <w:rPr>
              <w:sz w:val="28"/>
              <w:szCs w:val="28"/>
            </w:rPr>
          </w:rPrChange>
        </w:rPr>
        <w:tab/>
        <w:t>_________________________________________________</w:t>
      </w:r>
    </w:p>
    <w:p w14:paraId="0DE2DBB1" w14:textId="77777777" w:rsidR="0075596C" w:rsidRPr="00E46C57" w:rsidRDefault="007866D7">
      <w:pPr>
        <w:spacing w:line="276" w:lineRule="auto"/>
        <w:rPr>
          <w:sz w:val="24"/>
          <w:szCs w:val="24"/>
          <w:rPrChange w:id="122" w:author="Scott Nicholas" w:date="2020-06-20T01:19:00Z">
            <w:rPr>
              <w:sz w:val="28"/>
              <w:szCs w:val="28"/>
            </w:rPr>
          </w:rPrChange>
        </w:rPr>
      </w:pPr>
      <w:r w:rsidRPr="00E46C57">
        <w:rPr>
          <w:sz w:val="24"/>
          <w:szCs w:val="24"/>
          <w:rPrChange w:id="123" w:author="Scott Nicholas" w:date="2020-06-20T01:19:00Z">
            <w:rPr>
              <w:sz w:val="28"/>
              <w:szCs w:val="28"/>
            </w:rPr>
          </w:rPrChange>
        </w:rPr>
        <w:t xml:space="preserve">E-mail:  </w:t>
      </w:r>
      <w:r w:rsidRPr="00E46C57">
        <w:rPr>
          <w:sz w:val="24"/>
          <w:szCs w:val="24"/>
          <w:rPrChange w:id="124" w:author="Scott Nicholas" w:date="2020-06-20T01:19:00Z">
            <w:rPr>
              <w:sz w:val="28"/>
              <w:szCs w:val="28"/>
            </w:rPr>
          </w:rPrChange>
        </w:rPr>
        <w:tab/>
        <w:t>_________________________________________________</w:t>
      </w:r>
    </w:p>
    <w:p w14:paraId="5312C0AF" w14:textId="77777777" w:rsidR="0075596C" w:rsidRPr="00E46C57" w:rsidRDefault="0075596C">
      <w:pPr>
        <w:spacing w:line="276" w:lineRule="auto"/>
        <w:rPr>
          <w:b/>
          <w:sz w:val="24"/>
          <w:szCs w:val="24"/>
          <w:rPrChange w:id="125" w:author="Scott Nicholas" w:date="2020-06-20T01:19:00Z">
            <w:rPr>
              <w:b/>
              <w:sz w:val="28"/>
              <w:szCs w:val="28"/>
            </w:rPr>
          </w:rPrChange>
        </w:rPr>
      </w:pPr>
    </w:p>
    <w:p w14:paraId="1176D9EF" w14:textId="77777777" w:rsidR="0075596C" w:rsidRPr="00E46C57" w:rsidRDefault="007866D7">
      <w:pPr>
        <w:spacing w:line="276" w:lineRule="auto"/>
        <w:rPr>
          <w:b/>
          <w:sz w:val="24"/>
          <w:szCs w:val="24"/>
          <w:rPrChange w:id="126" w:author="Scott Nicholas" w:date="2020-06-20T01:19:00Z">
            <w:rPr>
              <w:b/>
              <w:sz w:val="28"/>
              <w:szCs w:val="28"/>
            </w:rPr>
          </w:rPrChange>
        </w:rPr>
      </w:pPr>
      <w:r w:rsidRPr="00E46C57">
        <w:rPr>
          <w:b/>
          <w:sz w:val="24"/>
          <w:szCs w:val="24"/>
          <w:rPrChange w:id="127" w:author="Scott Nicholas" w:date="2020-06-20T01:19:00Z">
            <w:rPr>
              <w:b/>
              <w:sz w:val="28"/>
              <w:szCs w:val="28"/>
            </w:rPr>
          </w:rPrChange>
        </w:rPr>
        <w:t>Primary Marketing Contact</w:t>
      </w:r>
    </w:p>
    <w:p w14:paraId="17936FEE" w14:textId="77777777" w:rsidR="0075596C" w:rsidRPr="00E46C57" w:rsidRDefault="007866D7">
      <w:pPr>
        <w:spacing w:line="276" w:lineRule="auto"/>
        <w:rPr>
          <w:sz w:val="24"/>
          <w:szCs w:val="24"/>
          <w:rPrChange w:id="128" w:author="Scott Nicholas" w:date="2020-06-20T01:19:00Z">
            <w:rPr>
              <w:sz w:val="28"/>
              <w:szCs w:val="28"/>
            </w:rPr>
          </w:rPrChange>
        </w:rPr>
      </w:pPr>
      <w:r w:rsidRPr="00E46C57">
        <w:rPr>
          <w:sz w:val="24"/>
          <w:szCs w:val="24"/>
          <w:rPrChange w:id="129" w:author="Scott Nicholas" w:date="2020-06-20T01:19:00Z">
            <w:rPr>
              <w:sz w:val="28"/>
              <w:szCs w:val="28"/>
            </w:rPr>
          </w:rPrChange>
        </w:rPr>
        <w:t>Name:</w:t>
      </w:r>
      <w:r w:rsidRPr="00E46C57">
        <w:rPr>
          <w:sz w:val="24"/>
          <w:szCs w:val="24"/>
          <w:rPrChange w:id="130" w:author="Scott Nicholas" w:date="2020-06-20T01:19:00Z">
            <w:rPr>
              <w:sz w:val="28"/>
              <w:szCs w:val="28"/>
            </w:rPr>
          </w:rPrChange>
        </w:rPr>
        <w:tab/>
        <w:t>_________________________________________________</w:t>
      </w:r>
    </w:p>
    <w:p w14:paraId="0E39C997" w14:textId="77777777" w:rsidR="0075596C" w:rsidRPr="00E46C57" w:rsidRDefault="007866D7">
      <w:pPr>
        <w:spacing w:line="276" w:lineRule="auto"/>
        <w:rPr>
          <w:sz w:val="24"/>
          <w:szCs w:val="24"/>
          <w:rPrChange w:id="131" w:author="Scott Nicholas" w:date="2020-06-20T01:19:00Z">
            <w:rPr>
              <w:sz w:val="28"/>
              <w:szCs w:val="28"/>
            </w:rPr>
          </w:rPrChange>
        </w:rPr>
      </w:pPr>
      <w:r w:rsidRPr="00E46C57">
        <w:rPr>
          <w:sz w:val="24"/>
          <w:szCs w:val="24"/>
          <w:rPrChange w:id="132" w:author="Scott Nicholas" w:date="2020-06-20T01:19:00Z">
            <w:rPr>
              <w:sz w:val="28"/>
              <w:szCs w:val="28"/>
            </w:rPr>
          </w:rPrChange>
        </w:rPr>
        <w:t>Title:</w:t>
      </w:r>
      <w:proofErr w:type="gramStart"/>
      <w:r w:rsidRPr="00E46C57">
        <w:rPr>
          <w:sz w:val="24"/>
          <w:szCs w:val="24"/>
          <w:rPrChange w:id="133" w:author="Scott Nicholas" w:date="2020-06-20T01:19:00Z">
            <w:rPr>
              <w:sz w:val="28"/>
              <w:szCs w:val="28"/>
            </w:rPr>
          </w:rPrChange>
        </w:rPr>
        <w:tab/>
        <w:t xml:space="preserve">  </w:t>
      </w:r>
      <w:r w:rsidRPr="00E46C57">
        <w:rPr>
          <w:sz w:val="24"/>
          <w:szCs w:val="24"/>
          <w:rPrChange w:id="134" w:author="Scott Nicholas" w:date="2020-06-20T01:19:00Z">
            <w:rPr>
              <w:sz w:val="28"/>
              <w:szCs w:val="28"/>
            </w:rPr>
          </w:rPrChange>
        </w:rPr>
        <w:tab/>
      </w:r>
      <w:proofErr w:type="gramEnd"/>
      <w:r w:rsidRPr="00E46C57">
        <w:rPr>
          <w:sz w:val="24"/>
          <w:szCs w:val="24"/>
          <w:rPrChange w:id="135" w:author="Scott Nicholas" w:date="2020-06-20T01:19:00Z">
            <w:rPr>
              <w:sz w:val="28"/>
              <w:szCs w:val="28"/>
            </w:rPr>
          </w:rPrChange>
        </w:rPr>
        <w:t>_________________________________________________</w:t>
      </w:r>
    </w:p>
    <w:p w14:paraId="59F76E4F" w14:textId="77777777" w:rsidR="0075596C" w:rsidRPr="00E46C57" w:rsidRDefault="007866D7">
      <w:pPr>
        <w:spacing w:line="276" w:lineRule="auto"/>
        <w:rPr>
          <w:sz w:val="24"/>
          <w:szCs w:val="24"/>
          <w:rPrChange w:id="136" w:author="Scott Nicholas" w:date="2020-06-20T01:19:00Z">
            <w:rPr>
              <w:sz w:val="28"/>
              <w:szCs w:val="28"/>
            </w:rPr>
          </w:rPrChange>
        </w:rPr>
      </w:pPr>
      <w:r w:rsidRPr="00E46C57">
        <w:rPr>
          <w:sz w:val="24"/>
          <w:szCs w:val="24"/>
          <w:rPrChange w:id="137" w:author="Scott Nicholas" w:date="2020-06-20T01:19:00Z">
            <w:rPr>
              <w:sz w:val="28"/>
              <w:szCs w:val="28"/>
            </w:rPr>
          </w:rPrChange>
        </w:rPr>
        <w:t xml:space="preserve">Phone No:  </w:t>
      </w:r>
      <w:r w:rsidRPr="00E46C57">
        <w:rPr>
          <w:sz w:val="24"/>
          <w:szCs w:val="24"/>
          <w:rPrChange w:id="138" w:author="Scott Nicholas" w:date="2020-06-20T01:19:00Z">
            <w:rPr>
              <w:sz w:val="28"/>
              <w:szCs w:val="28"/>
            </w:rPr>
          </w:rPrChange>
        </w:rPr>
        <w:tab/>
        <w:t>_________________________________________________</w:t>
      </w:r>
    </w:p>
    <w:p w14:paraId="044FBF58" w14:textId="77777777" w:rsidR="0075596C" w:rsidRPr="00E46C57" w:rsidRDefault="007866D7">
      <w:pPr>
        <w:spacing w:line="276" w:lineRule="auto"/>
        <w:rPr>
          <w:sz w:val="24"/>
          <w:szCs w:val="24"/>
          <w:rPrChange w:id="139" w:author="Scott Nicholas" w:date="2020-06-20T01:19:00Z">
            <w:rPr>
              <w:sz w:val="28"/>
              <w:szCs w:val="28"/>
            </w:rPr>
          </w:rPrChange>
        </w:rPr>
      </w:pPr>
      <w:r w:rsidRPr="00E46C57">
        <w:rPr>
          <w:sz w:val="24"/>
          <w:szCs w:val="24"/>
          <w:rPrChange w:id="140" w:author="Scott Nicholas" w:date="2020-06-20T01:19:00Z">
            <w:rPr>
              <w:sz w:val="28"/>
              <w:szCs w:val="28"/>
            </w:rPr>
          </w:rPrChange>
        </w:rPr>
        <w:t xml:space="preserve">E-mail:  </w:t>
      </w:r>
      <w:r w:rsidRPr="00E46C57">
        <w:rPr>
          <w:sz w:val="24"/>
          <w:szCs w:val="24"/>
          <w:rPrChange w:id="141" w:author="Scott Nicholas" w:date="2020-06-20T01:19:00Z">
            <w:rPr>
              <w:sz w:val="28"/>
              <w:szCs w:val="28"/>
            </w:rPr>
          </w:rPrChange>
        </w:rPr>
        <w:tab/>
        <w:t>_________________________________________________</w:t>
      </w:r>
    </w:p>
    <w:p w14:paraId="026C4300" w14:textId="77777777" w:rsidR="0075596C" w:rsidRPr="00E46C57" w:rsidRDefault="0075596C">
      <w:pPr>
        <w:spacing w:line="276" w:lineRule="auto"/>
        <w:rPr>
          <w:b/>
          <w:sz w:val="24"/>
          <w:szCs w:val="24"/>
          <w:rPrChange w:id="142" w:author="Scott Nicholas" w:date="2020-06-20T01:19:00Z">
            <w:rPr>
              <w:b/>
              <w:sz w:val="28"/>
              <w:szCs w:val="28"/>
            </w:rPr>
          </w:rPrChange>
        </w:rPr>
      </w:pPr>
    </w:p>
    <w:p w14:paraId="0E531B0A" w14:textId="77777777" w:rsidR="0075596C" w:rsidRPr="00E46C57" w:rsidRDefault="007866D7">
      <w:pPr>
        <w:spacing w:line="276" w:lineRule="auto"/>
        <w:rPr>
          <w:b/>
          <w:sz w:val="24"/>
          <w:szCs w:val="24"/>
          <w:rPrChange w:id="143" w:author="Scott Nicholas" w:date="2020-06-20T01:19:00Z">
            <w:rPr>
              <w:b/>
              <w:sz w:val="28"/>
              <w:szCs w:val="28"/>
            </w:rPr>
          </w:rPrChange>
        </w:rPr>
      </w:pPr>
      <w:r w:rsidRPr="00E46C57">
        <w:rPr>
          <w:b/>
          <w:sz w:val="24"/>
          <w:szCs w:val="24"/>
          <w:rPrChange w:id="144" w:author="Scott Nicholas" w:date="2020-06-20T01:19:00Z">
            <w:rPr>
              <w:b/>
              <w:sz w:val="28"/>
              <w:szCs w:val="28"/>
            </w:rPr>
          </w:rPrChange>
        </w:rPr>
        <w:t>Primary PR Contact</w:t>
      </w:r>
    </w:p>
    <w:p w14:paraId="2540FF6A" w14:textId="77777777" w:rsidR="0075596C" w:rsidRPr="00E46C57" w:rsidRDefault="007866D7">
      <w:pPr>
        <w:spacing w:line="276" w:lineRule="auto"/>
        <w:rPr>
          <w:i/>
          <w:sz w:val="24"/>
          <w:szCs w:val="24"/>
          <w:rPrChange w:id="145" w:author="Scott Nicholas" w:date="2020-06-20T01:19:00Z">
            <w:rPr>
              <w:i/>
            </w:rPr>
          </w:rPrChange>
        </w:rPr>
      </w:pPr>
      <w:r w:rsidRPr="00E46C57">
        <w:rPr>
          <w:i/>
          <w:sz w:val="24"/>
          <w:szCs w:val="24"/>
          <w:rPrChange w:id="146" w:author="Scott Nicholas" w:date="2020-06-20T01:19:00Z">
            <w:rPr>
              <w:i/>
            </w:rPr>
          </w:rPrChange>
        </w:rPr>
        <w:t>(For approving press releases or quotes with respect to the Project)</w:t>
      </w:r>
    </w:p>
    <w:p w14:paraId="49935981" w14:textId="77777777" w:rsidR="0075596C" w:rsidRPr="00E46C57" w:rsidRDefault="007866D7">
      <w:pPr>
        <w:spacing w:line="276" w:lineRule="auto"/>
        <w:rPr>
          <w:sz w:val="24"/>
          <w:szCs w:val="24"/>
          <w:rPrChange w:id="147" w:author="Scott Nicholas" w:date="2020-06-20T01:19:00Z">
            <w:rPr>
              <w:sz w:val="28"/>
              <w:szCs w:val="28"/>
            </w:rPr>
          </w:rPrChange>
        </w:rPr>
      </w:pPr>
      <w:r w:rsidRPr="00E46C57">
        <w:rPr>
          <w:sz w:val="24"/>
          <w:szCs w:val="24"/>
          <w:rPrChange w:id="148" w:author="Scott Nicholas" w:date="2020-06-20T01:19:00Z">
            <w:rPr>
              <w:sz w:val="28"/>
              <w:szCs w:val="28"/>
            </w:rPr>
          </w:rPrChange>
        </w:rPr>
        <w:t>Name:</w:t>
      </w:r>
      <w:r w:rsidRPr="00E46C57">
        <w:rPr>
          <w:sz w:val="24"/>
          <w:szCs w:val="24"/>
          <w:rPrChange w:id="149" w:author="Scott Nicholas" w:date="2020-06-20T01:19:00Z">
            <w:rPr>
              <w:sz w:val="28"/>
              <w:szCs w:val="28"/>
            </w:rPr>
          </w:rPrChange>
        </w:rPr>
        <w:tab/>
        <w:t>_________________________________________________</w:t>
      </w:r>
    </w:p>
    <w:p w14:paraId="34DD7518" w14:textId="77777777" w:rsidR="0075596C" w:rsidRPr="00E46C57" w:rsidRDefault="007866D7">
      <w:pPr>
        <w:spacing w:line="276" w:lineRule="auto"/>
        <w:rPr>
          <w:sz w:val="24"/>
          <w:szCs w:val="24"/>
          <w:rPrChange w:id="150" w:author="Scott Nicholas" w:date="2020-06-20T01:19:00Z">
            <w:rPr>
              <w:sz w:val="28"/>
              <w:szCs w:val="28"/>
            </w:rPr>
          </w:rPrChange>
        </w:rPr>
      </w:pPr>
      <w:r w:rsidRPr="00E46C57">
        <w:rPr>
          <w:sz w:val="24"/>
          <w:szCs w:val="24"/>
          <w:rPrChange w:id="151" w:author="Scott Nicholas" w:date="2020-06-20T01:19:00Z">
            <w:rPr>
              <w:sz w:val="28"/>
              <w:szCs w:val="28"/>
            </w:rPr>
          </w:rPrChange>
        </w:rPr>
        <w:t>Title:</w:t>
      </w:r>
      <w:proofErr w:type="gramStart"/>
      <w:r w:rsidRPr="00E46C57">
        <w:rPr>
          <w:sz w:val="24"/>
          <w:szCs w:val="24"/>
          <w:rPrChange w:id="152" w:author="Scott Nicholas" w:date="2020-06-20T01:19:00Z">
            <w:rPr>
              <w:sz w:val="28"/>
              <w:szCs w:val="28"/>
            </w:rPr>
          </w:rPrChange>
        </w:rPr>
        <w:tab/>
        <w:t xml:space="preserve">  </w:t>
      </w:r>
      <w:r w:rsidRPr="00E46C57">
        <w:rPr>
          <w:sz w:val="24"/>
          <w:szCs w:val="24"/>
          <w:rPrChange w:id="153" w:author="Scott Nicholas" w:date="2020-06-20T01:19:00Z">
            <w:rPr>
              <w:sz w:val="28"/>
              <w:szCs w:val="28"/>
            </w:rPr>
          </w:rPrChange>
        </w:rPr>
        <w:tab/>
      </w:r>
      <w:proofErr w:type="gramEnd"/>
      <w:r w:rsidRPr="00E46C57">
        <w:rPr>
          <w:sz w:val="24"/>
          <w:szCs w:val="24"/>
          <w:rPrChange w:id="154" w:author="Scott Nicholas" w:date="2020-06-20T01:19:00Z">
            <w:rPr>
              <w:sz w:val="28"/>
              <w:szCs w:val="28"/>
            </w:rPr>
          </w:rPrChange>
        </w:rPr>
        <w:t>_________________________________________________</w:t>
      </w:r>
    </w:p>
    <w:p w14:paraId="2EE1DB48" w14:textId="77777777" w:rsidR="0075596C" w:rsidRPr="00E46C57" w:rsidRDefault="007866D7">
      <w:pPr>
        <w:spacing w:line="276" w:lineRule="auto"/>
        <w:rPr>
          <w:sz w:val="24"/>
          <w:szCs w:val="24"/>
          <w:rPrChange w:id="155" w:author="Scott Nicholas" w:date="2020-06-20T01:19:00Z">
            <w:rPr>
              <w:sz w:val="28"/>
              <w:szCs w:val="28"/>
            </w:rPr>
          </w:rPrChange>
        </w:rPr>
      </w:pPr>
      <w:r w:rsidRPr="00E46C57">
        <w:rPr>
          <w:sz w:val="24"/>
          <w:szCs w:val="24"/>
          <w:rPrChange w:id="156" w:author="Scott Nicholas" w:date="2020-06-20T01:19:00Z">
            <w:rPr>
              <w:sz w:val="28"/>
              <w:szCs w:val="28"/>
            </w:rPr>
          </w:rPrChange>
        </w:rPr>
        <w:t xml:space="preserve">Phone No:  </w:t>
      </w:r>
      <w:r w:rsidRPr="00E46C57">
        <w:rPr>
          <w:sz w:val="24"/>
          <w:szCs w:val="24"/>
          <w:rPrChange w:id="157" w:author="Scott Nicholas" w:date="2020-06-20T01:19:00Z">
            <w:rPr>
              <w:sz w:val="28"/>
              <w:szCs w:val="28"/>
            </w:rPr>
          </w:rPrChange>
        </w:rPr>
        <w:tab/>
        <w:t>_________________________________________________</w:t>
      </w:r>
    </w:p>
    <w:p w14:paraId="29A63086" w14:textId="77777777" w:rsidR="0075596C" w:rsidRPr="00E46C57" w:rsidRDefault="007866D7">
      <w:pPr>
        <w:spacing w:line="276" w:lineRule="auto"/>
        <w:rPr>
          <w:sz w:val="24"/>
          <w:szCs w:val="24"/>
          <w:rPrChange w:id="158" w:author="Scott Nicholas" w:date="2020-06-20T01:19:00Z">
            <w:rPr>
              <w:sz w:val="28"/>
              <w:szCs w:val="28"/>
            </w:rPr>
          </w:rPrChange>
        </w:rPr>
      </w:pPr>
      <w:r w:rsidRPr="00E46C57">
        <w:rPr>
          <w:sz w:val="24"/>
          <w:szCs w:val="24"/>
          <w:rPrChange w:id="159" w:author="Scott Nicholas" w:date="2020-06-20T01:19:00Z">
            <w:rPr>
              <w:sz w:val="28"/>
              <w:szCs w:val="28"/>
            </w:rPr>
          </w:rPrChange>
        </w:rPr>
        <w:t xml:space="preserve">E-mail:  </w:t>
      </w:r>
      <w:r w:rsidRPr="00E46C57">
        <w:rPr>
          <w:sz w:val="24"/>
          <w:szCs w:val="24"/>
          <w:rPrChange w:id="160" w:author="Scott Nicholas" w:date="2020-06-20T01:19:00Z">
            <w:rPr>
              <w:sz w:val="28"/>
              <w:szCs w:val="28"/>
            </w:rPr>
          </w:rPrChange>
        </w:rPr>
        <w:tab/>
        <w:t>_________________________________________________</w:t>
      </w:r>
    </w:p>
    <w:p w14:paraId="67A05693" w14:textId="77777777" w:rsidR="0075596C" w:rsidRPr="00E46C57" w:rsidRDefault="0075596C">
      <w:pPr>
        <w:spacing w:line="276" w:lineRule="auto"/>
        <w:rPr>
          <w:b/>
          <w:sz w:val="24"/>
          <w:szCs w:val="24"/>
          <w:rPrChange w:id="161" w:author="Scott Nicholas" w:date="2020-06-20T01:19:00Z">
            <w:rPr>
              <w:b/>
              <w:sz w:val="28"/>
              <w:szCs w:val="28"/>
            </w:rPr>
          </w:rPrChange>
        </w:rPr>
      </w:pPr>
    </w:p>
    <w:p w14:paraId="0D2633B3" w14:textId="77777777" w:rsidR="0075596C" w:rsidRPr="00E46C57" w:rsidRDefault="007866D7">
      <w:pPr>
        <w:spacing w:line="276" w:lineRule="auto"/>
        <w:rPr>
          <w:b/>
          <w:sz w:val="24"/>
          <w:szCs w:val="24"/>
          <w:rPrChange w:id="162" w:author="Scott Nicholas" w:date="2020-06-20T01:19:00Z">
            <w:rPr>
              <w:b/>
              <w:sz w:val="28"/>
              <w:szCs w:val="28"/>
            </w:rPr>
          </w:rPrChange>
        </w:rPr>
      </w:pPr>
      <w:r w:rsidRPr="00E46C57">
        <w:rPr>
          <w:b/>
          <w:sz w:val="24"/>
          <w:szCs w:val="24"/>
          <w:rPrChange w:id="163" w:author="Scott Nicholas" w:date="2020-06-20T01:19:00Z">
            <w:rPr>
              <w:b/>
              <w:sz w:val="28"/>
              <w:szCs w:val="28"/>
            </w:rPr>
          </w:rPrChange>
        </w:rPr>
        <w:t>Legal Contact</w:t>
      </w:r>
    </w:p>
    <w:p w14:paraId="0D9A1BE5" w14:textId="77777777" w:rsidR="0075596C" w:rsidRPr="00E46C57" w:rsidRDefault="007866D7">
      <w:pPr>
        <w:spacing w:line="276" w:lineRule="auto"/>
        <w:rPr>
          <w:i/>
          <w:sz w:val="24"/>
          <w:szCs w:val="24"/>
          <w:rPrChange w:id="164" w:author="Scott Nicholas" w:date="2020-06-20T01:19:00Z">
            <w:rPr>
              <w:i/>
            </w:rPr>
          </w:rPrChange>
        </w:rPr>
      </w:pPr>
      <w:r w:rsidRPr="00E46C57">
        <w:rPr>
          <w:i/>
          <w:sz w:val="24"/>
          <w:szCs w:val="24"/>
          <w:rPrChange w:id="165" w:author="Scott Nicholas" w:date="2020-06-20T01:19:00Z">
            <w:rPr>
              <w:i/>
            </w:rPr>
          </w:rPrChange>
        </w:rPr>
        <w:t>(This contact should be your primary in-house attorney for open source matters with respect to the Project.  If you do not have in-house counsel, please leave this blank.)</w:t>
      </w:r>
    </w:p>
    <w:p w14:paraId="6C2CC6B4" w14:textId="77777777" w:rsidR="0075596C" w:rsidRPr="00E46C57" w:rsidRDefault="007866D7">
      <w:pPr>
        <w:spacing w:line="276" w:lineRule="auto"/>
        <w:rPr>
          <w:sz w:val="24"/>
          <w:szCs w:val="24"/>
          <w:rPrChange w:id="166" w:author="Scott Nicholas" w:date="2020-06-20T01:19:00Z">
            <w:rPr>
              <w:sz w:val="28"/>
              <w:szCs w:val="28"/>
            </w:rPr>
          </w:rPrChange>
        </w:rPr>
      </w:pPr>
      <w:r w:rsidRPr="00E46C57">
        <w:rPr>
          <w:sz w:val="24"/>
          <w:szCs w:val="24"/>
          <w:rPrChange w:id="167" w:author="Scott Nicholas" w:date="2020-06-20T01:19:00Z">
            <w:rPr>
              <w:sz w:val="28"/>
              <w:szCs w:val="28"/>
            </w:rPr>
          </w:rPrChange>
        </w:rPr>
        <w:t>Name:</w:t>
      </w:r>
      <w:r w:rsidRPr="00E46C57">
        <w:rPr>
          <w:sz w:val="24"/>
          <w:szCs w:val="24"/>
          <w:rPrChange w:id="168" w:author="Scott Nicholas" w:date="2020-06-20T01:19:00Z">
            <w:rPr>
              <w:sz w:val="28"/>
              <w:szCs w:val="28"/>
            </w:rPr>
          </w:rPrChange>
        </w:rPr>
        <w:tab/>
        <w:t>_________________________________________________</w:t>
      </w:r>
    </w:p>
    <w:p w14:paraId="0CCFCF2B" w14:textId="77777777" w:rsidR="0075596C" w:rsidRPr="00E46C57" w:rsidRDefault="007866D7">
      <w:pPr>
        <w:spacing w:line="276" w:lineRule="auto"/>
        <w:rPr>
          <w:sz w:val="24"/>
          <w:szCs w:val="24"/>
          <w:rPrChange w:id="169" w:author="Scott Nicholas" w:date="2020-06-20T01:19:00Z">
            <w:rPr>
              <w:sz w:val="28"/>
              <w:szCs w:val="28"/>
            </w:rPr>
          </w:rPrChange>
        </w:rPr>
      </w:pPr>
      <w:r w:rsidRPr="00E46C57">
        <w:rPr>
          <w:sz w:val="24"/>
          <w:szCs w:val="24"/>
          <w:rPrChange w:id="170" w:author="Scott Nicholas" w:date="2020-06-20T01:19:00Z">
            <w:rPr>
              <w:sz w:val="28"/>
              <w:szCs w:val="28"/>
            </w:rPr>
          </w:rPrChange>
        </w:rPr>
        <w:t>Title:</w:t>
      </w:r>
      <w:proofErr w:type="gramStart"/>
      <w:r w:rsidRPr="00E46C57">
        <w:rPr>
          <w:sz w:val="24"/>
          <w:szCs w:val="24"/>
          <w:rPrChange w:id="171" w:author="Scott Nicholas" w:date="2020-06-20T01:19:00Z">
            <w:rPr>
              <w:sz w:val="28"/>
              <w:szCs w:val="28"/>
            </w:rPr>
          </w:rPrChange>
        </w:rPr>
        <w:tab/>
        <w:t xml:space="preserve">  </w:t>
      </w:r>
      <w:r w:rsidRPr="00E46C57">
        <w:rPr>
          <w:sz w:val="24"/>
          <w:szCs w:val="24"/>
          <w:rPrChange w:id="172" w:author="Scott Nicholas" w:date="2020-06-20T01:19:00Z">
            <w:rPr>
              <w:sz w:val="28"/>
              <w:szCs w:val="28"/>
            </w:rPr>
          </w:rPrChange>
        </w:rPr>
        <w:tab/>
      </w:r>
      <w:proofErr w:type="gramEnd"/>
      <w:r w:rsidRPr="00E46C57">
        <w:rPr>
          <w:sz w:val="24"/>
          <w:szCs w:val="24"/>
          <w:rPrChange w:id="173" w:author="Scott Nicholas" w:date="2020-06-20T01:19:00Z">
            <w:rPr>
              <w:sz w:val="28"/>
              <w:szCs w:val="28"/>
            </w:rPr>
          </w:rPrChange>
        </w:rPr>
        <w:t>_________________________________________________</w:t>
      </w:r>
    </w:p>
    <w:p w14:paraId="1B4B6E21" w14:textId="77777777" w:rsidR="0075596C" w:rsidRPr="00E46C57" w:rsidRDefault="007866D7">
      <w:pPr>
        <w:spacing w:line="276" w:lineRule="auto"/>
        <w:rPr>
          <w:sz w:val="24"/>
          <w:szCs w:val="24"/>
          <w:rPrChange w:id="174" w:author="Scott Nicholas" w:date="2020-06-20T01:19:00Z">
            <w:rPr>
              <w:sz w:val="28"/>
              <w:szCs w:val="28"/>
            </w:rPr>
          </w:rPrChange>
        </w:rPr>
      </w:pPr>
      <w:r w:rsidRPr="00E46C57">
        <w:rPr>
          <w:sz w:val="24"/>
          <w:szCs w:val="24"/>
          <w:rPrChange w:id="175" w:author="Scott Nicholas" w:date="2020-06-20T01:19:00Z">
            <w:rPr>
              <w:sz w:val="28"/>
              <w:szCs w:val="28"/>
            </w:rPr>
          </w:rPrChange>
        </w:rPr>
        <w:t xml:space="preserve">Phone No:  </w:t>
      </w:r>
      <w:r w:rsidRPr="00E46C57">
        <w:rPr>
          <w:sz w:val="24"/>
          <w:szCs w:val="24"/>
          <w:rPrChange w:id="176" w:author="Scott Nicholas" w:date="2020-06-20T01:19:00Z">
            <w:rPr>
              <w:sz w:val="28"/>
              <w:szCs w:val="28"/>
            </w:rPr>
          </w:rPrChange>
        </w:rPr>
        <w:tab/>
        <w:t>_________________________________________________</w:t>
      </w:r>
    </w:p>
    <w:p w14:paraId="37CCA2BC" w14:textId="77777777" w:rsidR="0075596C" w:rsidRPr="00E46C57" w:rsidRDefault="007866D7">
      <w:pPr>
        <w:spacing w:line="276" w:lineRule="auto"/>
        <w:rPr>
          <w:sz w:val="24"/>
          <w:szCs w:val="24"/>
          <w:rPrChange w:id="177" w:author="Scott Nicholas" w:date="2020-06-20T01:19:00Z">
            <w:rPr>
              <w:sz w:val="28"/>
              <w:szCs w:val="28"/>
            </w:rPr>
          </w:rPrChange>
        </w:rPr>
      </w:pPr>
      <w:r w:rsidRPr="00E46C57">
        <w:rPr>
          <w:sz w:val="24"/>
          <w:szCs w:val="24"/>
          <w:rPrChange w:id="178" w:author="Scott Nicholas" w:date="2020-06-20T01:19:00Z">
            <w:rPr>
              <w:sz w:val="28"/>
              <w:szCs w:val="28"/>
            </w:rPr>
          </w:rPrChange>
        </w:rPr>
        <w:t xml:space="preserve">E-mail:  </w:t>
      </w:r>
      <w:r w:rsidRPr="00E46C57">
        <w:rPr>
          <w:sz w:val="24"/>
          <w:szCs w:val="24"/>
          <w:rPrChange w:id="179" w:author="Scott Nicholas" w:date="2020-06-20T01:19:00Z">
            <w:rPr>
              <w:sz w:val="28"/>
              <w:szCs w:val="28"/>
            </w:rPr>
          </w:rPrChange>
        </w:rPr>
        <w:tab/>
        <w:t>_________________________________________________</w:t>
      </w:r>
    </w:p>
    <w:p w14:paraId="408BC95C" w14:textId="77777777" w:rsidR="0075596C" w:rsidRPr="00E46C57" w:rsidRDefault="0075596C">
      <w:pPr>
        <w:spacing w:line="360" w:lineRule="auto"/>
        <w:rPr>
          <w:b/>
          <w:sz w:val="24"/>
          <w:szCs w:val="24"/>
          <w:rPrChange w:id="180" w:author="Scott Nicholas" w:date="2020-06-20T01:19:00Z">
            <w:rPr>
              <w:b/>
              <w:sz w:val="28"/>
              <w:szCs w:val="28"/>
            </w:rPr>
          </w:rPrChange>
        </w:rPr>
      </w:pPr>
    </w:p>
    <w:p w14:paraId="4DB897B4" w14:textId="77777777" w:rsidR="0075596C" w:rsidRPr="00E46C57" w:rsidRDefault="007866D7">
      <w:pPr>
        <w:spacing w:line="360" w:lineRule="auto"/>
        <w:rPr>
          <w:b/>
          <w:sz w:val="24"/>
          <w:szCs w:val="24"/>
          <w:rPrChange w:id="181" w:author="Scott Nicholas" w:date="2020-06-20T01:19:00Z">
            <w:rPr>
              <w:b/>
              <w:sz w:val="28"/>
              <w:szCs w:val="28"/>
            </w:rPr>
          </w:rPrChange>
        </w:rPr>
      </w:pPr>
      <w:r w:rsidRPr="00E46C57">
        <w:rPr>
          <w:b/>
          <w:sz w:val="24"/>
          <w:szCs w:val="24"/>
          <w:rPrChange w:id="182" w:author="Scott Nicholas" w:date="2020-06-20T01:19:00Z">
            <w:rPr>
              <w:b/>
              <w:sz w:val="28"/>
              <w:szCs w:val="28"/>
            </w:rPr>
          </w:rPrChange>
        </w:rPr>
        <w:t>Billing Address</w:t>
      </w:r>
    </w:p>
    <w:p w14:paraId="3DA0A098" w14:textId="77777777" w:rsidR="0075596C" w:rsidRPr="00E46C57" w:rsidRDefault="007866D7">
      <w:pPr>
        <w:spacing w:line="360" w:lineRule="auto"/>
        <w:rPr>
          <w:sz w:val="24"/>
          <w:szCs w:val="24"/>
          <w:rPrChange w:id="183" w:author="Scott Nicholas" w:date="2020-06-20T01:19:00Z">
            <w:rPr>
              <w:sz w:val="28"/>
              <w:szCs w:val="28"/>
            </w:rPr>
          </w:rPrChange>
        </w:rPr>
      </w:pPr>
      <w:r w:rsidRPr="00E46C57">
        <w:rPr>
          <w:sz w:val="24"/>
          <w:szCs w:val="24"/>
          <w:rPrChange w:id="184" w:author="Scott Nicholas" w:date="2020-06-20T01:19:00Z">
            <w:rPr>
              <w:sz w:val="28"/>
              <w:szCs w:val="28"/>
            </w:rPr>
          </w:rPrChange>
        </w:rPr>
        <w:t>____________________________________________________</w:t>
      </w:r>
    </w:p>
    <w:p w14:paraId="563DB6A4" w14:textId="77777777" w:rsidR="0075596C" w:rsidRPr="00E46C57" w:rsidRDefault="007866D7">
      <w:pPr>
        <w:spacing w:line="360" w:lineRule="auto"/>
        <w:rPr>
          <w:sz w:val="24"/>
          <w:szCs w:val="24"/>
          <w:rPrChange w:id="185" w:author="Scott Nicholas" w:date="2020-06-20T01:19:00Z">
            <w:rPr>
              <w:sz w:val="28"/>
              <w:szCs w:val="28"/>
            </w:rPr>
          </w:rPrChange>
        </w:rPr>
      </w:pPr>
      <w:r w:rsidRPr="00E46C57">
        <w:rPr>
          <w:sz w:val="24"/>
          <w:szCs w:val="24"/>
          <w:rPrChange w:id="186" w:author="Scott Nicholas" w:date="2020-06-20T01:19:00Z">
            <w:rPr>
              <w:sz w:val="28"/>
              <w:szCs w:val="28"/>
            </w:rPr>
          </w:rPrChange>
        </w:rPr>
        <w:t>____________________________________________________</w:t>
      </w:r>
    </w:p>
    <w:p w14:paraId="1894A01A" w14:textId="77777777" w:rsidR="0075596C" w:rsidRPr="00E46C57" w:rsidRDefault="007866D7">
      <w:pPr>
        <w:spacing w:line="360" w:lineRule="auto"/>
        <w:rPr>
          <w:b/>
          <w:sz w:val="24"/>
          <w:szCs w:val="24"/>
          <w:rPrChange w:id="187" w:author="Scott Nicholas" w:date="2020-06-20T01:19:00Z">
            <w:rPr>
              <w:b/>
              <w:sz w:val="28"/>
              <w:szCs w:val="28"/>
            </w:rPr>
          </w:rPrChange>
        </w:rPr>
      </w:pPr>
      <w:r w:rsidRPr="00E46C57">
        <w:rPr>
          <w:sz w:val="24"/>
          <w:szCs w:val="24"/>
          <w:rPrChange w:id="188" w:author="Scott Nicholas" w:date="2020-06-20T01:19:00Z">
            <w:rPr>
              <w:sz w:val="28"/>
              <w:szCs w:val="28"/>
            </w:rPr>
          </w:rPrChange>
        </w:rPr>
        <w:lastRenderedPageBreak/>
        <w:t>____________________________________________________</w:t>
      </w:r>
    </w:p>
    <w:p w14:paraId="18CEB5DA" w14:textId="77777777" w:rsidR="0075596C" w:rsidRPr="00E46C57" w:rsidRDefault="0075596C">
      <w:pPr>
        <w:spacing w:line="276" w:lineRule="auto"/>
        <w:rPr>
          <w:b/>
          <w:sz w:val="24"/>
          <w:szCs w:val="24"/>
          <w:rPrChange w:id="189" w:author="Scott Nicholas" w:date="2020-06-20T01:19:00Z">
            <w:rPr>
              <w:b/>
              <w:sz w:val="28"/>
              <w:szCs w:val="28"/>
            </w:rPr>
          </w:rPrChange>
        </w:rPr>
      </w:pPr>
    </w:p>
    <w:p w14:paraId="4D232CB5" w14:textId="77777777" w:rsidR="0075596C" w:rsidRPr="00E46C57" w:rsidRDefault="007866D7">
      <w:pPr>
        <w:spacing w:line="276" w:lineRule="auto"/>
        <w:rPr>
          <w:b/>
          <w:sz w:val="24"/>
          <w:szCs w:val="24"/>
          <w:rPrChange w:id="190" w:author="Scott Nicholas" w:date="2020-06-20T01:19:00Z">
            <w:rPr>
              <w:b/>
              <w:sz w:val="28"/>
              <w:szCs w:val="28"/>
            </w:rPr>
          </w:rPrChange>
        </w:rPr>
      </w:pPr>
      <w:r w:rsidRPr="00E46C57">
        <w:rPr>
          <w:b/>
          <w:sz w:val="24"/>
          <w:szCs w:val="24"/>
          <w:rPrChange w:id="191" w:author="Scott Nicholas" w:date="2020-06-20T01:19:00Z">
            <w:rPr>
              <w:b/>
              <w:sz w:val="28"/>
              <w:szCs w:val="28"/>
            </w:rPr>
          </w:rPrChange>
        </w:rPr>
        <w:t>Billing Contact</w:t>
      </w:r>
    </w:p>
    <w:p w14:paraId="597704A7" w14:textId="77777777" w:rsidR="0075596C" w:rsidRPr="00E46C57" w:rsidRDefault="007866D7">
      <w:pPr>
        <w:spacing w:line="276" w:lineRule="auto"/>
        <w:rPr>
          <w:i/>
          <w:sz w:val="24"/>
          <w:szCs w:val="24"/>
          <w:rPrChange w:id="192" w:author="Scott Nicholas" w:date="2020-06-20T01:19:00Z">
            <w:rPr>
              <w:i/>
            </w:rPr>
          </w:rPrChange>
        </w:rPr>
      </w:pPr>
      <w:r w:rsidRPr="00E46C57">
        <w:rPr>
          <w:i/>
          <w:sz w:val="24"/>
          <w:szCs w:val="24"/>
          <w:rPrChange w:id="193" w:author="Scott Nicholas" w:date="2020-06-20T01:19:00Z">
            <w:rPr>
              <w:i/>
            </w:rPr>
          </w:rPrChange>
        </w:rPr>
        <w:t>(All invoices will be sent to this e-mail address unless the Member directs otherwise)</w:t>
      </w:r>
    </w:p>
    <w:p w14:paraId="45FA5FE5" w14:textId="77777777" w:rsidR="0075596C" w:rsidRPr="00E46C57" w:rsidRDefault="007866D7">
      <w:pPr>
        <w:spacing w:line="276" w:lineRule="auto"/>
        <w:rPr>
          <w:sz w:val="24"/>
          <w:szCs w:val="24"/>
          <w:rPrChange w:id="194" w:author="Scott Nicholas" w:date="2020-06-20T01:19:00Z">
            <w:rPr>
              <w:sz w:val="28"/>
              <w:szCs w:val="28"/>
            </w:rPr>
          </w:rPrChange>
        </w:rPr>
      </w:pPr>
      <w:r w:rsidRPr="00E46C57">
        <w:rPr>
          <w:sz w:val="24"/>
          <w:szCs w:val="24"/>
          <w:rPrChange w:id="195" w:author="Scott Nicholas" w:date="2020-06-20T01:19:00Z">
            <w:rPr>
              <w:sz w:val="28"/>
              <w:szCs w:val="28"/>
            </w:rPr>
          </w:rPrChange>
        </w:rPr>
        <w:t>Name:</w:t>
      </w:r>
      <w:r w:rsidRPr="00E46C57">
        <w:rPr>
          <w:sz w:val="24"/>
          <w:szCs w:val="24"/>
          <w:rPrChange w:id="196" w:author="Scott Nicholas" w:date="2020-06-20T01:19:00Z">
            <w:rPr>
              <w:sz w:val="28"/>
              <w:szCs w:val="28"/>
            </w:rPr>
          </w:rPrChange>
        </w:rPr>
        <w:tab/>
        <w:t>_________________________________________________</w:t>
      </w:r>
    </w:p>
    <w:p w14:paraId="313DBD3E" w14:textId="77777777" w:rsidR="0075596C" w:rsidRPr="00E46C57" w:rsidRDefault="007866D7">
      <w:pPr>
        <w:spacing w:line="276" w:lineRule="auto"/>
        <w:rPr>
          <w:sz w:val="24"/>
          <w:szCs w:val="24"/>
          <w:rPrChange w:id="197" w:author="Scott Nicholas" w:date="2020-06-20T01:19:00Z">
            <w:rPr>
              <w:sz w:val="28"/>
              <w:szCs w:val="28"/>
            </w:rPr>
          </w:rPrChange>
        </w:rPr>
      </w:pPr>
      <w:r w:rsidRPr="00E46C57">
        <w:rPr>
          <w:sz w:val="24"/>
          <w:szCs w:val="24"/>
          <w:rPrChange w:id="198" w:author="Scott Nicholas" w:date="2020-06-20T01:19:00Z">
            <w:rPr>
              <w:sz w:val="28"/>
              <w:szCs w:val="28"/>
            </w:rPr>
          </w:rPrChange>
        </w:rPr>
        <w:t>Title:</w:t>
      </w:r>
      <w:proofErr w:type="gramStart"/>
      <w:r w:rsidRPr="00E46C57">
        <w:rPr>
          <w:sz w:val="24"/>
          <w:szCs w:val="24"/>
          <w:rPrChange w:id="199" w:author="Scott Nicholas" w:date="2020-06-20T01:19:00Z">
            <w:rPr>
              <w:sz w:val="28"/>
              <w:szCs w:val="28"/>
            </w:rPr>
          </w:rPrChange>
        </w:rPr>
        <w:tab/>
        <w:t xml:space="preserve">  </w:t>
      </w:r>
      <w:r w:rsidRPr="00E46C57">
        <w:rPr>
          <w:sz w:val="24"/>
          <w:szCs w:val="24"/>
          <w:rPrChange w:id="200" w:author="Scott Nicholas" w:date="2020-06-20T01:19:00Z">
            <w:rPr>
              <w:sz w:val="28"/>
              <w:szCs w:val="28"/>
            </w:rPr>
          </w:rPrChange>
        </w:rPr>
        <w:tab/>
      </w:r>
      <w:proofErr w:type="gramEnd"/>
      <w:r w:rsidRPr="00E46C57">
        <w:rPr>
          <w:sz w:val="24"/>
          <w:szCs w:val="24"/>
          <w:rPrChange w:id="201" w:author="Scott Nicholas" w:date="2020-06-20T01:19:00Z">
            <w:rPr>
              <w:sz w:val="28"/>
              <w:szCs w:val="28"/>
            </w:rPr>
          </w:rPrChange>
        </w:rPr>
        <w:t>_________________________________________________</w:t>
      </w:r>
    </w:p>
    <w:p w14:paraId="2891C054" w14:textId="77777777" w:rsidR="0075596C" w:rsidRPr="00E46C57" w:rsidRDefault="007866D7">
      <w:pPr>
        <w:spacing w:line="276" w:lineRule="auto"/>
        <w:rPr>
          <w:sz w:val="24"/>
          <w:szCs w:val="24"/>
          <w:rPrChange w:id="202" w:author="Scott Nicholas" w:date="2020-06-20T01:19:00Z">
            <w:rPr>
              <w:sz w:val="28"/>
              <w:szCs w:val="28"/>
            </w:rPr>
          </w:rPrChange>
        </w:rPr>
      </w:pPr>
      <w:r w:rsidRPr="00E46C57">
        <w:rPr>
          <w:sz w:val="24"/>
          <w:szCs w:val="24"/>
          <w:rPrChange w:id="203" w:author="Scott Nicholas" w:date="2020-06-20T01:19:00Z">
            <w:rPr>
              <w:sz w:val="28"/>
              <w:szCs w:val="28"/>
            </w:rPr>
          </w:rPrChange>
        </w:rPr>
        <w:t xml:space="preserve">Phone No:  </w:t>
      </w:r>
      <w:r w:rsidRPr="00E46C57">
        <w:rPr>
          <w:sz w:val="24"/>
          <w:szCs w:val="24"/>
          <w:rPrChange w:id="204" w:author="Scott Nicholas" w:date="2020-06-20T01:19:00Z">
            <w:rPr>
              <w:sz w:val="28"/>
              <w:szCs w:val="28"/>
            </w:rPr>
          </w:rPrChange>
        </w:rPr>
        <w:tab/>
        <w:t>_________________________________________________</w:t>
      </w:r>
    </w:p>
    <w:p w14:paraId="7A8C10F5" w14:textId="77777777" w:rsidR="0075596C" w:rsidRPr="00E46C57" w:rsidRDefault="007866D7">
      <w:pPr>
        <w:spacing w:line="276" w:lineRule="auto"/>
        <w:rPr>
          <w:sz w:val="24"/>
          <w:szCs w:val="24"/>
          <w:rPrChange w:id="205" w:author="Scott Nicholas" w:date="2020-06-20T01:19:00Z">
            <w:rPr>
              <w:sz w:val="28"/>
              <w:szCs w:val="28"/>
            </w:rPr>
          </w:rPrChange>
        </w:rPr>
      </w:pPr>
      <w:r w:rsidRPr="00E46C57">
        <w:rPr>
          <w:sz w:val="24"/>
          <w:szCs w:val="24"/>
          <w:rPrChange w:id="206" w:author="Scott Nicholas" w:date="2020-06-20T01:19:00Z">
            <w:rPr>
              <w:sz w:val="28"/>
              <w:szCs w:val="28"/>
            </w:rPr>
          </w:rPrChange>
        </w:rPr>
        <w:t xml:space="preserve">E-mail:  </w:t>
      </w:r>
      <w:r w:rsidRPr="00E46C57">
        <w:rPr>
          <w:sz w:val="24"/>
          <w:szCs w:val="24"/>
          <w:rPrChange w:id="207" w:author="Scott Nicholas" w:date="2020-06-20T01:19:00Z">
            <w:rPr>
              <w:sz w:val="28"/>
              <w:szCs w:val="28"/>
            </w:rPr>
          </w:rPrChange>
        </w:rPr>
        <w:tab/>
        <w:t>_________________________________________________</w:t>
      </w:r>
    </w:p>
    <w:p w14:paraId="6A737AEA" w14:textId="77777777" w:rsidR="0075596C" w:rsidRPr="00E46C57" w:rsidRDefault="0075596C">
      <w:pPr>
        <w:rPr>
          <w:b/>
          <w:sz w:val="24"/>
          <w:szCs w:val="24"/>
        </w:rPr>
      </w:pPr>
    </w:p>
    <w:p w14:paraId="6B3F6335" w14:textId="77777777" w:rsidR="0075596C" w:rsidRPr="00E46C57" w:rsidRDefault="0075596C">
      <w:pPr>
        <w:rPr>
          <w:sz w:val="24"/>
          <w:szCs w:val="24"/>
        </w:rPr>
      </w:pPr>
    </w:p>
    <w:p w14:paraId="79CDE049" w14:textId="77777777" w:rsidR="0075596C" w:rsidRPr="00E46C57" w:rsidRDefault="007866D7">
      <w:pPr>
        <w:rPr>
          <w:sz w:val="24"/>
          <w:szCs w:val="24"/>
        </w:rPr>
      </w:pPr>
      <w:r w:rsidRPr="00E46C57">
        <w:rPr>
          <w:sz w:val="24"/>
          <w:szCs w:val="24"/>
          <w:rPrChange w:id="208" w:author="Scott Nicholas" w:date="2020-06-20T01:19:00Z">
            <w:rPr/>
          </w:rPrChange>
        </w:rPr>
        <w:br w:type="page"/>
      </w:r>
    </w:p>
    <w:p w14:paraId="6A22506B" w14:textId="77777777" w:rsidR="0075596C" w:rsidRPr="00E46C57" w:rsidRDefault="0075596C">
      <w:pPr>
        <w:rPr>
          <w:sz w:val="24"/>
          <w:szCs w:val="24"/>
        </w:rPr>
      </w:pPr>
    </w:p>
    <w:p w14:paraId="41741B79"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u w:val="single"/>
        </w:rPr>
        <w:t xml:space="preserve"> Exhibit B</w:t>
      </w:r>
    </w:p>
    <w:p w14:paraId="1E4EBB70"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4D79804B" w14:textId="206B56D5" w:rsidR="0075596C" w:rsidRPr="00E46C57" w:rsidRDefault="007866D7">
      <w:pPr>
        <w:jc w:val="center"/>
        <w:rPr>
          <w:sz w:val="24"/>
          <w:szCs w:val="24"/>
        </w:rPr>
      </w:pPr>
      <w:r w:rsidRPr="00E46C57">
        <w:rPr>
          <w:b/>
          <w:sz w:val="24"/>
          <w:szCs w:val="24"/>
        </w:rPr>
        <w:t xml:space="preserve">The </w:t>
      </w:r>
      <w:r w:rsidR="00EC285A" w:rsidRPr="00E46C57">
        <w:rPr>
          <w:b/>
          <w:sz w:val="24"/>
          <w:szCs w:val="24"/>
        </w:rPr>
        <w:t xml:space="preserve">Bedrock </w:t>
      </w:r>
      <w:del w:id="209" w:author="Dan Gisolfi" w:date="2020-06-25T11:50:00Z">
        <w:r w:rsidR="00EC285A" w:rsidRPr="00E46C57" w:rsidDel="00384AB4">
          <w:rPr>
            <w:b/>
            <w:sz w:val="24"/>
            <w:szCs w:val="24"/>
          </w:rPr>
          <w:delText>Business Utility</w:delText>
        </w:r>
        <w:r w:rsidR="008905CB" w:rsidRPr="00E46C57" w:rsidDel="00384AB4">
          <w:rPr>
            <w:b/>
            <w:sz w:val="24"/>
            <w:szCs w:val="24"/>
          </w:rPr>
          <w:delText xml:space="preserve"> </w:delText>
        </w:r>
      </w:del>
      <w:ins w:id="210" w:author="Dan Gisolfi" w:date="2020-06-25T11:50:00Z">
        <w:r w:rsidR="00384AB4">
          <w:rPr>
            <w:b/>
            <w:sz w:val="24"/>
            <w:szCs w:val="24"/>
          </w:rPr>
          <w:t>Consortium</w:t>
        </w:r>
      </w:ins>
      <w:ins w:id="211" w:author="Dan Gisolfi" w:date="2020-06-25T11:51:00Z">
        <w:r w:rsidR="00384AB4">
          <w:rPr>
            <w:b/>
            <w:sz w:val="24"/>
            <w:szCs w:val="24"/>
          </w:rPr>
          <w:t xml:space="preserve"> </w:t>
        </w:r>
      </w:ins>
      <w:r w:rsidRPr="00E46C57">
        <w:rPr>
          <w:b/>
          <w:sz w:val="24"/>
          <w:szCs w:val="24"/>
        </w:rPr>
        <w:t>Fund</w:t>
      </w:r>
      <w:r w:rsidRPr="00E46C57">
        <w:rPr>
          <w:sz w:val="24"/>
          <w:szCs w:val="24"/>
        </w:rPr>
        <w:t xml:space="preserve"> </w:t>
      </w:r>
      <w:r w:rsidRPr="00E46C57">
        <w:rPr>
          <w:b/>
          <w:sz w:val="24"/>
          <w:szCs w:val="24"/>
        </w:rPr>
        <w:t>Charter</w:t>
      </w:r>
    </w:p>
    <w:p w14:paraId="493B9776" w14:textId="77777777" w:rsidR="0075596C" w:rsidRPr="00E46C57" w:rsidRDefault="007866D7">
      <w:pPr>
        <w:jc w:val="center"/>
        <w:rPr>
          <w:sz w:val="24"/>
          <w:szCs w:val="24"/>
        </w:rPr>
      </w:pPr>
      <w:r w:rsidRPr="00E46C57">
        <w:rPr>
          <w:sz w:val="24"/>
          <w:szCs w:val="24"/>
        </w:rPr>
        <w:t>The Linux Foundation</w:t>
      </w:r>
    </w:p>
    <w:p w14:paraId="0E2E5805" w14:textId="77777777" w:rsidR="0075596C" w:rsidRPr="00E46C57" w:rsidRDefault="007866D7">
      <w:pPr>
        <w:jc w:val="center"/>
        <w:rPr>
          <w:sz w:val="24"/>
          <w:szCs w:val="24"/>
        </w:rPr>
      </w:pPr>
      <w:r w:rsidRPr="00E46C57">
        <w:rPr>
          <w:sz w:val="24"/>
          <w:szCs w:val="24"/>
        </w:rPr>
        <w:t>Effective [</w:t>
      </w:r>
      <w:r w:rsidRPr="00E46C57">
        <w:rPr>
          <w:sz w:val="24"/>
          <w:szCs w:val="24"/>
          <w:highlight w:val="yellow"/>
        </w:rPr>
        <w:t>_____ __, 20__</w:t>
      </w:r>
      <w:r w:rsidRPr="00E46C57">
        <w:rPr>
          <w:sz w:val="24"/>
          <w:szCs w:val="24"/>
        </w:rPr>
        <w:t>]</w:t>
      </w:r>
    </w:p>
    <w:p w14:paraId="22F37C9A" w14:textId="77777777" w:rsidR="0075596C" w:rsidRPr="00E46C57" w:rsidRDefault="0075596C">
      <w:pPr>
        <w:jc w:val="center"/>
        <w:rPr>
          <w:sz w:val="24"/>
          <w:szCs w:val="24"/>
        </w:rPr>
      </w:pPr>
    </w:p>
    <w:p w14:paraId="71FFF00A" w14:textId="77777777" w:rsidR="0075596C" w:rsidRPr="00E46C57" w:rsidRDefault="0075596C">
      <w:pPr>
        <w:pStyle w:val="Heading1"/>
        <w:keepNext w:val="0"/>
        <w:widowControl w:val="0"/>
        <w:rPr>
          <w:rFonts w:ascii="Times New Roman" w:eastAsia="Times New Roman" w:hAnsi="Times New Roman" w:cs="Times New Roman"/>
          <w:sz w:val="24"/>
          <w:szCs w:val="24"/>
        </w:rPr>
      </w:pPr>
    </w:p>
    <w:p w14:paraId="02A8B682" w14:textId="111F1F98" w:rsidR="0075596C" w:rsidRPr="00E46C57"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 xml:space="preserve">Mission and Scope of the </w:t>
      </w:r>
      <w:r w:rsidR="00EC285A" w:rsidRPr="00E46C57">
        <w:rPr>
          <w:rFonts w:ascii="Times New Roman" w:hAnsi="Times New Roman" w:cs="Times New Roman"/>
          <w:b w:val="0"/>
          <w:sz w:val="24"/>
          <w:szCs w:val="24"/>
          <w:rPrChange w:id="212" w:author="Scott Nicholas" w:date="2020-06-20T01:19:00Z">
            <w:rPr>
              <w:b w:val="0"/>
              <w:sz w:val="24"/>
              <w:szCs w:val="24"/>
            </w:rPr>
          </w:rPrChange>
        </w:rPr>
        <w:t xml:space="preserve">Bedrock </w:t>
      </w:r>
      <w:del w:id="213" w:author="Dan Gisolfi" w:date="2020-06-25T11:51:00Z">
        <w:r w:rsidR="00EC285A" w:rsidRPr="00E46C57" w:rsidDel="00384AB4">
          <w:rPr>
            <w:rFonts w:ascii="Times New Roman" w:hAnsi="Times New Roman" w:cs="Times New Roman"/>
            <w:b w:val="0"/>
            <w:sz w:val="24"/>
            <w:szCs w:val="24"/>
            <w:rPrChange w:id="214" w:author="Scott Nicholas" w:date="2020-06-20T01:19:00Z">
              <w:rPr>
                <w:b w:val="0"/>
                <w:sz w:val="24"/>
                <w:szCs w:val="24"/>
              </w:rPr>
            </w:rPrChange>
          </w:rPr>
          <w:delText>Business Utility</w:delText>
        </w:r>
      </w:del>
      <w:ins w:id="215" w:author="Dan Gisolfi" w:date="2020-06-25T11:51:00Z">
        <w:r w:rsidR="00384AB4">
          <w:rPr>
            <w:rFonts w:ascii="Times New Roman" w:hAnsi="Times New Roman" w:cs="Times New Roman"/>
            <w:b w:val="0"/>
            <w:sz w:val="24"/>
            <w:szCs w:val="24"/>
          </w:rPr>
          <w:t>Consortium</w:t>
        </w:r>
      </w:ins>
      <w:r w:rsidRPr="00E46C57">
        <w:rPr>
          <w:rFonts w:ascii="Times New Roman" w:eastAsia="Times New Roman" w:hAnsi="Times New Roman" w:cs="Times New Roman"/>
          <w:sz w:val="24"/>
          <w:szCs w:val="24"/>
        </w:rPr>
        <w:t xml:space="preserve"> Fund.  </w:t>
      </w:r>
    </w:p>
    <w:p w14:paraId="758E8DA1" w14:textId="4B759095" w:rsidR="00B61A75" w:rsidRPr="00E46C57" w:rsidRDefault="00B61A75" w:rsidP="00B61A75">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ns w:id="216" w:author="Scott Nicholas" w:date="2020-06-16T13:43:00Z"/>
          <w:sz w:val="24"/>
          <w:szCs w:val="24"/>
        </w:rPr>
      </w:pPr>
      <w:ins w:id="217" w:author="Scott Nicholas" w:date="2020-06-16T13:43:00Z">
        <w:r w:rsidRPr="00E46C57">
          <w:rPr>
            <w:sz w:val="24"/>
            <w:szCs w:val="24"/>
          </w:rPr>
          <w:t>The members of the Bedrock Consortium (the “Directed Fund”) represent a collection of international private sector companies and other organizations that operate and manage the Utility (as defined below).  The Directed Fund, directed fund of the Linux Foundation</w:t>
        </w:r>
      </w:ins>
      <w:ins w:id="218" w:author="Scott Nicholas" w:date="2020-06-16T13:48:00Z">
        <w:r w:rsidRPr="00E46C57">
          <w:rPr>
            <w:sz w:val="24"/>
            <w:szCs w:val="24"/>
          </w:rPr>
          <w:t xml:space="preserve"> (“LF”)</w:t>
        </w:r>
      </w:ins>
      <w:ins w:id="219" w:author="Scott Nicholas" w:date="2020-06-16T13:43:00Z">
        <w:r w:rsidRPr="00E46C57">
          <w:rPr>
            <w:sz w:val="24"/>
            <w:szCs w:val="24"/>
          </w:rPr>
          <w:t>, serves the purpose of raising, budgeting and spending funds in support of the Utility and the Technical Project (as defined below). The Bedrock Business Utility (the “Utility”) is a self-governed and self-sustainable public identity utility.  LF Governance Networks, Inc., a Delaware non-profit corporation, supports the Utility by executing the various agreements relating to the management of, or transacting with, the Utility. The Technical Project (the “Technical Project”) is a technical project established as the Bedrock Technical Project a Series of LF Projects, LLC with the mission of supporting the technical needs of the Bedrock Business Utility.</w:t>
        </w:r>
      </w:ins>
    </w:p>
    <w:p w14:paraId="16B0B1FF" w14:textId="77E05E4C" w:rsidR="00B61A75" w:rsidRPr="00E46C57" w:rsidRDefault="00B61A75">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ns w:id="220" w:author="Scott Nicholas" w:date="2020-06-16T13:43:00Z"/>
          <w:sz w:val="24"/>
          <w:szCs w:val="24"/>
        </w:rPr>
        <w:pPrChange w:id="221" w:author="Scott Nicholas" w:date="2020-06-16T13:43:00Z">
          <w:pPr>
            <w:pStyle w:val="ListParagraph"/>
            <w:numPr>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pPrChange>
      </w:pPr>
      <w:ins w:id="222" w:author="Scott Nicholas" w:date="2020-06-16T13:43:00Z">
        <w:r w:rsidRPr="00E46C57">
          <w:rPr>
            <w:sz w:val="24"/>
            <w:szCs w:val="24"/>
          </w:rPr>
          <w:t xml:space="preserve"> </w:t>
        </w:r>
      </w:ins>
    </w:p>
    <w:p w14:paraId="1D6E4AE8" w14:textId="567D0EE1" w:rsidR="0075596C" w:rsidRPr="00E46C57" w:rsidDel="00B61A75" w:rsidRDefault="00073034">
      <w:pPr>
        <w:pStyle w:val="Heading1"/>
        <w:keepNext w:val="0"/>
        <w:widowControl w:val="0"/>
        <w:numPr>
          <w:ilvl w:val="1"/>
          <w:numId w:val="3"/>
        </w:numPr>
        <w:spacing w:before="0"/>
        <w:rPr>
          <w:del w:id="223" w:author="Scott Nicholas" w:date="2020-06-16T13:43:00Z"/>
          <w:rFonts w:ascii="Times New Roman" w:hAnsi="Times New Roman" w:cs="Times New Roman"/>
          <w:b w:val="0"/>
          <w:sz w:val="24"/>
          <w:szCs w:val="24"/>
          <w:rPrChange w:id="224" w:author="Scott Nicholas" w:date="2020-06-20T01:19:00Z">
            <w:rPr>
              <w:del w:id="225" w:author="Scott Nicholas" w:date="2020-06-16T13:43:00Z"/>
              <w:b w:val="0"/>
              <w:sz w:val="24"/>
              <w:szCs w:val="24"/>
            </w:rPr>
          </w:rPrChange>
        </w:rPr>
      </w:pPr>
      <w:del w:id="226" w:author="Scott Nicholas" w:date="2020-06-16T13:43:00Z">
        <w:r w:rsidRPr="00E46C57" w:rsidDel="00B61A75">
          <w:rPr>
            <w:rFonts w:ascii="Times New Roman" w:hAnsi="Times New Roman" w:cs="Times New Roman"/>
            <w:sz w:val="24"/>
            <w:szCs w:val="24"/>
            <w:highlight w:val="cyan"/>
            <w:rPrChange w:id="227" w:author="Scott Nicholas" w:date="2020-06-20T01:19:00Z">
              <w:rPr>
                <w:sz w:val="24"/>
                <w:szCs w:val="24"/>
                <w:highlight w:val="cyan"/>
              </w:rPr>
            </w:rPrChange>
          </w:rPr>
          <w:delText xml:space="preserve">The </w:delText>
        </w:r>
        <w:r w:rsidR="00EC285A" w:rsidRPr="00E46C57" w:rsidDel="00B61A75">
          <w:rPr>
            <w:rFonts w:ascii="Times New Roman" w:hAnsi="Times New Roman" w:cs="Times New Roman"/>
            <w:b w:val="0"/>
            <w:sz w:val="24"/>
            <w:szCs w:val="24"/>
            <w:rPrChange w:id="228" w:author="Scott Nicholas" w:date="2020-06-20T01:19:00Z">
              <w:rPr>
                <w:b w:val="0"/>
                <w:sz w:val="24"/>
                <w:szCs w:val="24"/>
              </w:rPr>
            </w:rPrChange>
          </w:rPr>
          <w:delText>Bedrock Business Utility</w:delText>
        </w:r>
        <w:r w:rsidR="00EC285A" w:rsidRPr="00E46C57" w:rsidDel="00B61A75">
          <w:rPr>
            <w:rFonts w:ascii="Times New Roman" w:hAnsi="Times New Roman" w:cs="Times New Roman"/>
            <w:sz w:val="24"/>
            <w:szCs w:val="24"/>
            <w:rPrChange w:id="229" w:author="Scott Nicholas" w:date="2020-06-20T01:19:00Z">
              <w:rPr>
                <w:sz w:val="24"/>
                <w:szCs w:val="24"/>
              </w:rPr>
            </w:rPrChange>
          </w:rPr>
          <w:delText xml:space="preserve"> </w:delText>
        </w:r>
        <w:r w:rsidRPr="00E46C57" w:rsidDel="00B61A75">
          <w:rPr>
            <w:rFonts w:ascii="Times New Roman" w:eastAsia="Times New Roman" w:hAnsi="Times New Roman" w:cs="Times New Roman"/>
            <w:sz w:val="24"/>
            <w:szCs w:val="24"/>
          </w:rPr>
          <w:delText>Fund</w:delText>
        </w:r>
        <w:r w:rsidRPr="00E46C57" w:rsidDel="00B61A75">
          <w:rPr>
            <w:rFonts w:ascii="Times New Roman" w:hAnsi="Times New Roman" w:cs="Times New Roman"/>
            <w:sz w:val="24"/>
            <w:szCs w:val="24"/>
            <w:highlight w:val="cyan"/>
            <w:rPrChange w:id="230" w:author="Scott Nicholas" w:date="2020-06-20T01:19:00Z">
              <w:rPr>
                <w:sz w:val="24"/>
                <w:szCs w:val="24"/>
                <w:highlight w:val="cyan"/>
              </w:rPr>
            </w:rPrChange>
          </w:rPr>
          <w:delText xml:space="preserve"> (“The Directed Fund”)  serves two purposes: (a) manage the operation and maintenance of the Bedrock Business Utility</w:delText>
        </w:r>
        <w:commentRangeStart w:id="231"/>
        <w:commentRangeEnd w:id="231"/>
        <w:r w:rsidRPr="00E46C57" w:rsidDel="00B61A75">
          <w:rPr>
            <w:rFonts w:ascii="Times New Roman" w:hAnsi="Times New Roman" w:cs="Times New Roman"/>
            <w:sz w:val="24"/>
            <w:szCs w:val="24"/>
            <w:highlight w:val="cyan"/>
            <w:rPrChange w:id="232" w:author="Scott Nicholas" w:date="2020-06-20T01:19:00Z">
              <w:rPr>
                <w:highlight w:val="cyan"/>
              </w:rPr>
            </w:rPrChange>
          </w:rPr>
          <w:commentReference w:id="231"/>
        </w:r>
        <w:r w:rsidRPr="00E46C57" w:rsidDel="00B61A75">
          <w:rPr>
            <w:rFonts w:ascii="Times New Roman" w:hAnsi="Times New Roman" w:cs="Times New Roman"/>
            <w:sz w:val="24"/>
            <w:szCs w:val="24"/>
            <w:highlight w:val="cyan"/>
            <w:rPrChange w:id="233" w:author="Scott Nicholas" w:date="2020-06-20T01:19:00Z">
              <w:rPr>
                <w:sz w:val="24"/>
                <w:szCs w:val="24"/>
                <w:highlight w:val="cyan"/>
              </w:rPr>
            </w:rPrChange>
          </w:rPr>
          <w:delText xml:space="preserve"> (“the Utility”), a LF Operational Project (a Delaware series limited liability company); and (b) support for the Bedrock Consortium Project</w:delText>
        </w:r>
        <w:r w:rsidRPr="00E46C57" w:rsidDel="00B61A75">
          <w:rPr>
            <w:rFonts w:ascii="Times New Roman" w:hAnsi="Times New Roman" w:cs="Times New Roman"/>
            <w:sz w:val="24"/>
            <w:szCs w:val="24"/>
            <w:highlight w:val="cyan"/>
            <w:rPrChange w:id="234" w:author="Scott Nicholas" w:date="2020-06-20T01:19:00Z">
              <w:rPr>
                <w:highlight w:val="cyan"/>
              </w:rPr>
            </w:rPrChange>
          </w:rPr>
          <w:delText xml:space="preserve">, </w:delText>
        </w:r>
        <w:r w:rsidRPr="00E46C57" w:rsidDel="00B61A75">
          <w:rPr>
            <w:rFonts w:ascii="Times New Roman" w:hAnsi="Times New Roman" w:cs="Times New Roman"/>
            <w:sz w:val="24"/>
            <w:szCs w:val="24"/>
            <w:highlight w:val="cyan"/>
            <w:rPrChange w:id="235" w:author="Scott Nicholas" w:date="2020-06-20T01:19:00Z">
              <w:rPr>
                <w:sz w:val="24"/>
                <w:szCs w:val="24"/>
                <w:highlight w:val="cyan"/>
              </w:rPr>
            </w:rPrChange>
          </w:rPr>
          <w:delText xml:space="preserve">(the “Technical Project”), an open source project, a LF Network Projects. </w:delText>
        </w:r>
        <w:r w:rsidR="007866D7" w:rsidRPr="00603754" w:rsidDel="00B61A75">
          <w:rPr>
            <w:rFonts w:ascii="Times New Roman" w:eastAsia="Times New Roman" w:hAnsi="Times New Roman" w:cs="Times New Roman"/>
            <w:b w:val="0"/>
            <w:sz w:val="24"/>
            <w:szCs w:val="24"/>
          </w:rPr>
          <w:delText>The governance of the Technical Project is as set forth in the charter for the Technical Project.</w:delText>
        </w:r>
      </w:del>
    </w:p>
    <w:p w14:paraId="2B3C6A2C" w14:textId="77777777" w:rsidR="0075596C" w:rsidRPr="00E46C57" w:rsidRDefault="007866D7">
      <w:pPr>
        <w:pStyle w:val="Heading1"/>
        <w:keepNext w:val="0"/>
        <w:widowControl w:val="0"/>
        <w:numPr>
          <w:ilvl w:val="1"/>
          <w:numId w:val="3"/>
        </w:numPr>
        <w:pBdr>
          <w:top w:val="nil"/>
          <w:left w:val="nil"/>
          <w:bottom w:val="nil"/>
          <w:right w:val="nil"/>
          <w:between w:val="nil"/>
        </w:pBdr>
        <w:spacing w:before="0"/>
        <w:rPr>
          <w:rFonts w:ascii="Times New Roman" w:hAnsi="Times New Roman" w:cs="Times New Roman"/>
          <w:b w:val="0"/>
          <w:sz w:val="24"/>
          <w:szCs w:val="24"/>
          <w:rPrChange w:id="236" w:author="Scott Nicholas" w:date="2020-06-20T01:19:00Z">
            <w:rPr>
              <w:b w:val="0"/>
              <w:sz w:val="24"/>
              <w:szCs w:val="24"/>
            </w:rPr>
          </w:rPrChange>
        </w:rPr>
      </w:pPr>
      <w:r w:rsidRPr="00E46C57">
        <w:rPr>
          <w:rFonts w:ascii="Times New Roman" w:eastAsia="Times New Roman" w:hAnsi="Times New Roman" w:cs="Times New Roman"/>
          <w:b w:val="0"/>
          <w:sz w:val="24"/>
          <w:szCs w:val="24"/>
        </w:rPr>
        <w:t>Consortium Name</w:t>
      </w:r>
    </w:p>
    <w:p w14:paraId="15CBC574" w14:textId="2B34B553" w:rsidR="00073034" w:rsidRPr="00E46C57" w:rsidDel="00B61A75" w:rsidRDefault="00073034">
      <w:pPr>
        <w:pStyle w:val="Heading1"/>
        <w:keepNext w:val="0"/>
        <w:widowControl w:val="0"/>
        <w:numPr>
          <w:ilvl w:val="2"/>
          <w:numId w:val="3"/>
        </w:numPr>
        <w:pBdr>
          <w:top w:val="nil"/>
          <w:left w:val="nil"/>
          <w:bottom w:val="nil"/>
          <w:right w:val="nil"/>
          <w:between w:val="nil"/>
        </w:pBdr>
        <w:spacing w:before="0"/>
        <w:rPr>
          <w:del w:id="237" w:author="Scott Nicholas" w:date="2020-06-16T13:44:00Z"/>
          <w:rFonts w:ascii="Times New Roman" w:hAnsi="Times New Roman" w:cs="Times New Roman"/>
          <w:b w:val="0"/>
          <w:sz w:val="24"/>
          <w:szCs w:val="24"/>
          <w:rPrChange w:id="238" w:author="Scott Nicholas" w:date="2020-06-20T01:19:00Z">
            <w:rPr>
              <w:del w:id="239" w:author="Scott Nicholas" w:date="2020-06-16T13:44:00Z"/>
              <w:b w:val="0"/>
              <w:sz w:val="24"/>
              <w:szCs w:val="24"/>
            </w:rPr>
          </w:rPrChange>
        </w:rPr>
      </w:pPr>
      <w:del w:id="240" w:author="Scott Nicholas" w:date="2020-06-16T13:44:00Z">
        <w:r w:rsidRPr="00E46C57" w:rsidDel="00B61A75">
          <w:rPr>
            <w:rFonts w:ascii="Times New Roman" w:hAnsi="Times New Roman" w:cs="Times New Roman"/>
            <w:b w:val="0"/>
            <w:sz w:val="24"/>
            <w:szCs w:val="24"/>
            <w:rPrChange w:id="241" w:author="Scott Nicholas" w:date="2020-06-20T01:19:00Z">
              <w:rPr>
                <w:b w:val="0"/>
                <w:sz w:val="24"/>
                <w:szCs w:val="24"/>
              </w:rPr>
            </w:rPrChange>
          </w:rPr>
          <w:delText>P</w:delText>
        </w:r>
        <w:r w:rsidRPr="00E46C57" w:rsidDel="00B61A75">
          <w:rPr>
            <w:rFonts w:ascii="Times New Roman" w:hAnsi="Times New Roman" w:cs="Times New Roman"/>
            <w:sz w:val="24"/>
            <w:szCs w:val="24"/>
            <w:rPrChange w:id="242" w:author="Scott Nicholas" w:date="2020-06-20T01:19:00Z">
              <w:rPr>
                <w:sz w:val="24"/>
                <w:szCs w:val="24"/>
              </w:rPr>
            </w:rPrChange>
          </w:rPr>
          <w:delText xml:space="preserve">articipants in the Directed Fund are members of the Bedrock Consortium. </w:delText>
        </w:r>
      </w:del>
    </w:p>
    <w:p w14:paraId="47C1D3D4" w14:textId="720BD5BE" w:rsidR="0075596C" w:rsidRPr="00E46C57" w:rsidRDefault="007866D7" w:rsidP="00B61A75">
      <w:pPr>
        <w:pStyle w:val="Heading1"/>
        <w:keepNext w:val="0"/>
        <w:widowControl w:val="0"/>
        <w:numPr>
          <w:ilvl w:val="2"/>
          <w:numId w:val="3"/>
        </w:numPr>
        <w:pBdr>
          <w:top w:val="nil"/>
          <w:left w:val="nil"/>
          <w:bottom w:val="nil"/>
          <w:right w:val="nil"/>
          <w:between w:val="nil"/>
        </w:pBdr>
        <w:spacing w:before="0"/>
        <w:rPr>
          <w:rFonts w:ascii="Times New Roman" w:hAnsi="Times New Roman" w:cs="Times New Roman"/>
          <w:b w:val="0"/>
          <w:sz w:val="24"/>
          <w:szCs w:val="24"/>
          <w:rPrChange w:id="243" w:author="Scott Nicholas" w:date="2020-06-20T01:19:00Z">
            <w:rPr>
              <w:b w:val="0"/>
              <w:sz w:val="24"/>
              <w:szCs w:val="24"/>
            </w:rPr>
          </w:rPrChange>
        </w:rPr>
      </w:pPr>
      <w:del w:id="244" w:author="Scott Nicholas" w:date="2020-06-16T13:45:00Z">
        <w:r w:rsidRPr="00603754" w:rsidDel="00B61A75">
          <w:rPr>
            <w:rFonts w:ascii="Times New Roman" w:eastAsia="Times New Roman" w:hAnsi="Times New Roman" w:cs="Times New Roman"/>
            <w:b w:val="0"/>
            <w:sz w:val="24"/>
            <w:szCs w:val="24"/>
          </w:rPr>
          <w:delText>Our membership shares</w:delText>
        </w:r>
      </w:del>
      <w:ins w:id="245" w:author="Scott Nicholas" w:date="2020-06-16T13:45:00Z">
        <w:r w:rsidR="00B61A75" w:rsidRPr="00E46C57">
          <w:rPr>
            <w:rFonts w:ascii="Times New Roman" w:hAnsi="Times New Roman" w:cs="Times New Roman"/>
            <w:b w:val="0"/>
            <w:sz w:val="24"/>
            <w:szCs w:val="24"/>
            <w:rPrChange w:id="246" w:author="Scott Nicholas" w:date="2020-06-20T01:19:00Z">
              <w:rPr>
                <w:b w:val="0"/>
                <w:sz w:val="24"/>
                <w:szCs w:val="24"/>
              </w:rPr>
            </w:rPrChange>
          </w:rPr>
          <w:t>The members</w:t>
        </w:r>
        <w:del w:id="247" w:author="Dan Gisolfi" w:date="2020-06-25T11:51:00Z">
          <w:r w:rsidR="00B61A75" w:rsidRPr="00E46C57" w:rsidDel="00384AB4">
            <w:rPr>
              <w:rFonts w:ascii="Times New Roman" w:hAnsi="Times New Roman" w:cs="Times New Roman"/>
              <w:b w:val="0"/>
              <w:sz w:val="24"/>
              <w:szCs w:val="24"/>
              <w:rPrChange w:id="248" w:author="Scott Nicholas" w:date="2020-06-20T01:19:00Z">
                <w:rPr>
                  <w:b w:val="0"/>
                  <w:sz w:val="24"/>
                  <w:szCs w:val="24"/>
                </w:rPr>
              </w:rPrChange>
            </w:rPr>
            <w:delText>hip</w:delText>
          </w:r>
        </w:del>
        <w:r w:rsidR="00B61A75" w:rsidRPr="00E46C57">
          <w:rPr>
            <w:rFonts w:ascii="Times New Roman" w:hAnsi="Times New Roman" w:cs="Times New Roman"/>
            <w:b w:val="0"/>
            <w:sz w:val="24"/>
            <w:szCs w:val="24"/>
            <w:rPrChange w:id="249" w:author="Scott Nicholas" w:date="2020-06-20T01:19:00Z">
              <w:rPr>
                <w:b w:val="0"/>
                <w:sz w:val="24"/>
                <w:szCs w:val="24"/>
              </w:rPr>
            </w:rPrChange>
          </w:rPr>
          <w:t xml:space="preserve"> of the Directed Fund share</w:t>
        </w:r>
      </w:ins>
      <w:r w:rsidRPr="00E46C57">
        <w:rPr>
          <w:rFonts w:ascii="Times New Roman" w:eastAsia="Times New Roman" w:hAnsi="Times New Roman" w:cs="Times New Roman"/>
          <w:b w:val="0"/>
          <w:sz w:val="24"/>
          <w:szCs w:val="24"/>
        </w:rPr>
        <w:t xml:space="preserve"> a keen interest towards the establishment of trusted commerce. They believe in a set of </w:t>
      </w:r>
      <w:r w:rsidRPr="00603754">
        <w:rPr>
          <w:rFonts w:ascii="Times New Roman" w:eastAsia="Times New Roman" w:hAnsi="Times New Roman" w:cs="Times New Roman"/>
          <w:b w:val="0"/>
          <w:sz w:val="24"/>
          <w:szCs w:val="24"/>
        </w:rPr>
        <w:t>fundamental privacy by design principles while mitigating financial and regulatory compliance risks.</w:t>
      </w:r>
    </w:p>
    <w:p w14:paraId="71E84E8B" w14:textId="3A8D6CF6" w:rsidR="0075596C" w:rsidRPr="00E46C57" w:rsidRDefault="007866D7">
      <w:pPr>
        <w:pStyle w:val="Heading1"/>
        <w:keepNext w:val="0"/>
        <w:widowControl w:val="0"/>
        <w:numPr>
          <w:ilvl w:val="2"/>
          <w:numId w:val="3"/>
        </w:numPr>
        <w:pBdr>
          <w:top w:val="nil"/>
          <w:left w:val="nil"/>
          <w:bottom w:val="nil"/>
          <w:right w:val="nil"/>
          <w:between w:val="nil"/>
        </w:pBdr>
        <w:spacing w:before="0"/>
        <w:rPr>
          <w:rFonts w:ascii="Times New Roman" w:hAnsi="Times New Roman" w:cs="Times New Roman"/>
          <w:b w:val="0"/>
          <w:sz w:val="24"/>
          <w:szCs w:val="24"/>
          <w:rPrChange w:id="250" w:author="Scott Nicholas" w:date="2020-06-20T01:19:00Z">
            <w:rPr>
              <w:b w:val="0"/>
              <w:sz w:val="24"/>
              <w:szCs w:val="24"/>
            </w:rPr>
          </w:rPrChange>
        </w:rPr>
      </w:pPr>
      <w:r w:rsidRPr="00E46C57">
        <w:rPr>
          <w:rFonts w:ascii="Times New Roman" w:eastAsia="Times New Roman" w:hAnsi="Times New Roman" w:cs="Times New Roman"/>
          <w:b w:val="0"/>
          <w:sz w:val="24"/>
          <w:szCs w:val="24"/>
        </w:rPr>
        <w:t xml:space="preserve">The term </w:t>
      </w:r>
      <w:r w:rsidR="00073034" w:rsidRPr="00603754">
        <w:rPr>
          <w:rFonts w:ascii="Times New Roman" w:eastAsia="Times New Roman" w:hAnsi="Times New Roman" w:cs="Times New Roman"/>
          <w:b w:val="0"/>
          <w:sz w:val="24"/>
          <w:szCs w:val="24"/>
        </w:rPr>
        <w:t>“B</w:t>
      </w:r>
      <w:r w:rsidRPr="00603754">
        <w:rPr>
          <w:rFonts w:ascii="Times New Roman" w:eastAsia="Times New Roman" w:hAnsi="Times New Roman" w:cs="Times New Roman"/>
          <w:b w:val="0"/>
          <w:sz w:val="24"/>
          <w:szCs w:val="24"/>
        </w:rPr>
        <w:t>edrock</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 xml:space="preserve"> carries two pertinent meanings:</w:t>
      </w:r>
    </w:p>
    <w:p w14:paraId="781A253A" w14:textId="580251D2" w:rsidR="0075596C" w:rsidRPr="00E46C57" w:rsidRDefault="007866D7">
      <w:pPr>
        <w:pStyle w:val="Heading1"/>
        <w:keepNext w:val="0"/>
        <w:widowControl w:val="0"/>
        <w:numPr>
          <w:ilvl w:val="3"/>
          <w:numId w:val="3"/>
        </w:numPr>
        <w:pBdr>
          <w:top w:val="nil"/>
          <w:left w:val="nil"/>
          <w:bottom w:val="nil"/>
          <w:right w:val="nil"/>
          <w:between w:val="nil"/>
        </w:pBdr>
        <w:spacing w:before="0"/>
        <w:rPr>
          <w:rFonts w:ascii="Times New Roman" w:hAnsi="Times New Roman" w:cs="Times New Roman"/>
          <w:b w:val="0"/>
          <w:sz w:val="24"/>
          <w:szCs w:val="24"/>
          <w:rPrChange w:id="251" w:author="Scott Nicholas" w:date="2020-06-20T01:19:00Z">
            <w:rPr>
              <w:b w:val="0"/>
              <w:sz w:val="24"/>
              <w:szCs w:val="24"/>
            </w:rPr>
          </w:rPrChange>
        </w:rPr>
      </w:pPr>
      <w:r w:rsidRPr="00E46C57">
        <w:rPr>
          <w:rFonts w:ascii="Times New Roman" w:eastAsia="Times New Roman" w:hAnsi="Times New Roman" w:cs="Times New Roman"/>
          <w:b w:val="0"/>
          <w:sz w:val="24"/>
          <w:szCs w:val="24"/>
        </w:rPr>
        <w:t>Gold accumulates at this solid foundational layer of the earth because water can't "wash it down" any fu</w:t>
      </w:r>
      <w:r w:rsidRPr="00603754">
        <w:rPr>
          <w:rFonts w:ascii="Times New Roman" w:eastAsia="Times New Roman" w:hAnsi="Times New Roman" w:cs="Times New Roman"/>
          <w:b w:val="0"/>
          <w:sz w:val="24"/>
          <w:szCs w:val="24"/>
        </w:rPr>
        <w:t xml:space="preserve">rther. The implication here is that our </w:t>
      </w:r>
      <w:r w:rsidR="00073034" w:rsidRPr="00603754">
        <w:rPr>
          <w:rFonts w:ascii="Times New Roman" w:eastAsia="Times New Roman" w:hAnsi="Times New Roman" w:cs="Times New Roman"/>
          <w:b w:val="0"/>
          <w:sz w:val="24"/>
          <w:szCs w:val="24"/>
        </w:rPr>
        <w:t xml:space="preserve">public identity utility </w:t>
      </w:r>
      <w:r w:rsidRPr="00603754">
        <w:rPr>
          <w:rFonts w:ascii="Times New Roman" w:eastAsia="Times New Roman" w:hAnsi="Times New Roman" w:cs="Times New Roman"/>
          <w:b w:val="0"/>
          <w:sz w:val="24"/>
          <w:szCs w:val="24"/>
        </w:rPr>
        <w:t>ledger is the bedrock for business trust worldwide.</w:t>
      </w:r>
    </w:p>
    <w:p w14:paraId="1E13104B" w14:textId="74264F18" w:rsidR="0075596C" w:rsidRPr="00E46C57" w:rsidRDefault="007866D7">
      <w:pPr>
        <w:pStyle w:val="Heading1"/>
        <w:keepNext w:val="0"/>
        <w:widowControl w:val="0"/>
        <w:numPr>
          <w:ilvl w:val="3"/>
          <w:numId w:val="3"/>
        </w:numPr>
        <w:pBdr>
          <w:top w:val="nil"/>
          <w:left w:val="nil"/>
          <w:bottom w:val="nil"/>
          <w:right w:val="nil"/>
          <w:between w:val="nil"/>
        </w:pBdr>
        <w:spacing w:before="0"/>
        <w:rPr>
          <w:rFonts w:ascii="Times New Roman" w:hAnsi="Times New Roman" w:cs="Times New Roman"/>
          <w:b w:val="0"/>
          <w:sz w:val="24"/>
          <w:szCs w:val="24"/>
          <w:rPrChange w:id="252" w:author="Scott Nicholas" w:date="2020-06-20T01:19:00Z">
            <w:rPr>
              <w:b w:val="0"/>
              <w:sz w:val="24"/>
              <w:szCs w:val="24"/>
            </w:rPr>
          </w:rPrChange>
        </w:rPr>
      </w:pPr>
      <w:r w:rsidRPr="00E46C57">
        <w:rPr>
          <w:rFonts w:ascii="Times New Roman" w:eastAsia="Times New Roman" w:hAnsi="Times New Roman" w:cs="Times New Roman"/>
          <w:b w:val="0"/>
          <w:sz w:val="24"/>
          <w:szCs w:val="24"/>
        </w:rPr>
        <w:t xml:space="preserve">A </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bedrock</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 xml:space="preserve"> principle is one that forms the basis for others principles. </w:t>
      </w:r>
      <w:del w:id="253" w:author="Scott Nicholas" w:date="2020-06-16T13:46:00Z">
        <w:r w:rsidRPr="00603754" w:rsidDel="00B61A75">
          <w:rPr>
            <w:rFonts w:ascii="Times New Roman" w:eastAsia="Times New Roman" w:hAnsi="Times New Roman" w:cs="Times New Roman"/>
            <w:b w:val="0"/>
            <w:sz w:val="24"/>
            <w:szCs w:val="24"/>
          </w:rPr>
          <w:delText xml:space="preserve">Our </w:delText>
        </w:r>
        <w:r w:rsidR="00073034" w:rsidRPr="00603754" w:rsidDel="00B61A75">
          <w:rPr>
            <w:rFonts w:ascii="Times New Roman" w:eastAsia="Times New Roman" w:hAnsi="Times New Roman" w:cs="Times New Roman"/>
            <w:b w:val="0"/>
            <w:sz w:val="24"/>
            <w:szCs w:val="24"/>
          </w:rPr>
          <w:delText xml:space="preserve">public identity utility </w:delText>
        </w:r>
        <w:r w:rsidRPr="00603754" w:rsidDel="00B61A75">
          <w:rPr>
            <w:rFonts w:ascii="Times New Roman" w:eastAsia="Times New Roman" w:hAnsi="Times New Roman" w:cs="Times New Roman"/>
            <w:b w:val="0"/>
            <w:sz w:val="24"/>
            <w:szCs w:val="24"/>
          </w:rPr>
          <w:delText>ledger</w:delText>
        </w:r>
      </w:del>
      <w:ins w:id="254" w:author="Scott Nicholas" w:date="2020-06-16T13:46:00Z">
        <w:r w:rsidR="00B61A75" w:rsidRPr="00603754">
          <w:rPr>
            <w:rFonts w:ascii="Times New Roman" w:eastAsia="Times New Roman" w:hAnsi="Times New Roman" w:cs="Times New Roman"/>
            <w:b w:val="0"/>
            <w:sz w:val="24"/>
            <w:szCs w:val="24"/>
          </w:rPr>
          <w:t>The Utility</w:t>
        </w:r>
      </w:ins>
      <w:r w:rsidRPr="00603754">
        <w:rPr>
          <w:rFonts w:ascii="Times New Roman" w:eastAsia="Times New Roman" w:hAnsi="Times New Roman" w:cs="Times New Roman"/>
          <w:b w:val="0"/>
          <w:sz w:val="24"/>
          <w:szCs w:val="24"/>
        </w:rPr>
        <w:t xml:space="preserve"> aims to provide the foundational principles for the exchange of trusted </w:t>
      </w:r>
      <w:del w:id="255" w:author="Scott Nicholas" w:date="2020-06-16T13:46:00Z">
        <w:r w:rsidRPr="00603754" w:rsidDel="00B61A75">
          <w:rPr>
            <w:rFonts w:ascii="Times New Roman" w:eastAsia="Times New Roman" w:hAnsi="Times New Roman" w:cs="Times New Roman"/>
            <w:b w:val="0"/>
            <w:sz w:val="24"/>
            <w:szCs w:val="24"/>
          </w:rPr>
          <w:delText xml:space="preserve">personal </w:delText>
        </w:r>
      </w:del>
      <w:r w:rsidRPr="00603754">
        <w:rPr>
          <w:rFonts w:ascii="Times New Roman" w:eastAsia="Times New Roman" w:hAnsi="Times New Roman" w:cs="Times New Roman"/>
          <w:b w:val="0"/>
          <w:sz w:val="24"/>
          <w:szCs w:val="24"/>
        </w:rPr>
        <w:t>data.</w:t>
      </w:r>
    </w:p>
    <w:p w14:paraId="451FC841" w14:textId="0BE801FB" w:rsidR="00073034" w:rsidRPr="00E46C57" w:rsidRDefault="00073034">
      <w:pPr>
        <w:pStyle w:val="Heading1"/>
        <w:keepNext w:val="0"/>
        <w:widowControl w:val="0"/>
        <w:numPr>
          <w:ilvl w:val="1"/>
          <w:numId w:val="3"/>
        </w:numPr>
        <w:spacing w:before="0"/>
        <w:rPr>
          <w:rFonts w:ascii="Times New Roman" w:hAnsi="Times New Roman" w:cs="Times New Roman"/>
          <w:b w:val="0"/>
          <w:sz w:val="24"/>
          <w:szCs w:val="24"/>
          <w:rPrChange w:id="256" w:author="Scott Nicholas" w:date="2020-06-20T01:19:00Z">
            <w:rPr>
              <w:b w:val="0"/>
              <w:sz w:val="24"/>
              <w:szCs w:val="24"/>
            </w:rPr>
          </w:rPrChange>
        </w:rPr>
      </w:pPr>
      <w:r w:rsidRPr="00E46C57">
        <w:rPr>
          <w:rFonts w:ascii="Times New Roman" w:hAnsi="Times New Roman" w:cs="Times New Roman"/>
          <w:b w:val="0"/>
          <w:sz w:val="24"/>
          <w:szCs w:val="24"/>
          <w:rPrChange w:id="257" w:author="Scott Nicholas" w:date="2020-06-20T01:19:00Z">
            <w:rPr>
              <w:b w:val="0"/>
              <w:sz w:val="24"/>
              <w:szCs w:val="24"/>
            </w:rPr>
          </w:rPrChange>
        </w:rPr>
        <w:t>The Utility serves as a</w:t>
      </w:r>
      <w:del w:id="258" w:author="Scott Nicholas" w:date="2020-06-16T13:47:00Z">
        <w:r w:rsidRPr="00E46C57" w:rsidDel="00B61A75">
          <w:rPr>
            <w:rFonts w:ascii="Times New Roman" w:hAnsi="Times New Roman" w:cs="Times New Roman"/>
            <w:b w:val="0"/>
            <w:sz w:val="24"/>
            <w:szCs w:val="24"/>
            <w:rPrChange w:id="259" w:author="Scott Nicholas" w:date="2020-06-20T01:19:00Z">
              <w:rPr>
                <w:b w:val="0"/>
                <w:sz w:val="24"/>
                <w:szCs w:val="24"/>
              </w:rPr>
            </w:rPrChange>
          </w:rPr>
          <w:delText>n</w:delText>
        </w:r>
      </w:del>
      <w:r w:rsidR="004C37BE" w:rsidRPr="00E46C57">
        <w:rPr>
          <w:rFonts w:ascii="Times New Roman" w:hAnsi="Times New Roman" w:cs="Times New Roman"/>
          <w:b w:val="0"/>
          <w:sz w:val="24"/>
          <w:szCs w:val="24"/>
          <w:rPrChange w:id="260" w:author="Scott Nicholas" w:date="2020-06-20T01:19:00Z">
            <w:rPr>
              <w:b w:val="0"/>
              <w:sz w:val="24"/>
              <w:szCs w:val="24"/>
            </w:rPr>
          </w:rPrChange>
        </w:rPr>
        <w:t xml:space="preserve"> </w:t>
      </w:r>
      <w:del w:id="261" w:author="Scott Nicholas" w:date="2020-06-16T13:47:00Z">
        <w:r w:rsidR="004C37BE" w:rsidRPr="00E46C57" w:rsidDel="00B61A75">
          <w:rPr>
            <w:rFonts w:ascii="Times New Roman" w:hAnsi="Times New Roman" w:cs="Times New Roman"/>
            <w:b w:val="0"/>
            <w:sz w:val="24"/>
            <w:szCs w:val="24"/>
            <w:rPrChange w:id="262" w:author="Scott Nicholas" w:date="2020-06-20T01:19:00Z">
              <w:rPr>
                <w:b w:val="0"/>
                <w:sz w:val="24"/>
                <w:szCs w:val="24"/>
              </w:rPr>
            </w:rPrChange>
          </w:rPr>
          <w:delText xml:space="preserve">instance of “Public Utility” as described by layer one of the </w:delText>
        </w:r>
      </w:del>
      <w:r w:rsidR="00807371" w:rsidRPr="00E46C57">
        <w:rPr>
          <w:rFonts w:ascii="Times New Roman" w:hAnsi="Times New Roman" w:cs="Times New Roman"/>
          <w:sz w:val="24"/>
          <w:szCs w:val="24"/>
          <w:rPrChange w:id="263" w:author="Scott Nicholas" w:date="2020-06-20T01:19:00Z">
            <w:rPr/>
          </w:rPrChange>
        </w:rPr>
        <w:fldChar w:fldCharType="begin"/>
      </w:r>
      <w:r w:rsidR="00807371" w:rsidRPr="00E46C57">
        <w:rPr>
          <w:rFonts w:ascii="Times New Roman" w:hAnsi="Times New Roman" w:cs="Times New Roman"/>
          <w:sz w:val="24"/>
          <w:szCs w:val="24"/>
          <w:rPrChange w:id="264" w:author="Scott Nicholas" w:date="2020-06-20T01:19:00Z">
            <w:rPr/>
          </w:rPrChange>
        </w:rPr>
        <w:instrText xml:space="preserve"> HYPERLINK "http://trustoverip.org/" </w:instrText>
      </w:r>
      <w:r w:rsidR="00807371" w:rsidRPr="00E46C57">
        <w:rPr>
          <w:rFonts w:ascii="Times New Roman" w:hAnsi="Times New Roman" w:cs="Times New Roman"/>
          <w:rPrChange w:id="265" w:author="Scott Nicholas" w:date="2020-06-20T01:19:00Z">
            <w:rPr>
              <w:rStyle w:val="Hyperlink"/>
              <w:b w:val="0"/>
              <w:sz w:val="24"/>
              <w:szCs w:val="24"/>
            </w:rPr>
          </w:rPrChange>
        </w:rPr>
        <w:fldChar w:fldCharType="separate"/>
      </w:r>
      <w:r w:rsidR="004C37BE" w:rsidRPr="00E46C57">
        <w:rPr>
          <w:rStyle w:val="Hyperlink"/>
          <w:rFonts w:ascii="Times New Roman" w:hAnsi="Times New Roman" w:cs="Times New Roman"/>
          <w:b w:val="0"/>
          <w:sz w:val="24"/>
          <w:szCs w:val="24"/>
          <w:rPrChange w:id="266" w:author="Scott Nicholas" w:date="2020-06-20T01:19:00Z">
            <w:rPr>
              <w:rStyle w:val="Hyperlink"/>
              <w:b w:val="0"/>
              <w:sz w:val="24"/>
              <w:szCs w:val="24"/>
            </w:rPr>
          </w:rPrChange>
        </w:rPr>
        <w:t>Trust over IP Stack</w:t>
      </w:r>
      <w:r w:rsidR="00807371" w:rsidRPr="00E46C57">
        <w:rPr>
          <w:rStyle w:val="Hyperlink"/>
          <w:rFonts w:ascii="Times New Roman" w:hAnsi="Times New Roman" w:cs="Times New Roman"/>
          <w:b w:val="0"/>
          <w:sz w:val="24"/>
          <w:szCs w:val="24"/>
          <w:rPrChange w:id="267" w:author="Scott Nicholas" w:date="2020-06-20T01:19:00Z">
            <w:rPr>
              <w:rStyle w:val="Hyperlink"/>
              <w:b w:val="0"/>
              <w:sz w:val="24"/>
              <w:szCs w:val="24"/>
            </w:rPr>
          </w:rPrChange>
        </w:rPr>
        <w:fldChar w:fldCharType="end"/>
      </w:r>
      <w:ins w:id="268" w:author="Scott Nicholas" w:date="2020-06-16T13:47:00Z">
        <w:r w:rsidR="00B61A75" w:rsidRPr="00E46C57">
          <w:rPr>
            <w:rStyle w:val="Hyperlink"/>
            <w:rFonts w:ascii="Times New Roman" w:hAnsi="Times New Roman" w:cs="Times New Roman"/>
            <w:b w:val="0"/>
            <w:sz w:val="24"/>
            <w:szCs w:val="24"/>
            <w:rPrChange w:id="269" w:author="Scott Nicholas" w:date="2020-06-20T01:19:00Z">
              <w:rPr>
                <w:rStyle w:val="Hyperlink"/>
                <w:b w:val="0"/>
                <w:sz w:val="24"/>
                <w:szCs w:val="24"/>
              </w:rPr>
            </w:rPrChange>
          </w:rPr>
          <w:t xml:space="preserve"> </w:t>
        </w:r>
      </w:ins>
      <w:ins w:id="270" w:author="Dan Gisolfi" w:date="2020-06-25T11:52:00Z">
        <w:r w:rsidR="005767A5">
          <w:rPr>
            <w:rStyle w:val="Hyperlink"/>
            <w:rFonts w:ascii="Times New Roman" w:hAnsi="Times New Roman" w:cs="Times New Roman"/>
            <w:b w:val="0"/>
            <w:sz w:val="24"/>
            <w:szCs w:val="24"/>
          </w:rPr>
          <w:t>L</w:t>
        </w:r>
      </w:ins>
      <w:ins w:id="271" w:author="Scott Nicholas" w:date="2020-06-16T13:47:00Z">
        <w:del w:id="272" w:author="Dan Gisolfi" w:date="2020-06-25T11:52:00Z">
          <w:r w:rsidR="00B61A75" w:rsidRPr="00E46C57" w:rsidDel="005767A5">
            <w:rPr>
              <w:rStyle w:val="Hyperlink"/>
              <w:rFonts w:ascii="Times New Roman" w:hAnsi="Times New Roman" w:cs="Times New Roman"/>
              <w:b w:val="0"/>
              <w:sz w:val="24"/>
              <w:szCs w:val="24"/>
              <w:rPrChange w:id="273" w:author="Scott Nicholas" w:date="2020-06-20T01:19:00Z">
                <w:rPr>
                  <w:rStyle w:val="Hyperlink"/>
                  <w:b w:val="0"/>
                  <w:sz w:val="24"/>
                  <w:szCs w:val="24"/>
                </w:rPr>
              </w:rPrChange>
            </w:rPr>
            <w:delText>l</w:delText>
          </w:r>
        </w:del>
        <w:r w:rsidR="00B61A75" w:rsidRPr="00E46C57">
          <w:rPr>
            <w:rStyle w:val="Hyperlink"/>
            <w:rFonts w:ascii="Times New Roman" w:hAnsi="Times New Roman" w:cs="Times New Roman"/>
            <w:b w:val="0"/>
            <w:sz w:val="24"/>
            <w:szCs w:val="24"/>
            <w:rPrChange w:id="274" w:author="Scott Nicholas" w:date="2020-06-20T01:19:00Z">
              <w:rPr>
                <w:rStyle w:val="Hyperlink"/>
                <w:b w:val="0"/>
                <w:sz w:val="24"/>
                <w:szCs w:val="24"/>
              </w:rPr>
            </w:rPrChange>
          </w:rPr>
          <w:t>ayer 1 instance</w:t>
        </w:r>
      </w:ins>
      <w:ins w:id="275" w:author="Dan Gisolfi" w:date="2020-06-25T11:52:00Z">
        <w:r w:rsidR="005767A5">
          <w:rPr>
            <w:rStyle w:val="Hyperlink"/>
            <w:rFonts w:ascii="Times New Roman" w:hAnsi="Times New Roman" w:cs="Times New Roman"/>
            <w:b w:val="0"/>
            <w:sz w:val="24"/>
            <w:szCs w:val="24"/>
          </w:rPr>
          <w:t xml:space="preserve"> of a public identity utility</w:t>
        </w:r>
      </w:ins>
      <w:r w:rsidR="004C37BE" w:rsidRPr="00E46C57">
        <w:rPr>
          <w:rFonts w:ascii="Times New Roman" w:hAnsi="Times New Roman" w:cs="Times New Roman"/>
          <w:b w:val="0"/>
          <w:sz w:val="24"/>
          <w:szCs w:val="24"/>
          <w:rPrChange w:id="276" w:author="Scott Nicholas" w:date="2020-06-20T01:19:00Z">
            <w:rPr>
              <w:b w:val="0"/>
              <w:sz w:val="24"/>
              <w:szCs w:val="24"/>
            </w:rPr>
          </w:rPrChange>
        </w:rPr>
        <w:t xml:space="preserve">. </w:t>
      </w:r>
      <w:del w:id="277" w:author="Scott Nicholas" w:date="2020-06-16T13:47:00Z">
        <w:r w:rsidR="004C37BE" w:rsidRPr="00E46C57" w:rsidDel="00B61A75">
          <w:rPr>
            <w:rFonts w:ascii="Times New Roman" w:hAnsi="Times New Roman" w:cs="Times New Roman"/>
            <w:b w:val="0"/>
            <w:sz w:val="24"/>
            <w:szCs w:val="24"/>
            <w:rPrChange w:id="278" w:author="Scott Nicholas" w:date="2020-06-20T01:19:00Z">
              <w:rPr>
                <w:b w:val="0"/>
                <w:sz w:val="24"/>
                <w:szCs w:val="24"/>
              </w:rPr>
            </w:rPrChange>
          </w:rPr>
          <w:delText xml:space="preserve">This public identity utility leverages the budgetary and oversight governance of the Directed Fund to operate as an independent non-profit legal entity that </w:delText>
        </w:r>
        <w:r w:rsidRPr="00E46C57" w:rsidDel="00B61A75">
          <w:rPr>
            <w:rFonts w:ascii="Times New Roman" w:hAnsi="Times New Roman" w:cs="Times New Roman"/>
            <w:b w:val="0"/>
            <w:sz w:val="24"/>
            <w:szCs w:val="24"/>
            <w:rPrChange w:id="279" w:author="Scott Nicholas" w:date="2020-06-20T01:19:00Z">
              <w:rPr>
                <w:b w:val="0"/>
                <w:sz w:val="24"/>
                <w:szCs w:val="24"/>
              </w:rPr>
            </w:rPrChange>
          </w:rPr>
          <w:delText xml:space="preserve">is self-sustainable and self-governed. </w:delText>
        </w:r>
      </w:del>
    </w:p>
    <w:p w14:paraId="5C64C837" w14:textId="6A099A83" w:rsidR="0075596C" w:rsidRPr="00E46C57" w:rsidDel="00B61A75" w:rsidRDefault="007866D7">
      <w:pPr>
        <w:pStyle w:val="Heading1"/>
        <w:keepNext w:val="0"/>
        <w:widowControl w:val="0"/>
        <w:numPr>
          <w:ilvl w:val="1"/>
          <w:numId w:val="3"/>
        </w:numPr>
        <w:spacing w:before="0"/>
        <w:rPr>
          <w:del w:id="280" w:author="Scott Nicholas" w:date="2020-06-16T13:47:00Z"/>
          <w:rFonts w:ascii="Times New Roman" w:hAnsi="Times New Roman" w:cs="Times New Roman"/>
          <w:b w:val="0"/>
          <w:sz w:val="24"/>
          <w:szCs w:val="24"/>
          <w:rPrChange w:id="281" w:author="Scott Nicholas" w:date="2020-06-20T01:19:00Z">
            <w:rPr>
              <w:del w:id="282" w:author="Scott Nicholas" w:date="2020-06-16T13:47:00Z"/>
              <w:b w:val="0"/>
              <w:sz w:val="24"/>
              <w:szCs w:val="24"/>
            </w:rPr>
          </w:rPrChange>
        </w:rPr>
      </w:pPr>
      <w:del w:id="283" w:author="Scott Nicholas" w:date="2020-06-16T13:47:00Z">
        <w:r w:rsidRPr="00E46C57" w:rsidDel="00B61A75">
          <w:rPr>
            <w:rFonts w:ascii="Times New Roman" w:eastAsia="Times New Roman" w:hAnsi="Times New Roman" w:cs="Times New Roman"/>
            <w:b w:val="0"/>
            <w:sz w:val="24"/>
            <w:szCs w:val="24"/>
          </w:rPr>
          <w:delText>The Directed Fund supports the Technical Project. The Directed Fund operates under t</w:delText>
        </w:r>
        <w:r w:rsidRPr="00603754" w:rsidDel="00B61A75">
          <w:rPr>
            <w:rFonts w:ascii="Times New Roman" w:eastAsia="Times New Roman" w:hAnsi="Times New Roman" w:cs="Times New Roman"/>
            <w:b w:val="0"/>
            <w:sz w:val="24"/>
            <w:szCs w:val="24"/>
          </w:rPr>
          <w:delText xml:space="preserve">he guidance of the Governing Board of the Directed Fund (the “Governing Board”) and The Linux Foundation (the “LF”) as may be consistent with The Linux Foundation’s tax-exempt status.  </w:delText>
        </w:r>
      </w:del>
    </w:p>
    <w:p w14:paraId="2161BDF3" w14:textId="501B4125" w:rsidR="0075596C" w:rsidRPr="00E46C57" w:rsidRDefault="007866D7">
      <w:pPr>
        <w:pStyle w:val="Heading1"/>
        <w:keepNext w:val="0"/>
        <w:widowControl w:val="0"/>
        <w:numPr>
          <w:ilvl w:val="1"/>
          <w:numId w:val="3"/>
        </w:numPr>
        <w:spacing w:before="0"/>
        <w:rPr>
          <w:rFonts w:ascii="Times New Roman" w:hAnsi="Times New Roman" w:cs="Times New Roman"/>
          <w:b w:val="0"/>
          <w:sz w:val="24"/>
          <w:szCs w:val="24"/>
          <w:rPrChange w:id="284" w:author="Scott Nicholas" w:date="2020-06-20T01:19:00Z">
            <w:rPr>
              <w:b w:val="0"/>
              <w:sz w:val="24"/>
              <w:szCs w:val="24"/>
            </w:rPr>
          </w:rPrChange>
        </w:rPr>
      </w:pPr>
      <w:r w:rsidRPr="00E46C57">
        <w:rPr>
          <w:rFonts w:ascii="Times New Roman" w:eastAsia="Times New Roman" w:hAnsi="Times New Roman" w:cs="Times New Roman"/>
          <w:b w:val="0"/>
          <w:sz w:val="24"/>
          <w:szCs w:val="24"/>
        </w:rPr>
        <w:t xml:space="preserve">The Governing Board manages the Directed Fund. The Directed Fund will </w:t>
      </w:r>
      <w:r w:rsidRPr="00603754">
        <w:rPr>
          <w:rFonts w:ascii="Times New Roman" w:eastAsia="Times New Roman" w:hAnsi="Times New Roman" w:cs="Times New Roman"/>
          <w:b w:val="0"/>
          <w:sz w:val="24"/>
          <w:szCs w:val="24"/>
        </w:rPr>
        <w:t>have working groups, councils, committees and similar bodies (collectively, “Committees”) that may be established by the Governing Board.  These committees report to the Governing Board.</w:t>
      </w:r>
      <w:ins w:id="285" w:author="Scott Nicholas" w:date="2020-06-16T14:03:00Z">
        <w:r w:rsidR="00A27D6E" w:rsidRPr="00603754">
          <w:rPr>
            <w:rFonts w:ascii="Times New Roman" w:eastAsia="Times New Roman" w:hAnsi="Times New Roman" w:cs="Times New Roman"/>
            <w:b w:val="0"/>
            <w:sz w:val="24"/>
            <w:szCs w:val="24"/>
          </w:rPr>
          <w:t xml:space="preserve">  The initial</w:t>
        </w:r>
      </w:ins>
      <w:ins w:id="286" w:author="Scott Nicholas" w:date="2020-06-16T14:04:00Z">
        <w:r w:rsidR="00A27D6E" w:rsidRPr="00603754">
          <w:rPr>
            <w:rFonts w:ascii="Times New Roman" w:eastAsia="Times New Roman" w:hAnsi="Times New Roman" w:cs="Times New Roman"/>
            <w:b w:val="0"/>
            <w:sz w:val="24"/>
            <w:szCs w:val="24"/>
          </w:rPr>
          <w:t xml:space="preserve"> Committees of the Directed Fund are the </w:t>
        </w:r>
        <w:del w:id="287" w:author="Dan Gisolfi" w:date="2020-06-25T11:52:00Z">
          <w:r w:rsidR="00A27D6E" w:rsidRPr="00603754" w:rsidDel="005767A5">
            <w:rPr>
              <w:rFonts w:ascii="Times New Roman" w:eastAsia="Times New Roman" w:hAnsi="Times New Roman" w:cs="Times New Roman"/>
              <w:b w:val="0"/>
              <w:sz w:val="24"/>
              <w:szCs w:val="24"/>
            </w:rPr>
            <w:delText>Budget</w:delText>
          </w:r>
        </w:del>
      </w:ins>
      <w:ins w:id="288" w:author="Dan Gisolfi" w:date="2020-06-25T11:52:00Z">
        <w:r w:rsidR="005767A5">
          <w:rPr>
            <w:rFonts w:ascii="Times New Roman" w:eastAsia="Times New Roman" w:hAnsi="Times New Roman" w:cs="Times New Roman"/>
            <w:b w:val="0"/>
            <w:sz w:val="24"/>
            <w:szCs w:val="24"/>
          </w:rPr>
          <w:t>Finance</w:t>
        </w:r>
      </w:ins>
      <w:ins w:id="289" w:author="Scott Nicholas" w:date="2020-06-16T14:04:00Z">
        <w:r w:rsidR="00A27D6E" w:rsidRPr="00603754">
          <w:rPr>
            <w:rFonts w:ascii="Times New Roman" w:eastAsia="Times New Roman" w:hAnsi="Times New Roman" w:cs="Times New Roman"/>
            <w:b w:val="0"/>
            <w:sz w:val="24"/>
            <w:szCs w:val="24"/>
          </w:rPr>
          <w:t xml:space="preserve"> Committee, Mar</w:t>
        </w:r>
      </w:ins>
      <w:ins w:id="290" w:author="Dan Gisolfi" w:date="2020-06-25T11:52:00Z">
        <w:r w:rsidR="005767A5">
          <w:rPr>
            <w:rFonts w:ascii="Times New Roman" w:eastAsia="Times New Roman" w:hAnsi="Times New Roman" w:cs="Times New Roman"/>
            <w:b w:val="0"/>
            <w:sz w:val="24"/>
            <w:szCs w:val="24"/>
          </w:rPr>
          <w:t>c</w:t>
        </w:r>
      </w:ins>
      <w:ins w:id="291" w:author="Scott Nicholas" w:date="2020-06-16T14:04:00Z">
        <w:del w:id="292" w:author="Dan Gisolfi" w:date="2020-06-25T11:52:00Z">
          <w:r w:rsidR="00A27D6E" w:rsidRPr="00603754" w:rsidDel="005767A5">
            <w:rPr>
              <w:rFonts w:ascii="Times New Roman" w:eastAsia="Times New Roman" w:hAnsi="Times New Roman" w:cs="Times New Roman"/>
              <w:b w:val="0"/>
              <w:sz w:val="24"/>
              <w:szCs w:val="24"/>
            </w:rPr>
            <w:delText>C</w:delText>
          </w:r>
        </w:del>
        <w:r w:rsidR="00A27D6E" w:rsidRPr="00603754">
          <w:rPr>
            <w:rFonts w:ascii="Times New Roman" w:eastAsia="Times New Roman" w:hAnsi="Times New Roman" w:cs="Times New Roman"/>
            <w:b w:val="0"/>
            <w:sz w:val="24"/>
            <w:szCs w:val="24"/>
          </w:rPr>
          <w:t>om Committee</w:t>
        </w:r>
      </w:ins>
      <w:ins w:id="293" w:author="Dan Gisolfi" w:date="2020-06-25T11:53:00Z">
        <w:r w:rsidR="005767A5">
          <w:rPr>
            <w:rFonts w:ascii="Times New Roman" w:eastAsia="Times New Roman" w:hAnsi="Times New Roman" w:cs="Times New Roman"/>
            <w:b w:val="0"/>
            <w:sz w:val="24"/>
            <w:szCs w:val="24"/>
          </w:rPr>
          <w:t>,</w:t>
        </w:r>
      </w:ins>
      <w:ins w:id="294" w:author="Scott Nicholas" w:date="2020-06-16T14:04:00Z">
        <w:del w:id="295" w:author="Dan Gisolfi" w:date="2020-06-25T11:53:00Z">
          <w:r w:rsidR="00A27D6E" w:rsidRPr="00603754" w:rsidDel="005767A5">
            <w:rPr>
              <w:rFonts w:ascii="Times New Roman" w:eastAsia="Times New Roman" w:hAnsi="Times New Roman" w:cs="Times New Roman"/>
              <w:b w:val="0"/>
              <w:sz w:val="24"/>
              <w:szCs w:val="24"/>
            </w:rPr>
            <w:delText xml:space="preserve"> and</w:delText>
          </w:r>
        </w:del>
        <w:r w:rsidR="00A27D6E" w:rsidRPr="00603754">
          <w:rPr>
            <w:rFonts w:ascii="Times New Roman" w:eastAsia="Times New Roman" w:hAnsi="Times New Roman" w:cs="Times New Roman"/>
            <w:b w:val="0"/>
            <w:sz w:val="24"/>
            <w:szCs w:val="24"/>
          </w:rPr>
          <w:t xml:space="preserve"> Membership Committee</w:t>
        </w:r>
      </w:ins>
      <w:ins w:id="296" w:author="Dan Gisolfi" w:date="2020-06-25T11:53:00Z">
        <w:r w:rsidR="005767A5">
          <w:rPr>
            <w:rFonts w:ascii="Times New Roman" w:eastAsia="Times New Roman" w:hAnsi="Times New Roman" w:cs="Times New Roman"/>
            <w:b w:val="0"/>
            <w:sz w:val="24"/>
            <w:szCs w:val="24"/>
          </w:rPr>
          <w:t xml:space="preserve"> and Governance Framework Working Group</w:t>
        </w:r>
      </w:ins>
      <w:ins w:id="297" w:author="Scott Nicholas" w:date="2020-06-16T14:04:00Z">
        <w:r w:rsidR="00A27D6E" w:rsidRPr="00603754">
          <w:rPr>
            <w:rFonts w:ascii="Times New Roman" w:eastAsia="Times New Roman" w:hAnsi="Times New Roman" w:cs="Times New Roman"/>
            <w:b w:val="0"/>
            <w:sz w:val="24"/>
            <w:szCs w:val="24"/>
          </w:rPr>
          <w:t>.</w:t>
        </w:r>
      </w:ins>
    </w:p>
    <w:p w14:paraId="3DC0D032"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Membership.</w:t>
      </w:r>
    </w:p>
    <w:p w14:paraId="28FFDB7E" w14:textId="5AE2CE1A" w:rsidR="0075596C" w:rsidRPr="00E46C57" w:rsidRDefault="007866D7">
      <w:pPr>
        <w:pStyle w:val="Heading1"/>
        <w:keepNext w:val="0"/>
        <w:widowControl w:val="0"/>
        <w:numPr>
          <w:ilvl w:val="1"/>
          <w:numId w:val="3"/>
        </w:numPr>
        <w:rPr>
          <w:rFonts w:ascii="Times New Roman" w:hAnsi="Times New Roman" w:cs="Times New Roman"/>
          <w:b w:val="0"/>
          <w:sz w:val="24"/>
          <w:szCs w:val="24"/>
          <w:rPrChange w:id="298" w:author="Scott Nicholas" w:date="2020-06-20T01:19:00Z">
            <w:rPr>
              <w:b w:val="0"/>
              <w:sz w:val="24"/>
              <w:szCs w:val="24"/>
            </w:rPr>
          </w:rPrChange>
        </w:rPr>
      </w:pPr>
      <w:r w:rsidRPr="00603754">
        <w:rPr>
          <w:rFonts w:ascii="Times New Roman" w:eastAsia="Times New Roman" w:hAnsi="Times New Roman" w:cs="Times New Roman"/>
          <w:b w:val="0"/>
          <w:sz w:val="24"/>
          <w:szCs w:val="24"/>
        </w:rPr>
        <w:lastRenderedPageBreak/>
        <w:t xml:space="preserve">The Directed Fund will be composed of </w:t>
      </w:r>
      <w:r w:rsidR="002F3331" w:rsidRPr="00603754">
        <w:rPr>
          <w:rFonts w:ascii="Times New Roman" w:eastAsia="Times New Roman" w:hAnsi="Times New Roman" w:cs="Times New Roman"/>
          <w:b w:val="0"/>
          <w:sz w:val="24"/>
          <w:szCs w:val="24"/>
        </w:rPr>
        <w:t>Governing</w:t>
      </w:r>
      <w:r w:rsidRPr="00603754">
        <w:rPr>
          <w:rFonts w:ascii="Times New Roman" w:eastAsia="Times New Roman" w:hAnsi="Times New Roman" w:cs="Times New Roman"/>
          <w:b w:val="0"/>
          <w:sz w:val="24"/>
          <w:szCs w:val="24"/>
        </w:rPr>
        <w:t xml:space="preserve">, </w:t>
      </w:r>
      <w:r w:rsidR="002F3331" w:rsidRPr="00603754">
        <w:rPr>
          <w:rFonts w:ascii="Times New Roman" w:eastAsia="Times New Roman" w:hAnsi="Times New Roman" w:cs="Times New Roman"/>
          <w:b w:val="0"/>
          <w:sz w:val="24"/>
          <w:szCs w:val="24"/>
        </w:rPr>
        <w:t>Operational</w:t>
      </w:r>
      <w:ins w:id="299" w:author="Scott Nicholas" w:date="2020-06-19T09:47:00Z">
        <w:r w:rsidR="002B4698" w:rsidRPr="00603754">
          <w:rPr>
            <w:rFonts w:ascii="Times New Roman" w:eastAsia="Times New Roman" w:hAnsi="Times New Roman" w:cs="Times New Roman"/>
            <w:b w:val="0"/>
            <w:sz w:val="24"/>
            <w:szCs w:val="24"/>
          </w:rPr>
          <w:t xml:space="preserve"> and </w:t>
        </w:r>
      </w:ins>
      <w:del w:id="300" w:author="Scott Nicholas" w:date="2020-06-19T09:47:00Z">
        <w:r w:rsidR="002F3331" w:rsidRPr="00603754" w:rsidDel="002B4698">
          <w:rPr>
            <w:rFonts w:ascii="Times New Roman" w:eastAsia="Times New Roman" w:hAnsi="Times New Roman" w:cs="Times New Roman"/>
            <w:b w:val="0"/>
            <w:sz w:val="24"/>
            <w:szCs w:val="24"/>
          </w:rPr>
          <w:delText xml:space="preserve">, </w:delText>
        </w:r>
      </w:del>
      <w:r w:rsidR="002F3331" w:rsidRPr="00603754">
        <w:rPr>
          <w:rFonts w:ascii="Times New Roman" w:eastAsia="Times New Roman" w:hAnsi="Times New Roman" w:cs="Times New Roman"/>
          <w:b w:val="0"/>
          <w:sz w:val="24"/>
          <w:szCs w:val="24"/>
        </w:rPr>
        <w:t xml:space="preserve">Subscriber </w:t>
      </w:r>
      <w:del w:id="301" w:author="Scott Nicholas" w:date="2020-06-19T09:47:00Z">
        <w:r w:rsidRPr="00603754" w:rsidDel="002B4698">
          <w:rPr>
            <w:rFonts w:ascii="Times New Roman" w:eastAsia="Times New Roman" w:hAnsi="Times New Roman" w:cs="Times New Roman"/>
            <w:b w:val="0"/>
            <w:sz w:val="24"/>
            <w:szCs w:val="24"/>
          </w:rPr>
          <w:delText xml:space="preserve">and </w:delText>
        </w:r>
        <w:r w:rsidR="002F3331" w:rsidRPr="00603754" w:rsidDel="002B4698">
          <w:rPr>
            <w:rFonts w:ascii="Times New Roman" w:eastAsia="Times New Roman" w:hAnsi="Times New Roman" w:cs="Times New Roman"/>
            <w:b w:val="0"/>
            <w:sz w:val="24"/>
            <w:szCs w:val="24"/>
          </w:rPr>
          <w:delText xml:space="preserve">Contributor </w:delText>
        </w:r>
      </w:del>
      <w:ins w:id="302" w:author="Dan Gisolfi" w:date="2020-04-29T12:43:00Z">
        <w:del w:id="303" w:author="Scott Nicholas" w:date="2020-06-19T09:47:00Z">
          <w:r w:rsidR="00331CD3" w:rsidRPr="00603754" w:rsidDel="002B4698">
            <w:rPr>
              <w:rFonts w:ascii="Times New Roman" w:eastAsia="Times New Roman" w:hAnsi="Times New Roman" w:cs="Times New Roman"/>
              <w:b w:val="0"/>
              <w:sz w:val="24"/>
              <w:szCs w:val="24"/>
            </w:rPr>
            <w:delText xml:space="preserve">Associate </w:delText>
          </w:r>
        </w:del>
      </w:ins>
      <w:r w:rsidRPr="00603754">
        <w:rPr>
          <w:rFonts w:ascii="Times New Roman" w:eastAsia="Times New Roman" w:hAnsi="Times New Roman" w:cs="Times New Roman"/>
          <w:b w:val="0"/>
          <w:sz w:val="24"/>
          <w:szCs w:val="24"/>
        </w:rPr>
        <w:t>Members (each, a “Member” and, collectively, the “Members”) in Good Standing. All Members must be current corporate members of the LF (at any level) to participate in the Directed Fund as a member. All participants in the Directed Fund, enjoy the privileges and undertake the obligations described in this Charter, as from time to time amended by the Governing Board with the approval of the LF. During the term of their membership, all members will comply with all such policies as the LF Board of Directors and/or the Directed Fund may adopt with notice to members.</w:t>
      </w:r>
    </w:p>
    <w:p w14:paraId="4D69FEED" w14:textId="1149D593" w:rsidR="002F3331" w:rsidRPr="00E46C57" w:rsidRDefault="002F3331">
      <w:pPr>
        <w:pStyle w:val="Heading1"/>
        <w:keepNext w:val="0"/>
        <w:widowControl w:val="0"/>
        <w:numPr>
          <w:ilvl w:val="1"/>
          <w:numId w:val="3"/>
        </w:numPr>
        <w:rPr>
          <w:rFonts w:ascii="Times New Roman" w:hAnsi="Times New Roman" w:cs="Times New Roman"/>
          <w:b w:val="0"/>
          <w:sz w:val="24"/>
          <w:szCs w:val="24"/>
          <w:rPrChange w:id="304" w:author="Scott Nicholas" w:date="2020-06-20T01:19:00Z">
            <w:rPr>
              <w:b w:val="0"/>
              <w:sz w:val="24"/>
              <w:szCs w:val="24"/>
            </w:rPr>
          </w:rPrChange>
        </w:rPr>
      </w:pPr>
      <w:r w:rsidRPr="00E46C57">
        <w:rPr>
          <w:rFonts w:ascii="Times New Roman" w:eastAsia="Times New Roman" w:hAnsi="Times New Roman" w:cs="Times New Roman"/>
          <w:b w:val="0"/>
          <w:sz w:val="24"/>
          <w:szCs w:val="24"/>
        </w:rPr>
        <w:t xml:space="preserve">Governing </w:t>
      </w:r>
      <w:r w:rsidR="007866D7" w:rsidRPr="00603754">
        <w:rPr>
          <w:rFonts w:ascii="Times New Roman" w:eastAsia="Times New Roman" w:hAnsi="Times New Roman" w:cs="Times New Roman"/>
          <w:b w:val="0"/>
          <w:sz w:val="24"/>
          <w:szCs w:val="24"/>
        </w:rPr>
        <w:t xml:space="preserve">Members </w:t>
      </w:r>
    </w:p>
    <w:p w14:paraId="076491F4" w14:textId="766E320E" w:rsidR="002F3331" w:rsidRPr="00603754"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p>
    <w:p w14:paraId="7C832D55" w14:textId="554AB98F" w:rsidR="002F3331" w:rsidRPr="00E46C57" w:rsidRDefault="002F3331" w:rsidP="002F3331">
      <w:pPr>
        <w:pStyle w:val="ListParagraph"/>
        <w:numPr>
          <w:ilvl w:val="3"/>
          <w:numId w:val="3"/>
        </w:numPr>
        <w:rPr>
          <w:rFonts w:eastAsia="Arial"/>
          <w:sz w:val="24"/>
          <w:szCs w:val="24"/>
          <w:rPrChange w:id="305" w:author="Scott Nicholas" w:date="2020-06-20T01:19:00Z">
            <w:rPr>
              <w:rFonts w:eastAsia="Arial"/>
            </w:rPr>
          </w:rPrChange>
        </w:rPr>
      </w:pPr>
      <w:r w:rsidRPr="00E46C57">
        <w:rPr>
          <w:rFonts w:eastAsia="Arial"/>
          <w:sz w:val="24"/>
          <w:szCs w:val="24"/>
          <w:rPrChange w:id="306" w:author="Scott Nicholas" w:date="2020-06-20T01:19:00Z">
            <w:rPr>
              <w:rFonts w:eastAsia="Arial"/>
            </w:rPr>
          </w:rPrChange>
        </w:rPr>
        <w:t xml:space="preserve">Must host </w:t>
      </w:r>
      <w:r w:rsidR="0060558B" w:rsidRPr="00E46C57">
        <w:rPr>
          <w:rFonts w:eastAsia="Arial"/>
          <w:sz w:val="24"/>
          <w:szCs w:val="24"/>
          <w:rPrChange w:id="307" w:author="Scott Nicholas" w:date="2020-06-20T01:19:00Z">
            <w:rPr>
              <w:rFonts w:eastAsia="Arial"/>
            </w:rPr>
          </w:rPrChange>
        </w:rPr>
        <w:t xml:space="preserve">one or more </w:t>
      </w:r>
      <w:r w:rsidRPr="00E46C57">
        <w:rPr>
          <w:rFonts w:eastAsia="Arial"/>
          <w:sz w:val="24"/>
          <w:szCs w:val="24"/>
          <w:rPrChange w:id="308" w:author="Scott Nicholas" w:date="2020-06-20T01:19:00Z">
            <w:rPr>
              <w:rFonts w:eastAsia="Arial"/>
            </w:rPr>
          </w:rPrChange>
        </w:rPr>
        <w:t xml:space="preserve">utility infrastructure nodes as </w:t>
      </w:r>
      <w:del w:id="309" w:author="Scott Nicholas" w:date="2020-06-16T13:50:00Z">
        <w:r w:rsidRPr="00E46C57" w:rsidDel="00B61A75">
          <w:rPr>
            <w:rFonts w:eastAsia="Arial"/>
            <w:sz w:val="24"/>
            <w:szCs w:val="24"/>
            <w:rPrChange w:id="310" w:author="Scott Nicholas" w:date="2020-06-20T01:19:00Z">
              <w:rPr>
                <w:rFonts w:eastAsia="Arial"/>
              </w:rPr>
            </w:rPrChange>
          </w:rPr>
          <w:delText xml:space="preserve">defined </w:delText>
        </w:r>
      </w:del>
      <w:ins w:id="311" w:author="Scott Nicholas" w:date="2020-06-16T13:50:00Z">
        <w:r w:rsidR="00B61A75" w:rsidRPr="00E46C57">
          <w:rPr>
            <w:rFonts w:eastAsia="Arial"/>
            <w:sz w:val="24"/>
            <w:szCs w:val="24"/>
            <w:rPrChange w:id="312" w:author="Scott Nicholas" w:date="2020-06-20T01:19:00Z">
              <w:rPr>
                <w:rFonts w:eastAsia="Arial"/>
              </w:rPr>
            </w:rPrChange>
          </w:rPr>
          <w:t xml:space="preserve">detailed </w:t>
        </w:r>
      </w:ins>
      <w:r w:rsidRPr="00E46C57">
        <w:rPr>
          <w:rFonts w:eastAsia="Arial"/>
          <w:sz w:val="24"/>
          <w:szCs w:val="24"/>
          <w:rPrChange w:id="313" w:author="Scott Nicholas" w:date="2020-06-20T01:19:00Z">
            <w:rPr>
              <w:rFonts w:eastAsia="Arial"/>
            </w:rPr>
          </w:rPrChange>
        </w:rPr>
        <w:t xml:space="preserve">in </w:t>
      </w:r>
      <w:r w:rsidR="0060558B" w:rsidRPr="00E46C57">
        <w:rPr>
          <w:rFonts w:eastAsia="Arial"/>
          <w:sz w:val="24"/>
          <w:szCs w:val="24"/>
          <w:rPrChange w:id="314" w:author="Scott Nicholas" w:date="2020-06-20T01:19:00Z">
            <w:rPr>
              <w:rFonts w:eastAsia="Arial"/>
            </w:rPr>
          </w:rPrChange>
        </w:rPr>
        <w:t>Exhibit C</w:t>
      </w:r>
      <w:r w:rsidRPr="00E46C57">
        <w:rPr>
          <w:rFonts w:eastAsia="Arial"/>
          <w:sz w:val="24"/>
          <w:szCs w:val="24"/>
          <w:rPrChange w:id="315" w:author="Scott Nicholas" w:date="2020-06-20T01:19:00Z">
            <w:rPr>
              <w:rFonts w:eastAsia="Arial"/>
            </w:rPr>
          </w:rPrChange>
        </w:rPr>
        <w:t>.</w:t>
      </w:r>
    </w:p>
    <w:p w14:paraId="2FE4C963" w14:textId="09F07E7D" w:rsidR="002F3331" w:rsidRPr="00E46C57" w:rsidRDefault="002F3331" w:rsidP="002F3331">
      <w:pPr>
        <w:pStyle w:val="ListParagraph"/>
        <w:numPr>
          <w:ilvl w:val="3"/>
          <w:numId w:val="3"/>
        </w:numPr>
        <w:rPr>
          <w:ins w:id="316" w:author="Dan Gisolfi" w:date="2020-06-10T16:24:00Z"/>
          <w:rFonts w:eastAsia="Arial"/>
          <w:sz w:val="24"/>
          <w:szCs w:val="24"/>
          <w:rPrChange w:id="317" w:author="Scott Nicholas" w:date="2020-06-20T01:19:00Z">
            <w:rPr>
              <w:ins w:id="318" w:author="Dan Gisolfi" w:date="2020-06-10T16:24:00Z"/>
              <w:rFonts w:eastAsia="Arial"/>
            </w:rPr>
          </w:rPrChange>
        </w:rPr>
      </w:pPr>
      <w:r w:rsidRPr="00E46C57">
        <w:rPr>
          <w:rFonts w:eastAsia="Arial"/>
          <w:sz w:val="24"/>
          <w:szCs w:val="24"/>
          <w:rPrChange w:id="319" w:author="Scott Nicholas" w:date="2020-06-20T01:19:00Z">
            <w:rPr>
              <w:rFonts w:eastAsia="Arial"/>
            </w:rPr>
          </w:rPrChange>
        </w:rPr>
        <w:t xml:space="preserve">Must sign the required </w:t>
      </w:r>
      <w:del w:id="320" w:author="Scott Nicholas" w:date="2020-06-16T13:50:00Z">
        <w:r w:rsidRPr="00E46C57" w:rsidDel="00B61A75">
          <w:rPr>
            <w:rFonts w:eastAsia="Arial"/>
            <w:sz w:val="24"/>
            <w:szCs w:val="24"/>
            <w:rPrChange w:id="321" w:author="Scott Nicholas" w:date="2020-06-20T01:19:00Z">
              <w:rPr>
                <w:rFonts w:eastAsia="Arial"/>
              </w:rPr>
            </w:rPrChange>
          </w:rPr>
          <w:delText xml:space="preserve">Network </w:delText>
        </w:r>
      </w:del>
      <w:ins w:id="322" w:author="Scott Nicholas" w:date="2020-06-16T13:50:00Z">
        <w:r w:rsidR="00B61A75" w:rsidRPr="00E46C57">
          <w:rPr>
            <w:rFonts w:eastAsia="Arial"/>
            <w:sz w:val="24"/>
            <w:szCs w:val="24"/>
            <w:rPrChange w:id="323" w:author="Scott Nicholas" w:date="2020-06-20T01:19:00Z">
              <w:rPr>
                <w:rFonts w:eastAsia="Arial"/>
              </w:rPr>
            </w:rPrChange>
          </w:rPr>
          <w:t xml:space="preserve">Utility </w:t>
        </w:r>
      </w:ins>
      <w:r w:rsidRPr="00E46C57">
        <w:rPr>
          <w:rFonts w:eastAsia="Arial"/>
          <w:sz w:val="24"/>
          <w:szCs w:val="24"/>
          <w:rPrChange w:id="324" w:author="Scott Nicholas" w:date="2020-06-20T01:19:00Z">
            <w:rPr>
              <w:rFonts w:eastAsia="Arial"/>
            </w:rPr>
          </w:rPrChange>
        </w:rPr>
        <w:t>Agreements as set forth in this charter.</w:t>
      </w:r>
    </w:p>
    <w:p w14:paraId="0DA98EB5" w14:textId="77777777" w:rsidR="009D1361" w:rsidRPr="00E46C57" w:rsidRDefault="009D1361" w:rsidP="009D1361">
      <w:pPr>
        <w:pStyle w:val="ListParagraph"/>
        <w:numPr>
          <w:ilvl w:val="3"/>
          <w:numId w:val="3"/>
        </w:numPr>
        <w:rPr>
          <w:ins w:id="325" w:author="Dan Gisolfi" w:date="2020-06-10T16:24:00Z"/>
          <w:rFonts w:eastAsia="Arial"/>
          <w:sz w:val="24"/>
          <w:szCs w:val="24"/>
          <w:rPrChange w:id="326" w:author="Scott Nicholas" w:date="2020-06-20T01:19:00Z">
            <w:rPr>
              <w:ins w:id="327" w:author="Dan Gisolfi" w:date="2020-06-10T16:24:00Z"/>
              <w:rFonts w:eastAsia="Arial"/>
            </w:rPr>
          </w:rPrChange>
        </w:rPr>
      </w:pPr>
      <w:ins w:id="328" w:author="Dan Gisolfi" w:date="2020-06-10T16:24:00Z">
        <w:r w:rsidRPr="00E46C57">
          <w:rPr>
            <w:rFonts w:eastAsia="Arial"/>
            <w:i/>
            <w:iCs/>
            <w:sz w:val="24"/>
            <w:szCs w:val="24"/>
            <w:rPrChange w:id="329" w:author="Scott Nicholas" w:date="2020-06-20T01:19:00Z">
              <w:rPr>
                <w:rFonts w:eastAsia="Arial"/>
                <w:i/>
                <w:iCs/>
              </w:rPr>
            </w:rPrChange>
          </w:rPr>
          <w:t>Must assign appropriately skilled resources that will meet the required time commitments for each of the governing bodies and the Technical Project. This includes, future additional governing bodies.</w:t>
        </w:r>
      </w:ins>
    </w:p>
    <w:p w14:paraId="7A77EEC6" w14:textId="5247AB88" w:rsidR="00EE283F" w:rsidRPr="00E46C57" w:rsidDel="009D1361" w:rsidRDefault="00EE283F">
      <w:pPr>
        <w:pStyle w:val="ListParagraph"/>
        <w:numPr>
          <w:ilvl w:val="3"/>
          <w:numId w:val="3"/>
        </w:numPr>
        <w:rPr>
          <w:del w:id="330" w:author="Dan Gisolfi" w:date="2020-06-10T16:23:00Z"/>
          <w:rFonts w:eastAsia="Arial"/>
          <w:sz w:val="24"/>
          <w:szCs w:val="24"/>
          <w:rPrChange w:id="331" w:author="Scott Nicholas" w:date="2020-06-20T01:19:00Z">
            <w:rPr>
              <w:del w:id="332" w:author="Dan Gisolfi" w:date="2020-06-10T16:23:00Z"/>
              <w:rFonts w:eastAsia="Arial"/>
            </w:rPr>
          </w:rPrChange>
        </w:rPr>
      </w:pPr>
    </w:p>
    <w:p w14:paraId="467C3C95" w14:textId="77777777" w:rsidR="002F3331" w:rsidRPr="00E46C57" w:rsidRDefault="002F3331" w:rsidP="009D1361">
      <w:pPr>
        <w:pStyle w:val="ListParagraph"/>
        <w:rPr>
          <w:rFonts w:eastAsia="Arial"/>
          <w:b/>
          <w:sz w:val="24"/>
          <w:szCs w:val="24"/>
          <w:rPrChange w:id="333" w:author="Scott Nicholas" w:date="2020-06-20T01:19:00Z">
            <w:rPr>
              <w:rFonts w:eastAsia="Arial"/>
              <w:b/>
            </w:rPr>
          </w:rPrChange>
        </w:rPr>
      </w:pPr>
    </w:p>
    <w:p w14:paraId="10B61301" w14:textId="77777777" w:rsidR="002F3331" w:rsidRPr="00603754"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p>
    <w:p w14:paraId="3403C4F6" w14:textId="2937C590" w:rsidR="002F3331" w:rsidRPr="00E46C57" w:rsidRDefault="002F3331" w:rsidP="002F3331">
      <w:pPr>
        <w:pStyle w:val="ListParagraph"/>
        <w:numPr>
          <w:ilvl w:val="3"/>
          <w:numId w:val="3"/>
        </w:numPr>
        <w:rPr>
          <w:rFonts w:eastAsia="Arial"/>
          <w:sz w:val="24"/>
          <w:szCs w:val="24"/>
          <w:rPrChange w:id="334" w:author="Scott Nicholas" w:date="2020-06-20T01:19:00Z">
            <w:rPr>
              <w:rFonts w:eastAsia="Arial"/>
            </w:rPr>
          </w:rPrChange>
        </w:rPr>
      </w:pPr>
      <w:r w:rsidRPr="00E46C57">
        <w:rPr>
          <w:rFonts w:eastAsia="Arial"/>
          <w:sz w:val="24"/>
          <w:szCs w:val="24"/>
          <w:rPrChange w:id="335" w:author="Scott Nicholas" w:date="2020-06-20T01:19:00Z">
            <w:rPr>
              <w:rFonts w:eastAsia="Arial"/>
            </w:rPr>
          </w:rPrChange>
        </w:rPr>
        <w:t xml:space="preserve">A single representative </w:t>
      </w:r>
      <w:r w:rsidR="005648EC" w:rsidRPr="00E46C57">
        <w:rPr>
          <w:rFonts w:eastAsia="Arial"/>
          <w:sz w:val="24"/>
          <w:szCs w:val="24"/>
          <w:rPrChange w:id="336" w:author="Scott Nicholas" w:date="2020-06-20T01:19:00Z">
            <w:rPr>
              <w:rFonts w:eastAsia="Arial"/>
            </w:rPr>
          </w:rPrChange>
        </w:rPr>
        <w:t>on the Governing Board.</w:t>
      </w:r>
    </w:p>
    <w:p w14:paraId="5BA2F483" w14:textId="16CA3081" w:rsidR="005648EC" w:rsidRPr="00E46C57" w:rsidRDefault="005648EC" w:rsidP="002F3331">
      <w:pPr>
        <w:pStyle w:val="ListParagraph"/>
        <w:numPr>
          <w:ilvl w:val="3"/>
          <w:numId w:val="3"/>
        </w:numPr>
        <w:rPr>
          <w:rFonts w:eastAsia="Arial"/>
          <w:sz w:val="24"/>
          <w:szCs w:val="24"/>
          <w:rPrChange w:id="337" w:author="Scott Nicholas" w:date="2020-06-20T01:19:00Z">
            <w:rPr>
              <w:rFonts w:eastAsia="Arial"/>
            </w:rPr>
          </w:rPrChange>
        </w:rPr>
      </w:pPr>
      <w:r w:rsidRPr="00E46C57">
        <w:rPr>
          <w:rFonts w:eastAsia="Arial"/>
          <w:sz w:val="24"/>
          <w:szCs w:val="24"/>
          <w:rPrChange w:id="338" w:author="Scott Nicholas" w:date="2020-06-20T01:19:00Z">
            <w:rPr>
              <w:rFonts w:eastAsia="Arial"/>
            </w:rPr>
          </w:rPrChange>
        </w:rPr>
        <w:t>Appointment of representatives to any Committee</w:t>
      </w:r>
      <w:r w:rsidR="00834368" w:rsidRPr="00E46C57">
        <w:rPr>
          <w:rFonts w:eastAsia="Arial"/>
          <w:sz w:val="24"/>
          <w:szCs w:val="24"/>
          <w:rPrChange w:id="339" w:author="Scott Nicholas" w:date="2020-06-20T01:19:00Z">
            <w:rPr>
              <w:rFonts w:eastAsia="Arial"/>
            </w:rPr>
          </w:rPrChange>
        </w:rPr>
        <w:t xml:space="preserve"> within the Directed Fund.</w:t>
      </w:r>
    </w:p>
    <w:p w14:paraId="6C61028B" w14:textId="7B57AE3C" w:rsidR="005648EC" w:rsidRPr="00E46C57" w:rsidRDefault="005648EC" w:rsidP="002F3331">
      <w:pPr>
        <w:pStyle w:val="ListParagraph"/>
        <w:numPr>
          <w:ilvl w:val="3"/>
          <w:numId w:val="3"/>
        </w:numPr>
        <w:rPr>
          <w:rFonts w:eastAsia="Arial"/>
          <w:sz w:val="24"/>
          <w:szCs w:val="24"/>
          <w:rPrChange w:id="340" w:author="Scott Nicholas" w:date="2020-06-20T01:19:00Z">
            <w:rPr>
              <w:rFonts w:eastAsia="Arial"/>
            </w:rPr>
          </w:rPrChange>
        </w:rPr>
      </w:pPr>
      <w:r w:rsidRPr="00E46C57">
        <w:rPr>
          <w:rFonts w:eastAsia="Arial"/>
          <w:sz w:val="24"/>
          <w:szCs w:val="24"/>
          <w:rPrChange w:id="341" w:author="Scott Nicholas" w:date="2020-06-20T01:19:00Z">
            <w:rPr>
              <w:rFonts w:eastAsia="Arial"/>
            </w:rPr>
          </w:rPrChange>
        </w:rPr>
        <w:t xml:space="preserve">Approval, pending signed </w:t>
      </w:r>
      <w:del w:id="342" w:author="Scott Nicholas" w:date="2020-06-16T13:52:00Z">
        <w:r w:rsidRPr="00E46C57" w:rsidDel="00C72BC0">
          <w:rPr>
            <w:rFonts w:eastAsia="Arial"/>
            <w:sz w:val="24"/>
            <w:szCs w:val="24"/>
            <w:rPrChange w:id="343" w:author="Scott Nicholas" w:date="2020-06-20T01:19:00Z">
              <w:rPr>
                <w:rFonts w:eastAsia="Arial"/>
              </w:rPr>
            </w:rPrChange>
          </w:rPr>
          <w:delText xml:space="preserve">Network </w:delText>
        </w:r>
      </w:del>
      <w:ins w:id="344" w:author="Scott Nicholas" w:date="2020-06-16T13:52:00Z">
        <w:r w:rsidR="00C72BC0" w:rsidRPr="00E46C57">
          <w:rPr>
            <w:rFonts w:eastAsia="Arial"/>
            <w:sz w:val="24"/>
            <w:szCs w:val="24"/>
            <w:rPrChange w:id="345" w:author="Scott Nicholas" w:date="2020-06-20T01:19:00Z">
              <w:rPr>
                <w:rFonts w:eastAsia="Arial"/>
              </w:rPr>
            </w:rPrChange>
          </w:rPr>
          <w:t xml:space="preserve">Utility </w:t>
        </w:r>
      </w:ins>
      <w:r w:rsidRPr="00E46C57">
        <w:rPr>
          <w:rFonts w:eastAsia="Arial"/>
          <w:sz w:val="24"/>
          <w:szCs w:val="24"/>
          <w:rPrChange w:id="346" w:author="Scott Nicholas" w:date="2020-06-20T01:19:00Z">
            <w:rPr>
              <w:rFonts w:eastAsia="Arial"/>
            </w:rPr>
          </w:rPrChange>
        </w:rPr>
        <w:t>Agreements, to act as a Transaction Endorser.</w:t>
      </w:r>
    </w:p>
    <w:p w14:paraId="115017B4" w14:textId="41112386" w:rsidR="00041082" w:rsidRPr="00E46C57" w:rsidRDefault="005648EC" w:rsidP="00041082">
      <w:pPr>
        <w:pStyle w:val="ListParagraph"/>
        <w:numPr>
          <w:ilvl w:val="3"/>
          <w:numId w:val="3"/>
        </w:numPr>
        <w:rPr>
          <w:rFonts w:eastAsia="Arial"/>
          <w:sz w:val="24"/>
          <w:szCs w:val="24"/>
          <w:rPrChange w:id="347" w:author="Scott Nicholas" w:date="2020-06-20T01:19:00Z">
            <w:rPr>
              <w:rFonts w:eastAsia="Arial"/>
            </w:rPr>
          </w:rPrChange>
        </w:rPr>
      </w:pPr>
      <w:r w:rsidRPr="00E46C57">
        <w:rPr>
          <w:rFonts w:eastAsia="Arial"/>
          <w:sz w:val="24"/>
          <w:szCs w:val="24"/>
          <w:rPrChange w:id="348" w:author="Scott Nicholas" w:date="2020-06-20T01:19:00Z">
            <w:rPr>
              <w:rFonts w:eastAsia="Arial"/>
            </w:rPr>
          </w:rPrChange>
        </w:rPr>
        <w:t>Write Transactions as a Transaction Endorser</w:t>
      </w:r>
      <w:r w:rsidR="0060558B" w:rsidRPr="00E46C57">
        <w:rPr>
          <w:rFonts w:eastAsia="Arial"/>
          <w:sz w:val="24"/>
          <w:szCs w:val="24"/>
          <w:rPrChange w:id="349" w:author="Scott Nicholas" w:date="2020-06-20T01:19:00Z">
            <w:rPr>
              <w:rFonts w:eastAsia="Arial"/>
            </w:rPr>
          </w:rPrChange>
        </w:rPr>
        <w:t xml:space="preserve"> as </w:t>
      </w:r>
      <w:del w:id="350" w:author="Scott Nicholas" w:date="2020-06-16T13:52:00Z">
        <w:r w:rsidR="0060558B" w:rsidRPr="00E46C57" w:rsidDel="00C72BC0">
          <w:rPr>
            <w:rFonts w:eastAsia="Arial"/>
            <w:sz w:val="24"/>
            <w:szCs w:val="24"/>
            <w:rPrChange w:id="351" w:author="Scott Nicholas" w:date="2020-06-20T01:19:00Z">
              <w:rPr>
                <w:rFonts w:eastAsia="Arial"/>
              </w:rPr>
            </w:rPrChange>
          </w:rPr>
          <w:delText xml:space="preserve">defined </w:delText>
        </w:r>
      </w:del>
      <w:ins w:id="352" w:author="Scott Nicholas" w:date="2020-06-16T13:52:00Z">
        <w:r w:rsidR="00C72BC0" w:rsidRPr="00E46C57">
          <w:rPr>
            <w:rFonts w:eastAsia="Arial"/>
            <w:sz w:val="24"/>
            <w:szCs w:val="24"/>
            <w:rPrChange w:id="353" w:author="Scott Nicholas" w:date="2020-06-20T01:19:00Z">
              <w:rPr>
                <w:rFonts w:eastAsia="Arial"/>
              </w:rPr>
            </w:rPrChange>
          </w:rPr>
          <w:t xml:space="preserve">detailed </w:t>
        </w:r>
      </w:ins>
      <w:r w:rsidR="0060558B" w:rsidRPr="00E46C57">
        <w:rPr>
          <w:rFonts w:eastAsia="Arial"/>
          <w:sz w:val="24"/>
          <w:szCs w:val="24"/>
          <w:rPrChange w:id="354" w:author="Scott Nicholas" w:date="2020-06-20T01:19:00Z">
            <w:rPr>
              <w:rFonts w:eastAsia="Arial"/>
            </w:rPr>
          </w:rPrChange>
        </w:rPr>
        <w:t>in Exhibit C.</w:t>
      </w:r>
    </w:p>
    <w:p w14:paraId="22B140F1" w14:textId="6A8DCCB5" w:rsidR="00041082" w:rsidRPr="00E46C57" w:rsidRDefault="00041082" w:rsidP="00041082">
      <w:pPr>
        <w:pStyle w:val="ListParagraph"/>
        <w:numPr>
          <w:ilvl w:val="3"/>
          <w:numId w:val="3"/>
        </w:numPr>
        <w:rPr>
          <w:ins w:id="355" w:author="Dan Gisolfi" w:date="2020-06-10T17:47:00Z"/>
          <w:rFonts w:eastAsia="Arial"/>
          <w:sz w:val="24"/>
          <w:szCs w:val="24"/>
          <w:rPrChange w:id="356" w:author="Scott Nicholas" w:date="2020-06-20T01:19:00Z">
            <w:rPr>
              <w:ins w:id="357" w:author="Dan Gisolfi" w:date="2020-06-10T17:47:00Z"/>
              <w:rFonts w:eastAsia="Arial"/>
            </w:rPr>
          </w:rPrChange>
        </w:rPr>
      </w:pPr>
      <w:r w:rsidRPr="00E46C57">
        <w:rPr>
          <w:rFonts w:eastAsia="Arial"/>
          <w:sz w:val="24"/>
          <w:szCs w:val="24"/>
          <w:rPrChange w:id="358" w:author="Scott Nicholas" w:date="2020-06-20T01:19:00Z">
            <w:rPr>
              <w:rFonts w:eastAsia="Arial"/>
            </w:rPr>
          </w:rPrChange>
        </w:rPr>
        <w:t>A FIFO waiting list is maintained by Governing Board to allow for new members to fill voids left by exiting members.</w:t>
      </w:r>
    </w:p>
    <w:p w14:paraId="083501C1" w14:textId="77777777" w:rsidR="002D5603" w:rsidRPr="00603754" w:rsidRDefault="002D5603" w:rsidP="002D5603">
      <w:pPr>
        <w:pStyle w:val="Heading1"/>
        <w:keepNext w:val="0"/>
        <w:widowControl w:val="0"/>
        <w:numPr>
          <w:ilvl w:val="2"/>
          <w:numId w:val="3"/>
        </w:numPr>
        <w:rPr>
          <w:ins w:id="359" w:author="Dan Gisolfi" w:date="2020-06-10T17:47:00Z"/>
          <w:rFonts w:ascii="Times New Roman" w:eastAsia="Times New Roman" w:hAnsi="Times New Roman" w:cs="Times New Roman"/>
          <w:b w:val="0"/>
          <w:sz w:val="24"/>
          <w:szCs w:val="24"/>
        </w:rPr>
      </w:pPr>
      <w:ins w:id="360" w:author="Dan Gisolfi" w:date="2020-06-10T17:47:00Z">
        <w:r w:rsidRPr="00E46C57">
          <w:rPr>
            <w:rFonts w:ascii="Times New Roman" w:eastAsia="Times New Roman" w:hAnsi="Times New Roman" w:cs="Times New Roman"/>
            <w:b w:val="0"/>
            <w:sz w:val="24"/>
            <w:szCs w:val="24"/>
          </w:rPr>
          <w:t>Restrictions</w:t>
        </w:r>
      </w:ins>
    </w:p>
    <w:p w14:paraId="030DB077" w14:textId="6DA3F60D" w:rsidR="002D5603" w:rsidRPr="00E46C57" w:rsidRDefault="002D5603" w:rsidP="002D5603">
      <w:pPr>
        <w:pStyle w:val="ListParagraph"/>
        <w:numPr>
          <w:ilvl w:val="3"/>
          <w:numId w:val="3"/>
        </w:numPr>
        <w:rPr>
          <w:ins w:id="361" w:author="Scott Nicholas" w:date="2020-06-19T09:37:00Z"/>
          <w:rFonts w:eastAsia="Arial"/>
          <w:sz w:val="24"/>
          <w:szCs w:val="24"/>
          <w:rPrChange w:id="362" w:author="Scott Nicholas" w:date="2020-06-20T01:19:00Z">
            <w:rPr>
              <w:ins w:id="363" w:author="Scott Nicholas" w:date="2020-06-19T09:37:00Z"/>
              <w:rFonts w:eastAsia="Arial"/>
            </w:rPr>
          </w:rPrChange>
        </w:rPr>
      </w:pPr>
      <w:ins w:id="364" w:author="Dan Gisolfi" w:date="2020-06-10T17:48:00Z">
        <w:r w:rsidRPr="00E46C57">
          <w:rPr>
            <w:rFonts w:eastAsia="Arial"/>
            <w:sz w:val="24"/>
            <w:szCs w:val="24"/>
            <w:rPrChange w:id="365" w:author="Scott Nicholas" w:date="2020-06-20T01:19:00Z">
              <w:rPr>
                <w:rFonts w:eastAsia="Arial"/>
              </w:rPr>
            </w:rPrChange>
          </w:rPr>
          <w:t>Utility Service Providers MAY NOT be representated on the Governing Board.</w:t>
        </w:r>
      </w:ins>
    </w:p>
    <w:p w14:paraId="462335CD" w14:textId="39E65219" w:rsidR="00CD624C" w:rsidRPr="00E46C57" w:rsidRDefault="00CD624C" w:rsidP="00CD624C">
      <w:pPr>
        <w:rPr>
          <w:ins w:id="366" w:author="Scott Nicholas" w:date="2020-06-19T09:37:00Z"/>
          <w:rFonts w:eastAsia="Arial"/>
          <w:sz w:val="24"/>
          <w:szCs w:val="24"/>
          <w:rPrChange w:id="367" w:author="Scott Nicholas" w:date="2020-06-20T01:19:00Z">
            <w:rPr>
              <w:ins w:id="368" w:author="Scott Nicholas" w:date="2020-06-19T09:37:00Z"/>
              <w:rFonts w:eastAsia="Arial"/>
            </w:rPr>
          </w:rPrChange>
        </w:rPr>
      </w:pPr>
    </w:p>
    <w:p w14:paraId="189BF1E3" w14:textId="21B390B2" w:rsidR="00C72BC0" w:rsidRPr="00E46C57" w:rsidDel="00A802C2" w:rsidRDefault="00C72BC0">
      <w:pPr>
        <w:pStyle w:val="Heading1"/>
        <w:keepNext w:val="0"/>
        <w:widowControl w:val="0"/>
        <w:ind w:left="0" w:firstLine="0"/>
        <w:rPr>
          <w:del w:id="369" w:author="Scott Nicholas" w:date="2020-06-16T13:53:00Z"/>
          <w:rFonts w:ascii="Times New Roman" w:hAnsi="Times New Roman" w:cs="Times New Roman"/>
          <w:b w:val="0"/>
          <w:bCs/>
          <w:sz w:val="24"/>
          <w:szCs w:val="24"/>
          <w:rPrChange w:id="370" w:author="Scott Nicholas" w:date="2020-06-20T01:19:00Z">
            <w:rPr>
              <w:del w:id="371" w:author="Scott Nicholas" w:date="2020-06-16T13:53:00Z"/>
              <w:rFonts w:ascii="Times New Roman" w:hAnsi="Times New Roman" w:cs="Times New Roman"/>
              <w:b w:val="0"/>
              <w:bCs/>
            </w:rPr>
          </w:rPrChange>
        </w:rPr>
      </w:pPr>
    </w:p>
    <w:p w14:paraId="17887590" w14:textId="6912C21E" w:rsidR="000C4780" w:rsidRPr="00E46C57" w:rsidRDefault="000C4780" w:rsidP="00A802C2">
      <w:pPr>
        <w:rPr>
          <w:ins w:id="372" w:author="Scott Nicholas" w:date="2020-06-19T10:14:00Z"/>
          <w:rFonts w:eastAsia="Arial"/>
          <w:b/>
          <w:bCs/>
          <w:sz w:val="24"/>
          <w:szCs w:val="24"/>
          <w:rPrChange w:id="373" w:author="Scott Nicholas" w:date="2020-06-20T01:19:00Z">
            <w:rPr>
              <w:ins w:id="374" w:author="Scott Nicholas" w:date="2020-06-19T10:14:00Z"/>
              <w:rFonts w:eastAsia="Arial"/>
              <w:b/>
              <w:bCs/>
            </w:rPr>
          </w:rPrChange>
        </w:rPr>
      </w:pPr>
    </w:p>
    <w:p w14:paraId="0FADEA91" w14:textId="1732DA6A" w:rsidR="000C4780" w:rsidRPr="00E46C57" w:rsidRDefault="000C4780" w:rsidP="00A802C2">
      <w:pPr>
        <w:rPr>
          <w:ins w:id="375" w:author="Scott Nicholas" w:date="2020-06-19T10:29:00Z"/>
          <w:rFonts w:eastAsia="Arial"/>
          <w:sz w:val="24"/>
          <w:szCs w:val="24"/>
          <w:rPrChange w:id="376" w:author="Scott Nicholas" w:date="2020-06-20T01:19:00Z">
            <w:rPr>
              <w:ins w:id="377" w:author="Scott Nicholas" w:date="2020-06-19T10:29:00Z"/>
              <w:rFonts w:eastAsia="Arial"/>
            </w:rPr>
          </w:rPrChange>
        </w:rPr>
      </w:pPr>
      <w:ins w:id="378" w:author="Scott Nicholas" w:date="2020-06-19T10:14:00Z">
        <w:r w:rsidRPr="00E46C57">
          <w:rPr>
            <w:rFonts w:eastAsia="Arial"/>
            <w:sz w:val="24"/>
            <w:szCs w:val="24"/>
            <w:rPrChange w:id="379" w:author="Scott Nicholas" w:date="2020-06-20T01:19:00Z">
              <w:rPr>
                <w:rFonts w:eastAsia="Arial"/>
              </w:rPr>
            </w:rPrChange>
          </w:rPr>
          <w:t>Fr</w:t>
        </w:r>
      </w:ins>
      <w:ins w:id="380" w:author="Scott Nicholas" w:date="2020-06-19T10:15:00Z">
        <w:r w:rsidRPr="00E46C57">
          <w:rPr>
            <w:rFonts w:eastAsia="Arial"/>
            <w:sz w:val="24"/>
            <w:szCs w:val="24"/>
            <w:rPrChange w:id="381" w:author="Scott Nicholas" w:date="2020-06-20T01:19:00Z">
              <w:rPr>
                <w:rFonts w:eastAsia="Arial"/>
              </w:rPr>
            </w:rPrChange>
          </w:rPr>
          <w:t xml:space="preserve">om 12 months after the inception of the Directed Fund, or from such other point in time as the Governing Board may decide, a new Member may join the Directed Fund as a Governing Member only if the total number of </w:t>
        </w:r>
      </w:ins>
      <w:ins w:id="382" w:author="Scott Nicholas" w:date="2020-06-19T10:16:00Z">
        <w:r w:rsidRPr="00E46C57">
          <w:rPr>
            <w:rFonts w:eastAsia="Arial"/>
            <w:sz w:val="24"/>
            <w:szCs w:val="24"/>
            <w:rPrChange w:id="383" w:author="Scott Nicholas" w:date="2020-06-20T01:19:00Z">
              <w:rPr>
                <w:rFonts w:eastAsia="Arial"/>
              </w:rPr>
            </w:rPrChange>
          </w:rPr>
          <w:t>Governing Board Members (including the</w:t>
        </w:r>
      </w:ins>
      <w:ins w:id="384" w:author="Scott Nicholas" w:date="2020-06-19T10:17:00Z">
        <w:r w:rsidRPr="00E46C57">
          <w:rPr>
            <w:rFonts w:eastAsia="Arial"/>
            <w:sz w:val="24"/>
            <w:szCs w:val="24"/>
            <w:rPrChange w:id="385" w:author="Scott Nicholas" w:date="2020-06-20T01:19:00Z">
              <w:rPr>
                <w:rFonts w:eastAsia="Arial"/>
              </w:rPr>
            </w:rPrChange>
          </w:rPr>
          <w:t xml:space="preserve"> new Member in this count) is equal to or</w:t>
        </w:r>
      </w:ins>
      <w:ins w:id="386" w:author="Scott Nicholas" w:date="2020-06-19T10:18:00Z">
        <w:r w:rsidRPr="00E46C57">
          <w:rPr>
            <w:rFonts w:eastAsia="Arial"/>
            <w:sz w:val="24"/>
            <w:szCs w:val="24"/>
            <w:rPrChange w:id="387" w:author="Scott Nicholas" w:date="2020-06-20T01:19:00Z">
              <w:rPr>
                <w:rFonts w:eastAsia="Arial"/>
              </w:rPr>
            </w:rPrChange>
          </w:rPr>
          <w:t xml:space="preserve"> less than 25% of the total number of Stewards of the Utility (e.g., the total of Governing Members and Operational Members).</w:t>
        </w:r>
      </w:ins>
      <w:ins w:id="388" w:author="Scott Nicholas" w:date="2020-06-19T10:16:00Z">
        <w:r w:rsidRPr="00E46C57">
          <w:rPr>
            <w:rFonts w:eastAsia="Arial"/>
            <w:sz w:val="24"/>
            <w:szCs w:val="24"/>
            <w:rPrChange w:id="389" w:author="Scott Nicholas" w:date="2020-06-20T01:19:00Z">
              <w:rPr>
                <w:rFonts w:eastAsia="Arial"/>
              </w:rPr>
            </w:rPrChange>
          </w:rPr>
          <w:t xml:space="preserve"> </w:t>
        </w:r>
      </w:ins>
      <w:ins w:id="390" w:author="Scott Nicholas" w:date="2020-06-19T10:22:00Z">
        <w:r w:rsidR="00836BD9" w:rsidRPr="00E46C57">
          <w:rPr>
            <w:rFonts w:eastAsia="Arial"/>
            <w:sz w:val="24"/>
            <w:szCs w:val="24"/>
            <w:rPrChange w:id="391" w:author="Scott Nicholas" w:date="2020-06-20T01:19:00Z">
              <w:rPr>
                <w:rFonts w:eastAsia="Arial"/>
              </w:rPr>
            </w:rPrChange>
          </w:rPr>
          <w:t xml:space="preserve"> </w:t>
        </w:r>
      </w:ins>
    </w:p>
    <w:p w14:paraId="14F1CB49" w14:textId="1B105A88" w:rsidR="0059793E" w:rsidRPr="00E46C57" w:rsidRDefault="0059793E" w:rsidP="00A802C2">
      <w:pPr>
        <w:rPr>
          <w:ins w:id="392" w:author="Scott Nicholas" w:date="2020-06-19T10:29:00Z"/>
          <w:rFonts w:eastAsia="Arial"/>
          <w:sz w:val="24"/>
          <w:szCs w:val="24"/>
          <w:rPrChange w:id="393" w:author="Scott Nicholas" w:date="2020-06-20T01:19:00Z">
            <w:rPr>
              <w:ins w:id="394" w:author="Scott Nicholas" w:date="2020-06-19T10:29:00Z"/>
              <w:rFonts w:eastAsia="Arial"/>
            </w:rPr>
          </w:rPrChange>
        </w:rPr>
      </w:pPr>
    </w:p>
    <w:p w14:paraId="5CF33C2E" w14:textId="24A99614" w:rsidR="002D5603" w:rsidRPr="00E46C57" w:rsidDel="002D5603" w:rsidRDefault="002D5603">
      <w:pPr>
        <w:pStyle w:val="Heading1"/>
        <w:keepNext w:val="0"/>
        <w:widowControl w:val="0"/>
        <w:ind w:left="0" w:firstLine="0"/>
        <w:rPr>
          <w:del w:id="395" w:author="Dan Gisolfi" w:date="2020-06-10T17:47:00Z"/>
          <w:sz w:val="24"/>
          <w:szCs w:val="24"/>
          <w:rPrChange w:id="396" w:author="Scott Nicholas" w:date="2020-06-20T01:19:00Z">
            <w:rPr>
              <w:del w:id="397" w:author="Dan Gisolfi" w:date="2020-06-10T17:47:00Z"/>
            </w:rPr>
          </w:rPrChange>
        </w:rPr>
        <w:pPrChange w:id="398" w:author="Dan Gisolfi" w:date="2020-06-10T17:48:00Z">
          <w:pPr>
            <w:pStyle w:val="ListParagraph"/>
            <w:numPr>
              <w:ilvl w:val="3"/>
              <w:numId w:val="3"/>
            </w:numPr>
            <w:ind w:left="1440" w:hanging="360"/>
          </w:pPr>
        </w:pPrChange>
      </w:pPr>
    </w:p>
    <w:p w14:paraId="686499D3" w14:textId="333A0F90" w:rsidR="002F3331" w:rsidRPr="00E46C57" w:rsidDel="00603754" w:rsidRDefault="002F3331">
      <w:pPr>
        <w:pStyle w:val="Heading1"/>
        <w:keepNext w:val="0"/>
        <w:widowControl w:val="0"/>
        <w:ind w:left="0" w:firstLine="0"/>
        <w:rPr>
          <w:del w:id="399" w:author="Scott Nicholas" w:date="2020-06-20T01:19:00Z"/>
          <w:rFonts w:ascii="Times New Roman" w:hAnsi="Times New Roman" w:cs="Times New Roman"/>
          <w:b w:val="0"/>
          <w:sz w:val="24"/>
          <w:szCs w:val="24"/>
          <w:rPrChange w:id="400" w:author="Scott Nicholas" w:date="2020-06-20T01:19:00Z">
            <w:rPr>
              <w:del w:id="401" w:author="Scott Nicholas" w:date="2020-06-20T01:19:00Z"/>
              <w:b w:val="0"/>
              <w:sz w:val="24"/>
              <w:szCs w:val="24"/>
            </w:rPr>
          </w:rPrChange>
        </w:rPr>
        <w:pPrChange w:id="402" w:author="Dan Gisolfi" w:date="2020-06-10T17:48:00Z">
          <w:pPr>
            <w:pStyle w:val="Heading1"/>
            <w:keepNext w:val="0"/>
            <w:widowControl w:val="0"/>
            <w:numPr>
              <w:ilvl w:val="2"/>
              <w:numId w:val="3"/>
            </w:numPr>
            <w:ind w:left="1080" w:hanging="360"/>
          </w:pPr>
        </w:pPrChange>
      </w:pPr>
    </w:p>
    <w:p w14:paraId="6B46E145" w14:textId="4431CEAA" w:rsidR="005648EC" w:rsidRPr="00E46C57" w:rsidRDefault="005648EC" w:rsidP="005648EC">
      <w:pPr>
        <w:pStyle w:val="Heading1"/>
        <w:keepNext w:val="0"/>
        <w:widowControl w:val="0"/>
        <w:numPr>
          <w:ilvl w:val="1"/>
          <w:numId w:val="3"/>
        </w:numPr>
        <w:rPr>
          <w:rFonts w:ascii="Times New Roman" w:hAnsi="Times New Roman" w:cs="Times New Roman"/>
          <w:b w:val="0"/>
          <w:sz w:val="24"/>
          <w:szCs w:val="24"/>
          <w:rPrChange w:id="403" w:author="Scott Nicholas" w:date="2020-06-20T01:19:00Z">
            <w:rPr>
              <w:b w:val="0"/>
              <w:sz w:val="24"/>
              <w:szCs w:val="24"/>
            </w:rPr>
          </w:rPrChange>
        </w:rPr>
      </w:pPr>
      <w:r w:rsidRPr="00E46C57">
        <w:rPr>
          <w:rFonts w:ascii="Times New Roman" w:eastAsia="Times New Roman" w:hAnsi="Times New Roman" w:cs="Times New Roman"/>
          <w:b w:val="0"/>
          <w:sz w:val="24"/>
          <w:szCs w:val="24"/>
        </w:rPr>
        <w:t>O</w:t>
      </w:r>
      <w:r w:rsidRPr="00603754">
        <w:rPr>
          <w:rFonts w:ascii="Times New Roman" w:eastAsia="Times New Roman" w:hAnsi="Times New Roman" w:cs="Times New Roman"/>
          <w:b w:val="0"/>
          <w:sz w:val="24"/>
          <w:szCs w:val="24"/>
        </w:rPr>
        <w:t>perational</w:t>
      </w:r>
      <w:r w:rsidR="007866D7" w:rsidRPr="00603754">
        <w:rPr>
          <w:rFonts w:ascii="Times New Roman" w:eastAsia="Times New Roman" w:hAnsi="Times New Roman" w:cs="Times New Roman"/>
          <w:b w:val="0"/>
          <w:sz w:val="24"/>
          <w:szCs w:val="24"/>
        </w:rPr>
        <w:t xml:space="preserve"> Members</w:t>
      </w:r>
    </w:p>
    <w:p w14:paraId="193D062F" w14:textId="77777777"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p>
    <w:p w14:paraId="0B662D9E" w14:textId="42B12F51" w:rsidR="0060558B" w:rsidRPr="00E46C57" w:rsidRDefault="0060558B" w:rsidP="0060558B">
      <w:pPr>
        <w:pStyle w:val="ListParagraph"/>
        <w:numPr>
          <w:ilvl w:val="3"/>
          <w:numId w:val="3"/>
        </w:numPr>
        <w:rPr>
          <w:rFonts w:eastAsia="Arial"/>
          <w:sz w:val="24"/>
          <w:szCs w:val="24"/>
          <w:rPrChange w:id="404" w:author="Scott Nicholas" w:date="2020-06-20T01:19:00Z">
            <w:rPr>
              <w:rFonts w:eastAsia="Arial"/>
            </w:rPr>
          </w:rPrChange>
        </w:rPr>
      </w:pPr>
      <w:r w:rsidRPr="00E46C57">
        <w:rPr>
          <w:rFonts w:eastAsia="Arial"/>
          <w:sz w:val="24"/>
          <w:szCs w:val="24"/>
          <w:rPrChange w:id="405" w:author="Scott Nicholas" w:date="2020-06-20T01:19:00Z">
            <w:rPr>
              <w:rFonts w:eastAsia="Arial"/>
            </w:rPr>
          </w:rPrChange>
        </w:rPr>
        <w:t xml:space="preserve">Must host one or more utility infrastructure nodes as </w:t>
      </w:r>
      <w:del w:id="406" w:author="Scott Nicholas" w:date="2020-06-16T14:05:00Z">
        <w:r w:rsidRPr="00E46C57" w:rsidDel="00A27D6E">
          <w:rPr>
            <w:rFonts w:eastAsia="Arial"/>
            <w:sz w:val="24"/>
            <w:szCs w:val="24"/>
            <w:rPrChange w:id="407" w:author="Scott Nicholas" w:date="2020-06-20T01:19:00Z">
              <w:rPr>
                <w:rFonts w:eastAsia="Arial"/>
              </w:rPr>
            </w:rPrChange>
          </w:rPr>
          <w:delText xml:space="preserve">defined </w:delText>
        </w:r>
      </w:del>
      <w:ins w:id="408" w:author="Scott Nicholas" w:date="2020-06-16T14:05:00Z">
        <w:r w:rsidR="00A27D6E" w:rsidRPr="00E46C57">
          <w:rPr>
            <w:rFonts w:eastAsia="Arial"/>
            <w:sz w:val="24"/>
            <w:szCs w:val="24"/>
            <w:rPrChange w:id="409" w:author="Scott Nicholas" w:date="2020-06-20T01:19:00Z">
              <w:rPr>
                <w:rFonts w:eastAsia="Arial"/>
              </w:rPr>
            </w:rPrChange>
          </w:rPr>
          <w:t xml:space="preserve">detailed </w:t>
        </w:r>
      </w:ins>
      <w:r w:rsidRPr="00E46C57">
        <w:rPr>
          <w:rFonts w:eastAsia="Arial"/>
          <w:sz w:val="24"/>
          <w:szCs w:val="24"/>
          <w:rPrChange w:id="410" w:author="Scott Nicholas" w:date="2020-06-20T01:19:00Z">
            <w:rPr>
              <w:rFonts w:eastAsia="Arial"/>
            </w:rPr>
          </w:rPrChange>
        </w:rPr>
        <w:t>in Exhibit C.</w:t>
      </w:r>
    </w:p>
    <w:p w14:paraId="3B88847A" w14:textId="4A7994A7" w:rsidR="005648EC" w:rsidRPr="00E46C57" w:rsidRDefault="005648EC" w:rsidP="005648EC">
      <w:pPr>
        <w:pStyle w:val="ListParagraph"/>
        <w:numPr>
          <w:ilvl w:val="3"/>
          <w:numId w:val="3"/>
        </w:numPr>
        <w:rPr>
          <w:ins w:id="411" w:author="Dan Gisolfi" w:date="2020-05-04T13:06:00Z"/>
          <w:rFonts w:eastAsia="Arial"/>
          <w:sz w:val="24"/>
          <w:szCs w:val="24"/>
          <w:rPrChange w:id="412" w:author="Scott Nicholas" w:date="2020-06-20T01:19:00Z">
            <w:rPr>
              <w:ins w:id="413" w:author="Dan Gisolfi" w:date="2020-05-04T13:06:00Z"/>
              <w:rFonts w:eastAsia="Arial"/>
            </w:rPr>
          </w:rPrChange>
        </w:rPr>
      </w:pPr>
      <w:r w:rsidRPr="00E46C57">
        <w:rPr>
          <w:rFonts w:eastAsia="Arial"/>
          <w:sz w:val="24"/>
          <w:szCs w:val="24"/>
          <w:rPrChange w:id="414" w:author="Scott Nicholas" w:date="2020-06-20T01:19:00Z">
            <w:rPr>
              <w:rFonts w:eastAsia="Arial"/>
            </w:rPr>
          </w:rPrChange>
        </w:rPr>
        <w:t xml:space="preserve">Must sign the required </w:t>
      </w:r>
      <w:del w:id="415" w:author="Scott Nicholas" w:date="2020-06-16T14:05:00Z">
        <w:r w:rsidRPr="00E46C57" w:rsidDel="00A27D6E">
          <w:rPr>
            <w:rFonts w:eastAsia="Arial"/>
            <w:sz w:val="24"/>
            <w:szCs w:val="24"/>
            <w:rPrChange w:id="416" w:author="Scott Nicholas" w:date="2020-06-20T01:19:00Z">
              <w:rPr>
                <w:rFonts w:eastAsia="Arial"/>
              </w:rPr>
            </w:rPrChange>
          </w:rPr>
          <w:delText xml:space="preserve">Network </w:delText>
        </w:r>
      </w:del>
      <w:ins w:id="417" w:author="Scott Nicholas" w:date="2020-06-16T14:05:00Z">
        <w:r w:rsidR="00A27D6E" w:rsidRPr="00E46C57">
          <w:rPr>
            <w:rFonts w:eastAsia="Arial"/>
            <w:sz w:val="24"/>
            <w:szCs w:val="24"/>
            <w:rPrChange w:id="418" w:author="Scott Nicholas" w:date="2020-06-20T01:19:00Z">
              <w:rPr>
                <w:rFonts w:eastAsia="Arial"/>
              </w:rPr>
            </w:rPrChange>
          </w:rPr>
          <w:t xml:space="preserve">Utility </w:t>
        </w:r>
      </w:ins>
      <w:r w:rsidRPr="00E46C57">
        <w:rPr>
          <w:rFonts w:eastAsia="Arial"/>
          <w:sz w:val="24"/>
          <w:szCs w:val="24"/>
          <w:rPrChange w:id="419" w:author="Scott Nicholas" w:date="2020-06-20T01:19:00Z">
            <w:rPr>
              <w:rFonts w:eastAsia="Arial"/>
            </w:rPr>
          </w:rPrChange>
        </w:rPr>
        <w:t>Agreements as set forth in this charter.</w:t>
      </w:r>
    </w:p>
    <w:p w14:paraId="3BE0D8B6" w14:textId="3D88B029" w:rsidR="00EE283F" w:rsidRPr="00E46C57" w:rsidRDefault="009D1361" w:rsidP="00E42658">
      <w:pPr>
        <w:pStyle w:val="ListParagraph"/>
        <w:numPr>
          <w:ilvl w:val="3"/>
          <w:numId w:val="3"/>
        </w:numPr>
        <w:rPr>
          <w:rFonts w:eastAsia="Arial"/>
          <w:sz w:val="24"/>
          <w:szCs w:val="24"/>
          <w:rPrChange w:id="420" w:author="Scott Nicholas" w:date="2020-06-20T01:19:00Z">
            <w:rPr>
              <w:rFonts w:eastAsia="Arial"/>
            </w:rPr>
          </w:rPrChange>
        </w:rPr>
      </w:pPr>
      <w:ins w:id="421" w:author="Dan Gisolfi" w:date="2020-06-10T17:10:00Z">
        <w:r w:rsidRPr="00E46C57">
          <w:rPr>
            <w:rFonts w:eastAsia="Arial"/>
            <w:i/>
            <w:iCs/>
            <w:sz w:val="24"/>
            <w:szCs w:val="24"/>
            <w:rPrChange w:id="422" w:author="Scott Nicholas" w:date="2020-06-20T01:19:00Z">
              <w:rPr>
                <w:rFonts w:eastAsia="Arial"/>
                <w:i/>
                <w:iCs/>
              </w:rPr>
            </w:rPrChange>
          </w:rPr>
          <w:t xml:space="preserve">Must assign appropriately skilled resources that will meet the required time commitments for at least one </w:t>
        </w:r>
        <w:del w:id="423" w:author="Scott Nicholas" w:date="2020-06-16T14:06:00Z">
          <w:r w:rsidRPr="00E46C57" w:rsidDel="00A27D6E">
            <w:rPr>
              <w:rFonts w:eastAsia="Arial"/>
              <w:i/>
              <w:iCs/>
              <w:sz w:val="24"/>
              <w:szCs w:val="24"/>
              <w:rPrChange w:id="424" w:author="Scott Nicholas" w:date="2020-06-20T01:19:00Z">
                <w:rPr>
                  <w:rFonts w:eastAsia="Arial"/>
                  <w:i/>
                  <w:iCs/>
                </w:rPr>
              </w:rPrChange>
            </w:rPr>
            <w:delText xml:space="preserve">Directed Fund </w:delText>
          </w:r>
        </w:del>
        <w:r w:rsidRPr="00E46C57">
          <w:rPr>
            <w:rFonts w:eastAsia="Arial"/>
            <w:i/>
            <w:iCs/>
            <w:sz w:val="24"/>
            <w:szCs w:val="24"/>
            <w:rPrChange w:id="425" w:author="Scott Nicholas" w:date="2020-06-20T01:19:00Z">
              <w:rPr>
                <w:rFonts w:eastAsia="Arial"/>
                <w:i/>
                <w:iCs/>
              </w:rPr>
            </w:rPrChange>
          </w:rPr>
          <w:t>Committee and the Technical Project</w:t>
        </w:r>
      </w:ins>
      <w:ins w:id="426" w:author="Dan Gisolfi" w:date="2020-05-04T13:06:00Z">
        <w:r w:rsidR="00EE283F" w:rsidRPr="00E46C57">
          <w:rPr>
            <w:rFonts w:eastAsia="Arial"/>
            <w:sz w:val="24"/>
            <w:szCs w:val="24"/>
            <w:rPrChange w:id="427" w:author="Scott Nicholas" w:date="2020-06-20T01:19:00Z">
              <w:rPr>
                <w:rFonts w:eastAsia="Arial"/>
              </w:rPr>
            </w:rPrChange>
          </w:rPr>
          <w:t>.</w:t>
        </w:r>
      </w:ins>
    </w:p>
    <w:p w14:paraId="7F4F0CB7" w14:textId="77777777" w:rsidR="005648EC" w:rsidRPr="00E46C57" w:rsidRDefault="005648EC" w:rsidP="005648EC">
      <w:pPr>
        <w:ind w:left="1080"/>
        <w:rPr>
          <w:rFonts w:eastAsia="Arial"/>
          <w:sz w:val="24"/>
          <w:szCs w:val="24"/>
          <w:rPrChange w:id="428" w:author="Scott Nicholas" w:date="2020-06-20T01:19:00Z">
            <w:rPr>
              <w:rFonts w:eastAsia="Arial"/>
            </w:rPr>
          </w:rPrChange>
        </w:rPr>
      </w:pPr>
    </w:p>
    <w:p w14:paraId="16A7C4DD" w14:textId="77777777"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p>
    <w:p w14:paraId="2C4438DB" w14:textId="65B387C6" w:rsidR="005648EC" w:rsidRPr="00E46C57" w:rsidRDefault="005648EC" w:rsidP="005648EC">
      <w:pPr>
        <w:pStyle w:val="ListParagraph"/>
        <w:numPr>
          <w:ilvl w:val="3"/>
          <w:numId w:val="3"/>
        </w:numPr>
        <w:rPr>
          <w:rFonts w:eastAsia="Arial"/>
          <w:sz w:val="24"/>
          <w:szCs w:val="24"/>
          <w:rPrChange w:id="429" w:author="Scott Nicholas" w:date="2020-06-20T01:19:00Z">
            <w:rPr>
              <w:rFonts w:eastAsia="Arial"/>
            </w:rPr>
          </w:rPrChange>
        </w:rPr>
      </w:pPr>
      <w:r w:rsidRPr="00E46C57">
        <w:rPr>
          <w:rFonts w:eastAsia="Arial"/>
          <w:sz w:val="24"/>
          <w:szCs w:val="24"/>
          <w:rPrChange w:id="430" w:author="Scott Nicholas" w:date="2020-06-20T01:19:00Z">
            <w:rPr>
              <w:rFonts w:eastAsia="Arial"/>
            </w:rPr>
          </w:rPrChange>
        </w:rPr>
        <w:t>Appointment of representatives to any Committee</w:t>
      </w:r>
      <w:r w:rsidR="00834368" w:rsidRPr="00E46C57">
        <w:rPr>
          <w:rFonts w:eastAsia="Arial"/>
          <w:sz w:val="24"/>
          <w:szCs w:val="24"/>
          <w:rPrChange w:id="431" w:author="Scott Nicholas" w:date="2020-06-20T01:19:00Z">
            <w:rPr>
              <w:rFonts w:eastAsia="Arial"/>
            </w:rPr>
          </w:rPrChange>
        </w:rPr>
        <w:t xml:space="preserve"> within the Directed Fund</w:t>
      </w:r>
      <w:r w:rsidRPr="00E46C57">
        <w:rPr>
          <w:rFonts w:eastAsia="Arial"/>
          <w:sz w:val="24"/>
          <w:szCs w:val="24"/>
          <w:rPrChange w:id="432" w:author="Scott Nicholas" w:date="2020-06-20T01:19:00Z">
            <w:rPr>
              <w:rFonts w:eastAsia="Arial"/>
            </w:rPr>
          </w:rPrChange>
        </w:rPr>
        <w:t>.</w:t>
      </w:r>
    </w:p>
    <w:p w14:paraId="5045E4AD" w14:textId="2F46C4E8" w:rsidR="005648EC" w:rsidRPr="00E46C57" w:rsidRDefault="005648EC" w:rsidP="005648EC">
      <w:pPr>
        <w:pStyle w:val="ListParagraph"/>
        <w:numPr>
          <w:ilvl w:val="3"/>
          <w:numId w:val="3"/>
        </w:numPr>
        <w:rPr>
          <w:rFonts w:eastAsia="Arial"/>
          <w:sz w:val="24"/>
          <w:szCs w:val="24"/>
          <w:rPrChange w:id="433" w:author="Scott Nicholas" w:date="2020-06-20T01:19:00Z">
            <w:rPr>
              <w:rFonts w:eastAsia="Arial"/>
            </w:rPr>
          </w:rPrChange>
        </w:rPr>
      </w:pPr>
      <w:r w:rsidRPr="00E46C57">
        <w:rPr>
          <w:rFonts w:eastAsia="Arial"/>
          <w:sz w:val="24"/>
          <w:szCs w:val="24"/>
          <w:rPrChange w:id="434" w:author="Scott Nicholas" w:date="2020-06-20T01:19:00Z">
            <w:rPr>
              <w:rFonts w:eastAsia="Arial"/>
            </w:rPr>
          </w:rPrChange>
        </w:rPr>
        <w:t xml:space="preserve">Approval, pending signed </w:t>
      </w:r>
      <w:del w:id="435" w:author="Scott Nicholas" w:date="2020-06-16T14:06:00Z">
        <w:r w:rsidRPr="00E46C57" w:rsidDel="00A27D6E">
          <w:rPr>
            <w:rFonts w:eastAsia="Arial"/>
            <w:sz w:val="24"/>
            <w:szCs w:val="24"/>
            <w:rPrChange w:id="436" w:author="Scott Nicholas" w:date="2020-06-20T01:19:00Z">
              <w:rPr>
                <w:rFonts w:eastAsia="Arial"/>
              </w:rPr>
            </w:rPrChange>
          </w:rPr>
          <w:delText xml:space="preserve">Network </w:delText>
        </w:r>
      </w:del>
      <w:ins w:id="437" w:author="Scott Nicholas" w:date="2020-06-16T14:06:00Z">
        <w:r w:rsidR="00A27D6E" w:rsidRPr="00E46C57">
          <w:rPr>
            <w:rFonts w:eastAsia="Arial"/>
            <w:sz w:val="24"/>
            <w:szCs w:val="24"/>
            <w:rPrChange w:id="438" w:author="Scott Nicholas" w:date="2020-06-20T01:19:00Z">
              <w:rPr>
                <w:rFonts w:eastAsia="Arial"/>
              </w:rPr>
            </w:rPrChange>
          </w:rPr>
          <w:t xml:space="preserve">Utility </w:t>
        </w:r>
      </w:ins>
      <w:r w:rsidRPr="00E46C57">
        <w:rPr>
          <w:rFonts w:eastAsia="Arial"/>
          <w:sz w:val="24"/>
          <w:szCs w:val="24"/>
          <w:rPrChange w:id="439" w:author="Scott Nicholas" w:date="2020-06-20T01:19:00Z">
            <w:rPr>
              <w:rFonts w:eastAsia="Arial"/>
            </w:rPr>
          </w:rPrChange>
        </w:rPr>
        <w:t>Agreements, to act as a Transaction Endorser.</w:t>
      </w:r>
    </w:p>
    <w:p w14:paraId="2462A6C1" w14:textId="09ACCACA" w:rsidR="005648EC" w:rsidRPr="00E46C57" w:rsidRDefault="0060558B" w:rsidP="005648EC">
      <w:pPr>
        <w:pStyle w:val="ListParagraph"/>
        <w:numPr>
          <w:ilvl w:val="3"/>
          <w:numId w:val="3"/>
        </w:numPr>
        <w:rPr>
          <w:rFonts w:eastAsia="Arial"/>
          <w:sz w:val="24"/>
          <w:szCs w:val="24"/>
          <w:rPrChange w:id="440" w:author="Scott Nicholas" w:date="2020-06-20T01:19:00Z">
            <w:rPr>
              <w:rFonts w:eastAsia="Arial"/>
            </w:rPr>
          </w:rPrChange>
        </w:rPr>
      </w:pPr>
      <w:r w:rsidRPr="00E46C57">
        <w:rPr>
          <w:rFonts w:eastAsia="Arial"/>
          <w:sz w:val="24"/>
          <w:szCs w:val="24"/>
          <w:rPrChange w:id="441" w:author="Scott Nicholas" w:date="2020-06-20T01:19:00Z">
            <w:rPr>
              <w:rFonts w:eastAsia="Arial"/>
            </w:rPr>
          </w:rPrChange>
        </w:rPr>
        <w:t xml:space="preserve">Write Transactions as a Transaction Endorser as </w:t>
      </w:r>
      <w:del w:id="442" w:author="Scott Nicholas" w:date="2020-06-16T14:06:00Z">
        <w:r w:rsidRPr="00E46C57" w:rsidDel="00A27D6E">
          <w:rPr>
            <w:rFonts w:eastAsia="Arial"/>
            <w:sz w:val="24"/>
            <w:szCs w:val="24"/>
            <w:rPrChange w:id="443" w:author="Scott Nicholas" w:date="2020-06-20T01:19:00Z">
              <w:rPr>
                <w:rFonts w:eastAsia="Arial"/>
              </w:rPr>
            </w:rPrChange>
          </w:rPr>
          <w:delText xml:space="preserve">defined </w:delText>
        </w:r>
      </w:del>
      <w:ins w:id="444" w:author="Scott Nicholas" w:date="2020-06-16T14:06:00Z">
        <w:r w:rsidR="00A27D6E" w:rsidRPr="00E46C57">
          <w:rPr>
            <w:rFonts w:eastAsia="Arial"/>
            <w:sz w:val="24"/>
            <w:szCs w:val="24"/>
            <w:rPrChange w:id="445" w:author="Scott Nicholas" w:date="2020-06-20T01:19:00Z">
              <w:rPr>
                <w:rFonts w:eastAsia="Arial"/>
              </w:rPr>
            </w:rPrChange>
          </w:rPr>
          <w:t xml:space="preserve">detailed </w:t>
        </w:r>
      </w:ins>
      <w:r w:rsidRPr="00E46C57">
        <w:rPr>
          <w:rFonts w:eastAsia="Arial"/>
          <w:sz w:val="24"/>
          <w:szCs w:val="24"/>
          <w:rPrChange w:id="446" w:author="Scott Nicholas" w:date="2020-06-20T01:19:00Z">
            <w:rPr>
              <w:rFonts w:eastAsia="Arial"/>
            </w:rPr>
          </w:rPrChange>
        </w:rPr>
        <w:t>in Exhibit C.</w:t>
      </w:r>
    </w:p>
    <w:p w14:paraId="055A276B" w14:textId="1DFD7404" w:rsidR="00041082" w:rsidRPr="00E46C57" w:rsidRDefault="00041082" w:rsidP="005648EC">
      <w:pPr>
        <w:pStyle w:val="ListParagraph"/>
        <w:numPr>
          <w:ilvl w:val="3"/>
          <w:numId w:val="3"/>
        </w:numPr>
        <w:rPr>
          <w:rFonts w:eastAsia="Arial"/>
          <w:sz w:val="24"/>
          <w:szCs w:val="24"/>
          <w:rPrChange w:id="447" w:author="Scott Nicholas" w:date="2020-06-20T01:19:00Z">
            <w:rPr>
              <w:rFonts w:eastAsia="Arial"/>
            </w:rPr>
          </w:rPrChange>
        </w:rPr>
      </w:pPr>
      <w:r w:rsidRPr="00E46C57">
        <w:rPr>
          <w:rFonts w:eastAsia="Arial"/>
          <w:sz w:val="24"/>
          <w:szCs w:val="24"/>
          <w:rPrChange w:id="448" w:author="Scott Nicholas" w:date="2020-06-20T01:19:00Z">
            <w:rPr>
              <w:rFonts w:eastAsia="Arial"/>
            </w:rPr>
          </w:rPrChange>
        </w:rPr>
        <w:t>Members with continuous participation, can reserve a position to be invited as a Governing Member via a FIFO waiting list.</w:t>
      </w:r>
    </w:p>
    <w:p w14:paraId="5A3E9A89" w14:textId="77777777" w:rsidR="005648EC" w:rsidRPr="00E46C57" w:rsidRDefault="005648EC" w:rsidP="001737BB">
      <w:pPr>
        <w:pStyle w:val="ListParagraph"/>
        <w:ind w:left="1440"/>
        <w:rPr>
          <w:rFonts w:eastAsia="Arial"/>
          <w:sz w:val="24"/>
          <w:szCs w:val="24"/>
          <w:rPrChange w:id="449" w:author="Scott Nicholas" w:date="2020-06-20T01:19:00Z">
            <w:rPr>
              <w:rFonts w:eastAsia="Arial"/>
            </w:rPr>
          </w:rPrChange>
        </w:rPr>
      </w:pPr>
    </w:p>
    <w:p w14:paraId="4E00DC95" w14:textId="15A5E3AD" w:rsidR="005648EC" w:rsidRPr="00E46C57" w:rsidRDefault="005648EC" w:rsidP="005648EC">
      <w:pPr>
        <w:pStyle w:val="Heading1"/>
        <w:keepNext w:val="0"/>
        <w:widowControl w:val="0"/>
        <w:numPr>
          <w:ilvl w:val="1"/>
          <w:numId w:val="3"/>
        </w:numPr>
        <w:rPr>
          <w:rFonts w:ascii="Times New Roman" w:hAnsi="Times New Roman" w:cs="Times New Roman"/>
          <w:b w:val="0"/>
          <w:sz w:val="24"/>
          <w:szCs w:val="24"/>
          <w:rPrChange w:id="450" w:author="Scott Nicholas" w:date="2020-06-20T01:19:00Z">
            <w:rPr>
              <w:b w:val="0"/>
              <w:sz w:val="24"/>
              <w:szCs w:val="24"/>
            </w:rPr>
          </w:rPrChange>
        </w:rPr>
      </w:pPr>
      <w:r w:rsidRPr="00E46C57">
        <w:rPr>
          <w:rFonts w:ascii="Times New Roman" w:eastAsia="Times New Roman" w:hAnsi="Times New Roman" w:cs="Times New Roman"/>
          <w:b w:val="0"/>
          <w:sz w:val="24"/>
          <w:szCs w:val="24"/>
        </w:rPr>
        <w:t>Subscriber Members</w:t>
      </w:r>
    </w:p>
    <w:p w14:paraId="121B256F" w14:textId="77777777"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p>
    <w:p w14:paraId="2F6551DE" w14:textId="351C95D7" w:rsidR="005648EC" w:rsidRPr="00E46C57" w:rsidRDefault="005648EC" w:rsidP="005648EC">
      <w:pPr>
        <w:pStyle w:val="ListParagraph"/>
        <w:numPr>
          <w:ilvl w:val="3"/>
          <w:numId w:val="3"/>
        </w:numPr>
        <w:rPr>
          <w:rFonts w:eastAsia="Arial"/>
          <w:sz w:val="24"/>
          <w:szCs w:val="24"/>
          <w:rPrChange w:id="451" w:author="Scott Nicholas" w:date="2020-06-20T01:19:00Z">
            <w:rPr>
              <w:rFonts w:eastAsia="Arial"/>
            </w:rPr>
          </w:rPrChange>
        </w:rPr>
      </w:pPr>
      <w:r w:rsidRPr="00E46C57">
        <w:rPr>
          <w:rFonts w:eastAsia="Arial"/>
          <w:sz w:val="24"/>
          <w:szCs w:val="24"/>
          <w:rPrChange w:id="452" w:author="Scott Nicholas" w:date="2020-06-20T01:19:00Z">
            <w:rPr>
              <w:rFonts w:eastAsia="Arial"/>
            </w:rPr>
          </w:rPrChange>
        </w:rPr>
        <w:t xml:space="preserve">Must sign the required </w:t>
      </w:r>
      <w:del w:id="453" w:author="Scott Nicholas" w:date="2020-06-16T14:06:00Z">
        <w:r w:rsidRPr="00E46C57" w:rsidDel="00A27D6E">
          <w:rPr>
            <w:rFonts w:eastAsia="Arial"/>
            <w:sz w:val="24"/>
            <w:szCs w:val="24"/>
            <w:rPrChange w:id="454" w:author="Scott Nicholas" w:date="2020-06-20T01:19:00Z">
              <w:rPr>
                <w:rFonts w:eastAsia="Arial"/>
              </w:rPr>
            </w:rPrChange>
          </w:rPr>
          <w:delText xml:space="preserve">Network </w:delText>
        </w:r>
      </w:del>
      <w:ins w:id="455" w:author="Scott Nicholas" w:date="2020-06-16T14:06:00Z">
        <w:r w:rsidR="00A27D6E" w:rsidRPr="00E46C57">
          <w:rPr>
            <w:rFonts w:eastAsia="Arial"/>
            <w:sz w:val="24"/>
            <w:szCs w:val="24"/>
            <w:rPrChange w:id="456" w:author="Scott Nicholas" w:date="2020-06-20T01:19:00Z">
              <w:rPr>
                <w:rFonts w:eastAsia="Arial"/>
              </w:rPr>
            </w:rPrChange>
          </w:rPr>
          <w:t xml:space="preserve">Utility </w:t>
        </w:r>
      </w:ins>
      <w:r w:rsidRPr="00E46C57">
        <w:rPr>
          <w:rFonts w:eastAsia="Arial"/>
          <w:sz w:val="24"/>
          <w:szCs w:val="24"/>
          <w:rPrChange w:id="457" w:author="Scott Nicholas" w:date="2020-06-20T01:19:00Z">
            <w:rPr>
              <w:rFonts w:eastAsia="Arial"/>
            </w:rPr>
          </w:rPrChange>
        </w:rPr>
        <w:t xml:space="preserve">Agreements as </w:t>
      </w:r>
      <w:del w:id="458" w:author="Scott Nicholas" w:date="2020-06-16T14:06:00Z">
        <w:r w:rsidRPr="00E46C57" w:rsidDel="00A27D6E">
          <w:rPr>
            <w:rFonts w:eastAsia="Arial"/>
            <w:sz w:val="24"/>
            <w:szCs w:val="24"/>
            <w:rPrChange w:id="459" w:author="Scott Nicholas" w:date="2020-06-20T01:19:00Z">
              <w:rPr>
                <w:rFonts w:eastAsia="Arial"/>
              </w:rPr>
            </w:rPrChange>
          </w:rPr>
          <w:delText>set forth in this charter</w:delText>
        </w:r>
      </w:del>
      <w:ins w:id="460" w:author="Scott Nicholas" w:date="2020-06-16T14:06:00Z">
        <w:r w:rsidR="00A27D6E" w:rsidRPr="00E46C57">
          <w:rPr>
            <w:rFonts w:eastAsia="Arial"/>
            <w:sz w:val="24"/>
            <w:szCs w:val="24"/>
            <w:rPrChange w:id="461" w:author="Scott Nicholas" w:date="2020-06-20T01:19:00Z">
              <w:rPr>
                <w:rFonts w:eastAsia="Arial"/>
              </w:rPr>
            </w:rPrChange>
          </w:rPr>
          <w:t>detailed in Exhibit C</w:t>
        </w:r>
      </w:ins>
      <w:r w:rsidRPr="00E46C57">
        <w:rPr>
          <w:rFonts w:eastAsia="Arial"/>
          <w:sz w:val="24"/>
          <w:szCs w:val="24"/>
          <w:rPrChange w:id="462" w:author="Scott Nicholas" w:date="2020-06-20T01:19:00Z">
            <w:rPr>
              <w:rFonts w:eastAsia="Arial"/>
            </w:rPr>
          </w:rPrChange>
        </w:rPr>
        <w:t>.</w:t>
      </w:r>
    </w:p>
    <w:p w14:paraId="5D026C77" w14:textId="77777777" w:rsidR="005648EC" w:rsidRPr="00E46C57" w:rsidRDefault="005648EC" w:rsidP="005648EC">
      <w:pPr>
        <w:ind w:left="1080"/>
        <w:rPr>
          <w:rFonts w:eastAsia="Arial"/>
          <w:sz w:val="24"/>
          <w:szCs w:val="24"/>
          <w:rPrChange w:id="463" w:author="Scott Nicholas" w:date="2020-06-20T01:19:00Z">
            <w:rPr>
              <w:rFonts w:eastAsia="Arial"/>
            </w:rPr>
          </w:rPrChange>
        </w:rPr>
      </w:pPr>
    </w:p>
    <w:p w14:paraId="410801A0" w14:textId="77777777"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p>
    <w:p w14:paraId="22D0E919" w14:textId="6B80404F" w:rsidR="005648EC" w:rsidRPr="00E46C57" w:rsidRDefault="005648EC" w:rsidP="005648EC">
      <w:pPr>
        <w:pStyle w:val="ListParagraph"/>
        <w:numPr>
          <w:ilvl w:val="3"/>
          <w:numId w:val="3"/>
        </w:numPr>
        <w:rPr>
          <w:rFonts w:eastAsia="Arial"/>
          <w:sz w:val="24"/>
          <w:szCs w:val="24"/>
          <w:highlight w:val="yellow"/>
          <w:rPrChange w:id="464" w:author="Scott Nicholas" w:date="2020-06-20T01:19:00Z">
            <w:rPr>
              <w:rFonts w:eastAsia="Arial"/>
            </w:rPr>
          </w:rPrChange>
        </w:rPr>
      </w:pPr>
      <w:r w:rsidRPr="00E46C57">
        <w:rPr>
          <w:rFonts w:eastAsia="Arial"/>
          <w:sz w:val="24"/>
          <w:szCs w:val="24"/>
          <w:highlight w:val="yellow"/>
          <w:rPrChange w:id="465" w:author="Scott Nicholas" w:date="2020-06-20T01:19:00Z">
            <w:rPr>
              <w:rFonts w:eastAsia="Arial"/>
            </w:rPr>
          </w:rPrChange>
        </w:rPr>
        <w:t>Appointment of representatives to any Committee</w:t>
      </w:r>
      <w:r w:rsidR="00834368" w:rsidRPr="00E46C57">
        <w:rPr>
          <w:rFonts w:eastAsia="Arial"/>
          <w:sz w:val="24"/>
          <w:szCs w:val="24"/>
          <w:highlight w:val="yellow"/>
          <w:rPrChange w:id="466" w:author="Scott Nicholas" w:date="2020-06-20T01:19:00Z">
            <w:rPr>
              <w:rFonts w:eastAsia="Arial"/>
            </w:rPr>
          </w:rPrChange>
        </w:rPr>
        <w:t xml:space="preserve"> within the Directed Fund.</w:t>
      </w:r>
    </w:p>
    <w:p w14:paraId="438B3022" w14:textId="000E2DE9" w:rsidR="005648EC" w:rsidRPr="00E46C57" w:rsidRDefault="005648EC" w:rsidP="005648EC">
      <w:pPr>
        <w:pStyle w:val="ListParagraph"/>
        <w:numPr>
          <w:ilvl w:val="3"/>
          <w:numId w:val="3"/>
        </w:numPr>
        <w:rPr>
          <w:rFonts w:eastAsia="Arial"/>
          <w:sz w:val="24"/>
          <w:szCs w:val="24"/>
          <w:rPrChange w:id="467" w:author="Scott Nicholas" w:date="2020-06-20T01:19:00Z">
            <w:rPr>
              <w:rFonts w:eastAsia="Arial"/>
            </w:rPr>
          </w:rPrChange>
        </w:rPr>
      </w:pPr>
      <w:r w:rsidRPr="00E46C57">
        <w:rPr>
          <w:rFonts w:eastAsia="Arial"/>
          <w:sz w:val="24"/>
          <w:szCs w:val="24"/>
          <w:rPrChange w:id="468" w:author="Scott Nicholas" w:date="2020-06-20T01:19:00Z">
            <w:rPr>
              <w:rFonts w:eastAsia="Arial"/>
            </w:rPr>
          </w:rPrChange>
        </w:rPr>
        <w:t xml:space="preserve">Approval, pending signed </w:t>
      </w:r>
      <w:del w:id="469" w:author="Scott Nicholas" w:date="2020-06-16T14:06:00Z">
        <w:r w:rsidRPr="00E46C57" w:rsidDel="00A27D6E">
          <w:rPr>
            <w:rFonts w:eastAsia="Arial"/>
            <w:sz w:val="24"/>
            <w:szCs w:val="24"/>
            <w:rPrChange w:id="470" w:author="Scott Nicholas" w:date="2020-06-20T01:19:00Z">
              <w:rPr>
                <w:rFonts w:eastAsia="Arial"/>
              </w:rPr>
            </w:rPrChange>
          </w:rPr>
          <w:delText xml:space="preserve">Network </w:delText>
        </w:r>
      </w:del>
      <w:ins w:id="471" w:author="Scott Nicholas" w:date="2020-06-16T14:06:00Z">
        <w:r w:rsidR="00A27D6E" w:rsidRPr="00E46C57">
          <w:rPr>
            <w:rFonts w:eastAsia="Arial"/>
            <w:sz w:val="24"/>
            <w:szCs w:val="24"/>
            <w:rPrChange w:id="472" w:author="Scott Nicholas" w:date="2020-06-20T01:19:00Z">
              <w:rPr>
                <w:rFonts w:eastAsia="Arial"/>
              </w:rPr>
            </w:rPrChange>
          </w:rPr>
          <w:t xml:space="preserve">Utility </w:t>
        </w:r>
      </w:ins>
      <w:r w:rsidRPr="00E46C57">
        <w:rPr>
          <w:rFonts w:eastAsia="Arial"/>
          <w:sz w:val="24"/>
          <w:szCs w:val="24"/>
          <w:rPrChange w:id="473" w:author="Scott Nicholas" w:date="2020-06-20T01:19:00Z">
            <w:rPr>
              <w:rFonts w:eastAsia="Arial"/>
            </w:rPr>
          </w:rPrChange>
        </w:rPr>
        <w:t>Agreements, to act as a Transaction Endorser.</w:t>
      </w:r>
    </w:p>
    <w:p w14:paraId="76F48FCE" w14:textId="734D0DE4" w:rsidR="0060558B" w:rsidRPr="00E46C57" w:rsidRDefault="0060558B" w:rsidP="005648EC">
      <w:pPr>
        <w:pStyle w:val="ListParagraph"/>
        <w:numPr>
          <w:ilvl w:val="3"/>
          <w:numId w:val="3"/>
        </w:numPr>
        <w:rPr>
          <w:rFonts w:eastAsia="Arial"/>
          <w:sz w:val="24"/>
          <w:szCs w:val="24"/>
          <w:rPrChange w:id="474" w:author="Scott Nicholas" w:date="2020-06-20T01:19:00Z">
            <w:rPr>
              <w:rFonts w:eastAsia="Arial"/>
            </w:rPr>
          </w:rPrChange>
        </w:rPr>
      </w:pPr>
      <w:r w:rsidRPr="00E46C57">
        <w:rPr>
          <w:rFonts w:eastAsia="Arial"/>
          <w:sz w:val="24"/>
          <w:szCs w:val="24"/>
          <w:rPrChange w:id="475" w:author="Scott Nicholas" w:date="2020-06-20T01:19:00Z">
            <w:rPr>
              <w:rFonts w:eastAsia="Arial"/>
            </w:rPr>
          </w:rPrChange>
        </w:rPr>
        <w:t xml:space="preserve">Write Transactions as a Transaction Endorser as </w:t>
      </w:r>
      <w:del w:id="476" w:author="Scott Nicholas" w:date="2020-06-16T14:06:00Z">
        <w:r w:rsidRPr="00E46C57" w:rsidDel="00A27D6E">
          <w:rPr>
            <w:rFonts w:eastAsia="Arial"/>
            <w:sz w:val="24"/>
            <w:szCs w:val="24"/>
            <w:rPrChange w:id="477" w:author="Scott Nicholas" w:date="2020-06-20T01:19:00Z">
              <w:rPr>
                <w:rFonts w:eastAsia="Arial"/>
              </w:rPr>
            </w:rPrChange>
          </w:rPr>
          <w:delText xml:space="preserve">defined </w:delText>
        </w:r>
      </w:del>
      <w:ins w:id="478" w:author="Scott Nicholas" w:date="2020-06-16T14:06:00Z">
        <w:r w:rsidR="00A27D6E" w:rsidRPr="00E46C57">
          <w:rPr>
            <w:rFonts w:eastAsia="Arial"/>
            <w:sz w:val="24"/>
            <w:szCs w:val="24"/>
            <w:rPrChange w:id="479" w:author="Scott Nicholas" w:date="2020-06-20T01:19:00Z">
              <w:rPr>
                <w:rFonts w:eastAsia="Arial"/>
              </w:rPr>
            </w:rPrChange>
          </w:rPr>
          <w:t xml:space="preserve">detailed </w:t>
        </w:r>
      </w:ins>
      <w:r w:rsidRPr="00E46C57">
        <w:rPr>
          <w:rFonts w:eastAsia="Arial"/>
          <w:sz w:val="24"/>
          <w:szCs w:val="24"/>
          <w:rPrChange w:id="480" w:author="Scott Nicholas" w:date="2020-06-20T01:19:00Z">
            <w:rPr>
              <w:rFonts w:eastAsia="Arial"/>
            </w:rPr>
          </w:rPrChange>
        </w:rPr>
        <w:t>in Exhibit C.</w:t>
      </w:r>
    </w:p>
    <w:p w14:paraId="0C4F7372" w14:textId="77777777" w:rsidR="005648EC" w:rsidRPr="00E46C57" w:rsidRDefault="005648EC" w:rsidP="001737BB">
      <w:pPr>
        <w:pStyle w:val="ListParagraph"/>
        <w:ind w:left="1440"/>
        <w:rPr>
          <w:rFonts w:eastAsia="Arial"/>
          <w:sz w:val="24"/>
          <w:szCs w:val="24"/>
          <w:rPrChange w:id="481" w:author="Scott Nicholas" w:date="2020-06-20T01:19:00Z">
            <w:rPr>
              <w:rFonts w:eastAsia="Arial"/>
            </w:rPr>
          </w:rPrChange>
        </w:rPr>
      </w:pPr>
    </w:p>
    <w:p w14:paraId="17EE8B89" w14:textId="089D7DFA" w:rsidR="00834368" w:rsidRPr="00E46C57" w:rsidDel="002B4698" w:rsidRDefault="00834368" w:rsidP="00834368">
      <w:pPr>
        <w:pStyle w:val="Heading1"/>
        <w:keepNext w:val="0"/>
        <w:widowControl w:val="0"/>
        <w:numPr>
          <w:ilvl w:val="1"/>
          <w:numId w:val="3"/>
        </w:numPr>
        <w:rPr>
          <w:del w:id="482" w:author="Scott Nicholas" w:date="2020-06-19T09:47:00Z"/>
          <w:rFonts w:ascii="Times New Roman" w:hAnsi="Times New Roman" w:cs="Times New Roman"/>
          <w:b w:val="0"/>
          <w:sz w:val="24"/>
          <w:szCs w:val="24"/>
          <w:rPrChange w:id="483" w:author="Scott Nicholas" w:date="2020-06-20T01:19:00Z">
            <w:rPr>
              <w:del w:id="484" w:author="Scott Nicholas" w:date="2020-06-19T09:47:00Z"/>
              <w:b w:val="0"/>
              <w:sz w:val="24"/>
              <w:szCs w:val="24"/>
            </w:rPr>
          </w:rPrChange>
        </w:rPr>
      </w:pPr>
      <w:del w:id="485" w:author="Scott Nicholas" w:date="2020-06-19T09:47:00Z">
        <w:r w:rsidRPr="00E46C57" w:rsidDel="002B4698">
          <w:rPr>
            <w:rFonts w:ascii="Times New Roman" w:eastAsia="Times New Roman" w:hAnsi="Times New Roman" w:cs="Times New Roman"/>
            <w:b w:val="0"/>
            <w:sz w:val="24"/>
            <w:szCs w:val="24"/>
          </w:rPr>
          <w:delText xml:space="preserve">The </w:delText>
        </w:r>
        <w:r w:rsidRPr="00603754" w:rsidDel="002B4698">
          <w:rPr>
            <w:rFonts w:ascii="Times New Roman" w:eastAsia="Times New Roman" w:hAnsi="Times New Roman" w:cs="Times New Roman"/>
            <w:b w:val="0"/>
            <w:sz w:val="24"/>
            <w:szCs w:val="24"/>
          </w:rPr>
          <w:delText xml:space="preserve">Contributor </w:delText>
        </w:r>
      </w:del>
      <w:ins w:id="486" w:author="Dan Gisolfi" w:date="2020-04-29T12:42:00Z">
        <w:del w:id="487" w:author="Scott Nicholas" w:date="2020-06-19T09:47:00Z">
          <w:r w:rsidR="00326816" w:rsidRPr="00603754" w:rsidDel="002B4698">
            <w:rPr>
              <w:rFonts w:ascii="Times New Roman" w:eastAsia="Times New Roman" w:hAnsi="Times New Roman" w:cs="Times New Roman"/>
              <w:b w:val="0"/>
              <w:sz w:val="24"/>
              <w:szCs w:val="24"/>
            </w:rPr>
            <w:delText xml:space="preserve">Associate </w:delText>
          </w:r>
        </w:del>
      </w:ins>
      <w:del w:id="488" w:author="Scott Nicholas" w:date="2020-06-19T09:47:00Z">
        <w:r w:rsidRPr="00603754" w:rsidDel="002B4698">
          <w:rPr>
            <w:rFonts w:ascii="Times New Roman" w:eastAsia="Times New Roman" w:hAnsi="Times New Roman" w:cs="Times New Roman"/>
            <w:b w:val="0"/>
            <w:sz w:val="24"/>
            <w:szCs w:val="24"/>
          </w:rPr>
          <w:delText>Member</w:delText>
        </w:r>
      </w:del>
      <w:ins w:id="489" w:author="Dan Gisolfi" w:date="2020-04-29T12:42:00Z">
        <w:del w:id="490" w:author="Scott Nicholas" w:date="2020-06-19T09:47:00Z">
          <w:r w:rsidR="00326816" w:rsidRPr="00603754" w:rsidDel="002B4698">
            <w:rPr>
              <w:rFonts w:ascii="Times New Roman" w:eastAsia="Times New Roman" w:hAnsi="Times New Roman" w:cs="Times New Roman"/>
              <w:b w:val="0"/>
              <w:sz w:val="24"/>
              <w:szCs w:val="24"/>
            </w:rPr>
            <w:delText xml:space="preserve"> </w:delText>
          </w:r>
        </w:del>
      </w:ins>
      <w:del w:id="491" w:author="Scott Nicholas" w:date="2020-06-19T09:47:00Z">
        <w:r w:rsidRPr="00603754" w:rsidDel="002B4698">
          <w:rPr>
            <w:rFonts w:ascii="Times New Roman" w:eastAsia="Times New Roman" w:hAnsi="Times New Roman" w:cs="Times New Roman"/>
            <w:b w:val="0"/>
            <w:sz w:val="24"/>
            <w:szCs w:val="24"/>
          </w:rPr>
          <w:delText xml:space="preserve">s are a category of membership that is limited to Contributor </w:delText>
        </w:r>
      </w:del>
      <w:ins w:id="492" w:author="Dan Gisolfi" w:date="2020-04-29T12:43:00Z">
        <w:del w:id="493" w:author="Scott Nicholas" w:date="2020-06-19T09:47:00Z">
          <w:r w:rsidR="00326816" w:rsidRPr="00603754" w:rsidDel="002B4698">
            <w:rPr>
              <w:rFonts w:ascii="Times New Roman" w:eastAsia="Times New Roman" w:hAnsi="Times New Roman" w:cs="Times New Roman"/>
              <w:b w:val="0"/>
              <w:sz w:val="24"/>
              <w:szCs w:val="24"/>
            </w:rPr>
            <w:delText xml:space="preserve">Associate </w:delText>
          </w:r>
        </w:del>
      </w:ins>
      <w:del w:id="494" w:author="Scott Nicholas" w:date="2020-06-19T09:47:00Z">
        <w:r w:rsidRPr="00603754" w:rsidDel="002B4698">
          <w:rPr>
            <w:rFonts w:ascii="Times New Roman" w:eastAsia="Times New Roman" w:hAnsi="Times New Roman" w:cs="Times New Roman"/>
            <w:b w:val="0"/>
            <w:sz w:val="24"/>
            <w:szCs w:val="24"/>
          </w:rPr>
          <w:delText>Members of the Linux Foundation. This membership category is limited to participation in Committees within the Technical Project.</w:delText>
        </w:r>
      </w:del>
    </w:p>
    <w:p w14:paraId="55525FA2" w14:textId="77777777" w:rsidR="0075596C" w:rsidRPr="00E46C57" w:rsidRDefault="007866D7">
      <w:pPr>
        <w:pStyle w:val="Heading1"/>
        <w:keepNext w:val="0"/>
        <w:widowControl w:val="0"/>
        <w:numPr>
          <w:ilvl w:val="1"/>
          <w:numId w:val="3"/>
        </w:numPr>
        <w:rPr>
          <w:rFonts w:ascii="Times New Roman" w:hAnsi="Times New Roman" w:cs="Times New Roman"/>
          <w:b w:val="0"/>
          <w:sz w:val="24"/>
          <w:szCs w:val="24"/>
          <w:rPrChange w:id="495" w:author="Scott Nicholas" w:date="2020-06-20T01:19:00Z">
            <w:rPr>
              <w:b w:val="0"/>
              <w:sz w:val="24"/>
              <w:szCs w:val="24"/>
            </w:rPr>
          </w:rPrChange>
        </w:rPr>
      </w:pPr>
      <w:r w:rsidRPr="00E46C57">
        <w:rPr>
          <w:rFonts w:ascii="Times New Roman" w:eastAsia="Times New Roman" w:hAnsi="Times New Roman" w:cs="Times New Roman"/>
          <w:b w:val="0"/>
          <w:sz w:val="24"/>
          <w:szCs w:val="24"/>
        </w:rPr>
        <w:t>Members will be entitled to:</w:t>
      </w:r>
    </w:p>
    <w:p w14:paraId="542BA856" w14:textId="77777777" w:rsidR="0075596C" w:rsidRPr="00E46C57" w:rsidRDefault="007866D7">
      <w:pPr>
        <w:pStyle w:val="Heading1"/>
        <w:keepNext w:val="0"/>
        <w:widowControl w:val="0"/>
        <w:numPr>
          <w:ilvl w:val="2"/>
          <w:numId w:val="3"/>
        </w:numPr>
        <w:rPr>
          <w:rFonts w:ascii="Times New Roman" w:hAnsi="Times New Roman" w:cs="Times New Roman"/>
          <w:b w:val="0"/>
          <w:sz w:val="24"/>
          <w:szCs w:val="24"/>
          <w:rPrChange w:id="496" w:author="Scott Nicholas" w:date="2020-06-20T01:19:00Z">
            <w:rPr>
              <w:b w:val="0"/>
              <w:sz w:val="24"/>
              <w:szCs w:val="24"/>
            </w:rPr>
          </w:rPrChange>
        </w:rPr>
      </w:pPr>
      <w:r w:rsidRPr="00E46C57">
        <w:rPr>
          <w:rFonts w:ascii="Times New Roman" w:eastAsia="Times New Roman" w:hAnsi="Times New Roman" w:cs="Times New Roman"/>
          <w:b w:val="0"/>
          <w:sz w:val="24"/>
          <w:szCs w:val="24"/>
        </w:rPr>
        <w:t xml:space="preserve">participate in Directed Fund general meetings, initiatives, events and any other </w:t>
      </w:r>
      <w:r w:rsidRPr="00603754">
        <w:rPr>
          <w:rFonts w:ascii="Times New Roman" w:eastAsia="Times New Roman" w:hAnsi="Times New Roman" w:cs="Times New Roman"/>
          <w:b w:val="0"/>
          <w:sz w:val="24"/>
          <w:szCs w:val="24"/>
        </w:rPr>
        <w:t>activities; and</w:t>
      </w:r>
    </w:p>
    <w:p w14:paraId="29E5C6F5" w14:textId="0F9BE62A" w:rsidR="0075596C" w:rsidRPr="00E46C57" w:rsidRDefault="007866D7">
      <w:pPr>
        <w:pStyle w:val="Heading1"/>
        <w:keepNext w:val="0"/>
        <w:widowControl w:val="0"/>
        <w:numPr>
          <w:ilvl w:val="2"/>
          <w:numId w:val="3"/>
        </w:numPr>
        <w:rPr>
          <w:rFonts w:ascii="Times New Roman" w:hAnsi="Times New Roman" w:cs="Times New Roman"/>
          <w:b w:val="0"/>
          <w:sz w:val="24"/>
          <w:szCs w:val="24"/>
          <w:rPrChange w:id="497" w:author="Scott Nicholas" w:date="2020-06-20T01:19:00Z">
            <w:rPr>
              <w:b w:val="0"/>
            </w:rPr>
          </w:rPrChange>
        </w:rPr>
      </w:pPr>
      <w:r w:rsidRPr="00E46C57">
        <w:rPr>
          <w:rFonts w:ascii="Times New Roman" w:eastAsia="Times New Roman" w:hAnsi="Times New Roman" w:cs="Times New Roman"/>
          <w:b w:val="0"/>
          <w:sz w:val="24"/>
          <w:szCs w:val="24"/>
        </w:rPr>
        <w:t xml:space="preserve">identify themselves as members of the </w:t>
      </w:r>
      <w:r w:rsidR="00834368" w:rsidRPr="00603754">
        <w:rPr>
          <w:rFonts w:ascii="Times New Roman" w:eastAsia="Times New Roman" w:hAnsi="Times New Roman" w:cs="Times New Roman"/>
          <w:b w:val="0"/>
          <w:sz w:val="24"/>
          <w:szCs w:val="24"/>
        </w:rPr>
        <w:t>Bedrock Business Utility</w:t>
      </w:r>
      <w:r w:rsidRPr="00603754">
        <w:rPr>
          <w:rFonts w:ascii="Times New Roman" w:eastAsia="Times New Roman" w:hAnsi="Times New Roman" w:cs="Times New Roman"/>
          <w:b w:val="0"/>
          <w:sz w:val="24"/>
          <w:szCs w:val="24"/>
        </w:rPr>
        <w:t xml:space="preserve"> Fund supporting the </w:t>
      </w:r>
      <w:r w:rsidR="00834368" w:rsidRPr="00603754">
        <w:rPr>
          <w:rFonts w:ascii="Times New Roman" w:eastAsia="Times New Roman" w:hAnsi="Times New Roman" w:cs="Times New Roman"/>
          <w:b w:val="0"/>
          <w:sz w:val="24"/>
          <w:szCs w:val="24"/>
        </w:rPr>
        <w:t xml:space="preserve">Bedrock Consortium </w:t>
      </w:r>
      <w:r w:rsidRPr="00603754">
        <w:rPr>
          <w:rFonts w:ascii="Times New Roman" w:eastAsia="Times New Roman" w:hAnsi="Times New Roman" w:cs="Times New Roman"/>
          <w:b w:val="0"/>
          <w:sz w:val="24"/>
          <w:szCs w:val="24"/>
        </w:rPr>
        <w:t>community.</w:t>
      </w:r>
    </w:p>
    <w:p w14:paraId="64D9CC0C" w14:textId="4D09BB7F" w:rsidR="002F3331" w:rsidRPr="00603754" w:rsidRDefault="002F3331">
      <w:pPr>
        <w:pStyle w:val="Heading1"/>
        <w:keepNext w:val="0"/>
        <w:widowControl w:val="0"/>
        <w:numPr>
          <w:ilvl w:val="0"/>
          <w:numId w:val="3"/>
        </w:numPr>
        <w:spacing w:before="0"/>
        <w:rPr>
          <w:rFonts w:ascii="Times New Roman" w:eastAsia="Times New Roman" w:hAnsi="Times New Roman" w:cs="Times New Roman"/>
          <w:sz w:val="24"/>
          <w:szCs w:val="24"/>
        </w:rPr>
      </w:pPr>
      <w:del w:id="498" w:author="Scott Nicholas" w:date="2020-06-16T14:07:00Z">
        <w:r w:rsidRPr="00E46C57" w:rsidDel="00A27D6E">
          <w:rPr>
            <w:rFonts w:ascii="Times New Roman" w:eastAsia="Times New Roman" w:hAnsi="Times New Roman" w:cs="Times New Roman"/>
            <w:sz w:val="24"/>
            <w:szCs w:val="24"/>
          </w:rPr>
          <w:delText xml:space="preserve">Network </w:delText>
        </w:r>
      </w:del>
      <w:ins w:id="499" w:author="Scott Nicholas" w:date="2020-06-16T14:07:00Z">
        <w:r w:rsidR="00A27D6E" w:rsidRPr="00603754">
          <w:rPr>
            <w:rFonts w:ascii="Times New Roman" w:eastAsia="Times New Roman" w:hAnsi="Times New Roman" w:cs="Times New Roman"/>
            <w:sz w:val="24"/>
            <w:szCs w:val="24"/>
          </w:rPr>
          <w:t xml:space="preserve">Utility </w:t>
        </w:r>
      </w:ins>
      <w:r w:rsidRPr="00603754">
        <w:rPr>
          <w:rFonts w:ascii="Times New Roman" w:eastAsia="Times New Roman" w:hAnsi="Times New Roman" w:cs="Times New Roman"/>
          <w:sz w:val="24"/>
          <w:szCs w:val="24"/>
        </w:rPr>
        <w:t>Agreements</w:t>
      </w:r>
    </w:p>
    <w:p w14:paraId="57D77915" w14:textId="77777777" w:rsidR="008F3D16" w:rsidRPr="00E46C57" w:rsidRDefault="00834368">
      <w:pPr>
        <w:pStyle w:val="ListParagraph"/>
        <w:numPr>
          <w:ilvl w:val="0"/>
          <w:numId w:val="5"/>
        </w:numPr>
        <w:rPr>
          <w:sz w:val="24"/>
          <w:szCs w:val="24"/>
          <w:rPrChange w:id="500" w:author="Scott Nicholas" w:date="2020-06-20T01:19:00Z">
            <w:rPr/>
          </w:rPrChange>
        </w:rPr>
      </w:pPr>
      <w:r w:rsidRPr="00E46C57">
        <w:rPr>
          <w:sz w:val="24"/>
          <w:szCs w:val="24"/>
          <w:rPrChange w:id="501" w:author="Scott Nicholas" w:date="2020-06-20T01:19:00Z">
            <w:rPr/>
          </w:rPrChange>
        </w:rPr>
        <w:t>Members</w:t>
      </w:r>
    </w:p>
    <w:p w14:paraId="70354BF9" w14:textId="33D04442" w:rsidR="00834368" w:rsidRPr="00E46C57" w:rsidRDefault="00126BDE" w:rsidP="001737BB">
      <w:pPr>
        <w:ind w:left="360"/>
        <w:rPr>
          <w:sz w:val="24"/>
          <w:szCs w:val="24"/>
          <w:rPrChange w:id="502" w:author="Scott Nicholas" w:date="2020-06-20T01:19:00Z">
            <w:rPr/>
          </w:rPrChange>
        </w:rPr>
      </w:pPr>
      <w:r w:rsidRPr="00E46C57">
        <w:rPr>
          <w:sz w:val="24"/>
          <w:szCs w:val="24"/>
          <w:rPrChange w:id="503" w:author="Scott Nicholas" w:date="2020-06-20T01:19:00Z">
            <w:rPr/>
          </w:rPrChange>
        </w:rPr>
        <w:t xml:space="preserve">Participants in </w:t>
      </w:r>
      <w:r w:rsidR="00834368" w:rsidRPr="00E46C57">
        <w:rPr>
          <w:sz w:val="24"/>
          <w:szCs w:val="24"/>
          <w:rPrChange w:id="504" w:author="Scott Nicholas" w:date="2020-06-20T01:19:00Z">
            <w:rPr/>
          </w:rPrChange>
        </w:rPr>
        <w:t>the Directed Fund must sign the following agreements</w:t>
      </w:r>
      <w:r w:rsidR="005145C0" w:rsidRPr="00E46C57">
        <w:rPr>
          <w:sz w:val="24"/>
          <w:szCs w:val="24"/>
          <w:rPrChange w:id="505" w:author="Scott Nicholas" w:date="2020-06-20T01:19:00Z">
            <w:rPr/>
          </w:rPrChange>
        </w:rPr>
        <w:t xml:space="preserve"> upon entrance and annual renewal.</w:t>
      </w:r>
    </w:p>
    <w:p w14:paraId="1D3E1332" w14:textId="717321DA" w:rsidR="005145C0" w:rsidRPr="00E46C57" w:rsidRDefault="005145C0" w:rsidP="00834368">
      <w:pPr>
        <w:rPr>
          <w:sz w:val="24"/>
          <w:szCs w:val="24"/>
          <w:rPrChange w:id="506" w:author="Scott Nicholas" w:date="2020-06-20T01:19:00Z">
            <w:rPr/>
          </w:rPrChange>
        </w:rPr>
      </w:pPr>
    </w:p>
    <w:tbl>
      <w:tblPr>
        <w:tblStyle w:val="TableGrid"/>
        <w:tblW w:w="0" w:type="auto"/>
        <w:tblInd w:w="355" w:type="dxa"/>
        <w:tblLook w:val="04A0" w:firstRow="1" w:lastRow="0" w:firstColumn="1" w:lastColumn="0" w:noHBand="0" w:noVBand="1"/>
      </w:tblPr>
      <w:tblGrid>
        <w:gridCol w:w="1763"/>
        <w:gridCol w:w="1808"/>
        <w:gridCol w:w="1808"/>
        <w:gridCol w:w="1808"/>
      </w:tblGrid>
      <w:tr w:rsidR="002B4698" w:rsidRPr="00E46C57" w14:paraId="5A733E2C" w14:textId="77777777" w:rsidTr="001737BB">
        <w:tc>
          <w:tcPr>
            <w:tcW w:w="1763" w:type="dxa"/>
          </w:tcPr>
          <w:p w14:paraId="11E24E4F" w14:textId="77777777" w:rsidR="002B4698" w:rsidRPr="00E46C57" w:rsidRDefault="002B4698" w:rsidP="001737BB">
            <w:pPr>
              <w:jc w:val="center"/>
              <w:rPr>
                <w:ins w:id="507" w:author="Scott Nicholas" w:date="2020-06-16T14:07:00Z"/>
                <w:b/>
                <w:bCs/>
                <w:sz w:val="24"/>
                <w:szCs w:val="24"/>
                <w:rPrChange w:id="508" w:author="Scott Nicholas" w:date="2020-06-20T01:19:00Z">
                  <w:rPr>
                    <w:ins w:id="509" w:author="Scott Nicholas" w:date="2020-06-16T14:07:00Z"/>
                    <w:b/>
                    <w:bCs/>
                  </w:rPr>
                </w:rPrChange>
              </w:rPr>
            </w:pPr>
            <w:del w:id="510" w:author="Scott Nicholas" w:date="2020-06-16T14:07:00Z">
              <w:r w:rsidRPr="00E46C57" w:rsidDel="00A27D6E">
                <w:rPr>
                  <w:b/>
                  <w:bCs/>
                  <w:sz w:val="24"/>
                  <w:szCs w:val="24"/>
                  <w:rPrChange w:id="511" w:author="Scott Nicholas" w:date="2020-06-20T01:19:00Z">
                    <w:rPr>
                      <w:b/>
                      <w:bCs/>
                    </w:rPr>
                  </w:rPrChange>
                </w:rPr>
                <w:delText xml:space="preserve">Network </w:delText>
              </w:r>
            </w:del>
            <w:ins w:id="512" w:author="Scott Nicholas" w:date="2020-06-16T14:07:00Z">
              <w:r w:rsidRPr="00E46C57">
                <w:rPr>
                  <w:b/>
                  <w:bCs/>
                  <w:sz w:val="24"/>
                  <w:szCs w:val="24"/>
                  <w:rPrChange w:id="513" w:author="Scott Nicholas" w:date="2020-06-20T01:19:00Z">
                    <w:rPr>
                      <w:b/>
                      <w:bCs/>
                    </w:rPr>
                  </w:rPrChange>
                </w:rPr>
                <w:t>Utility</w:t>
              </w:r>
            </w:ins>
          </w:p>
          <w:p w14:paraId="6AE2DAC7" w14:textId="31E2DE27" w:rsidR="002B4698" w:rsidRPr="00E46C57" w:rsidRDefault="002B4698" w:rsidP="001737BB">
            <w:pPr>
              <w:jc w:val="center"/>
              <w:rPr>
                <w:b/>
                <w:bCs/>
                <w:sz w:val="24"/>
                <w:szCs w:val="24"/>
                <w:rPrChange w:id="514" w:author="Scott Nicholas" w:date="2020-06-20T01:19:00Z">
                  <w:rPr>
                    <w:b/>
                    <w:bCs/>
                  </w:rPr>
                </w:rPrChange>
              </w:rPr>
            </w:pPr>
            <w:r w:rsidRPr="00E46C57">
              <w:rPr>
                <w:b/>
                <w:bCs/>
                <w:sz w:val="24"/>
                <w:szCs w:val="24"/>
                <w:rPrChange w:id="515" w:author="Scott Nicholas" w:date="2020-06-20T01:19:00Z">
                  <w:rPr>
                    <w:b/>
                    <w:bCs/>
                  </w:rPr>
                </w:rPrChange>
              </w:rPr>
              <w:t>Agreement</w:t>
            </w:r>
          </w:p>
        </w:tc>
        <w:tc>
          <w:tcPr>
            <w:tcW w:w="1808" w:type="dxa"/>
          </w:tcPr>
          <w:p w14:paraId="1BEFE70D" w14:textId="52940DEE" w:rsidR="002B4698" w:rsidRPr="00E46C57" w:rsidRDefault="002B4698" w:rsidP="001737BB">
            <w:pPr>
              <w:jc w:val="center"/>
              <w:rPr>
                <w:b/>
                <w:bCs/>
                <w:sz w:val="24"/>
                <w:szCs w:val="24"/>
                <w:rPrChange w:id="516" w:author="Scott Nicholas" w:date="2020-06-20T01:19:00Z">
                  <w:rPr>
                    <w:b/>
                    <w:bCs/>
                  </w:rPr>
                </w:rPrChange>
              </w:rPr>
            </w:pPr>
            <w:r w:rsidRPr="00E46C57">
              <w:rPr>
                <w:b/>
                <w:bCs/>
                <w:sz w:val="24"/>
                <w:szCs w:val="24"/>
                <w:rPrChange w:id="517" w:author="Scott Nicholas" w:date="2020-06-20T01:19:00Z">
                  <w:rPr>
                    <w:b/>
                    <w:bCs/>
                  </w:rPr>
                </w:rPrChange>
              </w:rPr>
              <w:t>Governing Member</w:t>
            </w:r>
          </w:p>
        </w:tc>
        <w:tc>
          <w:tcPr>
            <w:tcW w:w="1808" w:type="dxa"/>
          </w:tcPr>
          <w:p w14:paraId="5D7FA0C8" w14:textId="34AD31E5" w:rsidR="002B4698" w:rsidRPr="00E46C57" w:rsidRDefault="002B4698" w:rsidP="001737BB">
            <w:pPr>
              <w:jc w:val="center"/>
              <w:rPr>
                <w:b/>
                <w:bCs/>
                <w:sz w:val="24"/>
                <w:szCs w:val="24"/>
                <w:rPrChange w:id="518" w:author="Scott Nicholas" w:date="2020-06-20T01:19:00Z">
                  <w:rPr>
                    <w:b/>
                    <w:bCs/>
                  </w:rPr>
                </w:rPrChange>
              </w:rPr>
            </w:pPr>
            <w:r w:rsidRPr="00E46C57">
              <w:rPr>
                <w:b/>
                <w:bCs/>
                <w:sz w:val="24"/>
                <w:szCs w:val="24"/>
                <w:rPrChange w:id="519" w:author="Scott Nicholas" w:date="2020-06-20T01:19:00Z">
                  <w:rPr>
                    <w:b/>
                    <w:bCs/>
                  </w:rPr>
                </w:rPrChange>
              </w:rPr>
              <w:t>Operational Member</w:t>
            </w:r>
          </w:p>
        </w:tc>
        <w:tc>
          <w:tcPr>
            <w:tcW w:w="1808" w:type="dxa"/>
          </w:tcPr>
          <w:p w14:paraId="1267C764" w14:textId="7BAED318" w:rsidR="002B4698" w:rsidRPr="00E46C57" w:rsidRDefault="002B4698" w:rsidP="001737BB">
            <w:pPr>
              <w:jc w:val="center"/>
              <w:rPr>
                <w:b/>
                <w:bCs/>
                <w:sz w:val="24"/>
                <w:szCs w:val="24"/>
                <w:rPrChange w:id="520" w:author="Scott Nicholas" w:date="2020-06-20T01:19:00Z">
                  <w:rPr>
                    <w:b/>
                    <w:bCs/>
                  </w:rPr>
                </w:rPrChange>
              </w:rPr>
            </w:pPr>
            <w:r w:rsidRPr="00E46C57">
              <w:rPr>
                <w:b/>
                <w:bCs/>
                <w:sz w:val="24"/>
                <w:szCs w:val="24"/>
                <w:rPrChange w:id="521" w:author="Scott Nicholas" w:date="2020-06-20T01:19:00Z">
                  <w:rPr>
                    <w:b/>
                    <w:bCs/>
                  </w:rPr>
                </w:rPrChange>
              </w:rPr>
              <w:t>Subscriber Member</w:t>
            </w:r>
          </w:p>
        </w:tc>
      </w:tr>
      <w:tr w:rsidR="002B4698" w:rsidRPr="00E46C57" w14:paraId="24725399" w14:textId="77777777" w:rsidTr="001737BB">
        <w:tc>
          <w:tcPr>
            <w:tcW w:w="1763" w:type="dxa"/>
          </w:tcPr>
          <w:p w14:paraId="122513C6" w14:textId="7AEDEF5A" w:rsidR="002B4698" w:rsidRPr="00E46C57" w:rsidRDefault="002B4698" w:rsidP="005145C0">
            <w:pPr>
              <w:rPr>
                <w:sz w:val="24"/>
                <w:szCs w:val="24"/>
                <w:rPrChange w:id="522" w:author="Scott Nicholas" w:date="2020-06-20T01:19:00Z">
                  <w:rPr/>
                </w:rPrChange>
              </w:rPr>
            </w:pPr>
            <w:r w:rsidRPr="00E46C57">
              <w:rPr>
                <w:sz w:val="24"/>
                <w:szCs w:val="24"/>
                <w:rPrChange w:id="523" w:author="Scott Nicholas" w:date="2020-06-20T01:19:00Z">
                  <w:rPr/>
                </w:rPrChange>
              </w:rPr>
              <w:t>Steward Agreement</w:t>
            </w:r>
          </w:p>
        </w:tc>
        <w:tc>
          <w:tcPr>
            <w:tcW w:w="1808" w:type="dxa"/>
          </w:tcPr>
          <w:p w14:paraId="33745B16" w14:textId="47DF2E50" w:rsidR="002B4698" w:rsidRPr="00E46C57" w:rsidRDefault="002B4698" w:rsidP="001737BB">
            <w:pPr>
              <w:jc w:val="center"/>
              <w:rPr>
                <w:sz w:val="24"/>
                <w:szCs w:val="24"/>
                <w:rPrChange w:id="524" w:author="Scott Nicholas" w:date="2020-06-20T01:19:00Z">
                  <w:rPr/>
                </w:rPrChange>
              </w:rPr>
            </w:pPr>
            <w:r w:rsidRPr="00E46C57">
              <w:rPr>
                <w:sz w:val="24"/>
                <w:szCs w:val="24"/>
                <w:rPrChange w:id="525" w:author="Scott Nicholas" w:date="2020-06-20T01:19:00Z">
                  <w:rPr/>
                </w:rPrChange>
              </w:rPr>
              <w:t>Required</w:t>
            </w:r>
          </w:p>
        </w:tc>
        <w:tc>
          <w:tcPr>
            <w:tcW w:w="1808" w:type="dxa"/>
          </w:tcPr>
          <w:p w14:paraId="11D731C3" w14:textId="087F2BB9" w:rsidR="002B4698" w:rsidRPr="00E46C57" w:rsidRDefault="002B4698" w:rsidP="001737BB">
            <w:pPr>
              <w:jc w:val="center"/>
              <w:rPr>
                <w:sz w:val="24"/>
                <w:szCs w:val="24"/>
                <w:rPrChange w:id="526" w:author="Scott Nicholas" w:date="2020-06-20T01:19:00Z">
                  <w:rPr/>
                </w:rPrChange>
              </w:rPr>
            </w:pPr>
            <w:r w:rsidRPr="00E46C57">
              <w:rPr>
                <w:sz w:val="24"/>
                <w:szCs w:val="24"/>
                <w:rPrChange w:id="527" w:author="Scott Nicholas" w:date="2020-06-20T01:19:00Z">
                  <w:rPr/>
                </w:rPrChange>
              </w:rPr>
              <w:t>Required</w:t>
            </w:r>
          </w:p>
        </w:tc>
        <w:tc>
          <w:tcPr>
            <w:tcW w:w="1808" w:type="dxa"/>
          </w:tcPr>
          <w:p w14:paraId="1AB46159" w14:textId="3806C3D9" w:rsidR="002B4698" w:rsidRPr="00E46C57" w:rsidRDefault="002B4698" w:rsidP="001737BB">
            <w:pPr>
              <w:jc w:val="center"/>
              <w:rPr>
                <w:sz w:val="24"/>
                <w:szCs w:val="24"/>
                <w:rPrChange w:id="528" w:author="Scott Nicholas" w:date="2020-06-20T01:19:00Z">
                  <w:rPr/>
                </w:rPrChange>
              </w:rPr>
            </w:pPr>
          </w:p>
        </w:tc>
      </w:tr>
      <w:tr w:rsidR="002B4698" w:rsidRPr="00E46C57" w14:paraId="3BE28C08" w14:textId="77777777" w:rsidTr="001737BB">
        <w:tc>
          <w:tcPr>
            <w:tcW w:w="1763" w:type="dxa"/>
          </w:tcPr>
          <w:p w14:paraId="50FDD372" w14:textId="6747C256" w:rsidR="002B4698" w:rsidRPr="00E46C57" w:rsidRDefault="002B4698" w:rsidP="005145C0">
            <w:pPr>
              <w:rPr>
                <w:sz w:val="24"/>
                <w:szCs w:val="24"/>
                <w:rPrChange w:id="529" w:author="Scott Nicholas" w:date="2020-06-20T01:19:00Z">
                  <w:rPr/>
                </w:rPrChange>
              </w:rPr>
            </w:pPr>
            <w:r w:rsidRPr="00E46C57">
              <w:rPr>
                <w:sz w:val="24"/>
                <w:szCs w:val="24"/>
                <w:rPrChange w:id="530" w:author="Scott Nicholas" w:date="2020-06-20T01:19:00Z">
                  <w:rPr/>
                </w:rPrChange>
              </w:rPr>
              <w:t>Steward Data Processing Agreement</w:t>
            </w:r>
          </w:p>
        </w:tc>
        <w:tc>
          <w:tcPr>
            <w:tcW w:w="1808" w:type="dxa"/>
          </w:tcPr>
          <w:p w14:paraId="34A5A577" w14:textId="4F773909" w:rsidR="002B4698" w:rsidRPr="00E46C57" w:rsidRDefault="002B4698" w:rsidP="001737BB">
            <w:pPr>
              <w:jc w:val="center"/>
              <w:rPr>
                <w:sz w:val="24"/>
                <w:szCs w:val="24"/>
                <w:rPrChange w:id="531" w:author="Scott Nicholas" w:date="2020-06-20T01:19:00Z">
                  <w:rPr/>
                </w:rPrChange>
              </w:rPr>
            </w:pPr>
            <w:r w:rsidRPr="00E46C57">
              <w:rPr>
                <w:sz w:val="24"/>
                <w:szCs w:val="24"/>
                <w:rPrChange w:id="532" w:author="Scott Nicholas" w:date="2020-06-20T01:19:00Z">
                  <w:rPr/>
                </w:rPrChange>
              </w:rPr>
              <w:t>Required</w:t>
            </w:r>
          </w:p>
        </w:tc>
        <w:tc>
          <w:tcPr>
            <w:tcW w:w="1808" w:type="dxa"/>
          </w:tcPr>
          <w:p w14:paraId="51C99308" w14:textId="6A013143" w:rsidR="002B4698" w:rsidRPr="00E46C57" w:rsidRDefault="002B4698" w:rsidP="001737BB">
            <w:pPr>
              <w:jc w:val="center"/>
              <w:rPr>
                <w:sz w:val="24"/>
                <w:szCs w:val="24"/>
                <w:rPrChange w:id="533" w:author="Scott Nicholas" w:date="2020-06-20T01:19:00Z">
                  <w:rPr/>
                </w:rPrChange>
              </w:rPr>
            </w:pPr>
            <w:r w:rsidRPr="00E46C57">
              <w:rPr>
                <w:sz w:val="24"/>
                <w:szCs w:val="24"/>
                <w:rPrChange w:id="534" w:author="Scott Nicholas" w:date="2020-06-20T01:19:00Z">
                  <w:rPr/>
                </w:rPrChange>
              </w:rPr>
              <w:t>Required</w:t>
            </w:r>
          </w:p>
        </w:tc>
        <w:tc>
          <w:tcPr>
            <w:tcW w:w="1808" w:type="dxa"/>
          </w:tcPr>
          <w:p w14:paraId="5353E373" w14:textId="2D372803" w:rsidR="002B4698" w:rsidRPr="00E46C57" w:rsidRDefault="002B4698" w:rsidP="001737BB">
            <w:pPr>
              <w:jc w:val="center"/>
              <w:rPr>
                <w:sz w:val="24"/>
                <w:szCs w:val="24"/>
                <w:rPrChange w:id="535" w:author="Scott Nicholas" w:date="2020-06-20T01:19:00Z">
                  <w:rPr/>
                </w:rPrChange>
              </w:rPr>
            </w:pPr>
          </w:p>
        </w:tc>
      </w:tr>
      <w:tr w:rsidR="002B4698" w:rsidRPr="00E46C57" w14:paraId="1C7EBE28" w14:textId="77777777" w:rsidTr="001737BB">
        <w:tc>
          <w:tcPr>
            <w:tcW w:w="1763" w:type="dxa"/>
          </w:tcPr>
          <w:p w14:paraId="7D22E8AB" w14:textId="314D5581" w:rsidR="002B4698" w:rsidRPr="00E46C57" w:rsidRDefault="002B4698" w:rsidP="005145C0">
            <w:pPr>
              <w:rPr>
                <w:sz w:val="24"/>
                <w:szCs w:val="24"/>
                <w:rPrChange w:id="536" w:author="Scott Nicholas" w:date="2020-06-20T01:19:00Z">
                  <w:rPr/>
                </w:rPrChange>
              </w:rPr>
            </w:pPr>
            <w:r w:rsidRPr="00E46C57">
              <w:rPr>
                <w:sz w:val="24"/>
                <w:szCs w:val="24"/>
                <w:rPrChange w:id="537" w:author="Scott Nicholas" w:date="2020-06-20T01:19:00Z">
                  <w:rPr/>
                </w:rPrChange>
              </w:rPr>
              <w:t>Transaction Endorser Agreement</w:t>
            </w:r>
          </w:p>
        </w:tc>
        <w:tc>
          <w:tcPr>
            <w:tcW w:w="1808" w:type="dxa"/>
          </w:tcPr>
          <w:p w14:paraId="3F44D930" w14:textId="799C4170" w:rsidR="002B4698" w:rsidRPr="00E46C57" w:rsidRDefault="002B4698" w:rsidP="001737BB">
            <w:pPr>
              <w:jc w:val="center"/>
              <w:rPr>
                <w:sz w:val="24"/>
                <w:szCs w:val="24"/>
                <w:rPrChange w:id="538" w:author="Scott Nicholas" w:date="2020-06-20T01:19:00Z">
                  <w:rPr/>
                </w:rPrChange>
              </w:rPr>
            </w:pPr>
            <w:r w:rsidRPr="00E46C57">
              <w:rPr>
                <w:sz w:val="24"/>
                <w:szCs w:val="24"/>
                <w:rPrChange w:id="539" w:author="Scott Nicholas" w:date="2020-06-20T01:19:00Z">
                  <w:rPr/>
                </w:rPrChange>
              </w:rPr>
              <w:t>Required</w:t>
            </w:r>
          </w:p>
        </w:tc>
        <w:tc>
          <w:tcPr>
            <w:tcW w:w="1808" w:type="dxa"/>
          </w:tcPr>
          <w:p w14:paraId="4F4CE406" w14:textId="4ACBB779" w:rsidR="002B4698" w:rsidRPr="00E46C57" w:rsidRDefault="002B4698" w:rsidP="001737BB">
            <w:pPr>
              <w:jc w:val="center"/>
              <w:rPr>
                <w:sz w:val="24"/>
                <w:szCs w:val="24"/>
                <w:rPrChange w:id="540" w:author="Scott Nicholas" w:date="2020-06-20T01:19:00Z">
                  <w:rPr/>
                </w:rPrChange>
              </w:rPr>
            </w:pPr>
            <w:r w:rsidRPr="00E46C57">
              <w:rPr>
                <w:sz w:val="24"/>
                <w:szCs w:val="24"/>
                <w:rPrChange w:id="541" w:author="Scott Nicholas" w:date="2020-06-20T01:19:00Z">
                  <w:rPr/>
                </w:rPrChange>
              </w:rPr>
              <w:t>Required</w:t>
            </w:r>
          </w:p>
        </w:tc>
        <w:tc>
          <w:tcPr>
            <w:tcW w:w="1808" w:type="dxa"/>
          </w:tcPr>
          <w:p w14:paraId="2387C7E0" w14:textId="616690B4" w:rsidR="002B4698" w:rsidRPr="00E46C57" w:rsidRDefault="002B4698" w:rsidP="001737BB">
            <w:pPr>
              <w:jc w:val="center"/>
              <w:rPr>
                <w:sz w:val="24"/>
                <w:szCs w:val="24"/>
                <w:rPrChange w:id="542" w:author="Scott Nicholas" w:date="2020-06-20T01:19:00Z">
                  <w:rPr/>
                </w:rPrChange>
              </w:rPr>
            </w:pPr>
            <w:r w:rsidRPr="00E46C57">
              <w:rPr>
                <w:sz w:val="24"/>
                <w:szCs w:val="24"/>
                <w:rPrChange w:id="543" w:author="Scott Nicholas" w:date="2020-06-20T01:19:00Z">
                  <w:rPr/>
                </w:rPrChange>
              </w:rPr>
              <w:t>Required</w:t>
            </w:r>
          </w:p>
        </w:tc>
      </w:tr>
      <w:tr w:rsidR="002B4698" w:rsidRPr="00E46C57" w14:paraId="40044263" w14:textId="77777777" w:rsidTr="001737BB">
        <w:tc>
          <w:tcPr>
            <w:tcW w:w="1763" w:type="dxa"/>
          </w:tcPr>
          <w:p w14:paraId="4551BF20" w14:textId="444B4F1B" w:rsidR="002B4698" w:rsidRPr="00E46C57" w:rsidRDefault="002B4698" w:rsidP="005145C0">
            <w:pPr>
              <w:rPr>
                <w:sz w:val="24"/>
                <w:szCs w:val="24"/>
                <w:rPrChange w:id="544" w:author="Scott Nicholas" w:date="2020-06-20T01:19:00Z">
                  <w:rPr/>
                </w:rPrChange>
              </w:rPr>
            </w:pPr>
            <w:r w:rsidRPr="00E46C57">
              <w:rPr>
                <w:sz w:val="24"/>
                <w:szCs w:val="24"/>
                <w:rPrChange w:id="545" w:author="Scott Nicholas" w:date="2020-06-20T01:19:00Z">
                  <w:rPr/>
                </w:rPrChange>
              </w:rPr>
              <w:lastRenderedPageBreak/>
              <w:t>Transaction Endorser Data Processing Agreement</w:t>
            </w:r>
          </w:p>
        </w:tc>
        <w:tc>
          <w:tcPr>
            <w:tcW w:w="1808" w:type="dxa"/>
          </w:tcPr>
          <w:p w14:paraId="6C1E0A1C" w14:textId="36F25270" w:rsidR="002B4698" w:rsidRPr="00E46C57" w:rsidRDefault="002B4698" w:rsidP="001737BB">
            <w:pPr>
              <w:jc w:val="center"/>
              <w:rPr>
                <w:sz w:val="24"/>
                <w:szCs w:val="24"/>
                <w:rPrChange w:id="546" w:author="Scott Nicholas" w:date="2020-06-20T01:19:00Z">
                  <w:rPr/>
                </w:rPrChange>
              </w:rPr>
            </w:pPr>
            <w:r w:rsidRPr="00E46C57">
              <w:rPr>
                <w:sz w:val="24"/>
                <w:szCs w:val="24"/>
                <w:rPrChange w:id="547" w:author="Scott Nicholas" w:date="2020-06-20T01:19:00Z">
                  <w:rPr/>
                </w:rPrChange>
              </w:rPr>
              <w:t>Required</w:t>
            </w:r>
          </w:p>
        </w:tc>
        <w:tc>
          <w:tcPr>
            <w:tcW w:w="1808" w:type="dxa"/>
          </w:tcPr>
          <w:p w14:paraId="5776CC0E" w14:textId="044A7886" w:rsidR="002B4698" w:rsidRPr="00E46C57" w:rsidRDefault="002B4698" w:rsidP="001737BB">
            <w:pPr>
              <w:jc w:val="center"/>
              <w:rPr>
                <w:sz w:val="24"/>
                <w:szCs w:val="24"/>
                <w:rPrChange w:id="548" w:author="Scott Nicholas" w:date="2020-06-20T01:19:00Z">
                  <w:rPr/>
                </w:rPrChange>
              </w:rPr>
            </w:pPr>
            <w:r w:rsidRPr="00E46C57">
              <w:rPr>
                <w:sz w:val="24"/>
                <w:szCs w:val="24"/>
                <w:rPrChange w:id="549" w:author="Scott Nicholas" w:date="2020-06-20T01:19:00Z">
                  <w:rPr/>
                </w:rPrChange>
              </w:rPr>
              <w:t>Required</w:t>
            </w:r>
          </w:p>
        </w:tc>
        <w:tc>
          <w:tcPr>
            <w:tcW w:w="1808" w:type="dxa"/>
          </w:tcPr>
          <w:p w14:paraId="792F669C" w14:textId="36CA40D4" w:rsidR="002B4698" w:rsidRPr="00E46C57" w:rsidRDefault="002B4698" w:rsidP="001737BB">
            <w:pPr>
              <w:jc w:val="center"/>
              <w:rPr>
                <w:sz w:val="24"/>
                <w:szCs w:val="24"/>
                <w:rPrChange w:id="550" w:author="Scott Nicholas" w:date="2020-06-20T01:19:00Z">
                  <w:rPr/>
                </w:rPrChange>
              </w:rPr>
            </w:pPr>
            <w:r w:rsidRPr="00E46C57">
              <w:rPr>
                <w:sz w:val="24"/>
                <w:szCs w:val="24"/>
                <w:rPrChange w:id="551" w:author="Scott Nicholas" w:date="2020-06-20T01:19:00Z">
                  <w:rPr/>
                </w:rPrChange>
              </w:rPr>
              <w:t>Required</w:t>
            </w:r>
          </w:p>
        </w:tc>
      </w:tr>
      <w:tr w:rsidR="002B4698" w:rsidRPr="00E46C57" w14:paraId="278CAE41" w14:textId="77777777" w:rsidTr="005145C0">
        <w:tc>
          <w:tcPr>
            <w:tcW w:w="1763" w:type="dxa"/>
          </w:tcPr>
          <w:p w14:paraId="0D1321D7" w14:textId="04FA8C87" w:rsidR="002B4698" w:rsidRPr="00E46C57" w:rsidRDefault="002B4698" w:rsidP="005145C0">
            <w:pPr>
              <w:rPr>
                <w:sz w:val="24"/>
                <w:szCs w:val="24"/>
                <w:rPrChange w:id="552" w:author="Scott Nicholas" w:date="2020-06-20T01:19:00Z">
                  <w:rPr/>
                </w:rPrChange>
              </w:rPr>
            </w:pPr>
            <w:r w:rsidRPr="00E46C57">
              <w:rPr>
                <w:sz w:val="24"/>
                <w:szCs w:val="24"/>
                <w:rPrChange w:id="553" w:author="Scott Nicholas" w:date="2020-06-20T01:19:00Z">
                  <w:rPr/>
                </w:rPrChange>
              </w:rPr>
              <w:t xml:space="preserve">Transaction Author Agreement </w:t>
            </w:r>
          </w:p>
        </w:tc>
        <w:tc>
          <w:tcPr>
            <w:tcW w:w="1808" w:type="dxa"/>
          </w:tcPr>
          <w:p w14:paraId="3205F58C" w14:textId="58387313" w:rsidR="002B4698" w:rsidRPr="00E46C57" w:rsidRDefault="002B4698" w:rsidP="001737BB">
            <w:pPr>
              <w:jc w:val="center"/>
              <w:rPr>
                <w:sz w:val="24"/>
                <w:szCs w:val="24"/>
                <w:rPrChange w:id="554" w:author="Scott Nicholas" w:date="2020-06-20T01:19:00Z">
                  <w:rPr/>
                </w:rPrChange>
              </w:rPr>
            </w:pPr>
            <w:r w:rsidRPr="00E46C57">
              <w:rPr>
                <w:sz w:val="24"/>
                <w:szCs w:val="24"/>
                <w:rPrChange w:id="555" w:author="Scott Nicholas" w:date="2020-06-20T01:19:00Z">
                  <w:rPr/>
                </w:rPrChange>
              </w:rPr>
              <w:t>Optional</w:t>
            </w:r>
          </w:p>
        </w:tc>
        <w:tc>
          <w:tcPr>
            <w:tcW w:w="1808" w:type="dxa"/>
          </w:tcPr>
          <w:p w14:paraId="29A9B76E" w14:textId="37FE5ECF" w:rsidR="002B4698" w:rsidRPr="00E46C57" w:rsidRDefault="002B4698" w:rsidP="001737BB">
            <w:pPr>
              <w:jc w:val="center"/>
              <w:rPr>
                <w:sz w:val="24"/>
                <w:szCs w:val="24"/>
                <w:rPrChange w:id="556" w:author="Scott Nicholas" w:date="2020-06-20T01:19:00Z">
                  <w:rPr/>
                </w:rPrChange>
              </w:rPr>
            </w:pPr>
            <w:r w:rsidRPr="00E46C57">
              <w:rPr>
                <w:sz w:val="24"/>
                <w:szCs w:val="24"/>
                <w:rPrChange w:id="557" w:author="Scott Nicholas" w:date="2020-06-20T01:19:00Z">
                  <w:rPr/>
                </w:rPrChange>
              </w:rPr>
              <w:t>Optional</w:t>
            </w:r>
          </w:p>
        </w:tc>
        <w:tc>
          <w:tcPr>
            <w:tcW w:w="1808" w:type="dxa"/>
          </w:tcPr>
          <w:p w14:paraId="6EEEB9F2" w14:textId="0825CD07" w:rsidR="002B4698" w:rsidRPr="00E46C57" w:rsidRDefault="002B4698" w:rsidP="001737BB">
            <w:pPr>
              <w:jc w:val="center"/>
              <w:rPr>
                <w:sz w:val="24"/>
                <w:szCs w:val="24"/>
                <w:rPrChange w:id="558" w:author="Scott Nicholas" w:date="2020-06-20T01:19:00Z">
                  <w:rPr/>
                </w:rPrChange>
              </w:rPr>
            </w:pPr>
            <w:r w:rsidRPr="00E46C57">
              <w:rPr>
                <w:sz w:val="24"/>
                <w:szCs w:val="24"/>
                <w:rPrChange w:id="559" w:author="Scott Nicholas" w:date="2020-06-20T01:19:00Z">
                  <w:rPr/>
                </w:rPrChange>
              </w:rPr>
              <w:t>Optional</w:t>
            </w:r>
          </w:p>
        </w:tc>
      </w:tr>
    </w:tbl>
    <w:p w14:paraId="68E6AD57" w14:textId="77777777" w:rsidR="005145C0" w:rsidRPr="00E46C57" w:rsidRDefault="005145C0" w:rsidP="00834368">
      <w:pPr>
        <w:rPr>
          <w:sz w:val="24"/>
          <w:szCs w:val="24"/>
          <w:rPrChange w:id="560" w:author="Scott Nicholas" w:date="2020-06-20T01:19:00Z">
            <w:rPr/>
          </w:rPrChange>
        </w:rPr>
      </w:pPr>
    </w:p>
    <w:p w14:paraId="371EA2A7" w14:textId="77777777" w:rsidR="00126BDE" w:rsidRPr="00E46C57" w:rsidRDefault="00126BDE" w:rsidP="001737BB">
      <w:pPr>
        <w:rPr>
          <w:sz w:val="24"/>
          <w:szCs w:val="24"/>
          <w:rPrChange w:id="561" w:author="Scott Nicholas" w:date="2020-06-20T01:19:00Z">
            <w:rPr/>
          </w:rPrChange>
        </w:rPr>
      </w:pPr>
    </w:p>
    <w:p w14:paraId="5EC2C0C5" w14:textId="194EDD74" w:rsidR="005767A5" w:rsidRPr="00673DB4" w:rsidDel="005767A5" w:rsidRDefault="005767A5" w:rsidP="005C4FFF">
      <w:pPr>
        <w:pStyle w:val="ListParagraph"/>
        <w:numPr>
          <w:ilvl w:val="0"/>
          <w:numId w:val="5"/>
        </w:numPr>
        <w:rPr>
          <w:del w:id="562" w:author="Dan Gisolfi" w:date="2020-06-25T11:57:00Z"/>
          <w:moveTo w:id="563" w:author="Dan Gisolfi" w:date="2020-06-25T11:57:00Z"/>
          <w:sz w:val="24"/>
          <w:szCs w:val="24"/>
        </w:rPr>
        <w:pPrChange w:id="564" w:author="Dan Gisolfi" w:date="2020-06-25T11:57:00Z">
          <w:pPr>
            <w:pStyle w:val="ListParagraph"/>
            <w:numPr>
              <w:numId w:val="5"/>
            </w:numPr>
            <w:ind w:hanging="360"/>
          </w:pPr>
        </w:pPrChange>
      </w:pPr>
      <w:moveToRangeStart w:id="565" w:author="Dan Gisolfi" w:date="2020-06-25T11:57:00Z" w:name="move43978681"/>
      <w:moveTo w:id="566" w:author="Dan Gisolfi" w:date="2020-06-25T11:57:00Z">
        <w:r w:rsidRPr="005767A5">
          <w:rPr>
            <w:sz w:val="24"/>
            <w:szCs w:val="24"/>
          </w:rPr>
          <w:t>Transaction Author</w:t>
        </w:r>
      </w:moveTo>
      <w:ins w:id="567" w:author="Dan Gisolfi" w:date="2020-06-25T11:57:00Z">
        <w:r w:rsidRPr="005767A5">
          <w:rPr>
            <w:sz w:val="24"/>
            <w:szCs w:val="24"/>
          </w:rPr>
          <w:t>s (</w:t>
        </w:r>
      </w:ins>
    </w:p>
    <w:moveToRangeEnd w:id="565"/>
    <w:p w14:paraId="2D52B20B" w14:textId="607298E9" w:rsidR="00126BDE" w:rsidRPr="005767A5" w:rsidRDefault="005767A5" w:rsidP="005767A5">
      <w:pPr>
        <w:pStyle w:val="ListParagraph"/>
        <w:numPr>
          <w:ilvl w:val="0"/>
          <w:numId w:val="5"/>
        </w:numPr>
        <w:rPr>
          <w:sz w:val="24"/>
          <w:szCs w:val="24"/>
          <w:rPrChange w:id="568" w:author="Dan Gisolfi" w:date="2020-06-25T11:57:00Z">
            <w:rPr/>
          </w:rPrChange>
        </w:rPr>
      </w:pPr>
      <w:ins w:id="569" w:author="Dan Gisolfi" w:date="2020-06-25T11:57:00Z">
        <w:r>
          <w:rPr>
            <w:sz w:val="24"/>
            <w:szCs w:val="24"/>
          </w:rPr>
          <w:t xml:space="preserve">Members and </w:t>
        </w:r>
      </w:ins>
      <w:r w:rsidR="00126BDE" w:rsidRPr="005767A5">
        <w:rPr>
          <w:sz w:val="24"/>
          <w:szCs w:val="24"/>
          <w:rPrChange w:id="570" w:author="Dan Gisolfi" w:date="2020-06-25T11:57:00Z">
            <w:rPr/>
          </w:rPrChange>
        </w:rPr>
        <w:t>Non-Members</w:t>
      </w:r>
      <w:ins w:id="571" w:author="Dan Gisolfi" w:date="2020-06-25T11:57:00Z">
        <w:r>
          <w:rPr>
            <w:sz w:val="24"/>
            <w:szCs w:val="24"/>
          </w:rPr>
          <w:t>)</w:t>
        </w:r>
      </w:ins>
    </w:p>
    <w:p w14:paraId="190D0CC3" w14:textId="048AE012" w:rsidR="00126BDE" w:rsidRPr="00E46C57" w:rsidDel="005767A5" w:rsidRDefault="00126BDE" w:rsidP="005767A5">
      <w:pPr>
        <w:pStyle w:val="ListParagraph"/>
        <w:numPr>
          <w:ilvl w:val="0"/>
          <w:numId w:val="10"/>
        </w:numPr>
        <w:rPr>
          <w:moveFrom w:id="572" w:author="Dan Gisolfi" w:date="2020-06-25T11:57:00Z"/>
          <w:sz w:val="24"/>
          <w:szCs w:val="24"/>
          <w:rPrChange w:id="573" w:author="Scott Nicholas" w:date="2020-06-20T01:19:00Z">
            <w:rPr>
              <w:moveFrom w:id="574" w:author="Dan Gisolfi" w:date="2020-06-25T11:57:00Z"/>
            </w:rPr>
          </w:rPrChange>
        </w:rPr>
        <w:pPrChange w:id="575" w:author="Dan Gisolfi" w:date="2020-06-25T11:58:00Z">
          <w:pPr>
            <w:pStyle w:val="ListParagraph"/>
            <w:numPr>
              <w:numId w:val="10"/>
            </w:numPr>
            <w:ind w:left="1440" w:hanging="360"/>
          </w:pPr>
        </w:pPrChange>
      </w:pPr>
      <w:moveFromRangeStart w:id="576" w:author="Dan Gisolfi" w:date="2020-06-25T11:57:00Z" w:name="move43978681"/>
      <w:moveFrom w:id="577" w:author="Dan Gisolfi" w:date="2020-06-25T11:57:00Z">
        <w:r w:rsidRPr="00E46C57" w:rsidDel="005767A5">
          <w:rPr>
            <w:sz w:val="24"/>
            <w:szCs w:val="24"/>
            <w:rPrChange w:id="578" w:author="Scott Nicholas" w:date="2020-06-20T01:19:00Z">
              <w:rPr/>
            </w:rPrChange>
          </w:rPr>
          <w:t>Transaction Author</w:t>
        </w:r>
      </w:moveFrom>
    </w:p>
    <w:moveFromRangeEnd w:id="576"/>
    <w:p w14:paraId="107E6354" w14:textId="55439780" w:rsidR="00126BDE" w:rsidRPr="00E46C57" w:rsidRDefault="00126BDE" w:rsidP="005767A5">
      <w:pPr>
        <w:pStyle w:val="ListParagraph"/>
        <w:numPr>
          <w:ilvl w:val="0"/>
          <w:numId w:val="10"/>
        </w:numPr>
        <w:rPr>
          <w:sz w:val="24"/>
          <w:szCs w:val="24"/>
          <w:rPrChange w:id="579" w:author="Scott Nicholas" w:date="2020-06-20T01:19:00Z">
            <w:rPr/>
          </w:rPrChange>
        </w:rPr>
        <w:pPrChange w:id="580" w:author="Dan Gisolfi" w:date="2020-06-25T11:58:00Z">
          <w:pPr>
            <w:pStyle w:val="ListParagraph"/>
            <w:numPr>
              <w:ilvl w:val="1"/>
              <w:numId w:val="10"/>
            </w:numPr>
            <w:ind w:left="2160" w:hanging="360"/>
          </w:pPr>
        </w:pPrChange>
      </w:pPr>
      <w:r w:rsidRPr="00E46C57">
        <w:rPr>
          <w:sz w:val="24"/>
          <w:szCs w:val="24"/>
          <w:rPrChange w:id="581" w:author="Scott Nicholas" w:date="2020-06-20T01:19:00Z">
            <w:rPr/>
          </w:rPrChange>
        </w:rPr>
        <w:t>Any entity (member or non-member) that is the submitter of a write transaction</w:t>
      </w:r>
      <w:r w:rsidR="006E55F2" w:rsidRPr="00E46C57">
        <w:rPr>
          <w:sz w:val="24"/>
          <w:szCs w:val="24"/>
          <w:rPrChange w:id="582" w:author="Scott Nicholas" w:date="2020-06-20T01:19:00Z">
            <w:rPr/>
          </w:rPrChange>
        </w:rPr>
        <w:t xml:space="preserve"> in support of using the ledger for decentralized identity interactions.  </w:t>
      </w:r>
    </w:p>
    <w:p w14:paraId="0841B27D" w14:textId="77777777" w:rsidR="00126BDE" w:rsidRPr="00E46C57" w:rsidRDefault="00126BDE" w:rsidP="005767A5">
      <w:pPr>
        <w:pStyle w:val="ListParagraph"/>
        <w:numPr>
          <w:ilvl w:val="0"/>
          <w:numId w:val="10"/>
        </w:numPr>
        <w:rPr>
          <w:sz w:val="24"/>
          <w:szCs w:val="24"/>
          <w:rPrChange w:id="583" w:author="Scott Nicholas" w:date="2020-06-20T01:19:00Z">
            <w:rPr/>
          </w:rPrChange>
        </w:rPr>
        <w:pPrChange w:id="584" w:author="Dan Gisolfi" w:date="2020-06-25T11:58:00Z">
          <w:pPr>
            <w:pStyle w:val="ListParagraph"/>
            <w:numPr>
              <w:ilvl w:val="1"/>
              <w:numId w:val="10"/>
            </w:numPr>
            <w:ind w:left="2160" w:hanging="360"/>
          </w:pPr>
        </w:pPrChange>
      </w:pPr>
      <w:r w:rsidRPr="00E46C57">
        <w:rPr>
          <w:sz w:val="24"/>
          <w:szCs w:val="24"/>
          <w:rPrChange w:id="585" w:author="Scott Nicholas" w:date="2020-06-20T01:19:00Z">
            <w:rPr/>
          </w:rPrChange>
        </w:rPr>
        <w:t>Interacts with a Transaction Endorser for the processing of write requests.</w:t>
      </w:r>
    </w:p>
    <w:p w14:paraId="08F88B69" w14:textId="6C898509" w:rsidR="006E55F2" w:rsidRPr="00E46C57" w:rsidRDefault="00126BDE" w:rsidP="005767A5">
      <w:pPr>
        <w:pStyle w:val="ListParagraph"/>
        <w:numPr>
          <w:ilvl w:val="0"/>
          <w:numId w:val="10"/>
        </w:numPr>
        <w:rPr>
          <w:sz w:val="24"/>
          <w:szCs w:val="24"/>
          <w:rPrChange w:id="586" w:author="Scott Nicholas" w:date="2020-06-20T01:19:00Z">
            <w:rPr/>
          </w:rPrChange>
        </w:rPr>
        <w:pPrChange w:id="587" w:author="Dan Gisolfi" w:date="2020-06-25T11:58:00Z">
          <w:pPr>
            <w:pStyle w:val="ListParagraph"/>
            <w:numPr>
              <w:ilvl w:val="1"/>
              <w:numId w:val="10"/>
            </w:numPr>
            <w:ind w:left="2160" w:hanging="360"/>
          </w:pPr>
        </w:pPrChange>
      </w:pPr>
      <w:r w:rsidRPr="00E46C57">
        <w:rPr>
          <w:sz w:val="24"/>
          <w:szCs w:val="24"/>
          <w:rPrChange w:id="588" w:author="Scott Nicholas" w:date="2020-06-20T01:19:00Z">
            <w:rPr/>
          </w:rPrChange>
        </w:rPr>
        <w:t xml:space="preserve">Can only submit those </w:t>
      </w:r>
      <w:r w:rsidR="006E55F2" w:rsidRPr="00E46C57">
        <w:rPr>
          <w:sz w:val="24"/>
          <w:szCs w:val="24"/>
          <w:rPrChange w:id="589" w:author="Scott Nicholas" w:date="2020-06-20T01:19:00Z">
            <w:rPr/>
          </w:rPrChange>
        </w:rPr>
        <w:t>transaction</w:t>
      </w:r>
      <w:r w:rsidRPr="00E46C57">
        <w:rPr>
          <w:sz w:val="24"/>
          <w:szCs w:val="24"/>
          <w:rPrChange w:id="590" w:author="Scott Nicholas" w:date="2020-06-20T01:19:00Z">
            <w:rPr/>
          </w:rPrChange>
        </w:rPr>
        <w:t xml:space="preserve"> types outlined in the Utilities ledger access policies and ledger data policies. See </w:t>
      </w:r>
      <w:r w:rsidR="00807371" w:rsidRPr="00E46C57">
        <w:rPr>
          <w:sz w:val="24"/>
          <w:szCs w:val="24"/>
          <w:rPrChange w:id="591" w:author="Scott Nicholas" w:date="2020-06-20T01:19:00Z">
            <w:rPr/>
          </w:rPrChange>
        </w:rPr>
        <w:fldChar w:fldCharType="begin"/>
      </w:r>
      <w:r w:rsidR="00807371" w:rsidRPr="00E46C57">
        <w:rPr>
          <w:sz w:val="24"/>
          <w:szCs w:val="24"/>
          <w:rPrChange w:id="592" w:author="Scott Nicholas" w:date="2020-06-20T01:19:00Z">
            <w:rPr/>
          </w:rPrChange>
        </w:rPr>
        <w:instrText xml:space="preserve"> HYPERLINK "https://bedrock-consortium.github.io/bbu-gf/" </w:instrText>
      </w:r>
      <w:r w:rsidR="00807371" w:rsidRPr="00E46C57">
        <w:rPr>
          <w:sz w:val="24"/>
          <w:szCs w:val="24"/>
          <w:rPrChange w:id="593" w:author="Scott Nicholas" w:date="2020-06-20T01:19:00Z">
            <w:rPr>
              <w:rStyle w:val="Hyperlink"/>
            </w:rPr>
          </w:rPrChange>
        </w:rPr>
        <w:fldChar w:fldCharType="separate"/>
      </w:r>
      <w:r w:rsidRPr="00E46C57">
        <w:rPr>
          <w:rStyle w:val="Hyperlink"/>
          <w:sz w:val="24"/>
          <w:szCs w:val="24"/>
          <w:rPrChange w:id="594" w:author="Scott Nicholas" w:date="2020-06-20T01:19:00Z">
            <w:rPr>
              <w:rStyle w:val="Hyperlink"/>
            </w:rPr>
          </w:rPrChange>
        </w:rPr>
        <w:t xml:space="preserve">Utilities </w:t>
      </w:r>
      <w:r w:rsidR="006E55F2" w:rsidRPr="00E46C57">
        <w:rPr>
          <w:rStyle w:val="Hyperlink"/>
          <w:sz w:val="24"/>
          <w:szCs w:val="24"/>
          <w:rPrChange w:id="595" w:author="Scott Nicholas" w:date="2020-06-20T01:19:00Z">
            <w:rPr>
              <w:rStyle w:val="Hyperlink"/>
            </w:rPr>
          </w:rPrChange>
        </w:rPr>
        <w:t>Constitution</w:t>
      </w:r>
      <w:r w:rsidR="00807371" w:rsidRPr="00E46C57">
        <w:rPr>
          <w:rStyle w:val="Hyperlink"/>
          <w:sz w:val="24"/>
          <w:szCs w:val="24"/>
          <w:rPrChange w:id="596" w:author="Scott Nicholas" w:date="2020-06-20T01:19:00Z">
            <w:rPr>
              <w:rStyle w:val="Hyperlink"/>
            </w:rPr>
          </w:rPrChange>
        </w:rPr>
        <w:fldChar w:fldCharType="end"/>
      </w:r>
      <w:r w:rsidR="006E55F2" w:rsidRPr="00E46C57">
        <w:rPr>
          <w:sz w:val="24"/>
          <w:szCs w:val="24"/>
          <w:rPrChange w:id="597" w:author="Scott Nicholas" w:date="2020-06-20T01:19:00Z">
            <w:rPr/>
          </w:rPrChange>
        </w:rPr>
        <w:t xml:space="preserve">. </w:t>
      </w:r>
    </w:p>
    <w:p w14:paraId="1197286F" w14:textId="77777777" w:rsidR="006E55F2" w:rsidRPr="00E46C57" w:rsidRDefault="006E55F2" w:rsidP="005767A5">
      <w:pPr>
        <w:pStyle w:val="ListParagraph"/>
        <w:numPr>
          <w:ilvl w:val="0"/>
          <w:numId w:val="10"/>
        </w:numPr>
        <w:rPr>
          <w:sz w:val="24"/>
          <w:szCs w:val="24"/>
          <w:rPrChange w:id="598" w:author="Scott Nicholas" w:date="2020-06-20T01:19:00Z">
            <w:rPr/>
          </w:rPrChange>
        </w:rPr>
        <w:pPrChange w:id="599" w:author="Dan Gisolfi" w:date="2020-06-25T11:58:00Z">
          <w:pPr>
            <w:pStyle w:val="ListParagraph"/>
            <w:numPr>
              <w:ilvl w:val="1"/>
              <w:numId w:val="10"/>
            </w:numPr>
            <w:ind w:left="2160" w:hanging="360"/>
          </w:pPr>
        </w:pPrChange>
      </w:pPr>
      <w:r w:rsidRPr="00E46C57">
        <w:rPr>
          <w:sz w:val="24"/>
          <w:szCs w:val="24"/>
          <w:rPrChange w:id="600" w:author="Scott Nicholas" w:date="2020-06-20T01:19:00Z">
            <w:rPr/>
          </w:rPrChange>
        </w:rPr>
        <w:t xml:space="preserve">Must </w:t>
      </w:r>
      <w:r w:rsidR="00126BDE" w:rsidRPr="00E46C57">
        <w:rPr>
          <w:sz w:val="24"/>
          <w:szCs w:val="24"/>
          <w:rPrChange w:id="601" w:author="Scott Nicholas" w:date="2020-06-20T01:19:00Z">
            <w:rPr/>
          </w:rPrChange>
        </w:rPr>
        <w:t>sign the</w:t>
      </w:r>
      <w:r w:rsidRPr="00E46C57">
        <w:rPr>
          <w:sz w:val="24"/>
          <w:szCs w:val="24"/>
          <w:rPrChange w:id="602" w:author="Scott Nicholas" w:date="2020-06-20T01:19:00Z">
            <w:rPr/>
          </w:rPrChange>
        </w:rPr>
        <w:t xml:space="preserve"> </w:t>
      </w:r>
      <w:r w:rsidRPr="00E46C57">
        <w:rPr>
          <w:b/>
          <w:bCs/>
          <w:sz w:val="24"/>
          <w:szCs w:val="24"/>
          <w:rPrChange w:id="603" w:author="Scott Nicholas" w:date="2020-06-20T01:19:00Z">
            <w:rPr>
              <w:b/>
              <w:bCs/>
            </w:rPr>
          </w:rPrChange>
        </w:rPr>
        <w:t>Transaction Author Agreement</w:t>
      </w:r>
      <w:r w:rsidRPr="00E46C57">
        <w:rPr>
          <w:sz w:val="24"/>
          <w:szCs w:val="24"/>
          <w:rPrChange w:id="604" w:author="Scott Nicholas" w:date="2020-06-20T01:19:00Z">
            <w:rPr/>
          </w:rPrChange>
        </w:rPr>
        <w:t>.</w:t>
      </w:r>
    </w:p>
    <w:p w14:paraId="7E3E3875" w14:textId="38A88855" w:rsidR="00126BDE" w:rsidRPr="00E46C57" w:rsidDel="00A27D6E" w:rsidRDefault="00126BDE">
      <w:pPr>
        <w:pStyle w:val="ListParagraph"/>
        <w:ind w:left="1440"/>
        <w:rPr>
          <w:del w:id="605" w:author="Scott Nicholas" w:date="2020-06-16T14:12:00Z"/>
          <w:sz w:val="24"/>
          <w:szCs w:val="24"/>
          <w:rPrChange w:id="606" w:author="Scott Nicholas" w:date="2020-06-20T01:19:00Z">
            <w:rPr>
              <w:del w:id="607" w:author="Scott Nicholas" w:date="2020-06-16T14:12:00Z"/>
            </w:rPr>
          </w:rPrChange>
        </w:rPr>
        <w:pPrChange w:id="608" w:author="Scott Nicholas" w:date="2020-06-16T14:10:00Z">
          <w:pPr>
            <w:pStyle w:val="ListParagraph"/>
            <w:numPr>
              <w:numId w:val="10"/>
            </w:numPr>
            <w:ind w:left="1440" w:hanging="360"/>
          </w:pPr>
        </w:pPrChange>
      </w:pPr>
      <w:del w:id="609" w:author="Scott Nicholas" w:date="2020-06-16T14:12:00Z">
        <w:r w:rsidRPr="00E46C57" w:rsidDel="00A27D6E">
          <w:rPr>
            <w:sz w:val="24"/>
            <w:szCs w:val="24"/>
            <w:rPrChange w:id="610" w:author="Scott Nicholas" w:date="2020-06-20T01:19:00Z">
              <w:rPr/>
            </w:rPrChange>
          </w:rPr>
          <w:delText>Contributors</w:delText>
        </w:r>
      </w:del>
      <w:ins w:id="611" w:author="Dan Gisolfi" w:date="2020-04-29T12:42:00Z">
        <w:del w:id="612" w:author="Scott Nicholas" w:date="2020-06-16T14:12:00Z">
          <w:r w:rsidR="00326816" w:rsidRPr="00E46C57" w:rsidDel="00A27D6E">
            <w:rPr>
              <w:sz w:val="24"/>
              <w:szCs w:val="24"/>
              <w:rPrChange w:id="613" w:author="Scott Nicholas" w:date="2020-06-20T01:19:00Z">
                <w:rPr/>
              </w:rPrChange>
            </w:rPr>
            <w:delText>Associate</w:delText>
          </w:r>
        </w:del>
      </w:ins>
    </w:p>
    <w:p w14:paraId="51510434" w14:textId="600A1AA4" w:rsidR="00126BDE" w:rsidRPr="00E46C57" w:rsidDel="002B4698" w:rsidRDefault="006E55F2">
      <w:pPr>
        <w:pStyle w:val="ListParagraph"/>
        <w:numPr>
          <w:ilvl w:val="0"/>
          <w:numId w:val="10"/>
        </w:numPr>
        <w:rPr>
          <w:del w:id="614" w:author="Scott Nicholas" w:date="2020-06-19T09:50:00Z"/>
          <w:sz w:val="24"/>
          <w:szCs w:val="24"/>
          <w:rPrChange w:id="615" w:author="Scott Nicholas" w:date="2020-06-20T01:19:00Z">
            <w:rPr>
              <w:del w:id="616" w:author="Scott Nicholas" w:date="2020-06-19T09:50:00Z"/>
            </w:rPr>
          </w:rPrChange>
        </w:rPr>
        <w:pPrChange w:id="617" w:author="Scott Nicholas" w:date="2020-06-16T14:09:00Z">
          <w:pPr>
            <w:pStyle w:val="ListParagraph"/>
            <w:numPr>
              <w:ilvl w:val="1"/>
              <w:numId w:val="10"/>
            </w:numPr>
            <w:ind w:left="2160" w:hanging="360"/>
          </w:pPr>
        </w:pPrChange>
      </w:pPr>
      <w:del w:id="618" w:author="Scott Nicholas" w:date="2020-06-19T09:50:00Z">
        <w:r w:rsidRPr="00E46C57" w:rsidDel="002B4698">
          <w:rPr>
            <w:sz w:val="24"/>
            <w:szCs w:val="24"/>
            <w:rPrChange w:id="619" w:author="Scott Nicholas" w:date="2020-06-20T01:19:00Z">
              <w:rPr/>
            </w:rPrChange>
          </w:rPr>
          <w:delText xml:space="preserve">A </w:delText>
        </w:r>
        <w:r w:rsidRPr="00E46C57" w:rsidDel="002B4698">
          <w:rPr>
            <w:b/>
            <w:bCs/>
            <w:sz w:val="24"/>
            <w:szCs w:val="24"/>
            <w:rPrChange w:id="620" w:author="Scott Nicholas" w:date="2020-06-20T01:19:00Z">
              <w:rPr>
                <w:b/>
                <w:bCs/>
              </w:rPr>
            </w:rPrChange>
          </w:rPr>
          <w:delText xml:space="preserve">Contributors License Agreement (CLA) </w:delText>
        </w:r>
        <w:r w:rsidRPr="00E46C57" w:rsidDel="002B4698">
          <w:rPr>
            <w:sz w:val="24"/>
            <w:szCs w:val="24"/>
            <w:rPrChange w:id="621" w:author="Scott Nicholas" w:date="2020-06-20T01:19:00Z">
              <w:rPr/>
            </w:rPrChange>
          </w:rPr>
          <w:delText xml:space="preserve">is not required to </w:delText>
        </w:r>
      </w:del>
      <w:del w:id="622" w:author="Scott Nicholas" w:date="2020-06-16T14:13:00Z">
        <w:r w:rsidR="00126BDE" w:rsidRPr="00E46C57" w:rsidDel="00A27D6E">
          <w:rPr>
            <w:sz w:val="24"/>
            <w:szCs w:val="24"/>
            <w:rPrChange w:id="623" w:author="Scott Nicholas" w:date="2020-06-20T01:19:00Z">
              <w:rPr/>
            </w:rPrChange>
          </w:rPr>
          <w:delText xml:space="preserve">participation in </w:delText>
        </w:r>
      </w:del>
      <w:ins w:id="624" w:author="Dan Gisolfi" w:date="2020-04-29T12:42:00Z">
        <w:del w:id="625" w:author="Scott Nicholas" w:date="2020-06-16T14:13:00Z">
          <w:r w:rsidR="00326816" w:rsidRPr="00E46C57" w:rsidDel="00A27D6E">
            <w:rPr>
              <w:sz w:val="24"/>
              <w:szCs w:val="24"/>
              <w:rPrChange w:id="626" w:author="Scott Nicholas" w:date="2020-06-20T01:19:00Z">
                <w:rPr/>
              </w:rPrChange>
            </w:rPr>
            <w:delText>c</w:delText>
          </w:r>
        </w:del>
      </w:ins>
      <w:del w:id="627" w:author="Scott Nicholas" w:date="2020-06-16T14:13:00Z">
        <w:r w:rsidR="00126BDE" w:rsidRPr="00E46C57" w:rsidDel="00A27D6E">
          <w:rPr>
            <w:sz w:val="24"/>
            <w:szCs w:val="24"/>
            <w:rPrChange w:id="628" w:author="Scott Nicholas" w:date="2020-06-20T01:19:00Z">
              <w:rPr/>
            </w:rPrChange>
          </w:rPr>
          <w:delText>Committees within the Technical Project.</w:delText>
        </w:r>
      </w:del>
    </w:p>
    <w:p w14:paraId="27D560FE" w14:textId="77777777" w:rsidR="00126BDE" w:rsidRPr="00E46C57" w:rsidRDefault="00126BDE" w:rsidP="002B4698">
      <w:pPr>
        <w:rPr>
          <w:sz w:val="24"/>
          <w:szCs w:val="24"/>
          <w:rPrChange w:id="629" w:author="Scott Nicholas" w:date="2020-06-20T01:19:00Z">
            <w:rPr/>
          </w:rPrChange>
        </w:rPr>
      </w:pPr>
    </w:p>
    <w:p w14:paraId="3EA98AAA" w14:textId="77777777" w:rsidR="00834368" w:rsidRPr="00E46C57" w:rsidRDefault="00834368" w:rsidP="001737BB">
      <w:pPr>
        <w:rPr>
          <w:sz w:val="24"/>
          <w:szCs w:val="24"/>
          <w:rPrChange w:id="630" w:author="Scott Nicholas" w:date="2020-06-20T01:19:00Z">
            <w:rPr/>
          </w:rPrChange>
        </w:rPr>
      </w:pPr>
    </w:p>
    <w:p w14:paraId="6F0E6511" w14:textId="3B19B8F8"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Governing Board</w:t>
      </w:r>
    </w:p>
    <w:p w14:paraId="4F1A4522" w14:textId="019D9E29" w:rsidR="005145C0" w:rsidRPr="00E46C57" w:rsidDel="00A27D6E" w:rsidRDefault="005145C0">
      <w:pPr>
        <w:pStyle w:val="Heading1"/>
        <w:keepNext w:val="0"/>
        <w:widowControl w:val="0"/>
        <w:numPr>
          <w:ilvl w:val="1"/>
          <w:numId w:val="3"/>
        </w:numPr>
        <w:spacing w:before="0"/>
        <w:rPr>
          <w:del w:id="631" w:author="Scott Nicholas" w:date="2020-06-16T14:08:00Z"/>
          <w:rFonts w:ascii="Times New Roman" w:hAnsi="Times New Roman" w:cs="Times New Roman"/>
          <w:b w:val="0"/>
          <w:sz w:val="24"/>
          <w:szCs w:val="24"/>
          <w:rPrChange w:id="632" w:author="Scott Nicholas" w:date="2020-06-20T01:19:00Z">
            <w:rPr>
              <w:del w:id="633" w:author="Scott Nicholas" w:date="2020-06-16T14:08:00Z"/>
              <w:b w:val="0"/>
              <w:sz w:val="24"/>
              <w:szCs w:val="24"/>
            </w:rPr>
          </w:rPrChange>
        </w:rPr>
      </w:pPr>
      <w:del w:id="634" w:author="Scott Nicholas" w:date="2020-06-16T14:08:00Z">
        <w:r w:rsidRPr="00E46C57" w:rsidDel="00A27D6E">
          <w:rPr>
            <w:rFonts w:ascii="Times New Roman" w:hAnsi="Times New Roman" w:cs="Times New Roman"/>
            <w:b w:val="0"/>
            <w:sz w:val="24"/>
            <w:szCs w:val="24"/>
            <w:rPrChange w:id="635" w:author="Scott Nicholas" w:date="2020-06-20T01:19:00Z">
              <w:rPr>
                <w:b w:val="0"/>
                <w:sz w:val="24"/>
                <w:szCs w:val="24"/>
              </w:rPr>
            </w:rPrChange>
          </w:rPr>
          <w:delText>The Governing Board shall be referred to as the “Board of Directors”.</w:delText>
        </w:r>
      </w:del>
    </w:p>
    <w:p w14:paraId="164822A2" w14:textId="26458FDA" w:rsidR="0075596C" w:rsidRPr="00E46C57" w:rsidDel="002B4698" w:rsidRDefault="007866D7">
      <w:pPr>
        <w:pStyle w:val="Heading1"/>
        <w:keepNext w:val="0"/>
        <w:widowControl w:val="0"/>
        <w:numPr>
          <w:ilvl w:val="2"/>
          <w:numId w:val="3"/>
        </w:numPr>
        <w:spacing w:before="0"/>
        <w:rPr>
          <w:del w:id="636" w:author="Scott Nicholas" w:date="2020-06-19T09:54:00Z"/>
          <w:rFonts w:ascii="Times New Roman" w:hAnsi="Times New Roman" w:cs="Times New Roman"/>
          <w:b w:val="0"/>
          <w:sz w:val="24"/>
          <w:szCs w:val="24"/>
          <w:rPrChange w:id="637" w:author="Scott Nicholas" w:date="2020-06-20T01:19:00Z">
            <w:rPr>
              <w:del w:id="638" w:author="Scott Nicholas" w:date="2020-06-19T09:54:00Z"/>
              <w:b w:val="0"/>
              <w:sz w:val="24"/>
              <w:szCs w:val="24"/>
            </w:rPr>
          </w:rPrChange>
        </w:rPr>
        <w:pPrChange w:id="639" w:author="Scott Nicholas" w:date="2020-06-19T09:54:00Z">
          <w:pPr>
            <w:pStyle w:val="Heading1"/>
            <w:keepNext w:val="0"/>
            <w:widowControl w:val="0"/>
            <w:numPr>
              <w:ilvl w:val="1"/>
              <w:numId w:val="3"/>
            </w:numPr>
            <w:spacing w:before="0"/>
            <w:ind w:hanging="360"/>
          </w:pPr>
        </w:pPrChange>
      </w:pPr>
      <w:r w:rsidRPr="00E46C57">
        <w:rPr>
          <w:rFonts w:ascii="Times New Roman" w:eastAsia="Times New Roman" w:hAnsi="Times New Roman" w:cs="Times New Roman"/>
          <w:b w:val="0"/>
          <w:sz w:val="24"/>
          <w:szCs w:val="24"/>
        </w:rPr>
        <w:t xml:space="preserve">The Governing Board </w:t>
      </w:r>
      <w:ins w:id="640" w:author="Scott Nicholas" w:date="2020-06-16T14:14:00Z">
        <w:r w:rsidR="0085783F" w:rsidRPr="00603754">
          <w:rPr>
            <w:rFonts w:ascii="Times New Roman" w:eastAsia="Times New Roman" w:hAnsi="Times New Roman" w:cs="Times New Roman"/>
            <w:b w:val="0"/>
            <w:sz w:val="24"/>
            <w:szCs w:val="24"/>
          </w:rPr>
          <w:t>will be composed of</w:t>
        </w:r>
      </w:ins>
      <w:ins w:id="641" w:author="Scott Nicholas" w:date="2020-06-19T09:54:00Z">
        <w:r w:rsidR="002B4698" w:rsidRPr="00603754">
          <w:rPr>
            <w:rFonts w:ascii="Times New Roman" w:eastAsia="Times New Roman" w:hAnsi="Times New Roman" w:cs="Times New Roman"/>
            <w:b w:val="0"/>
            <w:sz w:val="24"/>
            <w:szCs w:val="24"/>
          </w:rPr>
          <w:t xml:space="preserve"> </w:t>
        </w:r>
      </w:ins>
      <w:del w:id="642" w:author="Scott Nicholas" w:date="2020-06-16T14:16:00Z">
        <w:r w:rsidRPr="00603754" w:rsidDel="0085783F">
          <w:rPr>
            <w:rFonts w:ascii="Times New Roman" w:eastAsia="Times New Roman" w:hAnsi="Times New Roman" w:cs="Times New Roman"/>
            <w:b w:val="0"/>
            <w:sz w:val="24"/>
            <w:szCs w:val="24"/>
          </w:rPr>
          <w:delText xml:space="preserve">voting members shall consist of no less than </w:delText>
        </w:r>
        <w:r w:rsidR="005145C0" w:rsidRPr="00603754" w:rsidDel="0085783F">
          <w:rPr>
            <w:rFonts w:ascii="Times New Roman" w:eastAsia="Times New Roman" w:hAnsi="Times New Roman" w:cs="Times New Roman"/>
            <w:b w:val="0"/>
            <w:sz w:val="24"/>
            <w:szCs w:val="24"/>
          </w:rPr>
          <w:delText xml:space="preserve">seven </w:delText>
        </w:r>
        <w:r w:rsidRPr="00603754" w:rsidDel="0085783F">
          <w:rPr>
            <w:rFonts w:ascii="Times New Roman" w:eastAsia="Times New Roman" w:hAnsi="Times New Roman" w:cs="Times New Roman"/>
            <w:b w:val="0"/>
            <w:sz w:val="24"/>
            <w:szCs w:val="24"/>
          </w:rPr>
          <w:delText>(</w:delText>
        </w:r>
        <w:r w:rsidR="005145C0" w:rsidRPr="00603754" w:rsidDel="0085783F">
          <w:rPr>
            <w:rFonts w:ascii="Times New Roman" w:eastAsia="Times New Roman" w:hAnsi="Times New Roman" w:cs="Times New Roman"/>
            <w:b w:val="0"/>
            <w:sz w:val="24"/>
            <w:szCs w:val="24"/>
          </w:rPr>
          <w:delText>7</w:delText>
        </w:r>
        <w:r w:rsidRPr="00603754" w:rsidDel="0085783F">
          <w:rPr>
            <w:rFonts w:ascii="Times New Roman" w:eastAsia="Times New Roman" w:hAnsi="Times New Roman" w:cs="Times New Roman"/>
            <w:b w:val="0"/>
            <w:sz w:val="24"/>
            <w:szCs w:val="24"/>
          </w:rPr>
          <w:delText xml:space="preserve">) </w:delText>
        </w:r>
        <w:r w:rsidR="005145C0" w:rsidRPr="00603754" w:rsidDel="0085783F">
          <w:rPr>
            <w:rFonts w:ascii="Times New Roman" w:eastAsia="Times New Roman" w:hAnsi="Times New Roman" w:cs="Times New Roman"/>
            <w:b w:val="0"/>
            <w:sz w:val="24"/>
            <w:szCs w:val="24"/>
          </w:rPr>
          <w:delText xml:space="preserve">and </w:delText>
        </w:r>
        <w:r w:rsidRPr="00603754" w:rsidDel="0085783F">
          <w:rPr>
            <w:rFonts w:ascii="Times New Roman" w:eastAsia="Times New Roman" w:hAnsi="Times New Roman" w:cs="Times New Roman"/>
            <w:b w:val="0"/>
            <w:sz w:val="24"/>
            <w:szCs w:val="24"/>
          </w:rPr>
          <w:delText xml:space="preserve">no more than </w:delText>
        </w:r>
        <w:r w:rsidR="005145C0" w:rsidRPr="00603754" w:rsidDel="0085783F">
          <w:rPr>
            <w:rFonts w:ascii="Times New Roman" w:eastAsia="Times New Roman" w:hAnsi="Times New Roman" w:cs="Times New Roman"/>
            <w:b w:val="0"/>
            <w:sz w:val="24"/>
            <w:szCs w:val="24"/>
          </w:rPr>
          <w:delText>fifteen</w:delText>
        </w:r>
        <w:r w:rsidRPr="00603754" w:rsidDel="0085783F">
          <w:rPr>
            <w:rFonts w:ascii="Times New Roman" w:eastAsia="Times New Roman" w:hAnsi="Times New Roman" w:cs="Times New Roman"/>
            <w:b w:val="0"/>
            <w:sz w:val="24"/>
            <w:szCs w:val="24"/>
          </w:rPr>
          <w:delText xml:space="preserve"> (</w:delText>
        </w:r>
        <w:r w:rsidR="005145C0" w:rsidRPr="00603754" w:rsidDel="0085783F">
          <w:rPr>
            <w:rFonts w:ascii="Times New Roman" w:eastAsia="Times New Roman" w:hAnsi="Times New Roman" w:cs="Times New Roman"/>
            <w:b w:val="0"/>
            <w:sz w:val="24"/>
            <w:szCs w:val="24"/>
          </w:rPr>
          <w:delText>15</w:delText>
        </w:r>
        <w:r w:rsidRPr="00603754" w:rsidDel="0085783F">
          <w:rPr>
            <w:rFonts w:ascii="Times New Roman" w:eastAsia="Times New Roman" w:hAnsi="Times New Roman" w:cs="Times New Roman"/>
            <w:b w:val="0"/>
            <w:sz w:val="24"/>
            <w:szCs w:val="24"/>
          </w:rPr>
          <w:delText xml:space="preserve">) persons, composed of: </w:delText>
        </w:r>
      </w:del>
    </w:p>
    <w:p w14:paraId="6865523A" w14:textId="2050225B" w:rsidR="0075596C" w:rsidRPr="00E46C57" w:rsidDel="002B4698" w:rsidRDefault="007866D7">
      <w:pPr>
        <w:pStyle w:val="Heading1"/>
        <w:keepNext w:val="0"/>
        <w:widowControl w:val="0"/>
        <w:numPr>
          <w:ilvl w:val="2"/>
          <w:numId w:val="3"/>
        </w:numPr>
        <w:spacing w:before="0"/>
        <w:rPr>
          <w:del w:id="643" w:author="Scott Nicholas" w:date="2020-06-19T09:55:00Z"/>
          <w:rFonts w:ascii="Times New Roman" w:hAnsi="Times New Roman" w:cs="Times New Roman"/>
          <w:b w:val="0"/>
          <w:sz w:val="24"/>
          <w:szCs w:val="24"/>
          <w:rPrChange w:id="644" w:author="Scott Nicholas" w:date="2020-06-20T01:19:00Z">
            <w:rPr>
              <w:del w:id="645" w:author="Scott Nicholas" w:date="2020-06-19T09:55:00Z"/>
              <w:b w:val="0"/>
              <w:sz w:val="24"/>
              <w:szCs w:val="24"/>
            </w:rPr>
          </w:rPrChange>
        </w:rPr>
      </w:pPr>
      <w:r w:rsidRPr="00E46C57">
        <w:rPr>
          <w:rFonts w:ascii="Times New Roman" w:eastAsia="Times New Roman" w:hAnsi="Times New Roman" w:cs="Times New Roman"/>
          <w:b w:val="0"/>
          <w:sz w:val="24"/>
          <w:szCs w:val="24"/>
        </w:rPr>
        <w:t xml:space="preserve">one representative appointed by each </w:t>
      </w:r>
      <w:r w:rsidR="005145C0" w:rsidRPr="00603754">
        <w:rPr>
          <w:rFonts w:ascii="Times New Roman" w:eastAsia="Times New Roman" w:hAnsi="Times New Roman" w:cs="Times New Roman"/>
          <w:b w:val="0"/>
          <w:sz w:val="24"/>
          <w:szCs w:val="24"/>
        </w:rPr>
        <w:t xml:space="preserve">Governing </w:t>
      </w:r>
      <w:r w:rsidRPr="00603754">
        <w:rPr>
          <w:rFonts w:ascii="Times New Roman" w:eastAsia="Times New Roman" w:hAnsi="Times New Roman" w:cs="Times New Roman"/>
          <w:b w:val="0"/>
          <w:sz w:val="24"/>
          <w:szCs w:val="24"/>
        </w:rPr>
        <w:t>Membe</w:t>
      </w:r>
      <w:ins w:id="646" w:author="Scott Nicholas" w:date="2020-06-19T09:54:00Z">
        <w:r w:rsidR="002B4698" w:rsidRPr="00603754">
          <w:rPr>
            <w:rFonts w:ascii="Times New Roman" w:eastAsia="Times New Roman" w:hAnsi="Times New Roman" w:cs="Times New Roman"/>
            <w:b w:val="0"/>
            <w:sz w:val="24"/>
            <w:szCs w:val="24"/>
          </w:rPr>
          <w:t>r</w:t>
        </w:r>
      </w:ins>
      <w:ins w:id="647" w:author="Scott Nicholas" w:date="2020-06-19T09:55:00Z">
        <w:r w:rsidR="002B4698" w:rsidRPr="00603754">
          <w:rPr>
            <w:rFonts w:ascii="Times New Roman" w:eastAsia="Times New Roman" w:hAnsi="Times New Roman" w:cs="Times New Roman"/>
            <w:b w:val="0"/>
            <w:sz w:val="24"/>
            <w:szCs w:val="24"/>
          </w:rPr>
          <w:t xml:space="preserve">. The </w:t>
        </w:r>
      </w:ins>
      <w:del w:id="648" w:author="Scott Nicholas" w:date="2020-06-19T09:54:00Z">
        <w:r w:rsidRPr="00603754" w:rsidDel="002B4698">
          <w:rPr>
            <w:rFonts w:ascii="Times New Roman" w:eastAsia="Times New Roman" w:hAnsi="Times New Roman" w:cs="Times New Roman"/>
            <w:b w:val="0"/>
            <w:sz w:val="24"/>
            <w:szCs w:val="24"/>
          </w:rPr>
          <w:delText xml:space="preserve">r; </w:delText>
        </w:r>
      </w:del>
    </w:p>
    <w:p w14:paraId="2A745002" w14:textId="7C5235F9" w:rsidR="00090078" w:rsidRPr="00E46C57" w:rsidDel="00E42658" w:rsidRDefault="007866D7">
      <w:pPr>
        <w:pStyle w:val="Heading1"/>
        <w:keepNext w:val="0"/>
        <w:widowControl w:val="0"/>
        <w:numPr>
          <w:ilvl w:val="1"/>
          <w:numId w:val="3"/>
        </w:numPr>
        <w:spacing w:before="0"/>
        <w:rPr>
          <w:del w:id="649" w:author="Dan Gisolfi" w:date="2020-06-10T17:13:00Z"/>
          <w:rFonts w:ascii="Times New Roman" w:hAnsi="Times New Roman" w:cs="Times New Roman"/>
          <w:b w:val="0"/>
          <w:sz w:val="24"/>
          <w:szCs w:val="24"/>
          <w:rPrChange w:id="650" w:author="Scott Nicholas" w:date="2020-06-20T01:19:00Z">
            <w:rPr>
              <w:del w:id="651" w:author="Dan Gisolfi" w:date="2020-06-10T17:13:00Z"/>
              <w:b w:val="0"/>
              <w:sz w:val="24"/>
              <w:szCs w:val="24"/>
            </w:rPr>
          </w:rPrChange>
        </w:rPr>
        <w:pPrChange w:id="652" w:author="Scott Nicholas" w:date="2020-06-19T09:55:00Z">
          <w:pPr>
            <w:pStyle w:val="Heading1"/>
            <w:keepNext w:val="0"/>
            <w:widowControl w:val="0"/>
            <w:numPr>
              <w:ilvl w:val="2"/>
              <w:numId w:val="3"/>
            </w:numPr>
            <w:spacing w:before="0"/>
            <w:ind w:left="1080" w:hanging="360"/>
          </w:pPr>
        </w:pPrChange>
      </w:pPr>
      <w:del w:id="653" w:author="Scott Nicholas" w:date="2020-06-19T09:55:00Z">
        <w:r w:rsidRPr="00603754" w:rsidDel="002B4698">
          <w:rPr>
            <w:rFonts w:ascii="Times New Roman" w:eastAsia="Times New Roman" w:hAnsi="Times New Roman" w:cs="Times New Roman"/>
            <w:b w:val="0"/>
            <w:sz w:val="24"/>
            <w:szCs w:val="24"/>
          </w:rPr>
          <w:delText xml:space="preserve">the </w:delText>
        </w:r>
      </w:del>
      <w:r w:rsidRPr="00603754">
        <w:rPr>
          <w:rFonts w:ascii="Times New Roman" w:eastAsia="Times New Roman" w:hAnsi="Times New Roman" w:cs="Times New Roman"/>
          <w:b w:val="0"/>
          <w:sz w:val="24"/>
          <w:szCs w:val="24"/>
        </w:rPr>
        <w:t>chair of the technical steering committee of the Technical Project (the “TSC”), or, in the absence of a chair and with the approval of the Governing Board, any active contributor to the Technical Project so designated by the TSC for an annual term (such chair or designee the “TSC Representative”)</w:t>
      </w:r>
      <w:ins w:id="654" w:author="Scott Nicholas" w:date="2020-06-19T09:55:00Z">
        <w:r w:rsidR="002B4698" w:rsidRPr="00603754">
          <w:rPr>
            <w:rFonts w:ascii="Times New Roman" w:eastAsia="Times New Roman" w:hAnsi="Times New Roman" w:cs="Times New Roman"/>
            <w:b w:val="0"/>
            <w:sz w:val="24"/>
            <w:szCs w:val="24"/>
          </w:rPr>
          <w:t xml:space="preserve">, will be invited to attend meetings of the Governing Board in a non-voting capacity. </w:t>
        </w:r>
      </w:ins>
      <w:del w:id="655" w:author="Scott Nicholas" w:date="2020-06-19T09:55:00Z">
        <w:r w:rsidRPr="00603754" w:rsidDel="002B4698">
          <w:rPr>
            <w:rFonts w:ascii="Times New Roman" w:eastAsia="Times New Roman" w:hAnsi="Times New Roman" w:cs="Times New Roman"/>
            <w:b w:val="0"/>
            <w:sz w:val="24"/>
            <w:szCs w:val="24"/>
          </w:rPr>
          <w:delText xml:space="preserve">; </w:delText>
        </w:r>
        <w:r w:rsidR="00090078" w:rsidRPr="00603754" w:rsidDel="002B4698">
          <w:rPr>
            <w:rFonts w:ascii="Times New Roman" w:eastAsia="Times New Roman" w:hAnsi="Times New Roman" w:cs="Times New Roman"/>
            <w:b w:val="0"/>
            <w:sz w:val="24"/>
            <w:szCs w:val="24"/>
          </w:rPr>
          <w:delText>The TSC Representative may not participate in any vote on any matter before the Governing Board.</w:delText>
        </w:r>
      </w:del>
    </w:p>
    <w:p w14:paraId="1EECBB91" w14:textId="51A00FE2" w:rsidR="0075596C" w:rsidRPr="00E46C57" w:rsidRDefault="00090078" w:rsidP="002B4698">
      <w:pPr>
        <w:pStyle w:val="Heading1"/>
        <w:keepNext w:val="0"/>
        <w:widowControl w:val="0"/>
        <w:numPr>
          <w:ilvl w:val="2"/>
          <w:numId w:val="3"/>
        </w:numPr>
        <w:spacing w:before="0"/>
        <w:rPr>
          <w:rFonts w:ascii="Times New Roman" w:hAnsi="Times New Roman" w:cs="Times New Roman"/>
          <w:b w:val="0"/>
          <w:sz w:val="24"/>
          <w:szCs w:val="24"/>
          <w:rPrChange w:id="656" w:author="Scott Nicholas" w:date="2020-06-20T01:19:00Z">
            <w:rPr>
              <w:b w:val="0"/>
              <w:sz w:val="24"/>
              <w:szCs w:val="24"/>
            </w:rPr>
          </w:rPrChange>
        </w:rPr>
      </w:pPr>
      <w:del w:id="657" w:author="Dan Gisolfi" w:date="2020-06-10T17:13:00Z">
        <w:r w:rsidRPr="00E46C57" w:rsidDel="00E42658">
          <w:rPr>
            <w:rFonts w:ascii="Times New Roman" w:hAnsi="Times New Roman" w:cs="Times New Roman"/>
            <w:b w:val="0"/>
            <w:sz w:val="24"/>
            <w:szCs w:val="24"/>
            <w:rPrChange w:id="658" w:author="Scott Nicholas" w:date="2020-06-20T01:19:00Z">
              <w:rPr>
                <w:b w:val="0"/>
                <w:sz w:val="24"/>
                <w:szCs w:val="24"/>
              </w:rPr>
            </w:rPrChange>
          </w:rPr>
          <w:delText xml:space="preserve"> </w:delText>
        </w:r>
      </w:del>
    </w:p>
    <w:p w14:paraId="109B7288" w14:textId="6C0E24FD" w:rsidR="00A802C2" w:rsidRPr="00E46C57" w:rsidRDefault="0085783F">
      <w:pPr>
        <w:pStyle w:val="Heading1"/>
        <w:keepNext w:val="0"/>
        <w:widowControl w:val="0"/>
        <w:numPr>
          <w:ilvl w:val="1"/>
          <w:numId w:val="3"/>
        </w:numPr>
        <w:spacing w:before="0"/>
        <w:rPr>
          <w:ins w:id="659" w:author="Scott Nicholas" w:date="2020-06-19T10:00:00Z"/>
          <w:rFonts w:ascii="Times New Roman" w:hAnsi="Times New Roman" w:cs="Times New Roman"/>
          <w:b w:val="0"/>
          <w:sz w:val="24"/>
          <w:szCs w:val="24"/>
          <w:rPrChange w:id="660" w:author="Scott Nicholas" w:date="2020-06-20T01:19:00Z">
            <w:rPr>
              <w:ins w:id="661" w:author="Scott Nicholas" w:date="2020-06-19T10:00:00Z"/>
              <w:b w:val="0"/>
              <w:sz w:val="24"/>
              <w:szCs w:val="24"/>
            </w:rPr>
          </w:rPrChange>
        </w:rPr>
      </w:pPr>
      <w:ins w:id="662" w:author="Scott Nicholas" w:date="2020-06-16T14:17:00Z">
        <w:r w:rsidRPr="00E46C57">
          <w:rPr>
            <w:rFonts w:ascii="Times New Roman" w:hAnsi="Times New Roman" w:cs="Times New Roman"/>
            <w:b w:val="0"/>
            <w:sz w:val="24"/>
            <w:szCs w:val="24"/>
            <w:rPrChange w:id="663" w:author="Scott Nicholas" w:date="2020-06-20T01:19:00Z">
              <w:rPr>
                <w:b w:val="0"/>
                <w:sz w:val="24"/>
                <w:szCs w:val="24"/>
              </w:rPr>
            </w:rPrChange>
          </w:rPr>
          <w:t>The</w:t>
        </w:r>
      </w:ins>
      <w:ins w:id="664" w:author="Scott Nicholas" w:date="2020-06-16T14:15:00Z">
        <w:r w:rsidRPr="00E46C57">
          <w:rPr>
            <w:rFonts w:ascii="Times New Roman" w:hAnsi="Times New Roman" w:cs="Times New Roman"/>
            <w:b w:val="0"/>
            <w:sz w:val="24"/>
            <w:szCs w:val="24"/>
            <w:rPrChange w:id="665" w:author="Scott Nicholas" w:date="2020-06-20T01:19:00Z">
              <w:rPr>
                <w:b w:val="0"/>
                <w:sz w:val="24"/>
                <w:szCs w:val="24"/>
              </w:rPr>
            </w:rPrChange>
          </w:rPr>
          <w:t xml:space="preserve"> maximum number of members of the Governing Board will be fifteen (15)</w:t>
        </w:r>
      </w:ins>
      <w:ins w:id="666" w:author="Scott Nicholas" w:date="2020-06-19T09:59:00Z">
        <w:r w:rsidR="00A802C2" w:rsidRPr="00E46C57">
          <w:rPr>
            <w:rFonts w:ascii="Times New Roman" w:hAnsi="Times New Roman" w:cs="Times New Roman"/>
            <w:b w:val="0"/>
            <w:sz w:val="24"/>
            <w:szCs w:val="24"/>
            <w:rPrChange w:id="667" w:author="Scott Nicholas" w:date="2020-06-20T01:19:00Z">
              <w:rPr>
                <w:b w:val="0"/>
                <w:sz w:val="24"/>
                <w:szCs w:val="24"/>
              </w:rPr>
            </w:rPrChange>
          </w:rPr>
          <w:t xml:space="preserve"> (the “Governing Board Cap”)</w:t>
        </w:r>
      </w:ins>
      <w:ins w:id="668" w:author="Scott Nicholas" w:date="2020-06-16T14:15:00Z">
        <w:r w:rsidRPr="00E46C57">
          <w:rPr>
            <w:rFonts w:ascii="Times New Roman" w:hAnsi="Times New Roman" w:cs="Times New Roman"/>
            <w:b w:val="0"/>
            <w:sz w:val="24"/>
            <w:szCs w:val="24"/>
            <w:rPrChange w:id="669" w:author="Scott Nicholas" w:date="2020-06-20T01:19:00Z">
              <w:rPr>
                <w:b w:val="0"/>
                <w:sz w:val="24"/>
                <w:szCs w:val="24"/>
              </w:rPr>
            </w:rPrChange>
          </w:rPr>
          <w:t xml:space="preserve">.  </w:t>
        </w:r>
      </w:ins>
      <w:ins w:id="670" w:author="Scott Nicholas" w:date="2020-06-19T09:59:00Z">
        <w:r w:rsidR="00A802C2" w:rsidRPr="00E46C57">
          <w:rPr>
            <w:rFonts w:ascii="Times New Roman" w:hAnsi="Times New Roman" w:cs="Times New Roman"/>
            <w:b w:val="0"/>
            <w:sz w:val="24"/>
            <w:szCs w:val="24"/>
            <w:rPrChange w:id="671" w:author="Scott Nicholas" w:date="2020-06-20T01:19:00Z">
              <w:rPr>
                <w:b w:val="0"/>
                <w:sz w:val="24"/>
                <w:szCs w:val="24"/>
              </w:rPr>
            </w:rPrChange>
          </w:rPr>
          <w:t xml:space="preserve">The Governing Board may change </w:t>
        </w:r>
      </w:ins>
      <w:ins w:id="672" w:author="Scott Nicholas" w:date="2020-06-19T10:01:00Z">
        <w:r w:rsidR="00A802C2" w:rsidRPr="00E46C57">
          <w:rPr>
            <w:rFonts w:ascii="Times New Roman" w:hAnsi="Times New Roman" w:cs="Times New Roman"/>
            <w:b w:val="0"/>
            <w:sz w:val="24"/>
            <w:szCs w:val="24"/>
            <w:rPrChange w:id="673" w:author="Scott Nicholas" w:date="2020-06-20T01:19:00Z">
              <w:rPr>
                <w:b w:val="0"/>
                <w:sz w:val="24"/>
                <w:szCs w:val="24"/>
              </w:rPr>
            </w:rPrChange>
          </w:rPr>
          <w:t>the Governing Board Cap by vote of the Governing Board.</w:t>
        </w:r>
      </w:ins>
      <w:ins w:id="674" w:author="Scott Nicholas" w:date="2020-06-20T01:13:00Z">
        <w:r w:rsidR="00474032" w:rsidRPr="00E46C57">
          <w:rPr>
            <w:rFonts w:ascii="Times New Roman" w:hAnsi="Times New Roman" w:cs="Times New Roman"/>
            <w:b w:val="0"/>
            <w:sz w:val="24"/>
            <w:szCs w:val="24"/>
            <w:rPrChange w:id="675" w:author="Scott Nicholas" w:date="2020-06-20T01:19:00Z">
              <w:rPr>
                <w:b w:val="0"/>
                <w:sz w:val="24"/>
                <w:szCs w:val="24"/>
              </w:rPr>
            </w:rPrChange>
          </w:rPr>
          <w:t xml:space="preserve">  </w:t>
        </w:r>
        <w:r w:rsidR="00474032" w:rsidRPr="00E46C57">
          <w:rPr>
            <w:rFonts w:ascii="Times New Roman" w:hAnsi="Times New Roman" w:cs="Times New Roman"/>
            <w:b w:val="0"/>
            <w:sz w:val="24"/>
            <w:szCs w:val="24"/>
            <w:highlight w:val="yellow"/>
            <w:rPrChange w:id="676" w:author="Scott Nicholas" w:date="2020-06-20T01:19:00Z">
              <w:rPr>
                <w:b w:val="0"/>
                <w:sz w:val="24"/>
                <w:szCs w:val="24"/>
              </w:rPr>
            </w:rPrChange>
          </w:rPr>
          <w:t xml:space="preserve">In the event that </w:t>
        </w:r>
      </w:ins>
      <w:ins w:id="677" w:author="Scott Nicholas" w:date="2020-06-20T01:14:00Z">
        <w:r w:rsidR="00474032" w:rsidRPr="00E46C57">
          <w:rPr>
            <w:rFonts w:ascii="Times New Roman" w:hAnsi="Times New Roman" w:cs="Times New Roman"/>
            <w:b w:val="0"/>
            <w:sz w:val="24"/>
            <w:szCs w:val="24"/>
            <w:highlight w:val="yellow"/>
            <w:rPrChange w:id="678" w:author="Scott Nicholas" w:date="2020-06-20T01:19:00Z">
              <w:rPr>
                <w:b w:val="0"/>
                <w:sz w:val="24"/>
                <w:szCs w:val="24"/>
              </w:rPr>
            </w:rPrChange>
          </w:rPr>
          <w:t>the number of members of the Governing Board equals the Governing Board Cap, the Directed Fund will maintain a waitlist of Operational Members interested in becoming Governing Members</w:t>
        </w:r>
      </w:ins>
      <w:ins w:id="679" w:author="Scott Nicholas" w:date="2020-06-20T01:15:00Z">
        <w:r w:rsidR="00474032" w:rsidRPr="00E46C57">
          <w:rPr>
            <w:rFonts w:ascii="Times New Roman" w:hAnsi="Times New Roman" w:cs="Times New Roman"/>
            <w:b w:val="0"/>
            <w:sz w:val="24"/>
            <w:szCs w:val="24"/>
            <w:highlight w:val="yellow"/>
            <w:rPrChange w:id="680" w:author="Scott Nicholas" w:date="2020-06-20T01:19:00Z">
              <w:rPr>
                <w:b w:val="0"/>
                <w:sz w:val="24"/>
                <w:szCs w:val="24"/>
              </w:rPr>
            </w:rPrChange>
          </w:rPr>
          <w:t xml:space="preserve"> with waitlist order being determined by the order of an Oper</w:t>
        </w:r>
      </w:ins>
      <w:ins w:id="681" w:author="Scott Nicholas" w:date="2020-06-20T01:16:00Z">
        <w:r w:rsidR="00474032" w:rsidRPr="00E46C57">
          <w:rPr>
            <w:rFonts w:ascii="Times New Roman" w:hAnsi="Times New Roman" w:cs="Times New Roman"/>
            <w:b w:val="0"/>
            <w:sz w:val="24"/>
            <w:szCs w:val="24"/>
            <w:highlight w:val="yellow"/>
            <w:rPrChange w:id="682" w:author="Scott Nicholas" w:date="2020-06-20T01:19:00Z">
              <w:rPr>
                <w:b w:val="0"/>
                <w:sz w:val="24"/>
                <w:szCs w:val="24"/>
              </w:rPr>
            </w:rPrChange>
          </w:rPr>
          <w:t>ational Member submitting a request to become a Governing Member.</w:t>
        </w:r>
      </w:ins>
    </w:p>
    <w:p w14:paraId="05A08771" w14:textId="10CB1613" w:rsidR="0085783F" w:rsidRPr="00E46C57" w:rsidRDefault="0085783F">
      <w:pPr>
        <w:pStyle w:val="Heading1"/>
        <w:keepNext w:val="0"/>
        <w:widowControl w:val="0"/>
        <w:numPr>
          <w:ilvl w:val="1"/>
          <w:numId w:val="3"/>
        </w:numPr>
        <w:spacing w:before="0"/>
        <w:rPr>
          <w:ins w:id="683" w:author="Scott Nicholas" w:date="2020-06-16T14:15:00Z"/>
          <w:rFonts w:ascii="Times New Roman" w:hAnsi="Times New Roman" w:cs="Times New Roman"/>
          <w:b w:val="0"/>
          <w:sz w:val="24"/>
          <w:szCs w:val="24"/>
          <w:rPrChange w:id="684" w:author="Scott Nicholas" w:date="2020-06-20T01:19:00Z">
            <w:rPr>
              <w:ins w:id="685" w:author="Scott Nicholas" w:date="2020-06-16T14:15:00Z"/>
              <w:rFonts w:ascii="Times New Roman" w:eastAsia="Times New Roman" w:hAnsi="Times New Roman" w:cs="Times New Roman"/>
              <w:b w:val="0"/>
              <w:sz w:val="24"/>
              <w:szCs w:val="24"/>
            </w:rPr>
          </w:rPrChange>
        </w:rPr>
      </w:pPr>
      <w:ins w:id="686" w:author="Scott Nicholas" w:date="2020-06-16T14:15:00Z">
        <w:r w:rsidRPr="00E46C57">
          <w:rPr>
            <w:rFonts w:ascii="Times New Roman" w:hAnsi="Times New Roman" w:cs="Times New Roman"/>
            <w:b w:val="0"/>
            <w:sz w:val="24"/>
            <w:szCs w:val="24"/>
            <w:rPrChange w:id="687" w:author="Scott Nicholas" w:date="2020-06-20T01:19:00Z">
              <w:rPr>
                <w:b w:val="0"/>
                <w:sz w:val="24"/>
                <w:szCs w:val="24"/>
              </w:rPr>
            </w:rPrChange>
          </w:rPr>
          <w:t xml:space="preserve">The Directed Fund does not intent to start operations with less than seven </w:t>
        </w:r>
      </w:ins>
      <w:ins w:id="688" w:author="Scott Nicholas" w:date="2020-06-16T14:16:00Z">
        <w:r w:rsidRPr="00E46C57">
          <w:rPr>
            <w:rFonts w:ascii="Times New Roman" w:hAnsi="Times New Roman" w:cs="Times New Roman"/>
            <w:b w:val="0"/>
            <w:sz w:val="24"/>
            <w:szCs w:val="24"/>
            <w:rPrChange w:id="689" w:author="Scott Nicholas" w:date="2020-06-20T01:19:00Z">
              <w:rPr>
                <w:b w:val="0"/>
                <w:sz w:val="24"/>
                <w:szCs w:val="24"/>
              </w:rPr>
            </w:rPrChange>
          </w:rPr>
          <w:t>(7) Governing Board members.</w:t>
        </w:r>
      </w:ins>
      <w:ins w:id="690" w:author="Scott Nicholas" w:date="2020-06-19T10:45:00Z">
        <w:r w:rsidR="000B42F6" w:rsidRPr="00E46C57">
          <w:rPr>
            <w:rFonts w:ascii="Times New Roman" w:hAnsi="Times New Roman" w:cs="Times New Roman"/>
            <w:b w:val="0"/>
            <w:sz w:val="24"/>
            <w:szCs w:val="24"/>
            <w:rPrChange w:id="691" w:author="Scott Nicholas" w:date="2020-06-20T01:19:00Z">
              <w:rPr>
                <w:b w:val="0"/>
                <w:sz w:val="24"/>
                <w:szCs w:val="24"/>
              </w:rPr>
            </w:rPrChange>
          </w:rPr>
          <w:t xml:space="preserve">  </w:t>
        </w:r>
      </w:ins>
    </w:p>
    <w:p w14:paraId="7AE464F1" w14:textId="66F5FAB9" w:rsidR="0075596C" w:rsidRPr="00E46C57" w:rsidRDefault="007866D7">
      <w:pPr>
        <w:pStyle w:val="Heading1"/>
        <w:keepNext w:val="0"/>
        <w:widowControl w:val="0"/>
        <w:numPr>
          <w:ilvl w:val="1"/>
          <w:numId w:val="3"/>
        </w:numPr>
        <w:spacing w:before="0"/>
        <w:rPr>
          <w:rFonts w:ascii="Times New Roman" w:hAnsi="Times New Roman" w:cs="Times New Roman"/>
          <w:b w:val="0"/>
          <w:sz w:val="24"/>
          <w:szCs w:val="24"/>
          <w:rPrChange w:id="692" w:author="Scott Nicholas" w:date="2020-06-20T01:19:00Z">
            <w:rPr>
              <w:b w:val="0"/>
              <w:sz w:val="24"/>
              <w:szCs w:val="24"/>
            </w:rPr>
          </w:rPrChange>
        </w:rPr>
      </w:pPr>
      <w:r w:rsidRPr="00603754">
        <w:rPr>
          <w:rFonts w:ascii="Times New Roman" w:eastAsia="Times New Roman" w:hAnsi="Times New Roman" w:cs="Times New Roman"/>
          <w:b w:val="0"/>
          <w:sz w:val="24"/>
          <w:szCs w:val="24"/>
        </w:rPr>
        <w:t>Only one Member that is part of a group of Related Companies (as defined in Section 6) may appoint, or nominate for a membership class election, a representative on the Governing Board.  No single Member, company or set of Related Companies will be entitled to: (</w:t>
      </w:r>
      <w:proofErr w:type="spellStart"/>
      <w:r w:rsidRPr="00603754">
        <w:rPr>
          <w:rFonts w:ascii="Times New Roman" w:eastAsia="Times New Roman" w:hAnsi="Times New Roman" w:cs="Times New Roman"/>
          <w:b w:val="0"/>
          <w:sz w:val="24"/>
          <w:szCs w:val="24"/>
        </w:rPr>
        <w:t>i</w:t>
      </w:r>
      <w:proofErr w:type="spellEnd"/>
      <w:r w:rsidRPr="00603754">
        <w:rPr>
          <w:rFonts w:ascii="Times New Roman" w:eastAsia="Times New Roman" w:hAnsi="Times New Roman" w:cs="Times New Roman"/>
          <w:b w:val="0"/>
          <w:sz w:val="24"/>
          <w:szCs w:val="24"/>
        </w:rPr>
        <w:t xml:space="preserve">) appoint or nominate for Membership class election more than one representative for the Governing Board, or (ii) have more than two representatives on the Governing Board. </w:t>
      </w:r>
    </w:p>
    <w:p w14:paraId="27016564" w14:textId="77777777"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693" w:author="Scott Nicholas" w:date="2020-06-20T01:19:00Z">
            <w:rPr>
              <w:b w:val="0"/>
              <w:sz w:val="24"/>
              <w:szCs w:val="24"/>
            </w:rPr>
          </w:rPrChange>
        </w:rPr>
      </w:pPr>
      <w:r w:rsidRPr="00603754">
        <w:rPr>
          <w:rFonts w:ascii="Times New Roman" w:eastAsia="Times New Roman" w:hAnsi="Times New Roman" w:cs="Times New Roman"/>
          <w:b w:val="0"/>
          <w:sz w:val="24"/>
          <w:szCs w:val="24"/>
        </w:rPr>
        <w:t xml:space="preserve">Please note that it will be acceptable for one Member to appoint or nominate a representative to the Governing Board and have another of its employees, or an </w:t>
      </w:r>
      <w:r w:rsidRPr="00603754">
        <w:rPr>
          <w:rFonts w:ascii="Times New Roman" w:eastAsia="Times New Roman" w:hAnsi="Times New Roman" w:cs="Times New Roman"/>
          <w:b w:val="0"/>
          <w:sz w:val="24"/>
          <w:szCs w:val="24"/>
        </w:rPr>
        <w:lastRenderedPageBreak/>
        <w:t>employee of one of its Related Companies, serve as the TSC Representative on the Governing Board.</w:t>
      </w:r>
    </w:p>
    <w:p w14:paraId="7B9B8045" w14:textId="77777777" w:rsidR="0075596C" w:rsidRPr="00E46C57" w:rsidRDefault="007866D7">
      <w:pPr>
        <w:pStyle w:val="Heading1"/>
        <w:keepNext w:val="0"/>
        <w:widowControl w:val="0"/>
        <w:numPr>
          <w:ilvl w:val="1"/>
          <w:numId w:val="3"/>
        </w:numPr>
        <w:spacing w:before="0"/>
        <w:rPr>
          <w:rFonts w:ascii="Times New Roman" w:hAnsi="Times New Roman" w:cs="Times New Roman"/>
          <w:b w:val="0"/>
          <w:sz w:val="24"/>
          <w:szCs w:val="24"/>
          <w:rPrChange w:id="694" w:author="Scott Nicholas" w:date="2020-06-20T01:19:00Z">
            <w:rPr>
              <w:b w:val="0"/>
              <w:sz w:val="24"/>
              <w:szCs w:val="24"/>
            </w:rPr>
          </w:rPrChange>
        </w:rPr>
      </w:pPr>
      <w:r w:rsidRPr="00603754">
        <w:rPr>
          <w:rFonts w:ascii="Times New Roman" w:eastAsia="Times New Roman" w:hAnsi="Times New Roman" w:cs="Times New Roman"/>
          <w:b w:val="0"/>
          <w:sz w:val="24"/>
          <w:szCs w:val="24"/>
        </w:rPr>
        <w:t>Conduct of Meetings</w:t>
      </w:r>
    </w:p>
    <w:p w14:paraId="1794DA32" w14:textId="55EEF0B0"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695" w:author="Scott Nicholas" w:date="2020-06-20T01:19:00Z">
            <w:rPr>
              <w:b w:val="0"/>
              <w:sz w:val="24"/>
              <w:szCs w:val="24"/>
            </w:rPr>
          </w:rPrChange>
        </w:rPr>
      </w:pPr>
      <w:r w:rsidRPr="00603754">
        <w:rPr>
          <w:rFonts w:ascii="Times New Roman" w:eastAsia="Times New Roman" w:hAnsi="Times New Roman" w:cs="Times New Roman"/>
          <w:b w:val="0"/>
          <w:sz w:val="24"/>
          <w:szCs w:val="24"/>
        </w:rPr>
        <w:t xml:space="preserve">Governing Board meetings will be limited to the Governing Board representatives, invited guests and LF staff. </w:t>
      </w:r>
    </w:p>
    <w:p w14:paraId="44835ED8" w14:textId="77777777"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696" w:author="Scott Nicholas" w:date="2020-06-20T01:19:00Z">
            <w:rPr>
              <w:b w:val="0"/>
              <w:sz w:val="24"/>
              <w:szCs w:val="24"/>
            </w:rPr>
          </w:rPrChange>
        </w:rPr>
      </w:pPr>
      <w:r w:rsidRPr="00603754">
        <w:rPr>
          <w:rFonts w:ascii="Times New Roman" w:eastAsia="Times New Roman" w:hAnsi="Times New Roman" w:cs="Times New Roman"/>
          <w:b w:val="0"/>
          <w:sz w:val="24"/>
          <w:szCs w:val="24"/>
        </w:rPr>
        <w:t>Governing Board meetings follow the requirements for quorum and voting outlined in this Charter. The Governing Board may decide whether to allow named representatives (one per Member per Governing Board and per Committee) to attend as an alternate.</w:t>
      </w:r>
    </w:p>
    <w:p w14:paraId="7EDA6486" w14:textId="77777777"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697" w:author="Scott Nicholas" w:date="2020-06-20T01:19:00Z">
            <w:rPr>
              <w:b w:val="0"/>
              <w:sz w:val="24"/>
              <w:szCs w:val="24"/>
            </w:rPr>
          </w:rPrChange>
        </w:rPr>
      </w:pPr>
      <w:r w:rsidRPr="00603754">
        <w:rPr>
          <w:rFonts w:ascii="Times New Roman" w:eastAsia="Times New Roman" w:hAnsi="Times New Roman" w:cs="Times New Roman"/>
          <w:b w:val="0"/>
          <w:sz w:val="24"/>
          <w:szCs w:val="24"/>
        </w:rPr>
        <w:t>The Governing Board meetings will be private unless decided otherwise by the Governing Board. The Governing Board may invite guests to participate in consideration of specific Governing Board topics (but such guest may not participate in any vote on any matter before the Governing Board).</w:t>
      </w:r>
    </w:p>
    <w:p w14:paraId="1B4F63A4" w14:textId="77777777" w:rsidR="0075596C" w:rsidRPr="00E46C57" w:rsidRDefault="007866D7">
      <w:pPr>
        <w:pStyle w:val="Heading1"/>
        <w:keepNext w:val="0"/>
        <w:widowControl w:val="0"/>
        <w:numPr>
          <w:ilvl w:val="1"/>
          <w:numId w:val="3"/>
        </w:numPr>
        <w:spacing w:before="0"/>
        <w:rPr>
          <w:rFonts w:ascii="Times New Roman" w:hAnsi="Times New Roman" w:cs="Times New Roman"/>
          <w:b w:val="0"/>
          <w:sz w:val="24"/>
          <w:szCs w:val="24"/>
          <w:rPrChange w:id="698" w:author="Scott Nicholas" w:date="2020-06-20T01:19:00Z">
            <w:rPr>
              <w:b w:val="0"/>
              <w:sz w:val="24"/>
              <w:szCs w:val="24"/>
            </w:rPr>
          </w:rPrChange>
        </w:rPr>
      </w:pPr>
      <w:r w:rsidRPr="00603754">
        <w:rPr>
          <w:rFonts w:ascii="Times New Roman" w:eastAsia="Times New Roman" w:hAnsi="Times New Roman" w:cs="Times New Roman"/>
          <w:b w:val="0"/>
          <w:sz w:val="24"/>
          <w:szCs w:val="24"/>
        </w:rPr>
        <w:t>Officers</w:t>
      </w:r>
    </w:p>
    <w:p w14:paraId="4FAE40E7" w14:textId="4A946C53" w:rsidR="0075596C" w:rsidRPr="00603754"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 xml:space="preserve">The officers (“Officers”) of the Directed Fund as of the first meeting of the Governing Board will be a Chairperson (“Chair”), Vice-Chair, </w:t>
      </w:r>
      <w:r w:rsidR="00C95165" w:rsidRPr="00603754">
        <w:rPr>
          <w:rFonts w:ascii="Times New Roman" w:eastAsia="Times New Roman" w:hAnsi="Times New Roman" w:cs="Times New Roman"/>
          <w:b w:val="0"/>
          <w:sz w:val="24"/>
          <w:szCs w:val="24"/>
        </w:rPr>
        <w:t xml:space="preserve">Treasurer </w:t>
      </w:r>
      <w:r w:rsidRPr="00603754">
        <w:rPr>
          <w:rFonts w:ascii="Times New Roman" w:eastAsia="Times New Roman" w:hAnsi="Times New Roman" w:cs="Times New Roman"/>
          <w:b w:val="0"/>
          <w:sz w:val="24"/>
          <w:szCs w:val="24"/>
        </w:rPr>
        <w:t xml:space="preserve">and a </w:t>
      </w:r>
      <w:r w:rsidR="00C95165" w:rsidRPr="00603754">
        <w:rPr>
          <w:rFonts w:ascii="Times New Roman" w:eastAsia="Times New Roman" w:hAnsi="Times New Roman" w:cs="Times New Roman"/>
          <w:b w:val="0"/>
          <w:sz w:val="24"/>
          <w:szCs w:val="24"/>
        </w:rPr>
        <w:t>Secretary</w:t>
      </w:r>
      <w:r w:rsidRPr="00603754">
        <w:rPr>
          <w:rFonts w:ascii="Times New Roman" w:eastAsia="Times New Roman" w:hAnsi="Times New Roman" w:cs="Times New Roman"/>
          <w:b w:val="0"/>
          <w:sz w:val="24"/>
          <w:szCs w:val="24"/>
        </w:rPr>
        <w:t>.  Additional Officer positions may be created by the Governing Board.</w:t>
      </w:r>
    </w:p>
    <w:p w14:paraId="6AFCABD7" w14:textId="77777777" w:rsidR="0075596C" w:rsidRPr="00603754"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Chair will preside over meetings of the Governing Board, manage any day-to-day operational decisions, such as planning, activities, finances, and contractors, and will submit minutes for Governing Board approval.</w:t>
      </w:r>
    </w:p>
    <w:p w14:paraId="7A5953B5" w14:textId="77777777" w:rsidR="0075596C" w:rsidRPr="00603754" w:rsidRDefault="007866D7">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Vice-Chair will perform all the duties of the Chair during the absence of the latter. The Vice‐Chair shall discharge such other tasks as may be delegated by the Governing Board or Chair.</w:t>
      </w:r>
    </w:p>
    <w:p w14:paraId="40B78D53" w14:textId="77777777" w:rsidR="00C95165" w:rsidRPr="00603754" w:rsidRDefault="007866D7" w:rsidP="00C95165">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Treasurer will assist in the preparation of budgets for Governing Board approval, monitor expenses against the budget and authorize expenditures approved in the budget.</w:t>
      </w:r>
    </w:p>
    <w:p w14:paraId="37DD88F8" w14:textId="3B0C8491" w:rsidR="00C95165" w:rsidRPr="00603754" w:rsidRDefault="00C95165" w:rsidP="00C95165">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Secretary will assist in the preparation of meetings, events and the documenting of meeting minutes.</w:t>
      </w:r>
    </w:p>
    <w:p w14:paraId="4B0B5DCA" w14:textId="77777777" w:rsidR="00C95165" w:rsidRPr="00E46C57" w:rsidRDefault="00C95165" w:rsidP="001737BB">
      <w:pPr>
        <w:rPr>
          <w:b/>
          <w:sz w:val="24"/>
          <w:szCs w:val="24"/>
          <w:rPrChange w:id="699" w:author="Scott Nicholas" w:date="2020-06-20T01:19:00Z">
            <w:rPr>
              <w:b/>
            </w:rPr>
          </w:rPrChange>
        </w:rPr>
      </w:pPr>
    </w:p>
    <w:p w14:paraId="5D2F7218" w14:textId="77777777" w:rsidR="0075596C" w:rsidRPr="00E46C57" w:rsidRDefault="007866D7">
      <w:pPr>
        <w:pStyle w:val="Heading1"/>
        <w:keepNext w:val="0"/>
        <w:widowControl w:val="0"/>
        <w:numPr>
          <w:ilvl w:val="1"/>
          <w:numId w:val="3"/>
        </w:numPr>
        <w:spacing w:before="0"/>
        <w:rPr>
          <w:rFonts w:ascii="Times New Roman" w:hAnsi="Times New Roman" w:cs="Times New Roman"/>
          <w:b w:val="0"/>
          <w:sz w:val="24"/>
          <w:szCs w:val="24"/>
          <w:rPrChange w:id="700" w:author="Scott Nicholas" w:date="2020-06-20T01:19:00Z">
            <w:rPr>
              <w:b w:val="0"/>
              <w:sz w:val="24"/>
              <w:szCs w:val="24"/>
            </w:rPr>
          </w:rPrChange>
        </w:rPr>
      </w:pPr>
      <w:r w:rsidRPr="00603754">
        <w:rPr>
          <w:rFonts w:ascii="Times New Roman" w:eastAsia="Times New Roman" w:hAnsi="Times New Roman" w:cs="Times New Roman"/>
          <w:b w:val="0"/>
          <w:sz w:val="24"/>
          <w:szCs w:val="24"/>
        </w:rPr>
        <w:t xml:space="preserve">The Governing Board will be responsible for overall management of the Directed Fund, including: </w:t>
      </w:r>
    </w:p>
    <w:p w14:paraId="0038E82D" w14:textId="77777777" w:rsidR="0075596C" w:rsidRPr="00E46C57"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Change w:id="701" w:author="Scott Nicholas" w:date="2020-06-20T01:19:00Z">
            <w:rPr>
              <w:b w:val="0"/>
              <w:sz w:val="24"/>
              <w:szCs w:val="24"/>
            </w:rPr>
          </w:rPrChange>
        </w:rPr>
      </w:pPr>
      <w:r w:rsidRPr="00603754">
        <w:rPr>
          <w:rFonts w:ascii="Times New Roman" w:eastAsia="Times New Roman" w:hAnsi="Times New Roman" w:cs="Times New Roman"/>
          <w:b w:val="0"/>
          <w:sz w:val="24"/>
          <w:szCs w:val="24"/>
        </w:rPr>
        <w:t>approve a budget directing the use of funds raised by the Directed Fund from all sources of revenue;</w:t>
      </w:r>
    </w:p>
    <w:p w14:paraId="222FB794" w14:textId="77777777" w:rsidR="0075596C" w:rsidRPr="00E46C57"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Change w:id="702" w:author="Scott Nicholas" w:date="2020-06-20T01:19:00Z">
            <w:rPr>
              <w:b w:val="0"/>
              <w:sz w:val="24"/>
              <w:szCs w:val="24"/>
            </w:rPr>
          </w:rPrChange>
        </w:rPr>
      </w:pPr>
      <w:r w:rsidRPr="00603754">
        <w:rPr>
          <w:rFonts w:ascii="Times New Roman" w:eastAsia="Times New Roman" w:hAnsi="Times New Roman" w:cs="Times New Roman"/>
          <w:b w:val="0"/>
          <w:sz w:val="24"/>
          <w:szCs w:val="24"/>
        </w:rPr>
        <w:t>nominate and elect Officers of the Directed Fund;</w:t>
      </w:r>
    </w:p>
    <w:p w14:paraId="1BA26935" w14:textId="7D2F7FA5"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703" w:author="Scott Nicholas" w:date="2020-06-20T01:19:00Z">
            <w:rPr>
              <w:b w:val="0"/>
              <w:sz w:val="24"/>
              <w:szCs w:val="24"/>
            </w:rPr>
          </w:rPrChange>
        </w:rPr>
      </w:pPr>
      <w:bookmarkStart w:id="704" w:name="_pcsh0fwyyjdo" w:colFirst="0" w:colLast="0"/>
      <w:bookmarkEnd w:id="704"/>
      <w:r w:rsidRPr="00603754">
        <w:rPr>
          <w:rFonts w:ascii="Times New Roman" w:eastAsia="Times New Roman" w:hAnsi="Times New Roman" w:cs="Times New Roman"/>
          <w:b w:val="0"/>
          <w:sz w:val="24"/>
          <w:szCs w:val="24"/>
        </w:rPr>
        <w:lastRenderedPageBreak/>
        <w:t xml:space="preserve">adopt and maintain </w:t>
      </w:r>
      <w:r w:rsidR="00C95165" w:rsidRPr="00603754">
        <w:rPr>
          <w:rFonts w:ascii="Times New Roman" w:eastAsia="Times New Roman" w:hAnsi="Times New Roman" w:cs="Times New Roman"/>
          <w:b w:val="0"/>
          <w:sz w:val="24"/>
          <w:szCs w:val="24"/>
        </w:rPr>
        <w:t xml:space="preserve">the </w:t>
      </w:r>
      <w:del w:id="705" w:author="Scott Nicholas" w:date="2020-06-16T14:20:00Z">
        <w:r w:rsidR="00C95165" w:rsidRPr="00603754" w:rsidDel="0085783F">
          <w:rPr>
            <w:rFonts w:ascii="Times New Roman" w:eastAsia="Times New Roman" w:hAnsi="Times New Roman" w:cs="Times New Roman"/>
            <w:b w:val="0"/>
            <w:sz w:val="24"/>
            <w:szCs w:val="24"/>
          </w:rPr>
          <w:delText xml:space="preserve">Constitution </w:delText>
        </w:r>
      </w:del>
      <w:ins w:id="706" w:author="Scott Nicholas" w:date="2020-06-16T14:20:00Z">
        <w:r w:rsidR="0085783F" w:rsidRPr="00603754">
          <w:rPr>
            <w:rFonts w:ascii="Times New Roman" w:eastAsia="Times New Roman" w:hAnsi="Times New Roman" w:cs="Times New Roman"/>
            <w:b w:val="0"/>
            <w:sz w:val="24"/>
            <w:szCs w:val="24"/>
          </w:rPr>
          <w:t xml:space="preserve">Charter </w:t>
        </w:r>
      </w:ins>
      <w:r w:rsidR="00C95165" w:rsidRPr="00603754">
        <w:rPr>
          <w:rFonts w:ascii="Times New Roman" w:eastAsia="Times New Roman" w:hAnsi="Times New Roman" w:cs="Times New Roman"/>
          <w:b w:val="0"/>
          <w:sz w:val="24"/>
          <w:szCs w:val="24"/>
        </w:rPr>
        <w:t>of the Directed Fund</w:t>
      </w:r>
      <w:ins w:id="707" w:author="Scott Nicholas" w:date="2020-06-16T14:20:00Z">
        <w:r w:rsidR="0085783F" w:rsidRPr="00603754">
          <w:rPr>
            <w:rFonts w:ascii="Times New Roman" w:eastAsia="Times New Roman" w:hAnsi="Times New Roman" w:cs="Times New Roman"/>
            <w:b w:val="0"/>
            <w:sz w:val="24"/>
            <w:szCs w:val="24"/>
          </w:rPr>
          <w:t xml:space="preserve">, the Bedrock </w:t>
        </w:r>
      </w:ins>
      <w:ins w:id="708" w:author="Scott Nicholas" w:date="2020-06-16T14:21:00Z">
        <w:r w:rsidR="0085783F" w:rsidRPr="00603754">
          <w:rPr>
            <w:rFonts w:ascii="Times New Roman" w:eastAsia="Times New Roman" w:hAnsi="Times New Roman" w:cs="Times New Roman"/>
            <w:b w:val="0"/>
            <w:sz w:val="24"/>
            <w:szCs w:val="24"/>
          </w:rPr>
          <w:t xml:space="preserve">Business Utility Governance Framework and all </w:t>
        </w:r>
      </w:ins>
      <w:del w:id="709" w:author="Scott Nicholas" w:date="2020-06-16T14:21:00Z">
        <w:r w:rsidR="00C95165" w:rsidRPr="00603754" w:rsidDel="0085783F">
          <w:rPr>
            <w:rFonts w:ascii="Times New Roman" w:eastAsia="Times New Roman" w:hAnsi="Times New Roman" w:cs="Times New Roman"/>
            <w:b w:val="0"/>
            <w:sz w:val="24"/>
            <w:szCs w:val="24"/>
          </w:rPr>
          <w:delText xml:space="preserve"> whereby </w:delText>
        </w:r>
      </w:del>
      <w:r w:rsidRPr="00603754">
        <w:rPr>
          <w:rFonts w:ascii="Times New Roman" w:eastAsia="Times New Roman" w:hAnsi="Times New Roman" w:cs="Times New Roman"/>
          <w:b w:val="0"/>
          <w:sz w:val="24"/>
          <w:szCs w:val="24"/>
        </w:rPr>
        <w:t xml:space="preserve">policies, agreements, or rules and procedures for </w:t>
      </w:r>
      <w:r w:rsidR="00C95165" w:rsidRPr="00603754">
        <w:rPr>
          <w:rFonts w:ascii="Times New Roman" w:eastAsia="Times New Roman" w:hAnsi="Times New Roman" w:cs="Times New Roman"/>
          <w:b w:val="0"/>
          <w:sz w:val="24"/>
          <w:szCs w:val="24"/>
        </w:rPr>
        <w:t xml:space="preserve">the operation, </w:t>
      </w:r>
      <w:del w:id="710" w:author="Dan Gisolfi" w:date="2020-06-10T17:13:00Z">
        <w:r w:rsidR="00C95165" w:rsidRPr="00603754" w:rsidDel="00E42658">
          <w:rPr>
            <w:rFonts w:ascii="Times New Roman" w:eastAsia="Times New Roman" w:hAnsi="Times New Roman" w:cs="Times New Roman"/>
            <w:b w:val="0"/>
            <w:sz w:val="24"/>
            <w:szCs w:val="24"/>
          </w:rPr>
          <w:delText xml:space="preserve">maintence </w:delText>
        </w:r>
      </w:del>
      <w:ins w:id="711" w:author="Dan Gisolfi" w:date="2020-06-10T17:13:00Z">
        <w:r w:rsidR="00E42658" w:rsidRPr="00603754">
          <w:rPr>
            <w:rFonts w:ascii="Times New Roman" w:eastAsia="Times New Roman" w:hAnsi="Times New Roman" w:cs="Times New Roman"/>
            <w:b w:val="0"/>
            <w:sz w:val="24"/>
            <w:szCs w:val="24"/>
          </w:rPr>
          <w:t xml:space="preserve">maintenance </w:t>
        </w:r>
      </w:ins>
      <w:r w:rsidR="00C95165" w:rsidRPr="00603754">
        <w:rPr>
          <w:rFonts w:ascii="Times New Roman" w:eastAsia="Times New Roman" w:hAnsi="Times New Roman" w:cs="Times New Roman"/>
          <w:b w:val="0"/>
          <w:sz w:val="24"/>
          <w:szCs w:val="24"/>
        </w:rPr>
        <w:t>and governance of the Utility</w:t>
      </w:r>
      <w:del w:id="712" w:author="Scott Nicholas" w:date="2020-06-16T14:21:00Z">
        <w:r w:rsidR="00C95165" w:rsidRPr="00603754" w:rsidDel="0085783F">
          <w:rPr>
            <w:rFonts w:ascii="Times New Roman" w:eastAsia="Times New Roman" w:hAnsi="Times New Roman" w:cs="Times New Roman"/>
            <w:b w:val="0"/>
            <w:sz w:val="24"/>
            <w:szCs w:val="24"/>
          </w:rPr>
          <w:delText xml:space="preserve"> </w:delText>
        </w:r>
      </w:del>
      <w:ins w:id="713" w:author="Scott Nicholas" w:date="2020-06-16T14:21:00Z">
        <w:r w:rsidR="0085783F" w:rsidRPr="00603754">
          <w:rPr>
            <w:rFonts w:ascii="Times New Roman" w:eastAsia="Times New Roman" w:hAnsi="Times New Roman" w:cs="Times New Roman"/>
            <w:b w:val="0"/>
            <w:sz w:val="24"/>
            <w:szCs w:val="24"/>
          </w:rPr>
          <w:t xml:space="preserve"> including the </w:t>
        </w:r>
      </w:ins>
      <w:ins w:id="714" w:author="Scott Nicholas" w:date="2020-06-16T14:22:00Z">
        <w:r w:rsidR="0085783F" w:rsidRPr="00603754">
          <w:rPr>
            <w:rFonts w:ascii="Times New Roman" w:eastAsia="Times New Roman" w:hAnsi="Times New Roman" w:cs="Times New Roman"/>
            <w:b w:val="0"/>
            <w:sz w:val="24"/>
            <w:szCs w:val="24"/>
          </w:rPr>
          <w:t xml:space="preserve">Constitutional </w:t>
        </w:r>
      </w:ins>
      <w:ins w:id="715" w:author="Scott Nicholas" w:date="2020-06-16T14:21:00Z">
        <w:r w:rsidR="0085783F" w:rsidRPr="00603754">
          <w:rPr>
            <w:rFonts w:ascii="Times New Roman" w:eastAsia="Times New Roman" w:hAnsi="Times New Roman" w:cs="Times New Roman"/>
            <w:b w:val="0"/>
            <w:sz w:val="24"/>
            <w:szCs w:val="24"/>
          </w:rPr>
          <w:t xml:space="preserve">documents maintained </w:t>
        </w:r>
      </w:ins>
      <w:ins w:id="716" w:author="Scott Nicholas" w:date="2020-06-16T14:23:00Z">
        <w:r w:rsidR="00D61DF8" w:rsidRPr="00603754">
          <w:rPr>
            <w:rFonts w:ascii="Times New Roman" w:eastAsia="Times New Roman" w:hAnsi="Times New Roman" w:cs="Times New Roman"/>
            <w:b w:val="0"/>
            <w:sz w:val="24"/>
            <w:szCs w:val="24"/>
          </w:rPr>
          <w:t xml:space="preserve">here: </w:t>
        </w:r>
        <w:r w:rsidR="00D61DF8" w:rsidRPr="00603754">
          <w:rPr>
            <w:rFonts w:ascii="Times New Roman" w:eastAsia="Times New Roman" w:hAnsi="Times New Roman" w:cs="Times New Roman"/>
            <w:b w:val="0"/>
            <w:sz w:val="24"/>
            <w:szCs w:val="24"/>
          </w:rPr>
          <w:fldChar w:fldCharType="begin"/>
        </w:r>
        <w:r w:rsidR="00D61DF8" w:rsidRPr="00603754">
          <w:rPr>
            <w:rFonts w:ascii="Times New Roman" w:eastAsia="Times New Roman" w:hAnsi="Times New Roman" w:cs="Times New Roman"/>
            <w:b w:val="0"/>
            <w:sz w:val="24"/>
            <w:szCs w:val="24"/>
          </w:rPr>
          <w:instrText xml:space="preserve"> HYPERLINK "https://bedrock-consortium.github.io/bbu-gf/" </w:instrText>
        </w:r>
        <w:r w:rsidR="00D61DF8" w:rsidRPr="00603754">
          <w:rPr>
            <w:rFonts w:ascii="Times New Roman" w:eastAsia="Times New Roman" w:hAnsi="Times New Roman" w:cs="Times New Roman"/>
            <w:b w:val="0"/>
            <w:sz w:val="24"/>
            <w:szCs w:val="24"/>
          </w:rPr>
          <w:fldChar w:fldCharType="separate"/>
        </w:r>
        <w:r w:rsidR="00D61DF8" w:rsidRPr="00603754">
          <w:rPr>
            <w:rStyle w:val="Hyperlink"/>
            <w:rFonts w:ascii="Times New Roman" w:eastAsia="Times New Roman" w:hAnsi="Times New Roman" w:cs="Times New Roman"/>
            <w:b w:val="0"/>
            <w:sz w:val="24"/>
            <w:szCs w:val="24"/>
          </w:rPr>
          <w:t>https://bedrock-consortium.github.io/bbu-gf/</w:t>
        </w:r>
        <w:r w:rsidR="00D61DF8" w:rsidRPr="00603754">
          <w:rPr>
            <w:rFonts w:ascii="Times New Roman" w:eastAsia="Times New Roman" w:hAnsi="Times New Roman" w:cs="Times New Roman"/>
            <w:b w:val="0"/>
            <w:sz w:val="24"/>
            <w:szCs w:val="24"/>
          </w:rPr>
          <w:fldChar w:fldCharType="end"/>
        </w:r>
        <w:r w:rsidR="00D61DF8" w:rsidRPr="00603754">
          <w:rPr>
            <w:rFonts w:ascii="Times New Roman" w:eastAsia="Times New Roman" w:hAnsi="Times New Roman" w:cs="Times New Roman"/>
            <w:b w:val="0"/>
            <w:sz w:val="24"/>
            <w:szCs w:val="24"/>
          </w:rPr>
          <w:t xml:space="preserve">.  </w:t>
        </w:r>
      </w:ins>
      <w:del w:id="717" w:author="Scott Nicholas" w:date="2020-06-16T14:21:00Z">
        <w:r w:rsidR="00C95165" w:rsidRPr="00603754" w:rsidDel="0085783F">
          <w:rPr>
            <w:rFonts w:ascii="Times New Roman" w:eastAsia="Times New Roman" w:hAnsi="Times New Roman" w:cs="Times New Roman"/>
            <w:b w:val="0"/>
            <w:sz w:val="24"/>
            <w:szCs w:val="24"/>
          </w:rPr>
          <w:delText>is defined</w:delText>
        </w:r>
      </w:del>
      <w:del w:id="718" w:author="Scott Nicholas" w:date="2020-06-16T14:23:00Z">
        <w:r w:rsidR="00C95165" w:rsidRPr="00603754" w:rsidDel="0085783F">
          <w:rPr>
            <w:rFonts w:ascii="Times New Roman" w:eastAsia="Times New Roman" w:hAnsi="Times New Roman" w:cs="Times New Roman"/>
            <w:b w:val="0"/>
            <w:sz w:val="24"/>
            <w:szCs w:val="24"/>
          </w:rPr>
          <w:delText xml:space="preserve">.  </w:delText>
        </w:r>
      </w:del>
      <w:r w:rsidR="00C95165" w:rsidRPr="00603754">
        <w:rPr>
          <w:rFonts w:ascii="Times New Roman" w:eastAsia="Times New Roman" w:hAnsi="Times New Roman" w:cs="Times New Roman"/>
          <w:b w:val="0"/>
          <w:sz w:val="24"/>
          <w:szCs w:val="24"/>
        </w:rPr>
        <w:t xml:space="preserve">This includes </w:t>
      </w:r>
      <w:r w:rsidRPr="00603754">
        <w:rPr>
          <w:rFonts w:ascii="Times New Roman" w:eastAsia="Times New Roman" w:hAnsi="Times New Roman" w:cs="Times New Roman"/>
          <w:b w:val="0"/>
          <w:sz w:val="24"/>
          <w:szCs w:val="24"/>
        </w:rPr>
        <w:t xml:space="preserve">policies for the network, ledger access, data, software, node, transactions, or any other aspect related to the </w:t>
      </w:r>
      <w:del w:id="719" w:author="Scott Nicholas" w:date="2020-06-16T14:22:00Z">
        <w:r w:rsidRPr="00603754" w:rsidDel="0085783F">
          <w:rPr>
            <w:rFonts w:ascii="Times New Roman" w:eastAsia="Times New Roman" w:hAnsi="Times New Roman" w:cs="Times New Roman"/>
            <w:b w:val="0"/>
            <w:sz w:val="24"/>
            <w:szCs w:val="24"/>
          </w:rPr>
          <w:delText xml:space="preserve">network </w:delText>
        </w:r>
      </w:del>
      <w:ins w:id="720" w:author="Scott Nicholas" w:date="2020-06-16T14:22:00Z">
        <w:r w:rsidR="0085783F" w:rsidRPr="00603754">
          <w:rPr>
            <w:rFonts w:ascii="Times New Roman" w:eastAsia="Times New Roman" w:hAnsi="Times New Roman" w:cs="Times New Roman"/>
            <w:b w:val="0"/>
            <w:sz w:val="24"/>
            <w:szCs w:val="24"/>
          </w:rPr>
          <w:t xml:space="preserve">Utility </w:t>
        </w:r>
      </w:ins>
      <w:r w:rsidRPr="00603754">
        <w:rPr>
          <w:rFonts w:ascii="Times New Roman" w:eastAsia="Times New Roman" w:hAnsi="Times New Roman" w:cs="Times New Roman"/>
          <w:b w:val="0"/>
          <w:sz w:val="24"/>
          <w:szCs w:val="24"/>
        </w:rPr>
        <w:t>(the “</w:t>
      </w:r>
      <w:del w:id="721" w:author="Scott Nicholas" w:date="2020-06-16T14:22:00Z">
        <w:r w:rsidRPr="00603754" w:rsidDel="0085783F">
          <w:rPr>
            <w:rFonts w:ascii="Times New Roman" w:eastAsia="Times New Roman" w:hAnsi="Times New Roman" w:cs="Times New Roman"/>
            <w:b w:val="0"/>
            <w:sz w:val="24"/>
            <w:szCs w:val="24"/>
          </w:rPr>
          <w:delText xml:space="preserve">Network </w:delText>
        </w:r>
      </w:del>
      <w:ins w:id="722" w:author="Scott Nicholas" w:date="2020-06-16T14:22:00Z">
        <w:r w:rsidR="0085783F" w:rsidRPr="00603754">
          <w:rPr>
            <w:rFonts w:ascii="Times New Roman" w:eastAsia="Times New Roman" w:hAnsi="Times New Roman" w:cs="Times New Roman"/>
            <w:b w:val="0"/>
            <w:sz w:val="24"/>
            <w:szCs w:val="24"/>
          </w:rPr>
          <w:t xml:space="preserve">Utility </w:t>
        </w:r>
      </w:ins>
      <w:r w:rsidRPr="00603754">
        <w:rPr>
          <w:rFonts w:ascii="Times New Roman" w:eastAsia="Times New Roman" w:hAnsi="Times New Roman" w:cs="Times New Roman"/>
          <w:b w:val="0"/>
          <w:sz w:val="24"/>
          <w:szCs w:val="24"/>
        </w:rPr>
        <w:t>Agreements”);</w:t>
      </w:r>
    </w:p>
    <w:p w14:paraId="40AAE035" w14:textId="77777777" w:rsidR="0075596C" w:rsidRPr="00E46C57" w:rsidRDefault="007866D7">
      <w:pPr>
        <w:pStyle w:val="Heading1"/>
        <w:keepNext w:val="0"/>
        <w:widowControl w:val="0"/>
        <w:numPr>
          <w:ilvl w:val="2"/>
          <w:numId w:val="3"/>
        </w:numPr>
        <w:spacing w:before="0"/>
        <w:rPr>
          <w:rFonts w:ascii="Times New Roman" w:hAnsi="Times New Roman" w:cs="Times New Roman"/>
          <w:b w:val="0"/>
          <w:sz w:val="24"/>
          <w:szCs w:val="24"/>
          <w:rPrChange w:id="723" w:author="Scott Nicholas" w:date="2020-06-20T01:19:00Z">
            <w:rPr>
              <w:b w:val="0"/>
              <w:sz w:val="24"/>
              <w:szCs w:val="24"/>
            </w:rPr>
          </w:rPrChange>
        </w:rPr>
      </w:pPr>
      <w:bookmarkStart w:id="724" w:name="_5lqll9l31tu7" w:colFirst="0" w:colLast="0"/>
      <w:bookmarkEnd w:id="724"/>
      <w:r w:rsidRPr="00603754">
        <w:rPr>
          <w:rFonts w:ascii="Times New Roman" w:eastAsia="Times New Roman" w:hAnsi="Times New Roman" w:cs="Times New Roman"/>
          <w:b w:val="0"/>
          <w:sz w:val="24"/>
          <w:szCs w:val="24"/>
        </w:rPr>
        <w:t>establish Committees and policies governing Committees;</w:t>
      </w:r>
    </w:p>
    <w:p w14:paraId="766835CE" w14:textId="77777777" w:rsidR="0075596C" w:rsidRPr="00E46C57"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Change w:id="725" w:author="Scott Nicholas" w:date="2020-06-20T01:19:00Z">
            <w:rPr>
              <w:b w:val="0"/>
              <w:sz w:val="24"/>
              <w:szCs w:val="24"/>
            </w:rPr>
          </w:rPrChange>
        </w:rPr>
      </w:pPr>
      <w:r w:rsidRPr="00603754">
        <w:rPr>
          <w:rFonts w:ascii="Times New Roman" w:eastAsia="Times New Roman" w:hAnsi="Times New Roman" w:cs="Times New Roman"/>
          <w:b w:val="0"/>
          <w:sz w:val="24"/>
          <w:szCs w:val="24"/>
        </w:rPr>
        <w:t>establish governing bodies, advisory bodies, committees, programs or councils to resolve any particular matter or in support of the mission;</w:t>
      </w:r>
    </w:p>
    <w:p w14:paraId="16E516E6" w14:textId="77777777" w:rsidR="0075596C" w:rsidRPr="00603754" w:rsidRDefault="007866D7">
      <w:pPr>
        <w:numPr>
          <w:ilvl w:val="2"/>
          <w:numId w:val="3"/>
        </w:numPr>
        <w:spacing w:after="240"/>
        <w:ind w:left="1166" w:hanging="445"/>
        <w:rPr>
          <w:sz w:val="24"/>
          <w:szCs w:val="24"/>
        </w:rPr>
      </w:pPr>
      <w:r w:rsidRPr="00603754">
        <w:rPr>
          <w:sz w:val="24"/>
          <w:szCs w:val="24"/>
        </w:rPr>
        <w:t xml:space="preserve">establish any certification or conformance programs and solicit input (including testing tools) from the Technical Project (each, a “Conformance Program”); </w:t>
      </w:r>
    </w:p>
    <w:p w14:paraId="6DAC4128" w14:textId="3E8C79C9" w:rsidR="0075596C" w:rsidRPr="00603754" w:rsidRDefault="007866D7">
      <w:pPr>
        <w:numPr>
          <w:ilvl w:val="2"/>
          <w:numId w:val="3"/>
        </w:numPr>
        <w:spacing w:after="240"/>
        <w:rPr>
          <w:sz w:val="24"/>
          <w:szCs w:val="24"/>
        </w:rPr>
      </w:pPr>
      <w:r w:rsidRPr="00603754">
        <w:rPr>
          <w:sz w:val="24"/>
          <w:szCs w:val="24"/>
        </w:rPr>
        <w:t xml:space="preserve"> selecting a</w:t>
      </w:r>
      <w:r w:rsidR="00C95165" w:rsidRPr="00603754">
        <w:rPr>
          <w:sz w:val="24"/>
          <w:szCs w:val="24"/>
        </w:rPr>
        <w:t xml:space="preserve"> hiring </w:t>
      </w:r>
      <w:ins w:id="726" w:author="Scott Nicholas" w:date="2020-06-16T14:25:00Z">
        <w:r w:rsidR="00D61DF8" w:rsidRPr="00603754">
          <w:rPr>
            <w:sz w:val="24"/>
            <w:szCs w:val="24"/>
          </w:rPr>
          <w:t>a provider of operational and maintenance services for the Utility (“</w:t>
        </w:r>
      </w:ins>
      <w:del w:id="727" w:author="Scott Nicholas" w:date="2020-06-16T14:24:00Z">
        <w:r w:rsidR="00C95165" w:rsidRPr="00603754" w:rsidDel="00D61DF8">
          <w:rPr>
            <w:sz w:val="24"/>
            <w:szCs w:val="24"/>
          </w:rPr>
          <w:delText>a</w:delText>
        </w:r>
      </w:del>
      <w:del w:id="728" w:author="Scott Nicholas" w:date="2020-06-16T14:25:00Z">
        <w:r w:rsidR="00C95165" w:rsidRPr="00603754" w:rsidDel="00D61DF8">
          <w:rPr>
            <w:sz w:val="24"/>
            <w:szCs w:val="24"/>
          </w:rPr>
          <w:delText xml:space="preserve"> </w:delText>
        </w:r>
      </w:del>
      <w:r w:rsidR="00C95165" w:rsidRPr="00603754">
        <w:rPr>
          <w:sz w:val="24"/>
          <w:szCs w:val="24"/>
        </w:rPr>
        <w:t>Utility Service Provider</w:t>
      </w:r>
      <w:ins w:id="729" w:author="Scott Nicholas" w:date="2020-06-16T14:25:00Z">
        <w:r w:rsidR="00D61DF8" w:rsidRPr="00603754">
          <w:rPr>
            <w:sz w:val="24"/>
            <w:szCs w:val="24"/>
          </w:rPr>
          <w:t>”)</w:t>
        </w:r>
      </w:ins>
      <w:r w:rsidRPr="00603754">
        <w:rPr>
          <w:sz w:val="24"/>
          <w:szCs w:val="24"/>
        </w:rPr>
        <w:t>;</w:t>
      </w:r>
    </w:p>
    <w:p w14:paraId="044C7FF0" w14:textId="77777777" w:rsidR="0075596C" w:rsidRPr="00603754" w:rsidRDefault="007866D7">
      <w:pPr>
        <w:numPr>
          <w:ilvl w:val="2"/>
          <w:numId w:val="3"/>
        </w:numPr>
        <w:spacing w:after="240"/>
        <w:rPr>
          <w:sz w:val="24"/>
          <w:szCs w:val="24"/>
        </w:rPr>
      </w:pPr>
      <w:r w:rsidRPr="00603754">
        <w:rPr>
          <w:sz w:val="24"/>
          <w:szCs w:val="24"/>
        </w:rPr>
        <w:t>approves deployment of releases to network nodes;</w:t>
      </w:r>
    </w:p>
    <w:p w14:paraId="05D4DCF4" w14:textId="77777777" w:rsidR="0075596C" w:rsidRPr="00603754" w:rsidRDefault="007866D7">
      <w:pPr>
        <w:numPr>
          <w:ilvl w:val="2"/>
          <w:numId w:val="3"/>
        </w:numPr>
        <w:spacing w:after="240"/>
        <w:rPr>
          <w:sz w:val="24"/>
          <w:szCs w:val="24"/>
        </w:rPr>
      </w:pPr>
      <w:r w:rsidRPr="00603754">
        <w:rPr>
          <w:sz w:val="24"/>
          <w:szCs w:val="24"/>
        </w:rPr>
        <w:t xml:space="preserve">publish use cases, user stories, websites and priorities to help inform the ecosystem and technical community; </w:t>
      </w:r>
    </w:p>
    <w:p w14:paraId="522D2A0C" w14:textId="75431C52" w:rsidR="0075596C" w:rsidRPr="00E46C57"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Change w:id="730" w:author="Scott Nicholas" w:date="2020-06-20T01:19:00Z">
            <w:rPr>
              <w:b w:val="0"/>
              <w:sz w:val="24"/>
              <w:szCs w:val="24"/>
            </w:rPr>
          </w:rPrChange>
        </w:rPr>
      </w:pPr>
      <w:r w:rsidRPr="00603754">
        <w:rPr>
          <w:rFonts w:ascii="Times New Roman" w:eastAsia="Times New Roman" w:hAnsi="Times New Roman" w:cs="Times New Roman"/>
          <w:b w:val="0"/>
          <w:sz w:val="24"/>
          <w:szCs w:val="24"/>
        </w:rPr>
        <w:t xml:space="preserve">approve procedures for the nomination and election of any representative of the General Members to the Governing Board and any Officer or other positions created by the Governing Board; </w:t>
      </w:r>
      <w:ins w:id="731" w:author="Scott Nicholas" w:date="2020-06-20T01:01:00Z">
        <w:r w:rsidR="006F20F3" w:rsidRPr="00603754">
          <w:rPr>
            <w:rFonts w:ascii="Times New Roman" w:eastAsia="Times New Roman" w:hAnsi="Times New Roman" w:cs="Times New Roman"/>
            <w:b w:val="0"/>
            <w:sz w:val="24"/>
            <w:szCs w:val="24"/>
          </w:rPr>
          <w:t>and</w:t>
        </w:r>
      </w:ins>
    </w:p>
    <w:p w14:paraId="29B2EB0C" w14:textId="44EF796C" w:rsidR="0075596C" w:rsidRPr="00603754" w:rsidRDefault="007866D7">
      <w:pPr>
        <w:pStyle w:val="Heading1"/>
        <w:keepNext w:val="0"/>
        <w:widowControl w:val="0"/>
        <w:numPr>
          <w:ilvl w:val="2"/>
          <w:numId w:val="3"/>
        </w:numPr>
        <w:spacing w:before="0"/>
        <w:ind w:left="1170" w:hanging="450"/>
        <w:rPr>
          <w:ins w:id="732" w:author="Scott Nicholas" w:date="2020-06-20T01:01:00Z"/>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vote on all decisions or matters coming before the Governing Board</w:t>
      </w:r>
      <w:ins w:id="733" w:author="Scott Nicholas" w:date="2020-06-20T01:01:00Z">
        <w:r w:rsidR="006F20F3" w:rsidRPr="00603754">
          <w:rPr>
            <w:rFonts w:ascii="Times New Roman" w:eastAsia="Times New Roman" w:hAnsi="Times New Roman" w:cs="Times New Roman"/>
            <w:b w:val="0"/>
            <w:sz w:val="24"/>
            <w:szCs w:val="24"/>
          </w:rPr>
          <w:t>.</w:t>
        </w:r>
      </w:ins>
      <w:del w:id="734" w:author="Scott Nicholas" w:date="2020-06-20T01:01:00Z">
        <w:r w:rsidRPr="00603754" w:rsidDel="006F20F3">
          <w:rPr>
            <w:rFonts w:ascii="Times New Roman" w:eastAsia="Times New Roman" w:hAnsi="Times New Roman" w:cs="Times New Roman"/>
            <w:b w:val="0"/>
            <w:sz w:val="24"/>
            <w:szCs w:val="24"/>
          </w:rPr>
          <w:delText>; and</w:delText>
        </w:r>
      </w:del>
    </w:p>
    <w:p w14:paraId="6C578DDD" w14:textId="77777777" w:rsidR="006F20F3" w:rsidRPr="00603754" w:rsidRDefault="006F20F3">
      <w:pPr>
        <w:pStyle w:val="Heading1"/>
        <w:keepNext w:val="0"/>
        <w:widowControl w:val="0"/>
        <w:numPr>
          <w:ilvl w:val="0"/>
          <w:numId w:val="3"/>
        </w:numPr>
        <w:spacing w:before="0"/>
        <w:rPr>
          <w:ins w:id="735" w:author="Scott Nicholas" w:date="2020-06-20T01:03:00Z"/>
          <w:rFonts w:ascii="Times New Roman" w:eastAsia="Times New Roman" w:hAnsi="Times New Roman" w:cs="Times New Roman"/>
          <w:sz w:val="24"/>
          <w:szCs w:val="24"/>
        </w:rPr>
        <w:pPrChange w:id="736" w:author="Scott Nicholas" w:date="2020-06-20T01:03:00Z">
          <w:pPr>
            <w:pStyle w:val="Heading1"/>
            <w:keepNext w:val="0"/>
            <w:widowControl w:val="0"/>
            <w:numPr>
              <w:numId w:val="12"/>
            </w:numPr>
            <w:spacing w:before="0"/>
            <w:ind w:left="360" w:hanging="360"/>
          </w:pPr>
        </w:pPrChange>
      </w:pPr>
      <w:commentRangeStart w:id="737"/>
      <w:ins w:id="738" w:author="Scott Nicholas" w:date="2020-06-20T01:03:00Z">
        <w:r w:rsidRPr="00603754">
          <w:rPr>
            <w:rFonts w:ascii="Times New Roman" w:eastAsia="Times New Roman" w:hAnsi="Times New Roman" w:cs="Times New Roman"/>
            <w:sz w:val="24"/>
            <w:szCs w:val="24"/>
          </w:rPr>
          <w:t xml:space="preserve">Outreach Committee </w:t>
        </w:r>
      </w:ins>
    </w:p>
    <w:p w14:paraId="75EA4DAB" w14:textId="41764823" w:rsidR="006F20F3" w:rsidRPr="00603754" w:rsidRDefault="006F20F3">
      <w:pPr>
        <w:pStyle w:val="Normal1"/>
        <w:widowControl w:val="0"/>
        <w:numPr>
          <w:ilvl w:val="1"/>
          <w:numId w:val="3"/>
        </w:numPr>
        <w:pBdr>
          <w:top w:val="nil"/>
          <w:left w:val="nil"/>
          <w:bottom w:val="nil"/>
          <w:right w:val="nil"/>
          <w:between w:val="nil"/>
        </w:pBdr>
        <w:spacing w:after="240"/>
        <w:rPr>
          <w:ins w:id="739" w:author="Scott Nicholas" w:date="2020-06-20T01:03:00Z"/>
          <w:color w:val="000000"/>
          <w:sz w:val="24"/>
          <w:szCs w:val="24"/>
        </w:rPr>
        <w:pPrChange w:id="740" w:author="Scott Nicholas" w:date="2020-06-20T01:03:00Z">
          <w:pPr>
            <w:pStyle w:val="Normal1"/>
            <w:widowControl w:val="0"/>
            <w:numPr>
              <w:ilvl w:val="1"/>
              <w:numId w:val="12"/>
            </w:numPr>
            <w:pBdr>
              <w:top w:val="nil"/>
              <w:left w:val="nil"/>
              <w:bottom w:val="nil"/>
              <w:right w:val="nil"/>
              <w:between w:val="nil"/>
            </w:pBdr>
            <w:spacing w:after="240"/>
            <w:ind w:left="720" w:hanging="360"/>
          </w:pPr>
        </w:pPrChange>
      </w:pPr>
      <w:ins w:id="741" w:author="Scott Nicholas" w:date="2020-06-20T01:03:00Z">
        <w:r w:rsidRPr="00603754">
          <w:rPr>
            <w:color w:val="000000"/>
            <w:sz w:val="24"/>
            <w:szCs w:val="24"/>
          </w:rPr>
          <w:t xml:space="preserve">The Outreach Committee will include one appointed voting representative from each Member. </w:t>
        </w:r>
      </w:ins>
    </w:p>
    <w:p w14:paraId="38B29906" w14:textId="77777777" w:rsidR="006F20F3" w:rsidRPr="00603754" w:rsidRDefault="006F20F3">
      <w:pPr>
        <w:pStyle w:val="Normal1"/>
        <w:widowControl w:val="0"/>
        <w:numPr>
          <w:ilvl w:val="1"/>
          <w:numId w:val="3"/>
        </w:numPr>
        <w:pBdr>
          <w:top w:val="nil"/>
          <w:left w:val="nil"/>
          <w:bottom w:val="nil"/>
          <w:right w:val="nil"/>
          <w:between w:val="nil"/>
        </w:pBdr>
        <w:spacing w:after="240"/>
        <w:rPr>
          <w:ins w:id="742" w:author="Scott Nicholas" w:date="2020-06-20T01:03:00Z"/>
          <w:color w:val="000000"/>
          <w:sz w:val="24"/>
          <w:szCs w:val="24"/>
        </w:rPr>
        <w:pPrChange w:id="743" w:author="Scott Nicholas" w:date="2020-06-20T01:03:00Z">
          <w:pPr>
            <w:pStyle w:val="Normal1"/>
            <w:widowControl w:val="0"/>
            <w:numPr>
              <w:ilvl w:val="1"/>
              <w:numId w:val="12"/>
            </w:numPr>
            <w:pBdr>
              <w:top w:val="nil"/>
              <w:left w:val="nil"/>
              <w:bottom w:val="nil"/>
              <w:right w:val="nil"/>
              <w:between w:val="nil"/>
            </w:pBdr>
            <w:spacing w:after="240"/>
            <w:ind w:left="720" w:hanging="360"/>
          </w:pPr>
        </w:pPrChange>
      </w:pPr>
      <w:ins w:id="744" w:author="Scott Nicholas" w:date="2020-06-20T01:03:00Z">
        <w:r w:rsidRPr="00603754">
          <w:rPr>
            <w:color w:val="000000"/>
            <w:sz w:val="24"/>
            <w:szCs w:val="24"/>
          </w:rPr>
          <w:t>The Outreach Committee will be responsible for the design, development and execution of community outreach efforts on behalf of the Governing Board. The Outreach Committee is expected to coordinate closely with the Governing Board and technical communities to maximize the outreach and visibility of the Technical Project throughout the industry.</w:t>
        </w:r>
      </w:ins>
    </w:p>
    <w:p w14:paraId="36A5576B" w14:textId="53496A05" w:rsidR="006F20F3" w:rsidRPr="00603754" w:rsidRDefault="006F20F3">
      <w:pPr>
        <w:pStyle w:val="Normal1"/>
        <w:widowControl w:val="0"/>
        <w:numPr>
          <w:ilvl w:val="1"/>
          <w:numId w:val="3"/>
        </w:numPr>
        <w:pBdr>
          <w:top w:val="nil"/>
          <w:left w:val="nil"/>
          <w:bottom w:val="nil"/>
          <w:right w:val="nil"/>
          <w:between w:val="nil"/>
        </w:pBdr>
        <w:spacing w:after="240"/>
        <w:rPr>
          <w:ins w:id="745" w:author="Scott Nicholas" w:date="2020-06-20T01:03:00Z"/>
          <w:color w:val="000000"/>
          <w:sz w:val="24"/>
          <w:szCs w:val="24"/>
        </w:rPr>
        <w:pPrChange w:id="746" w:author="Scott Nicholas" w:date="2020-06-20T01:03:00Z">
          <w:pPr>
            <w:pStyle w:val="Normal1"/>
            <w:widowControl w:val="0"/>
            <w:numPr>
              <w:ilvl w:val="1"/>
              <w:numId w:val="12"/>
            </w:numPr>
            <w:pBdr>
              <w:top w:val="nil"/>
              <w:left w:val="nil"/>
              <w:bottom w:val="nil"/>
              <w:right w:val="nil"/>
              <w:between w:val="nil"/>
            </w:pBdr>
            <w:spacing w:after="240"/>
            <w:ind w:left="720" w:hanging="360"/>
          </w:pPr>
        </w:pPrChange>
      </w:pPr>
      <w:ins w:id="747" w:author="Scott Nicholas" w:date="2020-06-20T01:03:00Z">
        <w:r w:rsidRPr="00603754">
          <w:rPr>
            <w:color w:val="000000"/>
            <w:sz w:val="24"/>
            <w:szCs w:val="24"/>
          </w:rPr>
          <w:t>The Governing Board may appoint a chairperson of the Outreach Committee or delegate responsibility for selecting a chairperson to the Outreach Committee. The Outreach Committee chairperson will be responsible for reporting progress back to the Governing Board</w:t>
        </w:r>
      </w:ins>
      <w:commentRangeEnd w:id="737"/>
      <w:r w:rsidR="004626A5">
        <w:rPr>
          <w:rStyle w:val="CommentReference"/>
        </w:rPr>
        <w:commentReference w:id="737"/>
      </w:r>
      <w:ins w:id="748" w:author="Scott Nicholas" w:date="2020-06-20T01:03:00Z">
        <w:r w:rsidRPr="00603754">
          <w:rPr>
            <w:color w:val="000000"/>
            <w:sz w:val="24"/>
            <w:szCs w:val="24"/>
          </w:rPr>
          <w:t xml:space="preserve">. </w:t>
        </w:r>
      </w:ins>
    </w:p>
    <w:p w14:paraId="05ACCA5A" w14:textId="77777777" w:rsidR="006F20F3" w:rsidRPr="00603754" w:rsidRDefault="006F20F3">
      <w:pPr>
        <w:pStyle w:val="Heading1"/>
        <w:keepNext w:val="0"/>
        <w:widowControl w:val="0"/>
        <w:numPr>
          <w:ilvl w:val="0"/>
          <w:numId w:val="3"/>
        </w:numPr>
        <w:spacing w:before="0"/>
        <w:rPr>
          <w:ins w:id="749" w:author="Scott Nicholas" w:date="2020-06-20T01:01:00Z"/>
          <w:rFonts w:ascii="Times New Roman" w:eastAsia="Times New Roman" w:hAnsi="Times New Roman" w:cs="Times New Roman"/>
          <w:sz w:val="24"/>
          <w:szCs w:val="24"/>
        </w:rPr>
        <w:pPrChange w:id="750" w:author="Scott Nicholas" w:date="2020-06-20T01:02:00Z">
          <w:pPr>
            <w:pStyle w:val="Heading1"/>
            <w:keepNext w:val="0"/>
            <w:widowControl w:val="0"/>
            <w:numPr>
              <w:numId w:val="12"/>
            </w:numPr>
            <w:spacing w:before="0"/>
            <w:ind w:left="360" w:hanging="360"/>
          </w:pPr>
        </w:pPrChange>
      </w:pPr>
      <w:ins w:id="751" w:author="Scott Nicholas" w:date="2020-06-20T01:01:00Z">
        <w:r w:rsidRPr="00603754">
          <w:rPr>
            <w:rFonts w:ascii="Times New Roman" w:eastAsia="Times New Roman" w:hAnsi="Times New Roman" w:cs="Times New Roman"/>
            <w:sz w:val="24"/>
            <w:szCs w:val="24"/>
          </w:rPr>
          <w:t>Finance Committee</w:t>
        </w:r>
      </w:ins>
    </w:p>
    <w:p w14:paraId="50DB8894" w14:textId="202874BF" w:rsidR="006F20F3" w:rsidRPr="00603754" w:rsidRDefault="006F20F3">
      <w:pPr>
        <w:pStyle w:val="Normal1"/>
        <w:widowControl w:val="0"/>
        <w:numPr>
          <w:ilvl w:val="1"/>
          <w:numId w:val="3"/>
        </w:numPr>
        <w:pBdr>
          <w:top w:val="nil"/>
          <w:left w:val="nil"/>
          <w:bottom w:val="nil"/>
          <w:right w:val="nil"/>
          <w:between w:val="nil"/>
        </w:pBdr>
        <w:spacing w:after="240"/>
        <w:rPr>
          <w:ins w:id="752" w:author="Scott Nicholas" w:date="2020-06-20T01:01:00Z"/>
          <w:color w:val="000000"/>
          <w:sz w:val="24"/>
          <w:szCs w:val="24"/>
        </w:rPr>
        <w:pPrChange w:id="753" w:author="Scott Nicholas" w:date="2020-06-20T01:02:00Z">
          <w:pPr>
            <w:pStyle w:val="Normal1"/>
            <w:widowControl w:val="0"/>
            <w:numPr>
              <w:ilvl w:val="1"/>
              <w:numId w:val="12"/>
            </w:numPr>
            <w:pBdr>
              <w:top w:val="nil"/>
              <w:left w:val="nil"/>
              <w:bottom w:val="nil"/>
              <w:right w:val="nil"/>
              <w:between w:val="nil"/>
            </w:pBdr>
            <w:spacing w:after="240"/>
            <w:ind w:left="720" w:hanging="360"/>
          </w:pPr>
        </w:pPrChange>
      </w:pPr>
      <w:ins w:id="754" w:author="Scott Nicholas" w:date="2020-06-20T01:01:00Z">
        <w:r w:rsidRPr="00603754">
          <w:rPr>
            <w:color w:val="000000"/>
            <w:sz w:val="24"/>
            <w:szCs w:val="24"/>
          </w:rPr>
          <w:t xml:space="preserve">The Finance Committee will consist of </w:t>
        </w:r>
      </w:ins>
      <w:ins w:id="755" w:author="Scott Nicholas" w:date="2020-06-20T01:20:00Z">
        <w:r w:rsidR="00603754">
          <w:rPr>
            <w:color w:val="000000"/>
            <w:sz w:val="24"/>
            <w:szCs w:val="24"/>
          </w:rPr>
          <w:t xml:space="preserve">one representative appointed by every Member of </w:t>
        </w:r>
        <w:r w:rsidR="00603754">
          <w:rPr>
            <w:color w:val="000000"/>
            <w:sz w:val="24"/>
            <w:szCs w:val="24"/>
          </w:rPr>
          <w:lastRenderedPageBreak/>
          <w:t xml:space="preserve">the Directed Fund, </w:t>
        </w:r>
        <w:r w:rsidR="00603754" w:rsidRPr="00603754">
          <w:rPr>
            <w:color w:val="000000"/>
            <w:sz w:val="24"/>
            <w:szCs w:val="24"/>
            <w:highlight w:val="yellow"/>
            <w:rPrChange w:id="756" w:author="Scott Nicholas" w:date="2020-06-20T01:21:00Z">
              <w:rPr>
                <w:color w:val="000000"/>
                <w:sz w:val="24"/>
                <w:szCs w:val="24"/>
              </w:rPr>
            </w:rPrChange>
          </w:rPr>
          <w:t xml:space="preserve">provided, however, that a Member that is </w:t>
        </w:r>
      </w:ins>
      <w:ins w:id="757" w:author="Scott Nicholas" w:date="2020-06-20T01:21:00Z">
        <w:r w:rsidR="00603754" w:rsidRPr="00603754">
          <w:rPr>
            <w:color w:val="000000"/>
            <w:sz w:val="24"/>
            <w:szCs w:val="24"/>
            <w:highlight w:val="yellow"/>
            <w:rPrChange w:id="758" w:author="Scott Nicholas" w:date="2020-06-20T01:21:00Z">
              <w:rPr>
                <w:color w:val="000000"/>
                <w:sz w:val="24"/>
                <w:szCs w:val="24"/>
              </w:rPr>
            </w:rPrChange>
          </w:rPr>
          <w:t xml:space="preserve">the </w:t>
        </w:r>
      </w:ins>
      <w:ins w:id="759" w:author="Scott Nicholas" w:date="2020-06-20T01:05:00Z">
        <w:r w:rsidRPr="00603754">
          <w:rPr>
            <w:color w:val="000000"/>
            <w:sz w:val="24"/>
            <w:szCs w:val="24"/>
            <w:highlight w:val="yellow"/>
            <w:rPrChange w:id="760" w:author="Scott Nicholas" w:date="2020-06-20T01:21:00Z">
              <w:rPr>
                <w:color w:val="000000"/>
                <w:sz w:val="24"/>
                <w:szCs w:val="24"/>
              </w:rPr>
            </w:rPrChange>
          </w:rPr>
          <w:t>Util</w:t>
        </w:r>
      </w:ins>
      <w:ins w:id="761" w:author="Scott Nicholas" w:date="2020-06-20T01:06:00Z">
        <w:r w:rsidRPr="00603754">
          <w:rPr>
            <w:color w:val="000000"/>
            <w:sz w:val="24"/>
            <w:szCs w:val="24"/>
            <w:highlight w:val="yellow"/>
            <w:rPrChange w:id="762" w:author="Scott Nicholas" w:date="2020-06-20T01:21:00Z">
              <w:rPr>
                <w:color w:val="000000"/>
                <w:sz w:val="24"/>
                <w:szCs w:val="24"/>
              </w:rPr>
            </w:rPrChange>
          </w:rPr>
          <w:t>i</w:t>
        </w:r>
      </w:ins>
      <w:ins w:id="763" w:author="Scott Nicholas" w:date="2020-06-20T01:05:00Z">
        <w:r w:rsidRPr="00603754">
          <w:rPr>
            <w:color w:val="000000"/>
            <w:sz w:val="24"/>
            <w:szCs w:val="24"/>
            <w:highlight w:val="yellow"/>
            <w:rPrChange w:id="764" w:author="Scott Nicholas" w:date="2020-06-20T01:21:00Z">
              <w:rPr>
                <w:color w:val="000000"/>
                <w:sz w:val="24"/>
                <w:szCs w:val="24"/>
              </w:rPr>
            </w:rPrChange>
          </w:rPr>
          <w:t>ty S</w:t>
        </w:r>
      </w:ins>
      <w:ins w:id="765" w:author="Scott Nicholas" w:date="2020-06-20T01:06:00Z">
        <w:r w:rsidRPr="00603754">
          <w:rPr>
            <w:color w:val="000000"/>
            <w:sz w:val="24"/>
            <w:szCs w:val="24"/>
            <w:highlight w:val="yellow"/>
            <w:rPrChange w:id="766" w:author="Scott Nicholas" w:date="2020-06-20T01:21:00Z">
              <w:rPr>
                <w:color w:val="000000"/>
                <w:sz w:val="24"/>
                <w:szCs w:val="24"/>
              </w:rPr>
            </w:rPrChange>
          </w:rPr>
          <w:t>ervice Provider</w:t>
        </w:r>
      </w:ins>
      <w:ins w:id="767" w:author="Scott Nicholas" w:date="2020-06-20T01:21:00Z">
        <w:r w:rsidR="00603754" w:rsidRPr="00603754">
          <w:rPr>
            <w:color w:val="000000"/>
            <w:sz w:val="24"/>
            <w:szCs w:val="24"/>
            <w:highlight w:val="yellow"/>
            <w:rPrChange w:id="768" w:author="Scott Nicholas" w:date="2020-06-20T01:21:00Z">
              <w:rPr>
                <w:color w:val="000000"/>
                <w:sz w:val="24"/>
                <w:szCs w:val="24"/>
              </w:rPr>
            </w:rPrChange>
          </w:rPr>
          <w:t xml:space="preserve"> may not appoint a representative to the Finance Committee</w:t>
        </w:r>
      </w:ins>
      <w:ins w:id="769" w:author="Scott Nicholas" w:date="2020-06-20T01:01:00Z">
        <w:r w:rsidRPr="00603754">
          <w:rPr>
            <w:color w:val="000000"/>
            <w:sz w:val="24"/>
            <w:szCs w:val="24"/>
          </w:rPr>
          <w:t xml:space="preserve">. </w:t>
        </w:r>
      </w:ins>
    </w:p>
    <w:p w14:paraId="11138437" w14:textId="77777777" w:rsidR="006F20F3" w:rsidRPr="00603754" w:rsidRDefault="006F20F3">
      <w:pPr>
        <w:pStyle w:val="Normal1"/>
        <w:widowControl w:val="0"/>
        <w:numPr>
          <w:ilvl w:val="1"/>
          <w:numId w:val="3"/>
        </w:numPr>
        <w:pBdr>
          <w:top w:val="nil"/>
          <w:left w:val="nil"/>
          <w:bottom w:val="nil"/>
          <w:right w:val="nil"/>
          <w:between w:val="nil"/>
        </w:pBdr>
        <w:spacing w:after="240"/>
        <w:rPr>
          <w:ins w:id="770" w:author="Scott Nicholas" w:date="2020-06-20T01:01:00Z"/>
          <w:color w:val="000000"/>
          <w:sz w:val="24"/>
          <w:szCs w:val="24"/>
        </w:rPr>
        <w:pPrChange w:id="771" w:author="Scott Nicholas" w:date="2020-06-20T01:02:00Z">
          <w:pPr>
            <w:pStyle w:val="Normal1"/>
            <w:widowControl w:val="0"/>
            <w:numPr>
              <w:ilvl w:val="1"/>
              <w:numId w:val="12"/>
            </w:numPr>
            <w:pBdr>
              <w:top w:val="nil"/>
              <w:left w:val="nil"/>
              <w:bottom w:val="nil"/>
              <w:right w:val="nil"/>
              <w:between w:val="nil"/>
            </w:pBdr>
            <w:spacing w:after="240"/>
            <w:ind w:left="720" w:hanging="360"/>
          </w:pPr>
        </w:pPrChange>
      </w:pPr>
      <w:ins w:id="772" w:author="Scott Nicholas" w:date="2020-06-20T01:01:00Z">
        <w:r w:rsidRPr="00603754">
          <w:rPr>
            <w:color w:val="000000"/>
            <w:sz w:val="24"/>
            <w:szCs w:val="24"/>
          </w:rPr>
          <w:t>The responsibilities of the Finance Committee include:</w:t>
        </w:r>
      </w:ins>
    </w:p>
    <w:p w14:paraId="34C3DB6B" w14:textId="77777777" w:rsidR="006F20F3" w:rsidRPr="00603754" w:rsidRDefault="006F20F3">
      <w:pPr>
        <w:pStyle w:val="Normal1"/>
        <w:widowControl w:val="0"/>
        <w:numPr>
          <w:ilvl w:val="2"/>
          <w:numId w:val="3"/>
        </w:numPr>
        <w:pBdr>
          <w:top w:val="nil"/>
          <w:left w:val="nil"/>
          <w:bottom w:val="nil"/>
          <w:right w:val="nil"/>
          <w:between w:val="nil"/>
        </w:pBdr>
        <w:spacing w:after="240"/>
        <w:rPr>
          <w:ins w:id="773" w:author="Scott Nicholas" w:date="2020-06-20T01:01:00Z"/>
          <w:color w:val="000000"/>
          <w:sz w:val="24"/>
          <w:szCs w:val="24"/>
        </w:rPr>
        <w:pPrChange w:id="774" w:author="Scott Nicholas" w:date="2020-06-20T01:02:00Z">
          <w:pPr>
            <w:pStyle w:val="Normal1"/>
            <w:widowControl w:val="0"/>
            <w:numPr>
              <w:ilvl w:val="2"/>
              <w:numId w:val="12"/>
            </w:numPr>
            <w:pBdr>
              <w:top w:val="nil"/>
              <w:left w:val="nil"/>
              <w:bottom w:val="nil"/>
              <w:right w:val="nil"/>
              <w:between w:val="nil"/>
            </w:pBdr>
            <w:spacing w:after="240"/>
            <w:ind w:left="1080" w:hanging="360"/>
          </w:pPr>
        </w:pPrChange>
      </w:pPr>
      <w:ins w:id="775" w:author="Scott Nicholas" w:date="2020-06-20T01:01:00Z">
        <w:r w:rsidRPr="00603754">
          <w:rPr>
            <w:color w:val="000000"/>
            <w:sz w:val="24"/>
            <w:szCs w:val="24"/>
          </w:rPr>
          <w:t>assisting the Treasurer in preparation of annual budgets that adhere to the principles and guidelines established by the Governing Board;</w:t>
        </w:r>
      </w:ins>
    </w:p>
    <w:p w14:paraId="58C55C81" w14:textId="77777777" w:rsidR="006F20F3" w:rsidRPr="00603754" w:rsidRDefault="006F20F3">
      <w:pPr>
        <w:pStyle w:val="Normal1"/>
        <w:widowControl w:val="0"/>
        <w:numPr>
          <w:ilvl w:val="2"/>
          <w:numId w:val="3"/>
        </w:numPr>
        <w:pBdr>
          <w:top w:val="nil"/>
          <w:left w:val="nil"/>
          <w:bottom w:val="nil"/>
          <w:right w:val="nil"/>
          <w:between w:val="nil"/>
        </w:pBdr>
        <w:spacing w:after="240"/>
        <w:rPr>
          <w:ins w:id="776" w:author="Scott Nicholas" w:date="2020-06-20T01:01:00Z"/>
          <w:color w:val="000000"/>
          <w:sz w:val="24"/>
          <w:szCs w:val="24"/>
        </w:rPr>
        <w:pPrChange w:id="777" w:author="Scott Nicholas" w:date="2020-06-20T01:02:00Z">
          <w:pPr>
            <w:pStyle w:val="Normal1"/>
            <w:widowControl w:val="0"/>
            <w:numPr>
              <w:ilvl w:val="2"/>
              <w:numId w:val="12"/>
            </w:numPr>
            <w:pBdr>
              <w:top w:val="nil"/>
              <w:left w:val="nil"/>
              <w:bottom w:val="nil"/>
              <w:right w:val="nil"/>
              <w:between w:val="nil"/>
            </w:pBdr>
            <w:spacing w:after="240"/>
            <w:ind w:left="1080" w:hanging="360"/>
          </w:pPr>
        </w:pPrChange>
      </w:pPr>
      <w:ins w:id="778" w:author="Scott Nicholas" w:date="2020-06-20T01:01:00Z">
        <w:r w:rsidRPr="00603754">
          <w:rPr>
            <w:color w:val="000000"/>
            <w:sz w:val="24"/>
            <w:szCs w:val="24"/>
          </w:rPr>
          <w:t>developing and reporting metrics for the allocation of budget in relation to meeting the priorities of the Governing Board;</w:t>
        </w:r>
      </w:ins>
    </w:p>
    <w:p w14:paraId="267AA964" w14:textId="77777777" w:rsidR="006F20F3" w:rsidRPr="00603754" w:rsidRDefault="006F20F3">
      <w:pPr>
        <w:pStyle w:val="Normal1"/>
        <w:widowControl w:val="0"/>
        <w:numPr>
          <w:ilvl w:val="2"/>
          <w:numId w:val="3"/>
        </w:numPr>
        <w:pBdr>
          <w:top w:val="nil"/>
          <w:left w:val="nil"/>
          <w:bottom w:val="nil"/>
          <w:right w:val="nil"/>
          <w:between w:val="nil"/>
        </w:pBdr>
        <w:spacing w:after="240"/>
        <w:rPr>
          <w:ins w:id="779" w:author="Scott Nicholas" w:date="2020-06-20T01:01:00Z"/>
          <w:color w:val="000000"/>
          <w:sz w:val="24"/>
          <w:szCs w:val="24"/>
        </w:rPr>
        <w:pPrChange w:id="780" w:author="Scott Nicholas" w:date="2020-06-20T01:02:00Z">
          <w:pPr>
            <w:pStyle w:val="Normal1"/>
            <w:widowControl w:val="0"/>
            <w:numPr>
              <w:ilvl w:val="2"/>
              <w:numId w:val="12"/>
            </w:numPr>
            <w:pBdr>
              <w:top w:val="nil"/>
              <w:left w:val="nil"/>
              <w:bottom w:val="nil"/>
              <w:right w:val="nil"/>
              <w:between w:val="nil"/>
            </w:pBdr>
            <w:spacing w:after="240"/>
            <w:ind w:left="1080" w:hanging="360"/>
          </w:pPr>
        </w:pPrChange>
      </w:pPr>
      <w:ins w:id="781" w:author="Scott Nicholas" w:date="2020-06-20T01:01:00Z">
        <w:r w:rsidRPr="00603754">
          <w:rPr>
            <w:color w:val="000000"/>
            <w:sz w:val="24"/>
            <w:szCs w:val="24"/>
          </w:rPr>
          <w:t>reviewing the progress of the Directed Fund against the annual budget;</w:t>
        </w:r>
      </w:ins>
    </w:p>
    <w:p w14:paraId="4AC123B7" w14:textId="77777777" w:rsidR="006F20F3" w:rsidRPr="00603754" w:rsidRDefault="006F20F3">
      <w:pPr>
        <w:pStyle w:val="Normal1"/>
        <w:widowControl w:val="0"/>
        <w:numPr>
          <w:ilvl w:val="2"/>
          <w:numId w:val="3"/>
        </w:numPr>
        <w:pBdr>
          <w:top w:val="nil"/>
          <w:left w:val="nil"/>
          <w:bottom w:val="nil"/>
          <w:right w:val="nil"/>
          <w:between w:val="nil"/>
        </w:pBdr>
        <w:spacing w:after="240"/>
        <w:rPr>
          <w:ins w:id="782" w:author="Scott Nicholas" w:date="2020-06-20T01:01:00Z"/>
          <w:color w:val="000000"/>
          <w:sz w:val="24"/>
          <w:szCs w:val="24"/>
        </w:rPr>
        <w:pPrChange w:id="783" w:author="Scott Nicholas" w:date="2020-06-20T01:02:00Z">
          <w:pPr>
            <w:pStyle w:val="Normal1"/>
            <w:widowControl w:val="0"/>
            <w:numPr>
              <w:ilvl w:val="2"/>
              <w:numId w:val="12"/>
            </w:numPr>
            <w:pBdr>
              <w:top w:val="nil"/>
              <w:left w:val="nil"/>
              <w:bottom w:val="nil"/>
              <w:right w:val="nil"/>
              <w:between w:val="nil"/>
            </w:pBdr>
            <w:spacing w:after="240"/>
            <w:ind w:left="1080" w:hanging="360"/>
          </w:pPr>
        </w:pPrChange>
      </w:pPr>
      <w:ins w:id="784" w:author="Scott Nicholas" w:date="2020-06-20T01:01:00Z">
        <w:r w:rsidRPr="00603754">
          <w:rPr>
            <w:color w:val="000000"/>
            <w:sz w:val="24"/>
            <w:szCs w:val="24"/>
          </w:rPr>
          <w:t>preparing forecasts for future financial needs of the Directed Fund; and</w:t>
        </w:r>
      </w:ins>
    </w:p>
    <w:p w14:paraId="66976F18" w14:textId="77777777" w:rsidR="006F20F3" w:rsidRPr="00603754" w:rsidRDefault="006F20F3" w:rsidP="006F20F3">
      <w:pPr>
        <w:pStyle w:val="Normal1"/>
        <w:widowControl w:val="0"/>
        <w:numPr>
          <w:ilvl w:val="2"/>
          <w:numId w:val="3"/>
        </w:numPr>
        <w:pBdr>
          <w:top w:val="nil"/>
          <w:left w:val="nil"/>
          <w:bottom w:val="nil"/>
          <w:right w:val="nil"/>
          <w:between w:val="nil"/>
        </w:pBdr>
        <w:spacing w:after="240"/>
        <w:rPr>
          <w:ins w:id="785" w:author="Scott Nicholas" w:date="2020-06-20T01:02:00Z"/>
          <w:color w:val="000000"/>
          <w:sz w:val="24"/>
          <w:szCs w:val="24"/>
        </w:rPr>
      </w:pPr>
      <w:ins w:id="786" w:author="Scott Nicholas" w:date="2020-06-20T01:01:00Z">
        <w:r w:rsidRPr="00603754">
          <w:rPr>
            <w:color w:val="000000"/>
            <w:sz w:val="24"/>
            <w:szCs w:val="24"/>
          </w:rPr>
          <w:t xml:space="preserve">such other matters related to finance and the financial operation of the Directed Fund as may be directed to the Finance Committee by the Governing Board. </w:t>
        </w:r>
      </w:ins>
    </w:p>
    <w:p w14:paraId="583848DB" w14:textId="36F81702" w:rsidR="006F20F3" w:rsidRPr="00E46C57" w:rsidRDefault="006F20F3">
      <w:pPr>
        <w:pStyle w:val="Normal1"/>
        <w:widowControl w:val="0"/>
        <w:numPr>
          <w:ilvl w:val="1"/>
          <w:numId w:val="3"/>
        </w:numPr>
        <w:pBdr>
          <w:top w:val="nil"/>
          <w:left w:val="nil"/>
          <w:bottom w:val="nil"/>
          <w:right w:val="nil"/>
          <w:between w:val="nil"/>
        </w:pBdr>
        <w:spacing w:after="240"/>
        <w:rPr>
          <w:ins w:id="787" w:author="Scott Nicholas" w:date="2020-06-20T01:01:00Z"/>
          <w:color w:val="000000"/>
          <w:sz w:val="24"/>
          <w:szCs w:val="24"/>
          <w:rPrChange w:id="788" w:author="Scott Nicholas" w:date="2020-06-20T01:19:00Z">
            <w:rPr>
              <w:ins w:id="789" w:author="Scott Nicholas" w:date="2020-06-20T01:01:00Z"/>
            </w:rPr>
          </w:rPrChange>
        </w:rPr>
        <w:pPrChange w:id="790" w:author="Scott Nicholas" w:date="2020-06-20T01:02:00Z">
          <w:pPr/>
        </w:pPrChange>
      </w:pPr>
      <w:ins w:id="791" w:author="Scott Nicholas" w:date="2020-06-20T01:01:00Z">
        <w:r w:rsidRPr="00E46C57">
          <w:rPr>
            <w:color w:val="000000"/>
            <w:sz w:val="24"/>
            <w:szCs w:val="24"/>
            <w:rPrChange w:id="792" w:author="Scott Nicholas" w:date="2020-06-20T01:19:00Z">
              <w:rPr/>
            </w:rPrChange>
          </w:rPr>
          <w:t>The Treasurer shall be chairperson of the Finance Committee.</w:t>
        </w:r>
      </w:ins>
    </w:p>
    <w:p w14:paraId="77756BB2" w14:textId="207860B7" w:rsidR="006F20F3" w:rsidRPr="00603754" w:rsidRDefault="006F20F3" w:rsidP="006F20F3">
      <w:pPr>
        <w:pStyle w:val="Heading1"/>
        <w:keepNext w:val="0"/>
        <w:widowControl w:val="0"/>
        <w:numPr>
          <w:ilvl w:val="0"/>
          <w:numId w:val="3"/>
        </w:numPr>
        <w:spacing w:before="0"/>
        <w:rPr>
          <w:ins w:id="793" w:author="Scott Nicholas" w:date="2020-06-20T01:03:00Z"/>
          <w:rFonts w:ascii="Times New Roman" w:eastAsia="Times New Roman" w:hAnsi="Times New Roman" w:cs="Times New Roman"/>
          <w:sz w:val="24"/>
          <w:szCs w:val="24"/>
        </w:rPr>
      </w:pPr>
      <w:commentRangeStart w:id="794"/>
      <w:ins w:id="795" w:author="Scott Nicholas" w:date="2020-06-20T01:03:00Z">
        <w:r w:rsidRPr="00603754">
          <w:rPr>
            <w:rFonts w:ascii="Times New Roman" w:eastAsia="Times New Roman" w:hAnsi="Times New Roman" w:cs="Times New Roman"/>
            <w:sz w:val="24"/>
            <w:szCs w:val="24"/>
          </w:rPr>
          <w:t xml:space="preserve">Membership Committee </w:t>
        </w:r>
      </w:ins>
    </w:p>
    <w:p w14:paraId="6EB178AF" w14:textId="1D586F92" w:rsidR="006F20F3" w:rsidRPr="00603754" w:rsidRDefault="006F20F3" w:rsidP="006F20F3">
      <w:pPr>
        <w:pStyle w:val="Normal1"/>
        <w:widowControl w:val="0"/>
        <w:numPr>
          <w:ilvl w:val="1"/>
          <w:numId w:val="3"/>
        </w:numPr>
        <w:pBdr>
          <w:top w:val="nil"/>
          <w:left w:val="nil"/>
          <w:bottom w:val="nil"/>
          <w:right w:val="nil"/>
          <w:between w:val="nil"/>
        </w:pBdr>
        <w:spacing w:after="240"/>
        <w:rPr>
          <w:ins w:id="796" w:author="Scott Nicholas" w:date="2020-06-20T01:03:00Z"/>
          <w:color w:val="000000"/>
          <w:sz w:val="24"/>
          <w:szCs w:val="24"/>
        </w:rPr>
      </w:pPr>
      <w:ins w:id="797" w:author="Scott Nicholas" w:date="2020-06-20T01:03:00Z">
        <w:r w:rsidRPr="00603754">
          <w:rPr>
            <w:color w:val="000000"/>
            <w:sz w:val="24"/>
            <w:szCs w:val="24"/>
          </w:rPr>
          <w:t xml:space="preserve">The Membership Committee will include one appointed voting representative from each Member. </w:t>
        </w:r>
      </w:ins>
    </w:p>
    <w:p w14:paraId="296FB681" w14:textId="0B5578D3" w:rsidR="006F20F3" w:rsidRPr="00603754" w:rsidRDefault="006F20F3" w:rsidP="006F20F3">
      <w:pPr>
        <w:pStyle w:val="Normal1"/>
        <w:widowControl w:val="0"/>
        <w:numPr>
          <w:ilvl w:val="1"/>
          <w:numId w:val="3"/>
        </w:numPr>
        <w:pBdr>
          <w:top w:val="nil"/>
          <w:left w:val="nil"/>
          <w:bottom w:val="nil"/>
          <w:right w:val="nil"/>
          <w:between w:val="nil"/>
        </w:pBdr>
        <w:spacing w:after="240"/>
        <w:rPr>
          <w:ins w:id="798" w:author="Scott Nicholas" w:date="2020-06-20T01:03:00Z"/>
          <w:color w:val="000000"/>
          <w:sz w:val="24"/>
          <w:szCs w:val="24"/>
        </w:rPr>
      </w:pPr>
      <w:ins w:id="799" w:author="Scott Nicholas" w:date="2020-06-20T01:03:00Z">
        <w:r w:rsidRPr="00603754">
          <w:rPr>
            <w:color w:val="000000"/>
            <w:sz w:val="24"/>
            <w:szCs w:val="24"/>
          </w:rPr>
          <w:t xml:space="preserve">The </w:t>
        </w:r>
      </w:ins>
      <w:ins w:id="800" w:author="Scott Nicholas" w:date="2020-06-20T01:04:00Z">
        <w:r w:rsidRPr="00603754">
          <w:rPr>
            <w:color w:val="000000"/>
            <w:sz w:val="24"/>
            <w:szCs w:val="24"/>
          </w:rPr>
          <w:t>Membership</w:t>
        </w:r>
      </w:ins>
      <w:ins w:id="801" w:author="Scott Nicholas" w:date="2020-06-20T01:03:00Z">
        <w:r w:rsidRPr="00603754">
          <w:rPr>
            <w:color w:val="000000"/>
            <w:sz w:val="24"/>
            <w:szCs w:val="24"/>
          </w:rPr>
          <w:t xml:space="preserve"> Committee will </w:t>
        </w:r>
      </w:ins>
      <w:commentRangeEnd w:id="794"/>
      <w:r w:rsidR="004626A5">
        <w:rPr>
          <w:rStyle w:val="CommentReference"/>
        </w:rPr>
        <w:commentReference w:id="794"/>
      </w:r>
      <w:ins w:id="802" w:author="Scott Nicholas" w:date="2020-06-20T01:03:00Z">
        <w:r w:rsidRPr="00603754">
          <w:rPr>
            <w:color w:val="000000"/>
            <w:sz w:val="24"/>
            <w:szCs w:val="24"/>
          </w:rPr>
          <w:t xml:space="preserve">be responsible for </w:t>
        </w:r>
      </w:ins>
      <w:ins w:id="803" w:author="Scott Nicholas" w:date="2020-06-20T01:04:00Z">
        <w:r w:rsidRPr="00E46C57">
          <w:rPr>
            <w:color w:val="000000"/>
            <w:sz w:val="24"/>
            <w:szCs w:val="24"/>
            <w:highlight w:val="yellow"/>
            <w:rPrChange w:id="804" w:author="Scott Nicholas" w:date="2020-06-20T01:19:00Z">
              <w:rPr>
                <w:color w:val="000000"/>
                <w:sz w:val="24"/>
                <w:szCs w:val="24"/>
              </w:rPr>
            </w:rPrChange>
          </w:rPr>
          <w:t>[scope of Membership Committee]</w:t>
        </w:r>
        <w:r w:rsidRPr="00603754">
          <w:rPr>
            <w:color w:val="000000"/>
            <w:sz w:val="24"/>
            <w:szCs w:val="24"/>
          </w:rPr>
          <w:t>.</w:t>
        </w:r>
      </w:ins>
    </w:p>
    <w:p w14:paraId="42D87494" w14:textId="1782C732" w:rsidR="006F20F3" w:rsidRPr="00E46C57" w:rsidDel="006F20F3" w:rsidRDefault="006F20F3">
      <w:pPr>
        <w:rPr>
          <w:del w:id="805" w:author="Scott Nicholas" w:date="2020-06-20T01:04:00Z"/>
          <w:sz w:val="24"/>
          <w:szCs w:val="24"/>
          <w:rPrChange w:id="806" w:author="Scott Nicholas" w:date="2020-06-20T01:19:00Z">
            <w:rPr>
              <w:del w:id="807" w:author="Scott Nicholas" w:date="2020-06-20T01:04:00Z"/>
            </w:rPr>
          </w:rPrChange>
        </w:rPr>
        <w:pPrChange w:id="808" w:author="Scott Nicholas" w:date="2020-06-20T01:01:00Z">
          <w:pPr>
            <w:pStyle w:val="Heading1"/>
            <w:keepNext w:val="0"/>
            <w:widowControl w:val="0"/>
            <w:numPr>
              <w:ilvl w:val="2"/>
              <w:numId w:val="3"/>
            </w:numPr>
            <w:spacing w:before="0"/>
            <w:ind w:left="1170" w:hanging="450"/>
          </w:pPr>
        </w:pPrChange>
      </w:pPr>
    </w:p>
    <w:p w14:paraId="4FEFF949" w14:textId="02CD18DF" w:rsidR="0075596C" w:rsidRPr="00E46C57" w:rsidDel="00D61DF8" w:rsidRDefault="007866D7">
      <w:pPr>
        <w:pStyle w:val="Heading1"/>
        <w:keepNext w:val="0"/>
        <w:widowControl w:val="0"/>
        <w:numPr>
          <w:ilvl w:val="2"/>
          <w:numId w:val="3"/>
        </w:numPr>
        <w:spacing w:before="0"/>
        <w:ind w:left="1170" w:hanging="450"/>
        <w:rPr>
          <w:del w:id="809" w:author="Scott Nicholas" w:date="2020-06-16T14:28:00Z"/>
          <w:rFonts w:ascii="Times New Roman" w:hAnsi="Times New Roman" w:cs="Times New Roman"/>
          <w:b w:val="0"/>
          <w:sz w:val="24"/>
          <w:szCs w:val="24"/>
          <w:rPrChange w:id="810" w:author="Scott Nicholas" w:date="2020-06-20T01:19:00Z">
            <w:rPr>
              <w:del w:id="811" w:author="Scott Nicholas" w:date="2020-06-16T14:28:00Z"/>
              <w:b w:val="0"/>
            </w:rPr>
          </w:rPrChange>
        </w:rPr>
      </w:pPr>
      <w:del w:id="812" w:author="Scott Nicholas" w:date="2020-06-16T14:28:00Z">
        <w:r w:rsidRPr="00603754" w:rsidDel="00D61DF8">
          <w:rPr>
            <w:rFonts w:ascii="Times New Roman" w:eastAsia="Times New Roman" w:hAnsi="Times New Roman" w:cs="Times New Roman"/>
            <w:b w:val="0"/>
            <w:sz w:val="24"/>
            <w:szCs w:val="24"/>
          </w:rPr>
          <w:delText>Removing voting representatives. Any representative on the Governing Board may be removed with or without cause, at any time, by the vote of three‐quarters (3/4) of all Governing Board voting representatives if in their judgment the best interest of the Directed Fund would be served thereby. Each Governing Board representative must receive written (including electronic) notice of the proposed removal at least ten (10) days in advance of the proposed action. In the event that an appointed voting representative is removed, the appointing entity may appoint a new voting representative.</w:delText>
        </w:r>
      </w:del>
    </w:p>
    <w:p w14:paraId="443B3BC3"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Quorum and Voting</w:t>
      </w:r>
    </w:p>
    <w:p w14:paraId="2F70844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Quorum for Governing Board and Committee meetings will require at least fifty percent of the voting representatives. If advance notice of the meeting has been given per normal means and timing, the Governing Board may continue to meet even if quorum is not met, but will be prevented from making any decisions at the meeting.</w:t>
      </w:r>
    </w:p>
    <w:p w14:paraId="0A905D5C"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Ideally decisions will be made based on consensus. If, however, any decision requires a vote to move forward, the representatives of the Governing Board or Committee, as applicable, will vote on a one vote per voting representative basis.</w:t>
      </w:r>
    </w:p>
    <w:p w14:paraId="5F5A4EAA"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Except as provided in Section 13.a. or elsewhere in this Charter, decisions by vote at a meeting will require a simple majority vote, provided quorum is met. Except as provided in Section 13.a. or elsewhere in this Charter, decisions by electronic vote without a meeting will require a majority of all voting representatives.</w:t>
      </w:r>
    </w:p>
    <w:p w14:paraId="2688AB1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In the event of a tied vote with respect to an action that cannot be resolved by the Governing Board, the Chair may refer the matter to the LF for assistance in reaching a decision. If there is a tied vote in any Committee that cannot be resolved, the matter may be referred to the Governing Board.</w:t>
      </w:r>
    </w:p>
    <w:p w14:paraId="6418A1AA" w14:textId="3EED8830" w:rsidR="0075596C" w:rsidRPr="00603754" w:rsidRDefault="007866D7">
      <w:pPr>
        <w:widowControl w:val="0"/>
        <w:numPr>
          <w:ilvl w:val="1"/>
          <w:numId w:val="3"/>
        </w:numPr>
        <w:pBdr>
          <w:top w:val="nil"/>
          <w:left w:val="nil"/>
          <w:bottom w:val="nil"/>
          <w:right w:val="nil"/>
          <w:between w:val="nil"/>
        </w:pBdr>
        <w:spacing w:after="240"/>
        <w:rPr>
          <w:sz w:val="24"/>
          <w:szCs w:val="24"/>
        </w:rPr>
      </w:pPr>
      <w:r w:rsidRPr="00603754">
        <w:rPr>
          <w:sz w:val="24"/>
          <w:szCs w:val="24"/>
        </w:rPr>
        <w:t xml:space="preserve">Any representative serving on the Governing Board who fails to attend three consecutive </w:t>
      </w:r>
      <w:r w:rsidRPr="00603754">
        <w:rPr>
          <w:sz w:val="24"/>
          <w:szCs w:val="24"/>
        </w:rPr>
        <w:lastRenderedPageBreak/>
        <w:t xml:space="preserve">meetings shall not be counted towards quorum and </w:t>
      </w:r>
      <w:del w:id="813" w:author="Scott Nicholas" w:date="2020-06-20T01:07:00Z">
        <w:r w:rsidRPr="00603754" w:rsidDel="00474032">
          <w:rPr>
            <w:sz w:val="24"/>
            <w:szCs w:val="24"/>
          </w:rPr>
          <w:delText xml:space="preserve">shall </w:delText>
        </w:r>
      </w:del>
      <w:ins w:id="814" w:author="Scott Nicholas" w:date="2020-06-20T01:07:00Z">
        <w:r w:rsidR="00474032" w:rsidRPr="00603754">
          <w:rPr>
            <w:sz w:val="24"/>
            <w:szCs w:val="24"/>
          </w:rPr>
          <w:t xml:space="preserve">will </w:t>
        </w:r>
      </w:ins>
      <w:r w:rsidRPr="00603754">
        <w:rPr>
          <w:sz w:val="24"/>
          <w:szCs w:val="24"/>
        </w:rPr>
        <w:t>lose voting rights</w:t>
      </w:r>
      <w:ins w:id="815" w:author="Scott Nicholas" w:date="2020-06-20T01:07:00Z">
        <w:r w:rsidR="00474032" w:rsidRPr="00603754">
          <w:rPr>
            <w:sz w:val="24"/>
            <w:szCs w:val="24"/>
          </w:rPr>
          <w:t xml:space="preserve"> </w:t>
        </w:r>
      </w:ins>
      <w:ins w:id="816" w:author="Scott Nicholas" w:date="2020-06-20T01:11:00Z">
        <w:r w:rsidR="00474032" w:rsidRPr="00603754">
          <w:rPr>
            <w:sz w:val="24"/>
            <w:szCs w:val="24"/>
          </w:rPr>
          <w:t>and not be counted for purposes of quorum until they have attended two consecutive meetings of the Governing Board (with voting rights being resorted at the second consecutive meeting)</w:t>
        </w:r>
      </w:ins>
      <w:del w:id="817" w:author="Scott Nicholas" w:date="2020-06-20T01:11:00Z">
        <w:r w:rsidRPr="00603754" w:rsidDel="00474032">
          <w:rPr>
            <w:sz w:val="24"/>
            <w:szCs w:val="24"/>
          </w:rPr>
          <w:delText xml:space="preserve">, </w:delText>
        </w:r>
        <w:commentRangeStart w:id="818"/>
        <w:commentRangeStart w:id="819"/>
        <w:r w:rsidRPr="00603754" w:rsidDel="00474032">
          <w:rPr>
            <w:sz w:val="24"/>
            <w:szCs w:val="24"/>
          </w:rPr>
          <w:delText>unless the Governing Board votes to retain the voting representative in question</w:delText>
        </w:r>
        <w:commentRangeEnd w:id="818"/>
        <w:r w:rsidRPr="00E46C57" w:rsidDel="00474032">
          <w:rPr>
            <w:sz w:val="24"/>
            <w:szCs w:val="24"/>
            <w:rPrChange w:id="820" w:author="Scott Nicholas" w:date="2020-06-20T01:19:00Z">
              <w:rPr/>
            </w:rPrChange>
          </w:rPr>
          <w:commentReference w:id="818"/>
        </w:r>
      </w:del>
      <w:commentRangeEnd w:id="819"/>
      <w:r w:rsidRPr="00E46C57">
        <w:rPr>
          <w:sz w:val="24"/>
          <w:szCs w:val="24"/>
          <w:rPrChange w:id="821" w:author="Scott Nicholas" w:date="2020-06-20T01:19:00Z">
            <w:rPr/>
          </w:rPrChange>
        </w:rPr>
        <w:commentReference w:id="819"/>
      </w:r>
      <w:r w:rsidRPr="00603754">
        <w:rPr>
          <w:sz w:val="24"/>
          <w:szCs w:val="24"/>
        </w:rPr>
        <w:t>.</w:t>
      </w:r>
    </w:p>
    <w:p w14:paraId="1FFEF0D1"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Subsidiaries and Related Companies</w:t>
      </w:r>
    </w:p>
    <w:p w14:paraId="126957A6"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Definitions:</w:t>
      </w:r>
    </w:p>
    <w:p w14:paraId="6E5426FC"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“Subsidiaries” means any entity in which a Member owns, directly or indirectly, more than fifty percent of the voting securities or membership interests of the entity in question;</w:t>
      </w:r>
    </w:p>
    <w:p w14:paraId="2D688DC8"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“Related Company” means any entity which controls or is controlled by a Member or which, together with a Member, is under the common control of a third party, in each case where such control results from ownership, either directly or indirectly, of more than fifty percent of the voting securities or membership interests of the entity in question; and</w:t>
      </w:r>
    </w:p>
    <w:p w14:paraId="1F13EB6E"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“Related Companies” are entities that are each a Related Company of a Member.</w:t>
      </w:r>
    </w:p>
    <w:p w14:paraId="5A3B902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Only the legal entity which has executed a Participation Agreement and its Subsidiaries will be entitled to enjoy the rights and privileges of such Membership; provided, however, that such Member and its Subsidiaries will be treated together as a single Member.  </w:t>
      </w:r>
    </w:p>
    <w:p w14:paraId="3A164D63"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If a Member is itself a foundation, association, consortium, open source project, membership organization, user group or other entity that has members or sponsors, then the rights and privileges granted to such Member will extend only to the employee-representatives of such Member, and not to its members or sponsors, unless otherwise approved by the Governing Board in a specific case.</w:t>
      </w:r>
    </w:p>
    <w:p w14:paraId="04A3964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Directed Fund Membership is non-transferable, non-salable and non-assignable, except a Member may transfer its current Membership benefits and obligations to a successor of substantially all of its business or assets, whether by merger, sale or otherwise; provided that the transferee agrees to be bound by this Charter and the Bylaws and policies required by LF membership.</w:t>
      </w:r>
    </w:p>
    <w:p w14:paraId="12C9B874"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Good Standing</w:t>
      </w:r>
    </w:p>
    <w:p w14:paraId="5FB6019F"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Linux Foundation’s Good Standing Policy is available at </w:t>
      </w:r>
      <w:r w:rsidR="00807371" w:rsidRPr="00603754">
        <w:rPr>
          <w:sz w:val="24"/>
          <w:szCs w:val="24"/>
          <w:rPrChange w:id="822" w:author="Scott Nicholas" w:date="2020-06-20T01:19:00Z">
            <w:rPr/>
          </w:rPrChange>
        </w:rPr>
        <w:fldChar w:fldCharType="begin"/>
      </w:r>
      <w:r w:rsidR="00807371" w:rsidRPr="00E46C57">
        <w:rPr>
          <w:sz w:val="24"/>
          <w:szCs w:val="24"/>
          <w:rPrChange w:id="823" w:author="Scott Nicholas" w:date="2020-06-20T01:19:00Z">
            <w:rPr/>
          </w:rPrChange>
        </w:rPr>
        <w:instrText xml:space="preserve"> HYPERLINK "https://www.linuxfoundation.org/good-standing-policy" \h </w:instrText>
      </w:r>
      <w:r w:rsidR="00807371" w:rsidRPr="00603754">
        <w:rPr>
          <w:sz w:val="24"/>
          <w:szCs w:val="24"/>
          <w:rPrChange w:id="824" w:author="Scott Nicholas" w:date="2020-06-20T01:19:00Z">
            <w:rPr>
              <w:color w:val="000000"/>
              <w:sz w:val="24"/>
              <w:szCs w:val="24"/>
            </w:rPr>
          </w:rPrChange>
        </w:rPr>
        <w:fldChar w:fldCharType="separate"/>
      </w:r>
      <w:r w:rsidRPr="00603754">
        <w:rPr>
          <w:color w:val="000000"/>
          <w:sz w:val="24"/>
          <w:szCs w:val="24"/>
        </w:rPr>
        <w:t>https://www.linuxfoundation.org/good-standing-policy</w:t>
      </w:r>
      <w:r w:rsidR="00807371" w:rsidRPr="00603754">
        <w:rPr>
          <w:color w:val="000000"/>
          <w:sz w:val="24"/>
          <w:szCs w:val="24"/>
        </w:rPr>
        <w:fldChar w:fldCharType="end"/>
      </w:r>
      <w:r w:rsidRPr="00603754">
        <w:rPr>
          <w:color w:val="000000"/>
          <w:sz w:val="24"/>
          <w:szCs w:val="24"/>
        </w:rPr>
        <w:t xml:space="preserve"> and will apply to Members of this Directed Fund.</w:t>
      </w:r>
    </w:p>
    <w:p w14:paraId="6469158A"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Trademarks</w:t>
      </w:r>
    </w:p>
    <w:p w14:paraId="2E6C34BD" w14:textId="6AABCD0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Any trademarks relating to the Directed Fund or the Technical Project, including without limitation any mark relating to any Conformance Program, must be transferred to and held by </w:t>
      </w:r>
      <w:del w:id="825" w:author="Scott Nicholas" w:date="2020-06-20T01:11:00Z">
        <w:r w:rsidRPr="00603754" w:rsidDel="00474032">
          <w:rPr>
            <w:color w:val="000000"/>
            <w:sz w:val="24"/>
            <w:szCs w:val="24"/>
          </w:rPr>
          <w:delText>LF Projects, LLC or the</w:delText>
        </w:r>
      </w:del>
      <w:ins w:id="826" w:author="Scott Nicholas" w:date="2020-06-20T01:11:00Z">
        <w:r w:rsidR="00474032" w:rsidRPr="00603754">
          <w:rPr>
            <w:color w:val="000000"/>
            <w:sz w:val="24"/>
            <w:szCs w:val="24"/>
          </w:rPr>
          <w:t>the</w:t>
        </w:r>
      </w:ins>
      <w:r w:rsidRPr="00603754">
        <w:rPr>
          <w:color w:val="000000"/>
          <w:sz w:val="24"/>
          <w:szCs w:val="24"/>
        </w:rPr>
        <w:t xml:space="preserve"> Linux Foundation</w:t>
      </w:r>
      <w:ins w:id="827" w:author="Scott Nicholas" w:date="2020-06-20T01:12:00Z">
        <w:r w:rsidR="00474032" w:rsidRPr="00603754">
          <w:rPr>
            <w:color w:val="000000"/>
            <w:sz w:val="24"/>
            <w:szCs w:val="24"/>
          </w:rPr>
          <w:t xml:space="preserve"> or one of its affiliates</w:t>
        </w:r>
      </w:ins>
      <w:r w:rsidRPr="00603754">
        <w:rPr>
          <w:color w:val="000000"/>
          <w:sz w:val="24"/>
          <w:szCs w:val="24"/>
        </w:rPr>
        <w:t xml:space="preserve"> and available for use pursuant </w:t>
      </w:r>
      <w:del w:id="828" w:author="Scott Nicholas" w:date="2020-06-20T01:12:00Z">
        <w:r w:rsidRPr="00603754" w:rsidDel="00474032">
          <w:rPr>
            <w:color w:val="000000"/>
            <w:sz w:val="24"/>
            <w:szCs w:val="24"/>
          </w:rPr>
          <w:delText>to LF Projects, LLC’s</w:delText>
        </w:r>
      </w:del>
      <w:ins w:id="829" w:author="Scott Nicholas" w:date="2020-06-20T01:12:00Z">
        <w:r w:rsidR="00474032" w:rsidRPr="00603754">
          <w:rPr>
            <w:color w:val="000000"/>
            <w:sz w:val="24"/>
            <w:szCs w:val="24"/>
          </w:rPr>
          <w:t>the</w:t>
        </w:r>
      </w:ins>
      <w:r w:rsidRPr="00603754">
        <w:rPr>
          <w:color w:val="000000"/>
          <w:sz w:val="24"/>
          <w:szCs w:val="24"/>
        </w:rPr>
        <w:t xml:space="preserve"> </w:t>
      </w:r>
      <w:r w:rsidRPr="00603754">
        <w:rPr>
          <w:color w:val="000000"/>
          <w:sz w:val="24"/>
          <w:szCs w:val="24"/>
        </w:rPr>
        <w:lastRenderedPageBreak/>
        <w:t>trademark usage policy</w:t>
      </w:r>
      <w:ins w:id="830" w:author="Scott Nicholas" w:date="2020-06-20T01:12:00Z">
        <w:r w:rsidR="00474032" w:rsidRPr="00603754">
          <w:rPr>
            <w:color w:val="000000"/>
            <w:sz w:val="24"/>
            <w:szCs w:val="24"/>
          </w:rPr>
          <w:t xml:space="preserve"> of the Linux Foundation (</w:t>
        </w:r>
      </w:ins>
      <w:del w:id="831" w:author="Scott Nicholas" w:date="2020-06-20T01:12:00Z">
        <w:r w:rsidRPr="00603754" w:rsidDel="00474032">
          <w:rPr>
            <w:color w:val="000000"/>
            <w:sz w:val="24"/>
            <w:szCs w:val="24"/>
          </w:rPr>
          <w:delText xml:space="preserve">, </w:delText>
        </w:r>
      </w:del>
      <w:r w:rsidRPr="00603754">
        <w:rPr>
          <w:color w:val="000000"/>
          <w:sz w:val="24"/>
          <w:szCs w:val="24"/>
        </w:rPr>
        <w:t xml:space="preserve">available at </w:t>
      </w:r>
      <w:ins w:id="832" w:author="Scott Nicholas" w:date="2020-06-20T01:12:00Z">
        <w:r w:rsidR="00474032" w:rsidRPr="00603754">
          <w:rPr>
            <w:color w:val="000000"/>
            <w:sz w:val="24"/>
            <w:szCs w:val="24"/>
          </w:rPr>
          <w:fldChar w:fldCharType="begin"/>
        </w:r>
        <w:r w:rsidR="00474032" w:rsidRPr="00603754">
          <w:rPr>
            <w:color w:val="000000"/>
            <w:sz w:val="24"/>
            <w:szCs w:val="24"/>
          </w:rPr>
          <w:instrText xml:space="preserve"> HYPERLINK "http://</w:instrText>
        </w:r>
      </w:ins>
      <w:r w:rsidR="00474032" w:rsidRPr="00603754">
        <w:rPr>
          <w:color w:val="000000"/>
          <w:sz w:val="24"/>
          <w:szCs w:val="24"/>
        </w:rPr>
        <w:instrText>www.lfprojects.org/trademarks/</w:instrText>
      </w:r>
      <w:ins w:id="833" w:author="Scott Nicholas" w:date="2020-06-20T01:12:00Z">
        <w:r w:rsidR="00474032" w:rsidRPr="00603754">
          <w:rPr>
            <w:color w:val="000000"/>
            <w:sz w:val="24"/>
            <w:szCs w:val="24"/>
          </w:rPr>
          <w:instrText xml:space="preserve">" </w:instrText>
        </w:r>
        <w:r w:rsidR="00474032" w:rsidRPr="00603754">
          <w:rPr>
            <w:color w:val="000000"/>
            <w:sz w:val="24"/>
            <w:szCs w:val="24"/>
          </w:rPr>
          <w:fldChar w:fldCharType="separate"/>
        </w:r>
      </w:ins>
      <w:r w:rsidR="00474032" w:rsidRPr="00603754">
        <w:rPr>
          <w:rStyle w:val="Hyperlink"/>
          <w:sz w:val="24"/>
          <w:szCs w:val="24"/>
        </w:rPr>
        <w:t>www.lfprojects.org/trademarks/</w:t>
      </w:r>
      <w:ins w:id="834" w:author="Scott Nicholas" w:date="2020-06-20T01:12:00Z">
        <w:r w:rsidR="00474032" w:rsidRPr="00603754">
          <w:rPr>
            <w:color w:val="000000"/>
            <w:sz w:val="24"/>
            <w:szCs w:val="24"/>
          </w:rPr>
          <w:fldChar w:fldCharType="end"/>
        </w:r>
        <w:r w:rsidR="00474032" w:rsidRPr="00603754">
          <w:rPr>
            <w:color w:val="000000"/>
            <w:sz w:val="24"/>
            <w:szCs w:val="24"/>
          </w:rPr>
          <w:t xml:space="preserve">) or </w:t>
        </w:r>
      </w:ins>
      <w:ins w:id="835" w:author="Scott Nicholas" w:date="2020-06-20T01:13:00Z">
        <w:r w:rsidR="00474032" w:rsidRPr="00603754">
          <w:rPr>
            <w:color w:val="000000"/>
            <w:sz w:val="24"/>
            <w:szCs w:val="24"/>
          </w:rPr>
          <w:t xml:space="preserve">its </w:t>
        </w:r>
      </w:ins>
      <w:ins w:id="836" w:author="Scott Nicholas" w:date="2020-06-20T01:12:00Z">
        <w:r w:rsidR="00474032" w:rsidRPr="00603754">
          <w:rPr>
            <w:color w:val="000000"/>
            <w:sz w:val="24"/>
            <w:szCs w:val="24"/>
          </w:rPr>
          <w:t>affiliate</w:t>
        </w:r>
      </w:ins>
      <w:ins w:id="837" w:author="Scott Nicholas" w:date="2020-06-20T01:13:00Z">
        <w:r w:rsidR="00474032" w:rsidRPr="00603754">
          <w:rPr>
            <w:color w:val="000000"/>
            <w:sz w:val="24"/>
            <w:szCs w:val="24"/>
          </w:rPr>
          <w:t>s</w:t>
        </w:r>
      </w:ins>
      <w:r w:rsidRPr="00603754">
        <w:rPr>
          <w:color w:val="000000"/>
          <w:sz w:val="24"/>
          <w:szCs w:val="24"/>
        </w:rPr>
        <w:t>.</w:t>
      </w:r>
    </w:p>
    <w:p w14:paraId="082FF5D4"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Antitrust Guidelines</w:t>
      </w:r>
    </w:p>
    <w:p w14:paraId="32F67E37"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All Members must abide by The Linux Foundation’s Antitrust Policy available at http://www.linuxfoundation.org/antitrust-policy.</w:t>
      </w:r>
    </w:p>
    <w:p w14:paraId="3554C04C"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All Members must encourage open participation from any organization able to meet the membership requirements, regardless of competitive interests. Put another way, the Governing Board will not seek to exclude any member based on any criteria, requirements or reasons other than those that are reasonable and applied on a non-discriminatory basis to all members.</w:t>
      </w:r>
    </w:p>
    <w:p w14:paraId="0F6205EB"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Budget</w:t>
      </w:r>
    </w:p>
    <w:p w14:paraId="3E89C7D6" w14:textId="45477D41"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The Governing Board will approve an annual budget and never commit to spend in excess of funds raised. The budget and the purposes to which it is applied must be consistent with both (a) the non-profit and tax-exempt mission of The Linux Foundation</w:t>
      </w:r>
      <w:ins w:id="838" w:author="Dan Gisolfi" w:date="2020-06-25T13:52:00Z">
        <w:r w:rsidR="004626A5">
          <w:rPr>
            <w:color w:val="000000"/>
            <w:sz w:val="24"/>
            <w:szCs w:val="24"/>
          </w:rPr>
          <w:t xml:space="preserve">, </w:t>
        </w:r>
      </w:ins>
      <w:del w:id="839" w:author="Dan Gisolfi" w:date="2020-06-25T13:52:00Z">
        <w:r w:rsidRPr="00603754" w:rsidDel="004626A5">
          <w:rPr>
            <w:color w:val="000000"/>
            <w:sz w:val="24"/>
            <w:szCs w:val="24"/>
          </w:rPr>
          <w:delText xml:space="preserve"> and </w:delText>
        </w:r>
      </w:del>
      <w:r w:rsidRPr="00603754">
        <w:rPr>
          <w:color w:val="000000"/>
          <w:sz w:val="24"/>
          <w:szCs w:val="24"/>
        </w:rPr>
        <w:t>(b) the goals of the Technical Project</w:t>
      </w:r>
      <w:ins w:id="840" w:author="Dan Gisolfi" w:date="2020-06-25T13:52:00Z">
        <w:r w:rsidR="004626A5">
          <w:rPr>
            <w:color w:val="000000"/>
            <w:sz w:val="24"/>
            <w:szCs w:val="24"/>
          </w:rPr>
          <w:t xml:space="preserve"> and (c) the requirements of the Utility</w:t>
        </w:r>
      </w:ins>
      <w:r w:rsidRPr="00603754">
        <w:rPr>
          <w:color w:val="000000"/>
          <w:sz w:val="24"/>
          <w:szCs w:val="24"/>
        </w:rPr>
        <w:t>.</w:t>
      </w:r>
    </w:p>
    <w:p w14:paraId="46C430D0"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The Linux Foundation will provide the Governing Board with regular reports of spend levels against the budget. Under no circumstances will The Linux Foundation have any expectation or obligation to undertake an action on behalf of the Directed Fund or otherwise related to the Directed Fund that is not covered in full by funds raised by the Directed Fund.</w:t>
      </w:r>
    </w:p>
    <w:p w14:paraId="6F916DC2"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In the event an unbudgeted or otherwise unfunded obligation arises related to the Directed Fund, The Linux Foundation will coordinate with the Governing Board to address gap funding requirements.</w:t>
      </w:r>
    </w:p>
    <w:p w14:paraId="392C8F48"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General &amp; Administrative Expenses</w:t>
      </w:r>
    </w:p>
    <w:p w14:paraId="7D8194E5"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Linux Foundation will have custody of and final authority over the usage of any fees, funds and other cash receipts. </w:t>
      </w:r>
    </w:p>
    <w:p w14:paraId="6F3A09E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A General &amp; Administrative (G&amp;A) fee will be applied by The Linux Foundation to funds raised to cover membership records, </w:t>
      </w:r>
      <w:r w:rsidRPr="00603754">
        <w:rPr>
          <w:sz w:val="24"/>
          <w:szCs w:val="24"/>
        </w:rPr>
        <w:t>f</w:t>
      </w:r>
      <w:r w:rsidRPr="00603754">
        <w:rPr>
          <w:color w:val="000000"/>
          <w:sz w:val="24"/>
          <w:szCs w:val="24"/>
        </w:rPr>
        <w:t xml:space="preserve">inance, </w:t>
      </w:r>
      <w:r w:rsidRPr="00603754">
        <w:rPr>
          <w:sz w:val="24"/>
          <w:szCs w:val="24"/>
        </w:rPr>
        <w:t>a</w:t>
      </w:r>
      <w:r w:rsidRPr="00603754">
        <w:rPr>
          <w:color w:val="000000"/>
          <w:sz w:val="24"/>
          <w:szCs w:val="24"/>
        </w:rPr>
        <w:t xml:space="preserve">ccounting, and </w:t>
      </w:r>
      <w:r w:rsidRPr="00603754">
        <w:rPr>
          <w:sz w:val="24"/>
          <w:szCs w:val="24"/>
        </w:rPr>
        <w:t xml:space="preserve">human resources </w:t>
      </w:r>
      <w:r w:rsidRPr="00603754">
        <w:rPr>
          <w:color w:val="000000"/>
          <w:sz w:val="24"/>
          <w:szCs w:val="24"/>
        </w:rPr>
        <w:t>operations. The G&amp;A fee will be 9% of the Directed Fund’s first $1,000,000 of gross receipts each year and 6% of the Directed Fund’s gross receipts each year over $1,000,000.</w:t>
      </w:r>
    </w:p>
    <w:p w14:paraId="209BC94D"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 xml:space="preserve">General Rules and Operations. </w:t>
      </w:r>
      <w:r w:rsidRPr="00603754">
        <w:rPr>
          <w:rFonts w:ascii="Times New Roman" w:eastAsia="Times New Roman" w:hAnsi="Times New Roman" w:cs="Times New Roman"/>
          <w:b w:val="0"/>
          <w:sz w:val="24"/>
          <w:szCs w:val="24"/>
        </w:rPr>
        <w:t>The Directed Fund activities must:</w:t>
      </w:r>
    </w:p>
    <w:p w14:paraId="138660B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engage in the work of the project in a professional manner consistent with maintaining a cohesive community, while also maintaining the goodwill and esteem of The Linux Foundation in the open source community;</w:t>
      </w:r>
    </w:p>
    <w:p w14:paraId="25395334"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lastRenderedPageBreak/>
        <w:t>respect the rights of all trademark owners, including any branding and usage guidelines;</w:t>
      </w:r>
    </w:p>
    <w:p w14:paraId="2339BBFF"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engage or coordinate with The Linux Foundation on all outreach, website and marketing activities regarding the Directed Fund or on behalf of the Technical Project that invoke or associate the name of the Technical Project or The Linux Foundation; and</w:t>
      </w:r>
    </w:p>
    <w:p w14:paraId="78EDF1C3"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operate under such rules and procedures as may be approved by the Governing Board and confirmed by The Linux Foundation.</w:t>
      </w:r>
    </w:p>
    <w:p w14:paraId="5B60B4A8" w14:textId="77777777" w:rsidR="0075596C" w:rsidRPr="00603754" w:rsidRDefault="007866D7">
      <w:pPr>
        <w:widowControl w:val="0"/>
        <w:numPr>
          <w:ilvl w:val="0"/>
          <w:numId w:val="3"/>
        </w:numPr>
        <w:pBdr>
          <w:top w:val="nil"/>
          <w:left w:val="nil"/>
          <w:bottom w:val="nil"/>
          <w:right w:val="nil"/>
          <w:between w:val="nil"/>
        </w:pBdr>
        <w:spacing w:after="240"/>
        <w:rPr>
          <w:b/>
          <w:color w:val="000000"/>
          <w:sz w:val="24"/>
          <w:szCs w:val="24"/>
        </w:rPr>
      </w:pPr>
      <w:r w:rsidRPr="00603754">
        <w:rPr>
          <w:b/>
          <w:color w:val="000000"/>
          <w:sz w:val="24"/>
          <w:szCs w:val="24"/>
        </w:rPr>
        <w:t>Amendments</w:t>
      </w:r>
    </w:p>
    <w:p w14:paraId="27FF83C0" w14:textId="77777777" w:rsidR="0075596C" w:rsidRPr="00603754" w:rsidRDefault="007866D7">
      <w:pPr>
        <w:numPr>
          <w:ilvl w:val="1"/>
          <w:numId w:val="3"/>
        </w:numPr>
        <w:pBdr>
          <w:top w:val="nil"/>
          <w:left w:val="nil"/>
          <w:bottom w:val="nil"/>
          <w:right w:val="nil"/>
          <w:between w:val="nil"/>
        </w:pBdr>
        <w:spacing w:after="240"/>
        <w:rPr>
          <w:color w:val="000000"/>
          <w:sz w:val="24"/>
          <w:szCs w:val="24"/>
        </w:rPr>
      </w:pPr>
      <w:r w:rsidRPr="00603754">
        <w:rPr>
          <w:color w:val="000000"/>
          <w:sz w:val="24"/>
          <w:szCs w:val="24"/>
        </w:rPr>
        <w:t>This Charter may be amended by a two-thirds vote of the entire Governing Board, subject to approval by The Linux Foundation.</w:t>
      </w:r>
    </w:p>
    <w:p w14:paraId="106E13C0" w14:textId="77777777" w:rsidR="0075596C" w:rsidRPr="00E46C57" w:rsidRDefault="007866D7">
      <w:pPr>
        <w:rPr>
          <w:sz w:val="24"/>
          <w:szCs w:val="24"/>
          <w:rPrChange w:id="841" w:author="Scott Nicholas" w:date="2020-06-20T01:19:00Z">
            <w:rPr/>
          </w:rPrChange>
        </w:rPr>
      </w:pPr>
      <w:r w:rsidRPr="00E46C57">
        <w:rPr>
          <w:sz w:val="24"/>
          <w:szCs w:val="24"/>
          <w:rPrChange w:id="842" w:author="Scott Nicholas" w:date="2020-06-20T01:19:00Z">
            <w:rPr/>
          </w:rPrChange>
        </w:rPr>
        <w:br w:type="page"/>
      </w:r>
    </w:p>
    <w:p w14:paraId="69F86CA9" w14:textId="77777777" w:rsidR="0075596C" w:rsidRPr="00603754" w:rsidRDefault="007866D7">
      <w:pPr>
        <w:jc w:val="center"/>
        <w:rPr>
          <w:b/>
          <w:sz w:val="24"/>
          <w:szCs w:val="24"/>
          <w:u w:val="single"/>
        </w:rPr>
      </w:pPr>
      <w:r w:rsidRPr="00603754">
        <w:rPr>
          <w:b/>
          <w:sz w:val="24"/>
          <w:szCs w:val="24"/>
          <w:u w:val="single"/>
        </w:rPr>
        <w:lastRenderedPageBreak/>
        <w:t>Exhibit C</w:t>
      </w:r>
    </w:p>
    <w:p w14:paraId="7A6D8D45" w14:textId="77777777" w:rsidR="0075596C" w:rsidRPr="00603754" w:rsidRDefault="0075596C">
      <w:pPr>
        <w:rPr>
          <w:sz w:val="24"/>
          <w:szCs w:val="24"/>
        </w:rPr>
      </w:pPr>
    </w:p>
    <w:p w14:paraId="57D19643" w14:textId="77777777" w:rsidR="0075596C" w:rsidRPr="00603754" w:rsidRDefault="0075596C">
      <w:pPr>
        <w:rPr>
          <w:sz w:val="24"/>
          <w:szCs w:val="24"/>
        </w:rPr>
      </w:pPr>
    </w:p>
    <w:p w14:paraId="1E7E6E78" w14:textId="20055F48" w:rsidR="0075596C" w:rsidRPr="00603754" w:rsidRDefault="007866D7">
      <w:pPr>
        <w:rPr>
          <w:sz w:val="24"/>
          <w:szCs w:val="24"/>
        </w:rPr>
      </w:pPr>
      <w:r w:rsidRPr="00603754">
        <w:rPr>
          <w:sz w:val="24"/>
          <w:szCs w:val="24"/>
        </w:rPr>
        <w:t>The membership levels and associated fees are listed below.</w:t>
      </w:r>
    </w:p>
    <w:p w14:paraId="092521E7" w14:textId="70925F1A" w:rsidR="0060558B" w:rsidRPr="00603754" w:rsidRDefault="0060558B">
      <w:pPr>
        <w:rPr>
          <w:sz w:val="24"/>
          <w:szCs w:val="24"/>
        </w:rPr>
      </w:pPr>
    </w:p>
    <w:tbl>
      <w:tblPr>
        <w:tblStyle w:val="GridTable5Dark"/>
        <w:tblW w:w="9350" w:type="dxa"/>
        <w:shd w:val="clear" w:color="auto" w:fill="7F7F7F" w:themeFill="text1" w:themeFillTint="80"/>
        <w:tblCellMar>
          <w:left w:w="115" w:type="dxa"/>
          <w:right w:w="115" w:type="dxa"/>
        </w:tblCellMar>
        <w:tblLook w:val="0620" w:firstRow="1" w:lastRow="0" w:firstColumn="0" w:lastColumn="0" w:noHBand="1" w:noVBand="1"/>
        <w:tblPrChange w:id="843" w:author="Scott Nicholas" w:date="2020-06-19T09:48:00Z">
          <w:tblPr>
            <w:tblStyle w:val="GridTable5Dark"/>
            <w:tblW w:w="9350" w:type="dxa"/>
            <w:shd w:val="clear" w:color="auto" w:fill="7F7F7F" w:themeFill="text1" w:themeFillTint="80"/>
            <w:tblCellMar>
              <w:left w:w="115" w:type="dxa"/>
              <w:right w:w="115" w:type="dxa"/>
            </w:tblCellMar>
            <w:tblLook w:val="0620" w:firstRow="1" w:lastRow="0" w:firstColumn="0" w:lastColumn="0" w:noHBand="1" w:noVBand="1"/>
          </w:tblPr>
        </w:tblPrChange>
      </w:tblPr>
      <w:tblGrid>
        <w:gridCol w:w="808"/>
        <w:gridCol w:w="1488"/>
        <w:gridCol w:w="1500"/>
        <w:gridCol w:w="1526"/>
        <w:gridCol w:w="2540"/>
        <w:gridCol w:w="1488"/>
        <w:tblGridChange w:id="844">
          <w:tblGrid>
            <w:gridCol w:w="809"/>
            <w:gridCol w:w="1490"/>
            <w:gridCol w:w="1490"/>
            <w:gridCol w:w="1528"/>
            <w:gridCol w:w="2543"/>
            <w:gridCol w:w="1490"/>
          </w:tblGrid>
        </w:tblGridChange>
      </w:tblGrid>
      <w:tr w:rsidR="00E42658" w:rsidRPr="00E46C57" w14:paraId="2C50DCEC" w14:textId="243DE6A8" w:rsidTr="002B4698">
        <w:trPr>
          <w:cnfStyle w:val="100000000000" w:firstRow="1" w:lastRow="0" w:firstColumn="0" w:lastColumn="0" w:oddVBand="0" w:evenVBand="0" w:oddHBand="0" w:evenHBand="0" w:firstRowFirstColumn="0" w:firstRowLastColumn="0" w:lastRowFirstColumn="0" w:lastRowLastColumn="0"/>
        </w:trPr>
        <w:tc>
          <w:tcPr>
            <w:tcW w:w="0" w:type="dxa"/>
            <w:shd w:val="clear" w:color="auto" w:fill="7F7F7F" w:themeFill="text1" w:themeFillTint="80"/>
            <w:tcPrChange w:id="845" w:author="Scott Nicholas" w:date="2020-06-19T09:48:00Z">
              <w:tcPr>
                <w:tcW w:w="809" w:type="dxa"/>
                <w:shd w:val="clear" w:color="auto" w:fill="7F7F7F" w:themeFill="text1" w:themeFillTint="80"/>
              </w:tcPr>
            </w:tcPrChange>
          </w:tcPr>
          <w:p w14:paraId="7AC18AE0" w14:textId="37EEF1B5"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r w:rsidRPr="00603754">
              <w:rPr>
                <w:color w:val="FFFFFF"/>
                <w:sz w:val="24"/>
                <w:szCs w:val="24"/>
              </w:rPr>
              <w:t>Select</w:t>
            </w:r>
          </w:p>
        </w:tc>
        <w:tc>
          <w:tcPr>
            <w:tcW w:w="0" w:type="dxa"/>
            <w:shd w:val="clear" w:color="auto" w:fill="7F7F7F" w:themeFill="text1" w:themeFillTint="80"/>
            <w:tcPrChange w:id="846" w:author="Scott Nicholas" w:date="2020-06-19T09:48:00Z">
              <w:tcPr>
                <w:tcW w:w="1490" w:type="dxa"/>
                <w:shd w:val="clear" w:color="auto" w:fill="7F7F7F" w:themeFill="text1" w:themeFillTint="80"/>
              </w:tcPr>
            </w:tcPrChange>
          </w:tcPr>
          <w:p w14:paraId="6DF9BE70" w14:textId="4DF34438"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r w:rsidRPr="00603754">
              <w:rPr>
                <w:color w:val="FFFFFF"/>
                <w:sz w:val="24"/>
                <w:szCs w:val="24"/>
              </w:rPr>
              <w:t>Membership Class</w:t>
            </w:r>
          </w:p>
        </w:tc>
        <w:tc>
          <w:tcPr>
            <w:tcW w:w="0" w:type="dxa"/>
            <w:shd w:val="clear" w:color="auto" w:fill="7F7F7F" w:themeFill="text1" w:themeFillTint="80"/>
            <w:tcPrChange w:id="847" w:author="Scott Nicholas" w:date="2020-06-19T09:48:00Z">
              <w:tcPr>
                <w:tcW w:w="1490" w:type="dxa"/>
                <w:shd w:val="clear" w:color="auto" w:fill="7F7F7F" w:themeFill="text1" w:themeFillTint="80"/>
              </w:tcPr>
            </w:tcPrChange>
          </w:tcPr>
          <w:p w14:paraId="210BD3B0" w14:textId="088CEE5D"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r w:rsidRPr="00603754">
              <w:rPr>
                <w:color w:val="FFFFFF"/>
                <w:sz w:val="24"/>
                <w:szCs w:val="24"/>
              </w:rPr>
              <w:t>Annual Membership Fees</w:t>
            </w:r>
          </w:p>
        </w:tc>
        <w:tc>
          <w:tcPr>
            <w:tcW w:w="0" w:type="dxa"/>
            <w:shd w:val="clear" w:color="auto" w:fill="7F7F7F" w:themeFill="text1" w:themeFillTint="80"/>
            <w:tcPrChange w:id="848" w:author="Scott Nicholas" w:date="2020-06-19T09:48:00Z">
              <w:tcPr>
                <w:tcW w:w="1528" w:type="dxa"/>
                <w:shd w:val="clear" w:color="auto" w:fill="7F7F7F" w:themeFill="text1" w:themeFillTint="80"/>
              </w:tcPr>
            </w:tcPrChange>
          </w:tcPr>
          <w:p w14:paraId="5DC4CA4C" w14:textId="26FDC70B"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r w:rsidRPr="00603754">
              <w:rPr>
                <w:sz w:val="24"/>
                <w:szCs w:val="24"/>
              </w:rPr>
              <w:t>Node Hosting Requirement</w:t>
            </w:r>
          </w:p>
        </w:tc>
        <w:tc>
          <w:tcPr>
            <w:tcW w:w="2543" w:type="dxa"/>
            <w:shd w:val="clear" w:color="auto" w:fill="7F7F7F" w:themeFill="text1" w:themeFillTint="80"/>
            <w:tcPrChange w:id="849" w:author="Scott Nicholas" w:date="2020-06-19T09:48:00Z">
              <w:tcPr>
                <w:tcW w:w="2058" w:type="dxa"/>
                <w:shd w:val="clear" w:color="auto" w:fill="7F7F7F" w:themeFill="text1" w:themeFillTint="80"/>
              </w:tcPr>
            </w:tcPrChange>
          </w:tcPr>
          <w:p w14:paraId="25B2A8BC" w14:textId="77777777"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ins w:id="850" w:author="Dan Gisolfi" w:date="2020-06-10T17:16:00Z"/>
                <w:b w:val="0"/>
                <w:bCs w:val="0"/>
                <w:sz w:val="24"/>
                <w:szCs w:val="24"/>
              </w:rPr>
            </w:pPr>
            <w:del w:id="851" w:author="Dan Gisolfi" w:date="2020-06-10T17:15:00Z">
              <w:r w:rsidRPr="00603754" w:rsidDel="00E42658">
                <w:rPr>
                  <w:sz w:val="24"/>
                  <w:szCs w:val="24"/>
                </w:rPr>
                <w:delText>Write Transaction Entitlements</w:delText>
              </w:r>
            </w:del>
            <w:ins w:id="852" w:author="Dan Gisolfi" w:date="2020-06-10T17:15:00Z">
              <w:r w:rsidRPr="00603754">
                <w:rPr>
                  <w:sz w:val="24"/>
                  <w:szCs w:val="24"/>
                </w:rPr>
                <w:t xml:space="preserve">Governing </w:t>
              </w:r>
            </w:ins>
          </w:p>
          <w:p w14:paraId="6191AAC3" w14:textId="586494F0"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ins w:id="853" w:author="Dan Gisolfi" w:date="2020-06-10T17:15:00Z">
              <w:r w:rsidRPr="00603754">
                <w:rPr>
                  <w:sz w:val="24"/>
                  <w:szCs w:val="24"/>
                </w:rPr>
                <w:t xml:space="preserve">Body </w:t>
              </w:r>
            </w:ins>
            <w:ins w:id="854" w:author="Dan Gisolfi" w:date="2020-06-10T17:16:00Z">
              <w:r w:rsidRPr="00603754">
                <w:rPr>
                  <w:sz w:val="24"/>
                  <w:szCs w:val="24"/>
                </w:rPr>
                <w:t>R</w:t>
              </w:r>
            </w:ins>
            <w:ins w:id="855" w:author="Dan Gisolfi" w:date="2020-06-10T17:15:00Z">
              <w:r w:rsidRPr="00603754">
                <w:rPr>
                  <w:sz w:val="24"/>
                  <w:szCs w:val="24"/>
                </w:rPr>
                <w:t>esource</w:t>
              </w:r>
            </w:ins>
            <w:ins w:id="856" w:author="Dan Gisolfi" w:date="2020-06-10T17:16:00Z">
              <w:r w:rsidRPr="00603754">
                <w:rPr>
                  <w:sz w:val="24"/>
                  <w:szCs w:val="24"/>
                </w:rPr>
                <w:t>s</w:t>
              </w:r>
            </w:ins>
          </w:p>
        </w:tc>
        <w:tc>
          <w:tcPr>
            <w:tcW w:w="1490" w:type="dxa"/>
            <w:shd w:val="clear" w:color="auto" w:fill="7F7F7F" w:themeFill="text1" w:themeFillTint="80"/>
            <w:tcPrChange w:id="857" w:author="Scott Nicholas" w:date="2020-06-19T09:48:00Z">
              <w:tcPr>
                <w:tcW w:w="1975" w:type="dxa"/>
                <w:shd w:val="clear" w:color="auto" w:fill="7F7F7F" w:themeFill="text1" w:themeFillTint="80"/>
              </w:tcPr>
            </w:tcPrChange>
          </w:tcPr>
          <w:p w14:paraId="1D448B9D" w14:textId="0E419528" w:rsidR="00E42658" w:rsidRPr="00603754" w:rsidRDefault="00E42658" w:rsidP="00E42658">
            <w:pPr>
              <w:cnfStyle w:val="100000000000" w:firstRow="1" w:lastRow="0" w:firstColumn="0" w:lastColumn="0" w:oddVBand="0" w:evenVBand="0" w:oddHBand="0" w:evenHBand="0" w:firstRowFirstColumn="0" w:firstRowLastColumn="0" w:lastRowFirstColumn="0" w:lastRowLastColumn="0"/>
              <w:rPr>
                <w:sz w:val="24"/>
                <w:szCs w:val="24"/>
              </w:rPr>
            </w:pPr>
            <w:ins w:id="858" w:author="Dan Gisolfi" w:date="2020-06-10T17:15:00Z">
              <w:r w:rsidRPr="00603754">
                <w:rPr>
                  <w:sz w:val="24"/>
                  <w:szCs w:val="24"/>
                </w:rPr>
                <w:t>Write Transaction Entitlements</w:t>
              </w:r>
            </w:ins>
          </w:p>
        </w:tc>
      </w:tr>
      <w:tr w:rsidR="00E42658" w:rsidRPr="00E46C57" w14:paraId="35D5BE3B" w14:textId="5C0DFA6B" w:rsidTr="002B4698">
        <w:tc>
          <w:tcPr>
            <w:tcW w:w="0" w:type="dxa"/>
            <w:shd w:val="clear" w:color="auto" w:fill="7F7F7F" w:themeFill="text1" w:themeFillTint="80"/>
            <w:tcPrChange w:id="859" w:author="Scott Nicholas" w:date="2020-06-19T09:48:00Z">
              <w:tcPr>
                <w:tcW w:w="809" w:type="dxa"/>
                <w:shd w:val="clear" w:color="auto" w:fill="7F7F7F" w:themeFill="text1" w:themeFillTint="80"/>
              </w:tcPr>
            </w:tcPrChange>
          </w:tcPr>
          <w:p w14:paraId="35381AA8" w14:textId="21A12D58" w:rsidR="00E42658" w:rsidRPr="00603754" w:rsidRDefault="00E42658" w:rsidP="00E42658">
            <w:pPr>
              <w:rPr>
                <w:sz w:val="24"/>
                <w:szCs w:val="24"/>
              </w:rPr>
            </w:pPr>
            <w:r w:rsidRPr="00603754">
              <w:rPr>
                <w:sz w:val="24"/>
                <w:szCs w:val="24"/>
              </w:rPr>
              <w:t xml:space="preserve">  </w:t>
            </w:r>
            <w:r w:rsidRPr="00603754">
              <w:rPr>
                <w:rFonts w:ascii="Segoe UI Symbol" w:eastAsia="Noto Sans Symbols" w:hAnsi="Segoe UI Symbol" w:cs="Segoe UI Symbol"/>
                <w:sz w:val="24"/>
                <w:szCs w:val="24"/>
              </w:rPr>
              <w:t>☐</w:t>
            </w:r>
          </w:p>
        </w:tc>
        <w:tc>
          <w:tcPr>
            <w:tcW w:w="0" w:type="dxa"/>
            <w:shd w:val="clear" w:color="auto" w:fill="7F7F7F" w:themeFill="text1" w:themeFillTint="80"/>
            <w:tcPrChange w:id="860" w:author="Scott Nicholas" w:date="2020-06-19T09:48:00Z">
              <w:tcPr>
                <w:tcW w:w="1490" w:type="dxa"/>
                <w:shd w:val="clear" w:color="auto" w:fill="7F7F7F" w:themeFill="text1" w:themeFillTint="80"/>
              </w:tcPr>
            </w:tcPrChange>
          </w:tcPr>
          <w:p w14:paraId="44637F77" w14:textId="3F554E5A" w:rsidR="00E42658" w:rsidRPr="00603754" w:rsidRDefault="00E42658" w:rsidP="00E42658">
            <w:pPr>
              <w:rPr>
                <w:sz w:val="24"/>
                <w:szCs w:val="24"/>
              </w:rPr>
            </w:pPr>
            <w:r w:rsidRPr="00603754">
              <w:rPr>
                <w:sz w:val="24"/>
                <w:szCs w:val="24"/>
              </w:rPr>
              <w:t>Governing Member</w:t>
            </w:r>
            <w:r w:rsidRPr="00E46C57">
              <w:rPr>
                <w:sz w:val="24"/>
                <w:szCs w:val="24"/>
                <w:vertAlign w:val="superscript"/>
                <w:rPrChange w:id="861" w:author="Scott Nicholas" w:date="2020-06-20T01:19:00Z">
                  <w:rPr>
                    <w:sz w:val="26"/>
                    <w:szCs w:val="26"/>
                    <w:vertAlign w:val="superscript"/>
                  </w:rPr>
                </w:rPrChange>
              </w:rPr>
              <w:t>1</w:t>
            </w:r>
          </w:p>
        </w:tc>
        <w:tc>
          <w:tcPr>
            <w:tcW w:w="0" w:type="dxa"/>
            <w:shd w:val="clear" w:color="auto" w:fill="7F7F7F" w:themeFill="text1" w:themeFillTint="80"/>
            <w:tcPrChange w:id="862" w:author="Scott Nicholas" w:date="2020-06-19T09:48:00Z">
              <w:tcPr>
                <w:tcW w:w="1490" w:type="dxa"/>
                <w:shd w:val="clear" w:color="auto" w:fill="7F7F7F" w:themeFill="text1" w:themeFillTint="80"/>
              </w:tcPr>
            </w:tcPrChange>
          </w:tcPr>
          <w:p w14:paraId="381DC94E" w14:textId="46ABB42D" w:rsidR="00E42658" w:rsidRPr="00603754" w:rsidRDefault="00E42658" w:rsidP="00E42658">
            <w:pPr>
              <w:rPr>
                <w:sz w:val="24"/>
                <w:szCs w:val="24"/>
              </w:rPr>
            </w:pPr>
            <w:r w:rsidRPr="00603754">
              <w:rPr>
                <w:sz w:val="24"/>
                <w:szCs w:val="24"/>
              </w:rPr>
              <w:t>$15000</w:t>
            </w:r>
          </w:p>
        </w:tc>
        <w:tc>
          <w:tcPr>
            <w:tcW w:w="0" w:type="dxa"/>
            <w:shd w:val="clear" w:color="auto" w:fill="7F7F7F" w:themeFill="text1" w:themeFillTint="80"/>
            <w:tcPrChange w:id="863" w:author="Scott Nicholas" w:date="2020-06-19T09:48:00Z">
              <w:tcPr>
                <w:tcW w:w="1528" w:type="dxa"/>
                <w:shd w:val="clear" w:color="auto" w:fill="7F7F7F" w:themeFill="text1" w:themeFillTint="80"/>
              </w:tcPr>
            </w:tcPrChange>
          </w:tcPr>
          <w:p w14:paraId="69C07D57" w14:textId="5B40870A" w:rsidR="00E42658" w:rsidRPr="00603754" w:rsidRDefault="00E42658" w:rsidP="00E42658">
            <w:pPr>
              <w:rPr>
                <w:sz w:val="24"/>
                <w:szCs w:val="24"/>
              </w:rPr>
            </w:pPr>
            <w:ins w:id="864" w:author="Dan Gisolfi" w:date="2020-06-10T17:14:00Z">
              <w:r w:rsidRPr="00603754">
                <w:rPr>
                  <w:sz w:val="24"/>
                  <w:szCs w:val="24"/>
                </w:rPr>
                <w:t>1</w:t>
              </w:r>
            </w:ins>
            <w:del w:id="865" w:author="Dan Gisolfi" w:date="2020-06-10T17:14:00Z">
              <w:r w:rsidRPr="00603754" w:rsidDel="00E42658">
                <w:rPr>
                  <w:sz w:val="24"/>
                  <w:szCs w:val="24"/>
                </w:rPr>
                <w:delText>2</w:delText>
              </w:r>
            </w:del>
          </w:p>
        </w:tc>
        <w:tc>
          <w:tcPr>
            <w:tcW w:w="2543" w:type="dxa"/>
            <w:shd w:val="clear" w:color="auto" w:fill="7F7F7F" w:themeFill="text1" w:themeFillTint="80"/>
            <w:tcPrChange w:id="866" w:author="Scott Nicholas" w:date="2020-06-19T09:48:00Z">
              <w:tcPr>
                <w:tcW w:w="2058" w:type="dxa"/>
                <w:shd w:val="clear" w:color="auto" w:fill="7F7F7F" w:themeFill="text1" w:themeFillTint="80"/>
              </w:tcPr>
            </w:tcPrChange>
          </w:tcPr>
          <w:p w14:paraId="189561CD" w14:textId="71318FD7" w:rsidR="00E42658" w:rsidRPr="00603754" w:rsidRDefault="00E42658" w:rsidP="00E42658">
            <w:pPr>
              <w:rPr>
                <w:sz w:val="24"/>
                <w:szCs w:val="24"/>
              </w:rPr>
            </w:pPr>
            <w:del w:id="867" w:author="Dan Gisolfi" w:date="2020-06-10T17:17:00Z">
              <w:r w:rsidRPr="00603754" w:rsidDel="00E42658">
                <w:rPr>
                  <w:sz w:val="24"/>
                  <w:szCs w:val="24"/>
                </w:rPr>
                <w:delText>Unlimited</w:delText>
              </w:r>
            </w:del>
            <w:ins w:id="868" w:author="Dan Gisolfi" w:date="2020-06-10T17:17:00Z">
              <w:r w:rsidRPr="00603754">
                <w:rPr>
                  <w:sz w:val="24"/>
                  <w:szCs w:val="24"/>
                </w:rPr>
                <w:t xml:space="preserve">1 per Governing </w:t>
              </w:r>
            </w:ins>
            <w:ins w:id="869" w:author="Dan Gisolfi" w:date="2020-06-10T17:18:00Z">
              <w:r w:rsidRPr="00603754">
                <w:rPr>
                  <w:sz w:val="24"/>
                  <w:szCs w:val="24"/>
                </w:rPr>
                <w:t>B</w:t>
              </w:r>
            </w:ins>
            <w:ins w:id="870" w:author="Dan Gisolfi" w:date="2020-06-10T17:17:00Z">
              <w:r w:rsidRPr="00603754">
                <w:rPr>
                  <w:sz w:val="24"/>
                  <w:szCs w:val="24"/>
                </w:rPr>
                <w:t>ody</w:t>
              </w:r>
            </w:ins>
          </w:p>
        </w:tc>
        <w:tc>
          <w:tcPr>
            <w:tcW w:w="1490" w:type="dxa"/>
            <w:shd w:val="clear" w:color="auto" w:fill="7F7F7F" w:themeFill="text1" w:themeFillTint="80"/>
            <w:tcPrChange w:id="871" w:author="Scott Nicholas" w:date="2020-06-19T09:48:00Z">
              <w:tcPr>
                <w:tcW w:w="1975" w:type="dxa"/>
                <w:shd w:val="clear" w:color="auto" w:fill="7F7F7F" w:themeFill="text1" w:themeFillTint="80"/>
              </w:tcPr>
            </w:tcPrChange>
          </w:tcPr>
          <w:p w14:paraId="26BC7591" w14:textId="043F3AEC" w:rsidR="00E42658" w:rsidRPr="00603754" w:rsidRDefault="00E42658" w:rsidP="00E42658">
            <w:pPr>
              <w:rPr>
                <w:sz w:val="24"/>
                <w:szCs w:val="24"/>
              </w:rPr>
            </w:pPr>
            <w:ins w:id="872" w:author="Dan Gisolfi" w:date="2020-06-10T17:15:00Z">
              <w:r w:rsidRPr="00603754">
                <w:rPr>
                  <w:sz w:val="24"/>
                  <w:szCs w:val="24"/>
                </w:rPr>
                <w:t>Unlimited</w:t>
              </w:r>
            </w:ins>
          </w:p>
        </w:tc>
      </w:tr>
      <w:tr w:rsidR="00E42658" w:rsidRPr="00E46C57" w14:paraId="7C3A23D7" w14:textId="5ED9E379" w:rsidTr="002B4698">
        <w:tc>
          <w:tcPr>
            <w:tcW w:w="0" w:type="dxa"/>
            <w:shd w:val="clear" w:color="auto" w:fill="7F7F7F" w:themeFill="text1" w:themeFillTint="80"/>
            <w:tcPrChange w:id="873" w:author="Scott Nicholas" w:date="2020-06-19T09:48:00Z">
              <w:tcPr>
                <w:tcW w:w="809" w:type="dxa"/>
                <w:shd w:val="clear" w:color="auto" w:fill="7F7F7F" w:themeFill="text1" w:themeFillTint="80"/>
              </w:tcPr>
            </w:tcPrChange>
          </w:tcPr>
          <w:p w14:paraId="63EF9F38" w14:textId="442C0840" w:rsidR="00E42658" w:rsidRPr="00603754" w:rsidRDefault="00E42658" w:rsidP="00E42658">
            <w:pPr>
              <w:rPr>
                <w:sz w:val="24"/>
                <w:szCs w:val="24"/>
              </w:rPr>
            </w:pPr>
            <w:r w:rsidRPr="00603754">
              <w:rPr>
                <w:sz w:val="24"/>
                <w:szCs w:val="24"/>
              </w:rPr>
              <w:t xml:space="preserve">  </w:t>
            </w:r>
            <w:r w:rsidRPr="00603754">
              <w:rPr>
                <w:rFonts w:ascii="Segoe UI Symbol" w:hAnsi="Segoe UI Symbol" w:cs="Segoe UI Symbol"/>
                <w:sz w:val="24"/>
                <w:szCs w:val="24"/>
              </w:rPr>
              <w:t>☐</w:t>
            </w:r>
          </w:p>
        </w:tc>
        <w:tc>
          <w:tcPr>
            <w:tcW w:w="0" w:type="dxa"/>
            <w:shd w:val="clear" w:color="auto" w:fill="7F7F7F" w:themeFill="text1" w:themeFillTint="80"/>
            <w:tcPrChange w:id="874" w:author="Scott Nicholas" w:date="2020-06-19T09:48:00Z">
              <w:tcPr>
                <w:tcW w:w="1490" w:type="dxa"/>
                <w:shd w:val="clear" w:color="auto" w:fill="7F7F7F" w:themeFill="text1" w:themeFillTint="80"/>
              </w:tcPr>
            </w:tcPrChange>
          </w:tcPr>
          <w:p w14:paraId="7ABC139D" w14:textId="68455A49" w:rsidR="00E42658" w:rsidRPr="00603754" w:rsidRDefault="00E42658" w:rsidP="00E42658">
            <w:pPr>
              <w:rPr>
                <w:sz w:val="24"/>
                <w:szCs w:val="24"/>
              </w:rPr>
            </w:pPr>
            <w:r w:rsidRPr="00603754">
              <w:rPr>
                <w:sz w:val="24"/>
                <w:szCs w:val="24"/>
              </w:rPr>
              <w:t>Operational Member</w:t>
            </w:r>
          </w:p>
        </w:tc>
        <w:tc>
          <w:tcPr>
            <w:tcW w:w="0" w:type="dxa"/>
            <w:shd w:val="clear" w:color="auto" w:fill="7F7F7F" w:themeFill="text1" w:themeFillTint="80"/>
            <w:tcPrChange w:id="875" w:author="Scott Nicholas" w:date="2020-06-19T09:48:00Z">
              <w:tcPr>
                <w:tcW w:w="1490" w:type="dxa"/>
                <w:shd w:val="clear" w:color="auto" w:fill="7F7F7F" w:themeFill="text1" w:themeFillTint="80"/>
              </w:tcPr>
            </w:tcPrChange>
          </w:tcPr>
          <w:p w14:paraId="1C4959EF" w14:textId="3BEDC959" w:rsidR="00E42658" w:rsidRPr="00603754" w:rsidRDefault="00E42658" w:rsidP="00E42658">
            <w:pPr>
              <w:rPr>
                <w:sz w:val="24"/>
                <w:szCs w:val="24"/>
              </w:rPr>
            </w:pPr>
            <w:r w:rsidRPr="00603754">
              <w:rPr>
                <w:sz w:val="24"/>
                <w:szCs w:val="24"/>
              </w:rPr>
              <w:t>$</w:t>
            </w:r>
            <w:del w:id="876" w:author="Dan Gisolfi" w:date="2020-06-25T13:53:00Z">
              <w:r w:rsidRPr="00603754" w:rsidDel="004626A5">
                <w:rPr>
                  <w:sz w:val="24"/>
                  <w:szCs w:val="24"/>
                </w:rPr>
                <w:delText>30000</w:delText>
              </w:r>
            </w:del>
            <w:ins w:id="877" w:author="Dan Gisolfi" w:date="2020-06-25T13:53:00Z">
              <w:r w:rsidR="004626A5">
                <w:rPr>
                  <w:sz w:val="24"/>
                  <w:szCs w:val="24"/>
                </w:rPr>
                <w:t>25000</w:t>
              </w:r>
            </w:ins>
          </w:p>
        </w:tc>
        <w:tc>
          <w:tcPr>
            <w:tcW w:w="0" w:type="dxa"/>
            <w:shd w:val="clear" w:color="auto" w:fill="7F7F7F" w:themeFill="text1" w:themeFillTint="80"/>
            <w:tcPrChange w:id="878" w:author="Scott Nicholas" w:date="2020-06-19T09:48:00Z">
              <w:tcPr>
                <w:tcW w:w="1528" w:type="dxa"/>
                <w:shd w:val="clear" w:color="auto" w:fill="7F7F7F" w:themeFill="text1" w:themeFillTint="80"/>
              </w:tcPr>
            </w:tcPrChange>
          </w:tcPr>
          <w:p w14:paraId="450BEEE1" w14:textId="080CEA34" w:rsidR="00E42658" w:rsidRPr="00603754" w:rsidRDefault="00E42658" w:rsidP="00E42658">
            <w:pPr>
              <w:rPr>
                <w:sz w:val="24"/>
                <w:szCs w:val="24"/>
              </w:rPr>
            </w:pPr>
            <w:r w:rsidRPr="00603754">
              <w:rPr>
                <w:sz w:val="24"/>
                <w:szCs w:val="24"/>
              </w:rPr>
              <w:t>1</w:t>
            </w:r>
          </w:p>
        </w:tc>
        <w:tc>
          <w:tcPr>
            <w:tcW w:w="2543" w:type="dxa"/>
            <w:shd w:val="clear" w:color="auto" w:fill="7F7F7F" w:themeFill="text1" w:themeFillTint="80"/>
            <w:tcPrChange w:id="879" w:author="Scott Nicholas" w:date="2020-06-19T09:48:00Z">
              <w:tcPr>
                <w:tcW w:w="2058" w:type="dxa"/>
                <w:shd w:val="clear" w:color="auto" w:fill="7F7F7F" w:themeFill="text1" w:themeFillTint="80"/>
              </w:tcPr>
            </w:tcPrChange>
          </w:tcPr>
          <w:p w14:paraId="75D80B65" w14:textId="448DC388" w:rsidR="00E42658" w:rsidRPr="00603754" w:rsidRDefault="00E42658" w:rsidP="00E42658">
            <w:pPr>
              <w:rPr>
                <w:sz w:val="24"/>
                <w:szCs w:val="24"/>
              </w:rPr>
            </w:pPr>
            <w:del w:id="880" w:author="Dan Gisolfi" w:date="2020-06-10T17:17:00Z">
              <w:r w:rsidRPr="00603754" w:rsidDel="00E42658">
                <w:rPr>
                  <w:sz w:val="24"/>
                  <w:szCs w:val="24"/>
                </w:rPr>
                <w:delText>Unlimited</w:delText>
              </w:r>
            </w:del>
            <w:ins w:id="881" w:author="Dan Gisolfi" w:date="2020-06-10T17:17:00Z">
              <w:r w:rsidRPr="00603754">
                <w:rPr>
                  <w:sz w:val="24"/>
                  <w:szCs w:val="24"/>
                </w:rPr>
                <w:t>2</w:t>
              </w:r>
            </w:ins>
          </w:p>
        </w:tc>
        <w:tc>
          <w:tcPr>
            <w:tcW w:w="1490" w:type="dxa"/>
            <w:shd w:val="clear" w:color="auto" w:fill="7F7F7F" w:themeFill="text1" w:themeFillTint="80"/>
            <w:tcPrChange w:id="882" w:author="Scott Nicholas" w:date="2020-06-19T09:48:00Z">
              <w:tcPr>
                <w:tcW w:w="1975" w:type="dxa"/>
                <w:shd w:val="clear" w:color="auto" w:fill="7F7F7F" w:themeFill="text1" w:themeFillTint="80"/>
              </w:tcPr>
            </w:tcPrChange>
          </w:tcPr>
          <w:p w14:paraId="6F4F02A4" w14:textId="08C4284F" w:rsidR="00E42658" w:rsidRPr="00603754" w:rsidRDefault="00E42658" w:rsidP="00E42658">
            <w:pPr>
              <w:rPr>
                <w:sz w:val="24"/>
                <w:szCs w:val="24"/>
              </w:rPr>
            </w:pPr>
            <w:ins w:id="883" w:author="Dan Gisolfi" w:date="2020-06-10T17:15:00Z">
              <w:r w:rsidRPr="00603754">
                <w:rPr>
                  <w:sz w:val="24"/>
                  <w:szCs w:val="24"/>
                </w:rPr>
                <w:t>Unlimited</w:t>
              </w:r>
            </w:ins>
          </w:p>
        </w:tc>
      </w:tr>
      <w:tr w:rsidR="00E42658" w:rsidRPr="00E46C57" w14:paraId="702605E6" w14:textId="45E7D946" w:rsidTr="002B4698">
        <w:tc>
          <w:tcPr>
            <w:tcW w:w="0" w:type="dxa"/>
            <w:shd w:val="clear" w:color="auto" w:fill="7F7F7F" w:themeFill="text1" w:themeFillTint="80"/>
            <w:tcPrChange w:id="884" w:author="Scott Nicholas" w:date="2020-06-19T09:48:00Z">
              <w:tcPr>
                <w:tcW w:w="809" w:type="dxa"/>
                <w:shd w:val="clear" w:color="auto" w:fill="7F7F7F" w:themeFill="text1" w:themeFillTint="80"/>
              </w:tcPr>
            </w:tcPrChange>
          </w:tcPr>
          <w:p w14:paraId="5D7DDC93" w14:textId="369D192F" w:rsidR="00E42658" w:rsidRPr="00603754" w:rsidRDefault="00E42658" w:rsidP="00E42658">
            <w:pPr>
              <w:rPr>
                <w:sz w:val="24"/>
                <w:szCs w:val="24"/>
              </w:rPr>
            </w:pPr>
            <w:r w:rsidRPr="00603754">
              <w:rPr>
                <w:sz w:val="24"/>
                <w:szCs w:val="24"/>
              </w:rPr>
              <w:t xml:space="preserve">  </w:t>
            </w:r>
            <w:r w:rsidRPr="00603754">
              <w:rPr>
                <w:rFonts w:ascii="Segoe UI Symbol" w:hAnsi="Segoe UI Symbol" w:cs="Segoe UI Symbol"/>
                <w:sz w:val="24"/>
                <w:szCs w:val="24"/>
              </w:rPr>
              <w:t>☐</w:t>
            </w:r>
          </w:p>
        </w:tc>
        <w:tc>
          <w:tcPr>
            <w:tcW w:w="0" w:type="dxa"/>
            <w:shd w:val="clear" w:color="auto" w:fill="7F7F7F" w:themeFill="text1" w:themeFillTint="80"/>
            <w:tcPrChange w:id="885" w:author="Scott Nicholas" w:date="2020-06-19T09:48:00Z">
              <w:tcPr>
                <w:tcW w:w="1490" w:type="dxa"/>
                <w:shd w:val="clear" w:color="auto" w:fill="7F7F7F" w:themeFill="text1" w:themeFillTint="80"/>
              </w:tcPr>
            </w:tcPrChange>
          </w:tcPr>
          <w:p w14:paraId="4083DBC7" w14:textId="43DBF44B" w:rsidR="00E42658" w:rsidRPr="00603754" w:rsidRDefault="00E42658" w:rsidP="00E42658">
            <w:pPr>
              <w:rPr>
                <w:sz w:val="24"/>
                <w:szCs w:val="24"/>
              </w:rPr>
            </w:pPr>
            <w:r w:rsidRPr="00603754">
              <w:rPr>
                <w:sz w:val="24"/>
                <w:szCs w:val="24"/>
              </w:rPr>
              <w:t>Subscriber Member</w:t>
            </w:r>
          </w:p>
        </w:tc>
        <w:tc>
          <w:tcPr>
            <w:tcW w:w="0" w:type="dxa"/>
            <w:shd w:val="clear" w:color="auto" w:fill="7F7F7F" w:themeFill="text1" w:themeFillTint="80"/>
            <w:tcPrChange w:id="886" w:author="Scott Nicholas" w:date="2020-06-19T09:48:00Z">
              <w:tcPr>
                <w:tcW w:w="1490" w:type="dxa"/>
                <w:shd w:val="clear" w:color="auto" w:fill="7F7F7F" w:themeFill="text1" w:themeFillTint="80"/>
              </w:tcPr>
            </w:tcPrChange>
          </w:tcPr>
          <w:p w14:paraId="1D933C1C" w14:textId="6837C161" w:rsidR="00E42658" w:rsidRPr="00603754" w:rsidRDefault="00E42658" w:rsidP="00E42658">
            <w:pPr>
              <w:rPr>
                <w:sz w:val="24"/>
                <w:szCs w:val="24"/>
              </w:rPr>
            </w:pPr>
            <w:r w:rsidRPr="00603754">
              <w:rPr>
                <w:sz w:val="24"/>
                <w:szCs w:val="24"/>
              </w:rPr>
              <w:t>$40000</w:t>
            </w:r>
          </w:p>
        </w:tc>
        <w:tc>
          <w:tcPr>
            <w:tcW w:w="0" w:type="dxa"/>
            <w:shd w:val="clear" w:color="auto" w:fill="7F7F7F" w:themeFill="text1" w:themeFillTint="80"/>
            <w:tcPrChange w:id="887" w:author="Scott Nicholas" w:date="2020-06-19T09:48:00Z">
              <w:tcPr>
                <w:tcW w:w="1528" w:type="dxa"/>
                <w:shd w:val="clear" w:color="auto" w:fill="7F7F7F" w:themeFill="text1" w:themeFillTint="80"/>
              </w:tcPr>
            </w:tcPrChange>
          </w:tcPr>
          <w:p w14:paraId="3475B758" w14:textId="72817F04" w:rsidR="00E42658" w:rsidRPr="00603754" w:rsidRDefault="00E42658" w:rsidP="00E42658">
            <w:pPr>
              <w:rPr>
                <w:sz w:val="24"/>
                <w:szCs w:val="24"/>
              </w:rPr>
            </w:pPr>
            <w:r w:rsidRPr="00603754">
              <w:rPr>
                <w:sz w:val="24"/>
                <w:szCs w:val="24"/>
              </w:rPr>
              <w:t>0</w:t>
            </w:r>
          </w:p>
        </w:tc>
        <w:tc>
          <w:tcPr>
            <w:tcW w:w="2543" w:type="dxa"/>
            <w:shd w:val="clear" w:color="auto" w:fill="7F7F7F" w:themeFill="text1" w:themeFillTint="80"/>
            <w:tcPrChange w:id="888" w:author="Scott Nicholas" w:date="2020-06-19T09:48:00Z">
              <w:tcPr>
                <w:tcW w:w="2058" w:type="dxa"/>
                <w:shd w:val="clear" w:color="auto" w:fill="7F7F7F" w:themeFill="text1" w:themeFillTint="80"/>
              </w:tcPr>
            </w:tcPrChange>
          </w:tcPr>
          <w:p w14:paraId="23077526" w14:textId="29000977" w:rsidR="00E42658" w:rsidRPr="00603754" w:rsidRDefault="00E42658" w:rsidP="00E42658">
            <w:pPr>
              <w:rPr>
                <w:sz w:val="24"/>
                <w:szCs w:val="24"/>
              </w:rPr>
            </w:pPr>
            <w:del w:id="889" w:author="Dan Gisolfi" w:date="2020-06-10T17:18:00Z">
              <w:r w:rsidRPr="00603754" w:rsidDel="00E42658">
                <w:rPr>
                  <w:sz w:val="24"/>
                  <w:szCs w:val="24"/>
                </w:rPr>
                <w:delText>50</w:delText>
              </w:r>
            </w:del>
            <w:ins w:id="890" w:author="Dan Gisolfi" w:date="2020-06-10T17:18:00Z">
              <w:r w:rsidRPr="00603754">
                <w:rPr>
                  <w:sz w:val="24"/>
                  <w:szCs w:val="24"/>
                </w:rPr>
                <w:t>0</w:t>
              </w:r>
            </w:ins>
          </w:p>
        </w:tc>
        <w:tc>
          <w:tcPr>
            <w:tcW w:w="1490" w:type="dxa"/>
            <w:shd w:val="clear" w:color="auto" w:fill="7F7F7F" w:themeFill="text1" w:themeFillTint="80"/>
            <w:tcPrChange w:id="891" w:author="Scott Nicholas" w:date="2020-06-19T09:48:00Z">
              <w:tcPr>
                <w:tcW w:w="1975" w:type="dxa"/>
                <w:shd w:val="clear" w:color="auto" w:fill="7F7F7F" w:themeFill="text1" w:themeFillTint="80"/>
              </w:tcPr>
            </w:tcPrChange>
          </w:tcPr>
          <w:p w14:paraId="41205AAF" w14:textId="684B177E" w:rsidR="00E42658" w:rsidRPr="00603754" w:rsidRDefault="00E42658" w:rsidP="00E42658">
            <w:pPr>
              <w:rPr>
                <w:sz w:val="24"/>
                <w:szCs w:val="24"/>
              </w:rPr>
            </w:pPr>
            <w:ins w:id="892" w:author="Dan Gisolfi" w:date="2020-06-10T17:15:00Z">
              <w:r w:rsidRPr="00603754">
                <w:rPr>
                  <w:sz w:val="24"/>
                  <w:szCs w:val="24"/>
                </w:rPr>
                <w:t>50</w:t>
              </w:r>
            </w:ins>
          </w:p>
        </w:tc>
      </w:tr>
      <w:tr w:rsidR="00E42658" w:rsidRPr="00E46C57" w:rsidDel="002B4698" w14:paraId="558A16A9" w14:textId="25BC8BF6" w:rsidTr="002B4698">
        <w:trPr>
          <w:del w:id="893" w:author="Scott Nicholas" w:date="2020-06-19T09:48:00Z"/>
        </w:trPr>
        <w:tc>
          <w:tcPr>
            <w:tcW w:w="0" w:type="dxa"/>
            <w:shd w:val="clear" w:color="auto" w:fill="7F7F7F" w:themeFill="text1" w:themeFillTint="80"/>
            <w:tcPrChange w:id="894" w:author="Scott Nicholas" w:date="2020-06-19T09:48:00Z">
              <w:tcPr>
                <w:tcW w:w="809" w:type="dxa"/>
                <w:shd w:val="clear" w:color="auto" w:fill="7F7F7F" w:themeFill="text1" w:themeFillTint="80"/>
              </w:tcPr>
            </w:tcPrChange>
          </w:tcPr>
          <w:p w14:paraId="7DBD3340" w14:textId="0F9C1FE1" w:rsidR="00E42658" w:rsidRPr="00603754" w:rsidDel="002B4698" w:rsidRDefault="00E42658" w:rsidP="00E42658">
            <w:pPr>
              <w:rPr>
                <w:del w:id="895" w:author="Scott Nicholas" w:date="2020-06-19T09:48:00Z"/>
                <w:sz w:val="24"/>
                <w:szCs w:val="24"/>
              </w:rPr>
            </w:pPr>
            <w:del w:id="896" w:author="Scott Nicholas" w:date="2020-06-19T09:48:00Z">
              <w:r w:rsidRPr="00603754" w:rsidDel="002B4698">
                <w:rPr>
                  <w:sz w:val="24"/>
                  <w:szCs w:val="24"/>
                </w:rPr>
                <w:delText xml:space="preserve">  </w:delText>
              </w:r>
              <w:r w:rsidRPr="00E46C57" w:rsidDel="002B4698">
                <w:rPr>
                  <w:rFonts w:ascii="Segoe UI Symbol" w:eastAsia="MS Mincho" w:hAnsi="Segoe UI Symbol" w:cs="Segoe UI Symbol"/>
                  <w:sz w:val="24"/>
                  <w:szCs w:val="24"/>
                  <w:rPrChange w:id="897" w:author="Scott Nicholas" w:date="2020-06-20T01:19:00Z">
                    <w:rPr>
                      <w:rFonts w:ascii="MS Mincho" w:eastAsia="MS Mincho" w:hAnsi="MS Mincho" w:cs="MS Mincho"/>
                      <w:sz w:val="24"/>
                      <w:szCs w:val="24"/>
                    </w:rPr>
                  </w:rPrChange>
                </w:rPr>
                <w:delText>☐</w:delText>
              </w:r>
            </w:del>
          </w:p>
        </w:tc>
        <w:tc>
          <w:tcPr>
            <w:tcW w:w="0" w:type="dxa"/>
            <w:shd w:val="clear" w:color="auto" w:fill="7F7F7F" w:themeFill="text1" w:themeFillTint="80"/>
            <w:tcPrChange w:id="898" w:author="Scott Nicholas" w:date="2020-06-19T09:48:00Z">
              <w:tcPr>
                <w:tcW w:w="1490" w:type="dxa"/>
                <w:shd w:val="clear" w:color="auto" w:fill="7F7F7F" w:themeFill="text1" w:themeFillTint="80"/>
              </w:tcPr>
            </w:tcPrChange>
          </w:tcPr>
          <w:p w14:paraId="5E641143" w14:textId="30AAA57A" w:rsidR="00E42658" w:rsidRPr="00603754" w:rsidDel="002B4698" w:rsidRDefault="00E42658" w:rsidP="00E42658">
            <w:pPr>
              <w:rPr>
                <w:del w:id="899" w:author="Scott Nicholas" w:date="2020-06-19T09:48:00Z"/>
                <w:sz w:val="24"/>
                <w:szCs w:val="24"/>
              </w:rPr>
            </w:pPr>
            <w:del w:id="900" w:author="Scott Nicholas" w:date="2020-06-19T09:48:00Z">
              <w:r w:rsidRPr="00603754" w:rsidDel="002B4698">
                <w:rPr>
                  <w:sz w:val="24"/>
                  <w:szCs w:val="24"/>
                </w:rPr>
                <w:delText xml:space="preserve">Contributor </w:delText>
              </w:r>
            </w:del>
            <w:ins w:id="901" w:author="Dan Gisolfi" w:date="2020-04-29T12:41:00Z">
              <w:del w:id="902" w:author="Scott Nicholas" w:date="2020-06-19T09:48:00Z">
                <w:r w:rsidRPr="00603754" w:rsidDel="002B4698">
                  <w:rPr>
                    <w:sz w:val="24"/>
                    <w:szCs w:val="24"/>
                  </w:rPr>
                  <w:delText xml:space="preserve">Associate </w:delText>
                </w:r>
              </w:del>
            </w:ins>
            <w:del w:id="903" w:author="Scott Nicholas" w:date="2020-06-19T09:48:00Z">
              <w:r w:rsidRPr="00603754" w:rsidDel="002B4698">
                <w:rPr>
                  <w:sz w:val="24"/>
                  <w:szCs w:val="24"/>
                </w:rPr>
                <w:delText>Member</w:delText>
              </w:r>
            </w:del>
          </w:p>
        </w:tc>
        <w:tc>
          <w:tcPr>
            <w:tcW w:w="0" w:type="dxa"/>
            <w:shd w:val="clear" w:color="auto" w:fill="7F7F7F" w:themeFill="text1" w:themeFillTint="80"/>
            <w:tcPrChange w:id="904" w:author="Scott Nicholas" w:date="2020-06-19T09:48:00Z">
              <w:tcPr>
                <w:tcW w:w="1490" w:type="dxa"/>
                <w:shd w:val="clear" w:color="auto" w:fill="7F7F7F" w:themeFill="text1" w:themeFillTint="80"/>
              </w:tcPr>
            </w:tcPrChange>
          </w:tcPr>
          <w:p w14:paraId="3FF730A6" w14:textId="0904CF21" w:rsidR="00E42658" w:rsidRPr="00603754" w:rsidDel="002B4698" w:rsidRDefault="00E42658" w:rsidP="00E42658">
            <w:pPr>
              <w:rPr>
                <w:del w:id="905" w:author="Scott Nicholas" w:date="2020-06-19T09:48:00Z"/>
                <w:sz w:val="24"/>
                <w:szCs w:val="24"/>
              </w:rPr>
            </w:pPr>
            <w:commentRangeStart w:id="906"/>
            <w:commentRangeEnd w:id="906"/>
            <w:del w:id="907" w:author="Scott Nicholas" w:date="2020-06-19T09:48:00Z">
              <w:r w:rsidRPr="00E46C57" w:rsidDel="002B4698">
                <w:rPr>
                  <w:sz w:val="24"/>
                  <w:szCs w:val="24"/>
                  <w:rPrChange w:id="908" w:author="Scott Nicholas" w:date="2020-06-20T01:19:00Z">
                    <w:rPr/>
                  </w:rPrChange>
                </w:rPr>
                <w:commentReference w:id="906"/>
              </w:r>
              <w:r w:rsidRPr="00603754" w:rsidDel="002B4698">
                <w:rPr>
                  <w:sz w:val="24"/>
                  <w:szCs w:val="24"/>
                </w:rPr>
                <w:delText>$0</w:delText>
              </w:r>
            </w:del>
          </w:p>
        </w:tc>
        <w:tc>
          <w:tcPr>
            <w:tcW w:w="0" w:type="dxa"/>
            <w:shd w:val="clear" w:color="auto" w:fill="7F7F7F" w:themeFill="text1" w:themeFillTint="80"/>
            <w:tcPrChange w:id="909" w:author="Scott Nicholas" w:date="2020-06-19T09:48:00Z">
              <w:tcPr>
                <w:tcW w:w="1528" w:type="dxa"/>
                <w:shd w:val="clear" w:color="auto" w:fill="7F7F7F" w:themeFill="text1" w:themeFillTint="80"/>
              </w:tcPr>
            </w:tcPrChange>
          </w:tcPr>
          <w:p w14:paraId="09122D12" w14:textId="20770C3A" w:rsidR="00E42658" w:rsidRPr="00603754" w:rsidDel="002B4698" w:rsidRDefault="00E42658" w:rsidP="00E42658">
            <w:pPr>
              <w:rPr>
                <w:del w:id="910" w:author="Scott Nicholas" w:date="2020-06-19T09:48:00Z"/>
                <w:sz w:val="24"/>
                <w:szCs w:val="24"/>
              </w:rPr>
            </w:pPr>
            <w:del w:id="911" w:author="Scott Nicholas" w:date="2020-06-19T09:48:00Z">
              <w:r w:rsidRPr="00603754" w:rsidDel="002B4698">
                <w:rPr>
                  <w:sz w:val="24"/>
                  <w:szCs w:val="24"/>
                </w:rPr>
                <w:delText>0</w:delText>
              </w:r>
            </w:del>
          </w:p>
        </w:tc>
        <w:tc>
          <w:tcPr>
            <w:tcW w:w="2543" w:type="dxa"/>
            <w:shd w:val="clear" w:color="auto" w:fill="7F7F7F" w:themeFill="text1" w:themeFillTint="80"/>
            <w:tcPrChange w:id="912" w:author="Scott Nicholas" w:date="2020-06-19T09:48:00Z">
              <w:tcPr>
                <w:tcW w:w="2058" w:type="dxa"/>
                <w:shd w:val="clear" w:color="auto" w:fill="7F7F7F" w:themeFill="text1" w:themeFillTint="80"/>
              </w:tcPr>
            </w:tcPrChange>
          </w:tcPr>
          <w:p w14:paraId="1957BA12" w14:textId="74612909" w:rsidR="00E42658" w:rsidRPr="00603754" w:rsidDel="002B4698" w:rsidRDefault="00E42658" w:rsidP="00E42658">
            <w:pPr>
              <w:rPr>
                <w:del w:id="913" w:author="Scott Nicholas" w:date="2020-06-19T09:48:00Z"/>
                <w:sz w:val="24"/>
                <w:szCs w:val="24"/>
              </w:rPr>
            </w:pPr>
            <w:del w:id="914" w:author="Scott Nicholas" w:date="2020-06-19T09:48:00Z">
              <w:r w:rsidRPr="00603754" w:rsidDel="002B4698">
                <w:rPr>
                  <w:sz w:val="24"/>
                  <w:szCs w:val="24"/>
                </w:rPr>
                <w:delText>0</w:delText>
              </w:r>
            </w:del>
          </w:p>
        </w:tc>
        <w:tc>
          <w:tcPr>
            <w:tcW w:w="1490" w:type="dxa"/>
            <w:shd w:val="clear" w:color="auto" w:fill="7F7F7F" w:themeFill="text1" w:themeFillTint="80"/>
            <w:tcPrChange w:id="915" w:author="Scott Nicholas" w:date="2020-06-19T09:48:00Z">
              <w:tcPr>
                <w:tcW w:w="1975" w:type="dxa"/>
                <w:shd w:val="clear" w:color="auto" w:fill="7F7F7F" w:themeFill="text1" w:themeFillTint="80"/>
              </w:tcPr>
            </w:tcPrChange>
          </w:tcPr>
          <w:p w14:paraId="6D2205E6" w14:textId="439AD3CF" w:rsidR="00E42658" w:rsidRPr="00603754" w:rsidDel="002B4698" w:rsidRDefault="00E42658" w:rsidP="00E42658">
            <w:pPr>
              <w:rPr>
                <w:del w:id="916" w:author="Scott Nicholas" w:date="2020-06-19T09:48:00Z"/>
                <w:sz w:val="24"/>
                <w:szCs w:val="24"/>
              </w:rPr>
            </w:pPr>
            <w:ins w:id="917" w:author="Dan Gisolfi" w:date="2020-06-10T17:15:00Z">
              <w:del w:id="918" w:author="Scott Nicholas" w:date="2020-06-19T09:48:00Z">
                <w:r w:rsidRPr="00603754" w:rsidDel="002B4698">
                  <w:rPr>
                    <w:sz w:val="24"/>
                    <w:szCs w:val="24"/>
                  </w:rPr>
                  <w:delText>0</w:delText>
                </w:r>
              </w:del>
            </w:ins>
          </w:p>
        </w:tc>
      </w:tr>
    </w:tbl>
    <w:p w14:paraId="3A574D86" w14:textId="5CA19BA6" w:rsidR="0060558B" w:rsidRPr="00603754" w:rsidRDefault="0060558B">
      <w:pPr>
        <w:rPr>
          <w:sz w:val="24"/>
          <w:szCs w:val="24"/>
        </w:rPr>
      </w:pPr>
    </w:p>
    <w:p w14:paraId="7360BB2C" w14:textId="77777777" w:rsidR="0075596C" w:rsidRPr="00603754" w:rsidRDefault="0075596C">
      <w:pPr>
        <w:widowControl w:val="0"/>
        <w:spacing w:before="3"/>
        <w:rPr>
          <w:sz w:val="24"/>
          <w:szCs w:val="24"/>
        </w:rPr>
      </w:pPr>
    </w:p>
    <w:p w14:paraId="1AD1DC5E" w14:textId="77777777" w:rsidR="0060558B" w:rsidRPr="00603754" w:rsidRDefault="0060558B">
      <w:pPr>
        <w:widowControl w:val="0"/>
        <w:ind w:right="1180"/>
        <w:rPr>
          <w:sz w:val="24"/>
          <w:szCs w:val="24"/>
        </w:rPr>
      </w:pPr>
    </w:p>
    <w:p w14:paraId="5A0982FC" w14:textId="7A59CC82" w:rsidR="0075596C" w:rsidRPr="00603754" w:rsidRDefault="00B2613A">
      <w:pPr>
        <w:widowControl w:val="0"/>
        <w:ind w:right="1180"/>
        <w:rPr>
          <w:sz w:val="24"/>
          <w:szCs w:val="24"/>
        </w:rPr>
      </w:pPr>
      <w:r w:rsidRPr="00603754">
        <w:rPr>
          <w:sz w:val="24"/>
          <w:szCs w:val="24"/>
        </w:rPr>
        <w:t xml:space="preserve">Subscriber membership comes with 50 transaction entitlements per annual membership. Additional transactions can be acquired per annuum </w:t>
      </w:r>
      <w:r w:rsidR="007866D7" w:rsidRPr="00603754">
        <w:rPr>
          <w:sz w:val="24"/>
          <w:szCs w:val="24"/>
        </w:rPr>
        <w:t>according to the following table</w:t>
      </w:r>
      <w:r w:rsidRPr="00603754">
        <w:rPr>
          <w:sz w:val="24"/>
          <w:szCs w:val="24"/>
        </w:rPr>
        <w:t xml:space="preserve">. While a Subscriber may purchase an unlimited number of entitlement packages, </w:t>
      </w:r>
      <w:r w:rsidR="00E727E7" w:rsidRPr="00603754">
        <w:rPr>
          <w:sz w:val="24"/>
          <w:szCs w:val="24"/>
        </w:rPr>
        <w:t>all unused transactions expire at years end without rollover</w:t>
      </w:r>
    </w:p>
    <w:p w14:paraId="39F2F0CA" w14:textId="77777777" w:rsidR="0075596C" w:rsidRPr="00603754" w:rsidRDefault="0075596C">
      <w:pPr>
        <w:widowControl w:val="0"/>
        <w:rPr>
          <w:sz w:val="24"/>
          <w:szCs w:val="24"/>
        </w:rPr>
      </w:pPr>
    </w:p>
    <w:tbl>
      <w:tblPr>
        <w:tblStyle w:val="a1"/>
        <w:tblW w:w="7752"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3"/>
        <w:gridCol w:w="4229"/>
      </w:tblGrid>
      <w:tr w:rsidR="0075596C" w:rsidRPr="00E46C57" w14:paraId="38D7FD46" w14:textId="77777777">
        <w:trPr>
          <w:trHeight w:val="280"/>
        </w:trPr>
        <w:tc>
          <w:tcPr>
            <w:tcW w:w="3523" w:type="dxa"/>
            <w:shd w:val="clear" w:color="auto" w:fill="595959"/>
          </w:tcPr>
          <w:p w14:paraId="380C36CC" w14:textId="6207976D" w:rsidR="0075596C" w:rsidRPr="00603754" w:rsidRDefault="00B2613A">
            <w:pPr>
              <w:widowControl w:val="0"/>
              <w:spacing w:line="273" w:lineRule="auto"/>
              <w:ind w:left="100"/>
              <w:rPr>
                <w:b/>
                <w:sz w:val="24"/>
                <w:szCs w:val="24"/>
              </w:rPr>
            </w:pPr>
            <w:r w:rsidRPr="00603754">
              <w:rPr>
                <w:b/>
                <w:color w:val="FFFFFF"/>
                <w:sz w:val="24"/>
                <w:szCs w:val="24"/>
              </w:rPr>
              <w:t>Transaction Entitlements</w:t>
            </w:r>
          </w:p>
        </w:tc>
        <w:tc>
          <w:tcPr>
            <w:tcW w:w="4229" w:type="dxa"/>
            <w:shd w:val="clear" w:color="auto" w:fill="595959"/>
          </w:tcPr>
          <w:p w14:paraId="479EF98A" w14:textId="09AB881E" w:rsidR="0075596C" w:rsidRPr="00603754" w:rsidRDefault="00B2613A">
            <w:pPr>
              <w:widowControl w:val="0"/>
              <w:spacing w:line="273" w:lineRule="auto"/>
              <w:ind w:left="100"/>
              <w:rPr>
                <w:b/>
                <w:sz w:val="24"/>
                <w:szCs w:val="24"/>
              </w:rPr>
            </w:pPr>
            <w:r w:rsidRPr="00603754">
              <w:rPr>
                <w:b/>
                <w:color w:val="FFFFFF"/>
                <w:sz w:val="24"/>
                <w:szCs w:val="24"/>
              </w:rPr>
              <w:t>Package Cost</w:t>
            </w:r>
          </w:p>
        </w:tc>
      </w:tr>
      <w:tr w:rsidR="0075596C" w:rsidRPr="00E46C57" w14:paraId="6A73F546" w14:textId="77777777">
        <w:trPr>
          <w:trHeight w:val="320"/>
        </w:trPr>
        <w:tc>
          <w:tcPr>
            <w:tcW w:w="3523" w:type="dxa"/>
          </w:tcPr>
          <w:p w14:paraId="511C2D9C" w14:textId="14918AA4" w:rsidR="0075596C" w:rsidRPr="00603754" w:rsidRDefault="00B2613A">
            <w:pPr>
              <w:widowControl w:val="0"/>
              <w:spacing w:before="16"/>
              <w:ind w:left="100"/>
              <w:rPr>
                <w:sz w:val="24"/>
                <w:szCs w:val="24"/>
              </w:rPr>
            </w:pPr>
            <w:r w:rsidRPr="00603754">
              <w:rPr>
                <w:sz w:val="24"/>
                <w:szCs w:val="24"/>
              </w:rPr>
              <w:t>50</w:t>
            </w:r>
          </w:p>
        </w:tc>
        <w:tc>
          <w:tcPr>
            <w:tcW w:w="4229" w:type="dxa"/>
          </w:tcPr>
          <w:p w14:paraId="410EA8F1" w14:textId="2E8081B5" w:rsidR="0075596C" w:rsidRPr="00603754" w:rsidRDefault="00B2613A">
            <w:pPr>
              <w:widowControl w:val="0"/>
              <w:spacing w:before="16"/>
              <w:ind w:left="100"/>
              <w:rPr>
                <w:sz w:val="24"/>
                <w:szCs w:val="24"/>
              </w:rPr>
            </w:pPr>
            <w:r w:rsidRPr="00603754">
              <w:rPr>
                <w:sz w:val="24"/>
                <w:szCs w:val="24"/>
              </w:rPr>
              <w:t>$10000</w:t>
            </w:r>
          </w:p>
        </w:tc>
      </w:tr>
    </w:tbl>
    <w:p w14:paraId="3BDAE6AF" w14:textId="77777777" w:rsidR="0075596C" w:rsidRPr="00603754" w:rsidRDefault="0075596C">
      <w:pPr>
        <w:rPr>
          <w:sz w:val="24"/>
          <w:szCs w:val="24"/>
        </w:rPr>
      </w:pPr>
    </w:p>
    <w:p w14:paraId="57D09307" w14:textId="77777777" w:rsidR="0075596C" w:rsidRPr="00603754" w:rsidRDefault="0075596C">
      <w:pPr>
        <w:rPr>
          <w:sz w:val="24"/>
          <w:szCs w:val="24"/>
        </w:rPr>
      </w:pPr>
    </w:p>
    <w:p w14:paraId="77A54A02" w14:textId="77777777" w:rsidR="0075596C" w:rsidRPr="00603754" w:rsidRDefault="007866D7">
      <w:pPr>
        <w:rPr>
          <w:sz w:val="24"/>
          <w:szCs w:val="24"/>
        </w:rPr>
      </w:pPr>
      <w:r w:rsidRPr="00603754">
        <w:rPr>
          <w:b/>
          <w:sz w:val="24"/>
          <w:szCs w:val="24"/>
        </w:rPr>
        <w:t xml:space="preserve">Linux Foundation Membership Information. </w:t>
      </w:r>
      <w:r w:rsidRPr="00603754">
        <w:rPr>
          <w:sz w:val="24"/>
          <w:szCs w:val="24"/>
        </w:rPr>
        <w:t>Your organization will need to be a current member of the LF. If your organization is already a member of the LF, there is no need to do anything. If you are not a member of the LF, there are three tiers of LF membership available. The fees associated with each level of LF membership are included below for non-members to easily reference. Please visit the Corporate Membership page at the LF web site for full details:</w:t>
      </w:r>
    </w:p>
    <w:p w14:paraId="1B152018" w14:textId="77777777" w:rsidR="0075596C" w:rsidRPr="00603754" w:rsidRDefault="0075596C">
      <w:pPr>
        <w:rPr>
          <w:sz w:val="24"/>
          <w:szCs w:val="24"/>
        </w:rPr>
      </w:pPr>
    </w:p>
    <w:p w14:paraId="147D0BD1" w14:textId="77777777" w:rsidR="0075596C" w:rsidRPr="00603754" w:rsidRDefault="007866D7">
      <w:pPr>
        <w:numPr>
          <w:ilvl w:val="0"/>
          <w:numId w:val="2"/>
        </w:numPr>
        <w:rPr>
          <w:sz w:val="24"/>
          <w:szCs w:val="24"/>
        </w:rPr>
      </w:pPr>
      <w:r w:rsidRPr="00603754">
        <w:rPr>
          <w:sz w:val="24"/>
          <w:szCs w:val="24"/>
        </w:rPr>
        <w:t>LF Platinum: $500,000</w:t>
      </w:r>
    </w:p>
    <w:p w14:paraId="1C3B1543" w14:textId="77777777" w:rsidR="0075596C" w:rsidRPr="00603754" w:rsidRDefault="007866D7">
      <w:pPr>
        <w:numPr>
          <w:ilvl w:val="0"/>
          <w:numId w:val="2"/>
        </w:numPr>
        <w:rPr>
          <w:sz w:val="24"/>
          <w:szCs w:val="24"/>
        </w:rPr>
      </w:pPr>
      <w:r w:rsidRPr="00603754">
        <w:rPr>
          <w:sz w:val="24"/>
          <w:szCs w:val="24"/>
        </w:rPr>
        <w:t>LF Gold: $100,000</w:t>
      </w:r>
    </w:p>
    <w:p w14:paraId="21AB77FE" w14:textId="77777777" w:rsidR="0075596C" w:rsidRPr="00603754" w:rsidRDefault="007866D7">
      <w:pPr>
        <w:numPr>
          <w:ilvl w:val="0"/>
          <w:numId w:val="2"/>
        </w:numPr>
        <w:rPr>
          <w:sz w:val="24"/>
          <w:szCs w:val="24"/>
        </w:rPr>
      </w:pPr>
      <w:r w:rsidRPr="00603754">
        <w:rPr>
          <w:sz w:val="24"/>
          <w:szCs w:val="24"/>
        </w:rPr>
        <w:t>LF Silver: Under 100 employees: $5,000; 100-499 employees: $10,000; 500-4,999 employees: $15,000; 5,000 or more employees: $20,000.</w:t>
      </w:r>
    </w:p>
    <w:p w14:paraId="4A271E25" w14:textId="77777777" w:rsidR="0075596C" w:rsidRPr="00603754" w:rsidRDefault="007866D7">
      <w:pPr>
        <w:numPr>
          <w:ilvl w:val="0"/>
          <w:numId w:val="2"/>
        </w:numPr>
        <w:rPr>
          <w:sz w:val="24"/>
          <w:szCs w:val="24"/>
        </w:rPr>
      </w:pPr>
      <w:r w:rsidRPr="00603754">
        <w:rPr>
          <w:sz w:val="24"/>
          <w:szCs w:val="24"/>
        </w:rPr>
        <w:t>LF Associate membership is available for non-profit, open source, and government entities at no cost.</w:t>
      </w:r>
    </w:p>
    <w:sectPr w:rsidR="0075596C" w:rsidRPr="0060375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4" w:author="Dan Gisolfi" w:date="2020-06-25T11:48:00Z" w:initials="DG">
    <w:p w14:paraId="4B4A2510" w14:textId="1EA05A5B" w:rsidR="00384AB4" w:rsidRDefault="00384AB4">
      <w:pPr>
        <w:pStyle w:val="CommentText"/>
      </w:pPr>
      <w:r>
        <w:rPr>
          <w:rStyle w:val="CommentReference"/>
        </w:rPr>
        <w:annotationRef/>
      </w:r>
      <w:r>
        <w:t>Is “operational” still the desired term?</w:t>
      </w:r>
    </w:p>
  </w:comment>
  <w:comment w:id="58" w:author="Michael Dolan" w:date="2020-04-09T15:50:00Z" w:initials="">
    <w:p w14:paraId="1A6285BE" w14:textId="77777777" w:rsidR="00807371" w:rsidRDefault="008073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This is intended to tie the </w:t>
      </w:r>
      <w:proofErr w:type="gramStart"/>
      <w:r>
        <w:rPr>
          <w:rFonts w:ascii="Arial" w:eastAsia="Arial" w:hAnsi="Arial" w:cs="Arial"/>
          <w:color w:val="000000"/>
          <w:sz w:val="22"/>
          <w:szCs w:val="22"/>
        </w:rPr>
        <w:t>membership  to</w:t>
      </w:r>
      <w:proofErr w:type="gramEnd"/>
      <w:r>
        <w:rPr>
          <w:rFonts w:ascii="Arial" w:eastAsia="Arial" w:hAnsi="Arial" w:cs="Arial"/>
          <w:color w:val="000000"/>
          <w:sz w:val="22"/>
          <w:szCs w:val="22"/>
        </w:rPr>
        <w:t xml:space="preserve"> adherence with the Steward Agreement, Subscriber Agreement, </w:t>
      </w:r>
      <w:proofErr w:type="spellStart"/>
      <w:r>
        <w:rPr>
          <w:rFonts w:ascii="Arial" w:eastAsia="Arial" w:hAnsi="Arial" w:cs="Arial"/>
          <w:color w:val="000000"/>
          <w:sz w:val="22"/>
          <w:szCs w:val="22"/>
        </w:rPr>
        <w:t>etc</w:t>
      </w:r>
      <w:proofErr w:type="spellEnd"/>
      <w:r>
        <w:rPr>
          <w:rFonts w:ascii="Arial" w:eastAsia="Arial" w:hAnsi="Arial" w:cs="Arial"/>
          <w:color w:val="000000"/>
          <w:sz w:val="22"/>
          <w:szCs w:val="22"/>
        </w:rPr>
        <w:t xml:space="preserve"> which are then separately executed.</w:t>
      </w:r>
    </w:p>
  </w:comment>
  <w:comment w:id="59" w:author="Dan Gisolfi" w:date="2020-04-13T18:12:00Z" w:initials="">
    <w:p w14:paraId="50B191A7" w14:textId="77777777" w:rsidR="00807371" w:rsidRDefault="008073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I understand the intent but what is confusing is the use of terms. In the identity space we have wrestled with the over use of "Ledger", "Network" and have landed on "Utility". At the same time LF has (for separate reasons) come to use the phrase "Utility Network" pertinent to a class of blockchain oriented project requirements. Would "Project Agreements" be more generic for all LLCs? If not, would it be ok to change it for a Utility Network instance </w:t>
      </w:r>
      <w:proofErr w:type="spellStart"/>
      <w:r>
        <w:rPr>
          <w:rFonts w:ascii="Arial" w:eastAsia="Arial" w:hAnsi="Arial" w:cs="Arial"/>
          <w:color w:val="000000"/>
          <w:sz w:val="22"/>
          <w:szCs w:val="22"/>
        </w:rPr>
        <w:t>liek</w:t>
      </w:r>
      <w:proofErr w:type="spellEnd"/>
      <w:r>
        <w:rPr>
          <w:rFonts w:ascii="Arial" w:eastAsia="Arial" w:hAnsi="Arial" w:cs="Arial"/>
          <w:color w:val="000000"/>
          <w:sz w:val="22"/>
          <w:szCs w:val="22"/>
        </w:rPr>
        <w:t xml:space="preserve"> Bedrock?</w:t>
      </w:r>
    </w:p>
  </w:comment>
  <w:comment w:id="231" w:author="Dan Gisolfi" w:date="2020-04-13T17:57:00Z" w:initials="">
    <w:p w14:paraId="5425A536" w14:textId="77777777" w:rsidR="00807371" w:rsidRDefault="00807371" w:rsidP="00073034">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Wrestling with three topics here: FUND, CONSORTIUM and UTILTY. The FUND pertains to the Legal Directed Fund. The CONSORTIUM pertains to the name for the collection of participants associated with the FUND. In this case "Bedrock Consortium", but can be "Sovrin Foundation</w:t>
      </w:r>
      <w:proofErr w:type="gramStart"/>
      <w:r>
        <w:rPr>
          <w:rFonts w:ascii="Arial" w:eastAsia="Arial" w:hAnsi="Arial" w:cs="Arial"/>
          <w:color w:val="000000"/>
          <w:sz w:val="22"/>
          <w:szCs w:val="22"/>
        </w:rPr>
        <w:t>" ,</w:t>
      </w:r>
      <w:proofErr w:type="gram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Findy</w:t>
      </w:r>
      <w:proofErr w:type="spellEnd"/>
      <w:r>
        <w:rPr>
          <w:rFonts w:ascii="Arial" w:eastAsia="Arial" w:hAnsi="Arial" w:cs="Arial"/>
          <w:color w:val="000000"/>
          <w:sz w:val="22"/>
          <w:szCs w:val="22"/>
        </w:rPr>
        <w:t xml:space="preserve">", etc. </w:t>
      </w:r>
      <w:proofErr w:type="gramStart"/>
      <w:r>
        <w:rPr>
          <w:rFonts w:ascii="Arial" w:eastAsia="Arial" w:hAnsi="Arial" w:cs="Arial"/>
          <w:color w:val="000000"/>
          <w:sz w:val="22"/>
          <w:szCs w:val="22"/>
        </w:rPr>
        <w:t>Finally</w:t>
      </w:r>
      <w:proofErr w:type="gramEnd"/>
      <w:r>
        <w:rPr>
          <w:rFonts w:ascii="Arial" w:eastAsia="Arial" w:hAnsi="Arial" w:cs="Arial"/>
          <w:color w:val="000000"/>
          <w:sz w:val="22"/>
          <w:szCs w:val="22"/>
        </w:rPr>
        <w:t xml:space="preserve"> we have the name of the actual UTILITY, in this case the "Bedrock Business Utility". In </w:t>
      </w:r>
      <w:proofErr w:type="gramStart"/>
      <w:r>
        <w:rPr>
          <w:rFonts w:ascii="Arial" w:eastAsia="Arial" w:hAnsi="Arial" w:cs="Arial"/>
          <w:color w:val="000000"/>
          <w:sz w:val="22"/>
          <w:szCs w:val="22"/>
        </w:rPr>
        <w:t>theory,  a</w:t>
      </w:r>
      <w:proofErr w:type="gramEnd"/>
      <w:r>
        <w:rPr>
          <w:rFonts w:ascii="Arial" w:eastAsia="Arial" w:hAnsi="Arial" w:cs="Arial"/>
          <w:color w:val="000000"/>
          <w:sz w:val="22"/>
          <w:szCs w:val="22"/>
        </w:rPr>
        <w:t xml:space="preserve"> CONSORTIUM may operate one or more UTILITIES .</w:t>
      </w:r>
    </w:p>
  </w:comment>
  <w:comment w:id="737" w:author="Dan Gisolfi" w:date="2020-06-25T13:45:00Z" w:initials="DG">
    <w:p w14:paraId="062DCE4E" w14:textId="77777777" w:rsidR="004626A5" w:rsidRDefault="004626A5">
      <w:pPr>
        <w:pStyle w:val="CommentText"/>
      </w:pPr>
      <w:r>
        <w:rPr>
          <w:rStyle w:val="CommentReference"/>
        </w:rPr>
        <w:annotationRef/>
      </w:r>
      <w:r>
        <w:t>Not Required!</w:t>
      </w:r>
    </w:p>
    <w:p w14:paraId="4526BC51" w14:textId="3BE61E86" w:rsidR="004626A5" w:rsidRDefault="004626A5">
      <w:pPr>
        <w:pStyle w:val="CommentText"/>
      </w:pPr>
    </w:p>
  </w:comment>
  <w:comment w:id="794" w:author="Dan Gisolfi" w:date="2020-06-25T13:49:00Z" w:initials="DG">
    <w:p w14:paraId="26502EB9" w14:textId="2FBE3AC6" w:rsidR="004626A5" w:rsidRDefault="004626A5">
      <w:pPr>
        <w:pStyle w:val="CommentText"/>
      </w:pPr>
      <w:r>
        <w:rPr>
          <w:rStyle w:val="CommentReference"/>
        </w:rPr>
        <w:annotationRef/>
      </w:r>
      <w:r>
        <w:t xml:space="preserve">Incomplete and Missing Marcom </w:t>
      </w:r>
      <w:proofErr w:type="spellStart"/>
      <w:r>
        <w:t>Cte</w:t>
      </w:r>
      <w:proofErr w:type="spellEnd"/>
    </w:p>
  </w:comment>
  <w:comment w:id="818" w:author="Michael Dolan" w:date="2020-04-09T13:38:00Z" w:initials="">
    <w:p w14:paraId="29C27810" w14:textId="77777777" w:rsidR="00807371" w:rsidRDefault="008073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Carried over from bylaws - what if we tied reinstatement to attending 2 consecutive meetings.</w:t>
      </w:r>
    </w:p>
  </w:comment>
  <w:comment w:id="819" w:author="Dan Gisolfi" w:date="2020-04-13T18:43:00Z" w:initials="">
    <w:p w14:paraId="2484CAFE" w14:textId="77777777" w:rsidR="00807371" w:rsidRDefault="00807371">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am ok with that since Governing Board membership is bought.</w:t>
      </w:r>
    </w:p>
  </w:comment>
  <w:comment w:id="906" w:author="Dan Gisolfi" w:date="2020-04-13T18:38:00Z" w:initials="">
    <w:p w14:paraId="46DA4FFA" w14:textId="77777777" w:rsidR="00807371" w:rsidRDefault="00807371" w:rsidP="00E42658">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trying to understand by example (to answer such questions) when/why would an entity of this class join a </w:t>
      </w:r>
      <w:proofErr w:type="spellStart"/>
      <w:r>
        <w:rPr>
          <w:rFonts w:ascii="Arial" w:eastAsia="Arial" w:hAnsi="Arial" w:cs="Arial"/>
          <w:color w:val="000000"/>
          <w:sz w:val="22"/>
          <w:szCs w:val="22"/>
        </w:rPr>
        <w:t>utiliy</w:t>
      </w:r>
      <w:proofErr w:type="spellEnd"/>
      <w:r>
        <w:rPr>
          <w:rFonts w:ascii="Arial" w:eastAsia="Arial" w:hAnsi="Arial" w:cs="Arial"/>
          <w:color w:val="000000"/>
          <w:sz w:val="22"/>
          <w:szCs w:val="22"/>
        </w:rPr>
        <w:t xml:space="preserve"> like bedrock. One example, code </w:t>
      </w:r>
      <w:proofErr w:type="spellStart"/>
      <w:r>
        <w:rPr>
          <w:rFonts w:ascii="Arial" w:eastAsia="Arial" w:hAnsi="Arial" w:cs="Arial"/>
          <w:color w:val="000000"/>
          <w:sz w:val="22"/>
          <w:szCs w:val="22"/>
        </w:rPr>
        <w:t>boiujnty</w:t>
      </w:r>
      <w:proofErr w:type="spellEnd"/>
      <w:r>
        <w:rPr>
          <w:rFonts w:ascii="Arial" w:eastAsia="Arial" w:hAnsi="Arial" w:cs="Arial"/>
          <w:color w:val="000000"/>
          <w:sz w:val="22"/>
          <w:szCs w:val="22"/>
        </w:rPr>
        <w:t xml:space="preserve"> to college students to help develop code? In this case Colleges can help develop w/o membership fees.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4A2510" w15:done="0"/>
  <w15:commentEx w15:paraId="1A6285BE" w15:done="0"/>
  <w15:commentEx w15:paraId="50B191A7" w15:done="0"/>
  <w15:commentEx w15:paraId="5425A536" w15:done="0"/>
  <w15:commentEx w15:paraId="4526BC51" w15:done="0"/>
  <w15:commentEx w15:paraId="26502EB9" w15:done="0"/>
  <w15:commentEx w15:paraId="29C27810" w15:done="0"/>
  <w15:commentEx w15:paraId="2484CAFE" w15:done="0"/>
  <w15:commentEx w15:paraId="46DA4F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F0D87" w16cex:dateUtc="2020-06-25T15:48:00Z"/>
  <w16cex:commentExtensible w16cex:durableId="229F28FE" w16cex:dateUtc="2020-06-25T17:45:00Z"/>
  <w16cex:commentExtensible w16cex:durableId="229F2A07" w16cex:dateUtc="2020-06-25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4A2510" w16cid:durableId="229F0D87"/>
  <w16cid:commentId w16cid:paraId="1A6285BE" w16cid:durableId="2242BDD8"/>
  <w16cid:commentId w16cid:paraId="50B191A7" w16cid:durableId="2242BDD9"/>
  <w16cid:commentId w16cid:paraId="5425A536" w16cid:durableId="22494C2A"/>
  <w16cid:commentId w16cid:paraId="4526BC51" w16cid:durableId="229F28FE"/>
  <w16cid:commentId w16cid:paraId="26502EB9" w16cid:durableId="229F2A07"/>
  <w16cid:commentId w16cid:paraId="29C27810" w16cid:durableId="2242BDE2"/>
  <w16cid:commentId w16cid:paraId="2484CAFE" w16cid:durableId="2242BDE3"/>
  <w16cid:commentId w16cid:paraId="46DA4FFA" w16cid:durableId="224AE7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E4DF0" w14:textId="77777777" w:rsidR="00480E07" w:rsidRDefault="00480E07">
      <w:r>
        <w:separator/>
      </w:r>
    </w:p>
  </w:endnote>
  <w:endnote w:type="continuationSeparator" w:id="0">
    <w:p w14:paraId="4B618AC3" w14:textId="77777777" w:rsidR="00480E07" w:rsidRDefault="00480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ÿÑ˛">
    <w:altName w:val="Calibri"/>
    <w:panose1 w:val="020B0604020202020204"/>
    <w:charset w:val="4D"/>
    <w:family w:val="auto"/>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AEB3D" w14:textId="77777777" w:rsidR="00807371" w:rsidRDefault="0080737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5C4F7739" w14:textId="77777777" w:rsidR="00807371" w:rsidRDefault="00807371">
    <w:pPr>
      <w:pBdr>
        <w:top w:val="nil"/>
        <w:left w:val="nil"/>
        <w:bottom w:val="nil"/>
        <w:right w:val="nil"/>
        <w:between w:val="nil"/>
      </w:pBdr>
      <w:tabs>
        <w:tab w:val="center" w:pos="4680"/>
        <w:tab w:val="right" w:pos="9360"/>
      </w:tabs>
      <w:ind w:right="360"/>
      <w:jc w:val="right"/>
      <w:rPr>
        <w:color w:val="000000"/>
      </w:rPr>
    </w:pPr>
  </w:p>
  <w:p w14:paraId="6F9DAD7B" w14:textId="77777777" w:rsidR="00807371" w:rsidRDefault="00807371">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E1D76" w14:textId="77777777" w:rsidR="00807371" w:rsidRDefault="00807371">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EBCFF0D" w14:textId="77777777" w:rsidR="00807371" w:rsidRDefault="00807371">
    <w:pPr>
      <w:pBdr>
        <w:top w:val="nil"/>
        <w:left w:val="nil"/>
        <w:bottom w:val="nil"/>
        <w:right w:val="nil"/>
        <w:between w:val="nil"/>
      </w:pBdr>
      <w:tabs>
        <w:tab w:val="center" w:pos="4680"/>
        <w:tab w:val="right" w:pos="9360"/>
      </w:tabs>
      <w:ind w:right="360"/>
      <w:rPr>
        <w:color w:val="000000"/>
      </w:rPr>
    </w:pPr>
  </w:p>
  <w:p w14:paraId="53915EA1" w14:textId="77777777" w:rsidR="00807371" w:rsidRDefault="00807371">
    <w:pPr>
      <w:pBdr>
        <w:top w:val="nil"/>
        <w:left w:val="nil"/>
        <w:bottom w:val="nil"/>
        <w:right w:val="nil"/>
        <w:between w:val="nil"/>
      </w:pBdr>
      <w:tabs>
        <w:tab w:val="center" w:pos="4680"/>
        <w:tab w:val="right" w:pos="9360"/>
      </w:tabs>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531DE" w14:textId="77777777" w:rsidR="00807371" w:rsidRDefault="00807371">
    <w:pPr>
      <w:pBdr>
        <w:top w:val="nil"/>
        <w:left w:val="nil"/>
        <w:bottom w:val="nil"/>
        <w:right w:val="nil"/>
        <w:between w:val="nil"/>
      </w:pBdr>
      <w:tabs>
        <w:tab w:val="center" w:pos="4680"/>
        <w:tab w:val="right" w:pos="9360"/>
      </w:tabs>
      <w:rPr>
        <w:color w:val="000000"/>
        <w:sz w:val="18"/>
        <w:szCs w:val="18"/>
      </w:rPr>
    </w:pPr>
    <w:bookmarkStart w:id="919" w:name="_30j0zll" w:colFirst="0" w:colLast="0"/>
    <w:bookmarkEnd w:id="919"/>
    <w:r>
      <w:rPr>
        <w:color w:val="000000"/>
        <w:sz w:val="18"/>
        <w:szCs w:val="18"/>
      </w:rPr>
      <w:t>915727.1</w:t>
    </w:r>
  </w:p>
  <w:p w14:paraId="0286EC77" w14:textId="77777777" w:rsidR="00807371" w:rsidRDefault="00807371">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DF712" w14:textId="77777777" w:rsidR="00480E07" w:rsidRDefault="00480E07">
      <w:r>
        <w:separator/>
      </w:r>
    </w:p>
  </w:footnote>
  <w:footnote w:type="continuationSeparator" w:id="0">
    <w:p w14:paraId="7518F854" w14:textId="77777777" w:rsidR="00480E07" w:rsidRDefault="00480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897C0" w14:textId="77777777" w:rsidR="00807371" w:rsidRDefault="0080737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46432" w14:textId="77777777" w:rsidR="00807371" w:rsidRDefault="00807371">
    <w:pPr>
      <w:tabs>
        <w:tab w:val="center" w:pos="4320"/>
        <w:tab w:val="right" w:pos="8640"/>
      </w:tabs>
      <w:spacing w:after="240"/>
      <w:rPr>
        <w:b/>
        <w:u w:val="single"/>
      </w:rPr>
    </w:pPr>
    <w:r>
      <w:rPr>
        <w:b/>
        <w:u w:val="single"/>
      </w:rPr>
      <w:t>TLF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8F9A7" w14:textId="77777777" w:rsidR="00807371" w:rsidRDefault="0080737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1D8C"/>
    <w:multiLevelType w:val="hybridMultilevel"/>
    <w:tmpl w:val="76B473F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436F6"/>
    <w:multiLevelType w:val="hybridMultilevel"/>
    <w:tmpl w:val="090438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15A7"/>
    <w:multiLevelType w:val="hybridMultilevel"/>
    <w:tmpl w:val="BE50A25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DE7F5B"/>
    <w:multiLevelType w:val="hybridMultilevel"/>
    <w:tmpl w:val="39AC0910"/>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1063E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4AC3DFD"/>
    <w:multiLevelType w:val="multilevel"/>
    <w:tmpl w:val="97480AD2"/>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47177985"/>
    <w:multiLevelType w:val="multilevel"/>
    <w:tmpl w:val="646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401CF5"/>
    <w:multiLevelType w:val="hybridMultilevel"/>
    <w:tmpl w:val="3F424E1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683E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ascii="Times New Roman" w:eastAsia="Times New Roman" w:hAnsi="Times New Roman" w:cs="Times New Roman"/>
      </w:rPr>
    </w:lvl>
    <w:lvl w:ilvl="2">
      <w:start w:val="1"/>
      <w:numFmt w:val="lowerRoman"/>
      <w:lvlText w:val="%3)"/>
      <w:lvlJc w:val="left"/>
      <w:pPr>
        <w:ind w:left="1080" w:hanging="360"/>
      </w:pPr>
      <w:rPr>
        <w:rFonts w:ascii="Times New Roman" w:eastAsia="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5D687D"/>
    <w:multiLevelType w:val="hybridMultilevel"/>
    <w:tmpl w:val="13A636C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7372600"/>
    <w:multiLevelType w:val="hybridMultilevel"/>
    <w:tmpl w:val="79FA0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7375B0"/>
    <w:multiLevelType w:val="multilevel"/>
    <w:tmpl w:val="61B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4"/>
  </w:num>
  <w:num w:numId="4">
    <w:abstractNumId w:val="11"/>
  </w:num>
  <w:num w:numId="5">
    <w:abstractNumId w:val="10"/>
  </w:num>
  <w:num w:numId="6">
    <w:abstractNumId w:val="1"/>
  </w:num>
  <w:num w:numId="7">
    <w:abstractNumId w:val="7"/>
  </w:num>
  <w:num w:numId="8">
    <w:abstractNumId w:val="2"/>
  </w:num>
  <w:num w:numId="9">
    <w:abstractNumId w:val="0"/>
  </w:num>
  <w:num w:numId="10">
    <w:abstractNumId w:val="3"/>
  </w:num>
  <w:num w:numId="11">
    <w:abstractNumId w:val="9"/>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cott Nicholas">
    <w15:presenceInfo w15:providerId="Windows Live" w15:userId="a1bd431825865a62"/>
  </w15:person>
  <w15:person w15:author="Dan Gisolfi">
    <w15:presenceInfo w15:providerId="AD" w15:userId="S::gisolfi@us.ibm.com::b4588520-6f55-4fc7-8fac-95011a8f92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96C"/>
    <w:rsid w:val="00041082"/>
    <w:rsid w:val="00073034"/>
    <w:rsid w:val="0008614F"/>
    <w:rsid w:val="00090078"/>
    <w:rsid w:val="000B42F6"/>
    <w:rsid w:val="000C4780"/>
    <w:rsid w:val="000C580E"/>
    <w:rsid w:val="00126BDE"/>
    <w:rsid w:val="001737BB"/>
    <w:rsid w:val="00176A08"/>
    <w:rsid w:val="001C64C0"/>
    <w:rsid w:val="002A785F"/>
    <w:rsid w:val="002B4698"/>
    <w:rsid w:val="002D5603"/>
    <w:rsid w:val="002F3331"/>
    <w:rsid w:val="00326816"/>
    <w:rsid w:val="00331CD3"/>
    <w:rsid w:val="00384AB4"/>
    <w:rsid w:val="00411079"/>
    <w:rsid w:val="004626A5"/>
    <w:rsid w:val="00474032"/>
    <w:rsid w:val="00480E07"/>
    <w:rsid w:val="004C37BE"/>
    <w:rsid w:val="005145C0"/>
    <w:rsid w:val="0053036E"/>
    <w:rsid w:val="005648EC"/>
    <w:rsid w:val="005767A5"/>
    <w:rsid w:val="00585335"/>
    <w:rsid w:val="0059793E"/>
    <w:rsid w:val="00603754"/>
    <w:rsid w:val="0060558B"/>
    <w:rsid w:val="00665543"/>
    <w:rsid w:val="00670894"/>
    <w:rsid w:val="006C049F"/>
    <w:rsid w:val="006E55F2"/>
    <w:rsid w:val="006F20F3"/>
    <w:rsid w:val="0073518B"/>
    <w:rsid w:val="0075596C"/>
    <w:rsid w:val="00757EA1"/>
    <w:rsid w:val="007866D7"/>
    <w:rsid w:val="00807371"/>
    <w:rsid w:val="00816DC6"/>
    <w:rsid w:val="00834368"/>
    <w:rsid w:val="00836BD9"/>
    <w:rsid w:val="0085783F"/>
    <w:rsid w:val="008905CB"/>
    <w:rsid w:val="00897DF5"/>
    <w:rsid w:val="008B1EE9"/>
    <w:rsid w:val="008C6329"/>
    <w:rsid w:val="008F3D16"/>
    <w:rsid w:val="009D1361"/>
    <w:rsid w:val="00A26EBA"/>
    <w:rsid w:val="00A27D6E"/>
    <w:rsid w:val="00A340B6"/>
    <w:rsid w:val="00A802C2"/>
    <w:rsid w:val="00AC52E4"/>
    <w:rsid w:val="00B21E41"/>
    <w:rsid w:val="00B2613A"/>
    <w:rsid w:val="00B61A75"/>
    <w:rsid w:val="00BF6024"/>
    <w:rsid w:val="00C72BC0"/>
    <w:rsid w:val="00C81B25"/>
    <w:rsid w:val="00C95165"/>
    <w:rsid w:val="00CD624C"/>
    <w:rsid w:val="00D61DF8"/>
    <w:rsid w:val="00D85BF9"/>
    <w:rsid w:val="00DC44BE"/>
    <w:rsid w:val="00E42658"/>
    <w:rsid w:val="00E46C57"/>
    <w:rsid w:val="00E727E7"/>
    <w:rsid w:val="00E912D3"/>
    <w:rsid w:val="00EC285A"/>
    <w:rsid w:val="00EE283F"/>
    <w:rsid w:val="00F71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877E"/>
  <w15:docId w15:val="{DA204184-84FC-7347-B536-3A4E60C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F6024"/>
    <w:rPr>
      <w:sz w:val="18"/>
      <w:szCs w:val="18"/>
    </w:rPr>
  </w:style>
  <w:style w:type="character" w:customStyle="1" w:styleId="BalloonTextChar">
    <w:name w:val="Balloon Text Char"/>
    <w:basedOn w:val="DefaultParagraphFont"/>
    <w:link w:val="BalloonText"/>
    <w:uiPriority w:val="99"/>
    <w:semiHidden/>
    <w:rsid w:val="00BF6024"/>
    <w:rPr>
      <w:sz w:val="18"/>
      <w:szCs w:val="18"/>
    </w:rPr>
  </w:style>
  <w:style w:type="character" w:styleId="Hyperlink">
    <w:name w:val="Hyperlink"/>
    <w:basedOn w:val="DefaultParagraphFont"/>
    <w:uiPriority w:val="99"/>
    <w:unhideWhenUsed/>
    <w:rsid w:val="00BF6024"/>
    <w:rPr>
      <w:color w:val="0000FF"/>
      <w:u w:val="single"/>
    </w:rPr>
  </w:style>
  <w:style w:type="character" w:styleId="Strong">
    <w:name w:val="Strong"/>
    <w:basedOn w:val="DefaultParagraphFont"/>
    <w:uiPriority w:val="22"/>
    <w:qFormat/>
    <w:rsid w:val="00BF6024"/>
    <w:rPr>
      <w:b/>
      <w:bCs/>
    </w:rPr>
  </w:style>
  <w:style w:type="character" w:styleId="UnresolvedMention">
    <w:name w:val="Unresolved Mention"/>
    <w:basedOn w:val="DefaultParagraphFont"/>
    <w:uiPriority w:val="99"/>
    <w:semiHidden/>
    <w:unhideWhenUsed/>
    <w:rsid w:val="008905CB"/>
    <w:rPr>
      <w:color w:val="605E5C"/>
      <w:shd w:val="clear" w:color="auto" w:fill="E1DFDD"/>
    </w:rPr>
  </w:style>
  <w:style w:type="paragraph" w:styleId="ListParagraph">
    <w:name w:val="List Paragraph"/>
    <w:basedOn w:val="Normal"/>
    <w:uiPriority w:val="34"/>
    <w:qFormat/>
    <w:rsid w:val="002F3331"/>
    <w:pPr>
      <w:ind w:left="720"/>
      <w:contextualSpacing/>
    </w:pPr>
  </w:style>
  <w:style w:type="table" w:styleId="TableGrid">
    <w:name w:val="Table Grid"/>
    <w:basedOn w:val="TableNormal"/>
    <w:uiPriority w:val="39"/>
    <w:rsid w:val="00514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145C0"/>
    <w:rPr>
      <w:i/>
      <w:iCs/>
    </w:rPr>
  </w:style>
  <w:style w:type="paragraph" w:styleId="Revision">
    <w:name w:val="Revision"/>
    <w:hidden/>
    <w:uiPriority w:val="99"/>
    <w:semiHidden/>
    <w:rsid w:val="00B2613A"/>
  </w:style>
  <w:style w:type="table" w:styleId="GridTable5Dark">
    <w:name w:val="Grid Table 5 Dark"/>
    <w:basedOn w:val="TableNormal"/>
    <w:uiPriority w:val="50"/>
    <w:rsid w:val="006055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FollowedHyperlink">
    <w:name w:val="FollowedHyperlink"/>
    <w:basedOn w:val="DefaultParagraphFont"/>
    <w:uiPriority w:val="99"/>
    <w:semiHidden/>
    <w:unhideWhenUsed/>
    <w:rsid w:val="00D61DF8"/>
    <w:rPr>
      <w:color w:val="800080" w:themeColor="followedHyperlink"/>
      <w:u w:val="single"/>
    </w:rPr>
  </w:style>
  <w:style w:type="paragraph" w:customStyle="1" w:styleId="Normal1">
    <w:name w:val="Normal1"/>
    <w:rsid w:val="006F20F3"/>
  </w:style>
  <w:style w:type="paragraph" w:styleId="CommentSubject">
    <w:name w:val="annotation subject"/>
    <w:basedOn w:val="CommentText"/>
    <w:next w:val="CommentText"/>
    <w:link w:val="CommentSubjectChar"/>
    <w:uiPriority w:val="99"/>
    <w:semiHidden/>
    <w:unhideWhenUsed/>
    <w:rsid w:val="00384AB4"/>
    <w:rPr>
      <w:b/>
      <w:bCs/>
    </w:rPr>
  </w:style>
  <w:style w:type="character" w:customStyle="1" w:styleId="CommentSubjectChar">
    <w:name w:val="Comment Subject Char"/>
    <w:basedOn w:val="CommentTextChar"/>
    <w:link w:val="CommentSubject"/>
    <w:uiPriority w:val="99"/>
    <w:semiHidden/>
    <w:rsid w:val="00384A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441261">
      <w:bodyDiv w:val="1"/>
      <w:marLeft w:val="0"/>
      <w:marRight w:val="0"/>
      <w:marTop w:val="0"/>
      <w:marBottom w:val="0"/>
      <w:divBdr>
        <w:top w:val="none" w:sz="0" w:space="0" w:color="auto"/>
        <w:left w:val="none" w:sz="0" w:space="0" w:color="auto"/>
        <w:bottom w:val="none" w:sz="0" w:space="0" w:color="auto"/>
        <w:right w:val="none" w:sz="0" w:space="0" w:color="auto"/>
      </w:divBdr>
    </w:div>
    <w:div w:id="508952667">
      <w:bodyDiv w:val="1"/>
      <w:marLeft w:val="0"/>
      <w:marRight w:val="0"/>
      <w:marTop w:val="0"/>
      <w:marBottom w:val="0"/>
      <w:divBdr>
        <w:top w:val="none" w:sz="0" w:space="0" w:color="auto"/>
        <w:left w:val="none" w:sz="0" w:space="0" w:color="auto"/>
        <w:bottom w:val="none" w:sz="0" w:space="0" w:color="auto"/>
        <w:right w:val="none" w:sz="0" w:space="0" w:color="auto"/>
      </w:divBdr>
    </w:div>
    <w:div w:id="581840094">
      <w:bodyDiv w:val="1"/>
      <w:marLeft w:val="0"/>
      <w:marRight w:val="0"/>
      <w:marTop w:val="0"/>
      <w:marBottom w:val="0"/>
      <w:divBdr>
        <w:top w:val="none" w:sz="0" w:space="0" w:color="auto"/>
        <w:left w:val="none" w:sz="0" w:space="0" w:color="auto"/>
        <w:bottom w:val="none" w:sz="0" w:space="0" w:color="auto"/>
        <w:right w:val="none" w:sz="0" w:space="0" w:color="auto"/>
      </w:divBdr>
    </w:div>
    <w:div w:id="660504434">
      <w:bodyDiv w:val="1"/>
      <w:marLeft w:val="0"/>
      <w:marRight w:val="0"/>
      <w:marTop w:val="0"/>
      <w:marBottom w:val="0"/>
      <w:divBdr>
        <w:top w:val="none" w:sz="0" w:space="0" w:color="auto"/>
        <w:left w:val="none" w:sz="0" w:space="0" w:color="auto"/>
        <w:bottom w:val="none" w:sz="0" w:space="0" w:color="auto"/>
        <w:right w:val="none" w:sz="0" w:space="0" w:color="auto"/>
      </w:divBdr>
    </w:div>
    <w:div w:id="709190429">
      <w:bodyDiv w:val="1"/>
      <w:marLeft w:val="0"/>
      <w:marRight w:val="0"/>
      <w:marTop w:val="0"/>
      <w:marBottom w:val="0"/>
      <w:divBdr>
        <w:top w:val="none" w:sz="0" w:space="0" w:color="auto"/>
        <w:left w:val="none" w:sz="0" w:space="0" w:color="auto"/>
        <w:bottom w:val="none" w:sz="0" w:space="0" w:color="auto"/>
        <w:right w:val="none" w:sz="0" w:space="0" w:color="auto"/>
      </w:divBdr>
    </w:div>
    <w:div w:id="867762562">
      <w:bodyDiv w:val="1"/>
      <w:marLeft w:val="0"/>
      <w:marRight w:val="0"/>
      <w:marTop w:val="0"/>
      <w:marBottom w:val="0"/>
      <w:divBdr>
        <w:top w:val="none" w:sz="0" w:space="0" w:color="auto"/>
        <w:left w:val="none" w:sz="0" w:space="0" w:color="auto"/>
        <w:bottom w:val="none" w:sz="0" w:space="0" w:color="auto"/>
        <w:right w:val="none" w:sz="0" w:space="0" w:color="auto"/>
      </w:divBdr>
    </w:div>
    <w:div w:id="1006058705">
      <w:bodyDiv w:val="1"/>
      <w:marLeft w:val="0"/>
      <w:marRight w:val="0"/>
      <w:marTop w:val="0"/>
      <w:marBottom w:val="0"/>
      <w:divBdr>
        <w:top w:val="none" w:sz="0" w:space="0" w:color="auto"/>
        <w:left w:val="none" w:sz="0" w:space="0" w:color="auto"/>
        <w:bottom w:val="none" w:sz="0" w:space="0" w:color="auto"/>
        <w:right w:val="none" w:sz="0" w:space="0" w:color="auto"/>
      </w:divBdr>
    </w:div>
    <w:div w:id="1406801180">
      <w:bodyDiv w:val="1"/>
      <w:marLeft w:val="0"/>
      <w:marRight w:val="0"/>
      <w:marTop w:val="0"/>
      <w:marBottom w:val="0"/>
      <w:divBdr>
        <w:top w:val="none" w:sz="0" w:space="0" w:color="auto"/>
        <w:left w:val="none" w:sz="0" w:space="0" w:color="auto"/>
        <w:bottom w:val="none" w:sz="0" w:space="0" w:color="auto"/>
        <w:right w:val="none" w:sz="0" w:space="0" w:color="auto"/>
      </w:divBdr>
    </w:div>
    <w:div w:id="1468552753">
      <w:bodyDiv w:val="1"/>
      <w:marLeft w:val="0"/>
      <w:marRight w:val="0"/>
      <w:marTop w:val="0"/>
      <w:marBottom w:val="0"/>
      <w:divBdr>
        <w:top w:val="none" w:sz="0" w:space="0" w:color="auto"/>
        <w:left w:val="none" w:sz="0" w:space="0" w:color="auto"/>
        <w:bottom w:val="none" w:sz="0" w:space="0" w:color="auto"/>
        <w:right w:val="none" w:sz="0" w:space="0" w:color="auto"/>
      </w:divBdr>
    </w:div>
    <w:div w:id="186158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18</Pages>
  <Words>5235</Words>
  <Characters>29841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Gisolfi</cp:lastModifiedBy>
  <cp:revision>4</cp:revision>
  <dcterms:created xsi:type="dcterms:W3CDTF">2020-06-22T13:43:00Z</dcterms:created>
  <dcterms:modified xsi:type="dcterms:W3CDTF">2020-06-25T17:53:00Z</dcterms:modified>
</cp:coreProperties>
</file>