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85C53" w14:textId="77777777" w:rsidR="005E687B" w:rsidRPr="00EF07E1" w:rsidRDefault="005E687B" w:rsidP="00B24DB0">
      <w:pPr>
        <w:pStyle w:val="Title"/>
        <w:snapToGrid w:val="0"/>
        <w:spacing w:after="240"/>
        <w:contextualSpacing w:val="0"/>
        <w:jc w:val="center"/>
        <w:rPr>
          <w:ins w:id="0" w:author="Michael Dolan Jr" w:date="2020-09-17T09:43:00Z"/>
          <w:rFonts w:ascii="Times New Roman" w:hAnsi="Times New Roman" w:cs="Times New Roman"/>
          <w:b/>
          <w:bCs/>
          <w:color w:val="000000" w:themeColor="text1"/>
          <w:sz w:val="24"/>
          <w:szCs w:val="24"/>
          <w:rPrChange w:id="1" w:author="Scott Nicholas" w:date="2020-09-24T09:17:00Z">
            <w:rPr>
              <w:ins w:id="2" w:author="Michael Dolan Jr" w:date="2020-09-17T09:43:00Z"/>
              <w:rFonts w:ascii="Times New Roman" w:hAnsi="Times New Roman" w:cs="Times New Roman"/>
              <w:color w:val="000000" w:themeColor="text1"/>
              <w:sz w:val="24"/>
              <w:szCs w:val="24"/>
            </w:rPr>
          </w:rPrChange>
        </w:rPr>
      </w:pPr>
      <w:ins w:id="3" w:author="Michael Dolan Jr" w:date="2020-09-17T09:43:00Z">
        <w:r w:rsidRPr="00EF07E1">
          <w:rPr>
            <w:rFonts w:ascii="Times New Roman" w:hAnsi="Times New Roman" w:cs="Times New Roman"/>
            <w:b/>
            <w:bCs/>
            <w:color w:val="000000" w:themeColor="text1"/>
            <w:sz w:val="24"/>
            <w:szCs w:val="24"/>
            <w:rPrChange w:id="4" w:author="Scott Nicholas" w:date="2020-09-24T09:17:00Z">
              <w:rPr>
                <w:rFonts w:ascii="Times New Roman" w:hAnsi="Times New Roman" w:cs="Times New Roman"/>
                <w:color w:val="000000" w:themeColor="text1"/>
                <w:sz w:val="24"/>
                <w:szCs w:val="24"/>
              </w:rPr>
            </w:rPrChange>
          </w:rPr>
          <w:t>LF Governance Networks, Inc.</w:t>
        </w:r>
      </w:ins>
    </w:p>
    <w:p w14:paraId="0A7FB25B" w14:textId="10200877" w:rsidR="00F751D1" w:rsidRPr="00EF07E1" w:rsidRDefault="005E687B" w:rsidP="00B24DB0">
      <w:pPr>
        <w:pStyle w:val="Title"/>
        <w:snapToGrid w:val="0"/>
        <w:spacing w:after="240"/>
        <w:contextualSpacing w:val="0"/>
        <w:jc w:val="center"/>
        <w:rPr>
          <w:rFonts w:ascii="Times New Roman" w:hAnsi="Times New Roman" w:cs="Times New Roman"/>
          <w:b/>
          <w:bCs/>
          <w:color w:val="000000" w:themeColor="text1"/>
          <w:sz w:val="24"/>
          <w:szCs w:val="24"/>
          <w:rPrChange w:id="5" w:author="Scott Nicholas" w:date="2020-09-24T09:17:00Z">
            <w:rPr>
              <w:rFonts w:ascii="Times New Roman" w:hAnsi="Times New Roman" w:cs="Times New Roman"/>
              <w:color w:val="000000" w:themeColor="text1"/>
              <w:sz w:val="24"/>
              <w:szCs w:val="24"/>
            </w:rPr>
          </w:rPrChange>
        </w:rPr>
      </w:pPr>
      <w:ins w:id="6" w:author="Michael Dolan Jr" w:date="2020-09-17T09:43:00Z">
        <w:r w:rsidRPr="00EF07E1">
          <w:rPr>
            <w:rFonts w:ascii="Times New Roman" w:hAnsi="Times New Roman" w:cs="Times New Roman"/>
            <w:b/>
            <w:bCs/>
            <w:color w:val="000000" w:themeColor="text1"/>
            <w:sz w:val="24"/>
            <w:szCs w:val="24"/>
            <w:rPrChange w:id="7" w:author="Scott Nicholas" w:date="2020-09-24T09:17:00Z">
              <w:rPr>
                <w:rFonts w:ascii="Times New Roman" w:hAnsi="Times New Roman" w:cs="Times New Roman"/>
                <w:color w:val="000000" w:themeColor="text1"/>
                <w:sz w:val="24"/>
                <w:szCs w:val="24"/>
              </w:rPr>
            </w:rPrChange>
          </w:rPr>
          <w:t xml:space="preserve">Bedrock </w:t>
        </w:r>
      </w:ins>
      <w:r w:rsidR="00F751D1" w:rsidRPr="00EF07E1">
        <w:rPr>
          <w:rFonts w:ascii="Times New Roman" w:hAnsi="Times New Roman" w:cs="Times New Roman"/>
          <w:b/>
          <w:bCs/>
          <w:color w:val="000000" w:themeColor="text1"/>
          <w:sz w:val="24"/>
          <w:szCs w:val="24"/>
          <w:rPrChange w:id="8" w:author="Scott Nicholas" w:date="2020-09-24T09:17:00Z">
            <w:rPr>
              <w:rFonts w:ascii="Times New Roman" w:hAnsi="Times New Roman" w:cs="Times New Roman"/>
              <w:color w:val="000000" w:themeColor="text1"/>
              <w:sz w:val="24"/>
              <w:szCs w:val="24"/>
            </w:rPr>
          </w:rPrChange>
        </w:rPr>
        <w:t>Steward Agreement</w:t>
      </w:r>
    </w:p>
    <w:p w14:paraId="5FE9F25F" w14:textId="3DED828A" w:rsidR="00F751D1" w:rsidRPr="00B24DB0" w:rsidDel="00EF07E1" w:rsidRDefault="00EF07E1" w:rsidP="00EF07E1">
      <w:pPr>
        <w:snapToGrid w:val="0"/>
        <w:spacing w:after="240"/>
        <w:jc w:val="center"/>
        <w:rPr>
          <w:del w:id="9" w:author="Scott Nicholas" w:date="2020-09-24T09:17:00Z"/>
          <w:rStyle w:val="Strong"/>
          <w:rFonts w:ascii="Times New Roman" w:hAnsi="Times New Roman" w:cs="Times New Roman"/>
          <w:color w:val="000000" w:themeColor="text1"/>
        </w:rPr>
        <w:pPrChange w:id="10" w:author="Scott Nicholas" w:date="2020-09-24T09:17:00Z">
          <w:pPr>
            <w:snapToGrid w:val="0"/>
            <w:spacing w:after="240"/>
            <w:jc w:val="center"/>
          </w:pPr>
        </w:pPrChange>
      </w:pPr>
      <w:ins w:id="11" w:author="Scott Nicholas" w:date="2020-09-24T09:17:00Z">
        <w:r>
          <w:rPr>
            <w:rStyle w:val="Strong"/>
            <w:rFonts w:ascii="Times New Roman" w:hAnsi="Times New Roman" w:cs="Times New Roman"/>
            <w:color w:val="000000" w:themeColor="text1"/>
          </w:rPr>
          <w:t>Version 1.0</w:t>
        </w:r>
      </w:ins>
      <w:commentRangeStart w:id="12"/>
      <w:del w:id="13" w:author="Scott Nicholas" w:date="2020-09-24T09:17:00Z">
        <w:r w:rsidR="00F751D1" w:rsidRPr="00B24DB0" w:rsidDel="00EF07E1">
          <w:rPr>
            <w:rStyle w:val="Strong"/>
            <w:rFonts w:ascii="Times New Roman" w:hAnsi="Times New Roman" w:cs="Times New Roman"/>
            <w:color w:val="000000" w:themeColor="text1"/>
          </w:rPr>
          <w:delText>Version 1</w:delText>
        </w:r>
      </w:del>
    </w:p>
    <w:p w14:paraId="2D0411E3" w14:textId="37A7DD9C" w:rsidR="00F751D1" w:rsidRPr="00B24DB0" w:rsidDel="005E687B" w:rsidRDefault="005E687B" w:rsidP="00EF07E1">
      <w:pPr>
        <w:snapToGrid w:val="0"/>
        <w:spacing w:after="240"/>
        <w:jc w:val="center"/>
        <w:rPr>
          <w:del w:id="14" w:author="Michael Dolan Jr" w:date="2020-09-17T09:46:00Z"/>
          <w:rFonts w:ascii="Times New Roman" w:hAnsi="Times New Roman" w:cs="Times New Roman"/>
          <w:color w:val="000000" w:themeColor="text1"/>
        </w:rPr>
        <w:pPrChange w:id="15" w:author="Scott Nicholas" w:date="2020-09-24T09:17:00Z">
          <w:pPr>
            <w:snapToGrid w:val="0"/>
            <w:spacing w:after="240"/>
            <w:jc w:val="center"/>
          </w:pPr>
        </w:pPrChange>
      </w:pPr>
      <w:ins w:id="16" w:author="Michael Dolan Jr" w:date="2020-09-17T09:46:00Z">
        <w:del w:id="17" w:author="Scott Nicholas" w:date="2020-09-24T09:17:00Z">
          <w:r w:rsidDel="00EF07E1">
            <w:rPr>
              <w:rFonts w:ascii="Times New Roman" w:hAnsi="Times New Roman" w:cs="Times New Roman"/>
              <w:color w:val="000000" w:themeColor="text1"/>
            </w:rPr>
            <w:delText xml:space="preserve">Adopted </w:delText>
          </w:r>
        </w:del>
      </w:ins>
      <w:del w:id="18" w:author="Scott Nicholas" w:date="2020-09-24T09:17:00Z">
        <w:r w:rsidR="00F751D1" w:rsidRPr="00B24DB0" w:rsidDel="00EF07E1">
          <w:rPr>
            <w:rFonts w:ascii="Times New Roman" w:hAnsi="Times New Roman" w:cs="Times New Roman"/>
            <w:color w:val="000000" w:themeColor="text1"/>
          </w:rPr>
          <w:delText>2020-03-01</w:delText>
        </w:r>
        <w:commentRangeEnd w:id="12"/>
        <w:r w:rsidR="00AC149B" w:rsidDel="00EF07E1">
          <w:rPr>
            <w:rStyle w:val="CommentReference"/>
          </w:rPr>
          <w:commentReference w:id="12"/>
        </w:r>
      </w:del>
    </w:p>
    <w:p w14:paraId="60D6FFEB" w14:textId="3324BC4E" w:rsidR="00B00C15" w:rsidRPr="00B24DB0" w:rsidDel="005E687B" w:rsidRDefault="00B00C15" w:rsidP="00EF07E1">
      <w:pPr>
        <w:snapToGrid w:val="0"/>
        <w:spacing w:after="240"/>
        <w:jc w:val="center"/>
        <w:rPr>
          <w:del w:id="19" w:author="Michael Dolan Jr" w:date="2020-09-17T09:46:00Z"/>
          <w:rFonts w:ascii="Times New Roman" w:hAnsi="Times New Roman" w:cs="Times New Roman"/>
          <w:color w:val="000000" w:themeColor="text1"/>
        </w:rPr>
        <w:pPrChange w:id="20" w:author="Scott Nicholas" w:date="2020-09-24T09:17:00Z">
          <w:pPr>
            <w:snapToGrid w:val="0"/>
            <w:spacing w:after="240"/>
            <w:jc w:val="center"/>
          </w:pPr>
        </w:pPrChange>
      </w:pPr>
    </w:p>
    <w:p w14:paraId="2358BF53" w14:textId="1EB09577" w:rsidR="00B00C15" w:rsidRPr="00B24DB0" w:rsidDel="005E687B" w:rsidRDefault="00B00C15" w:rsidP="00EF07E1">
      <w:pPr>
        <w:snapToGrid w:val="0"/>
        <w:spacing w:after="240"/>
        <w:jc w:val="center"/>
        <w:rPr>
          <w:del w:id="21" w:author="Michael Dolan Jr" w:date="2020-09-17T09:46:00Z"/>
          <w:rFonts w:ascii="Times New Roman" w:hAnsi="Times New Roman" w:cs="Times New Roman"/>
          <w:color w:val="000000" w:themeColor="text1"/>
        </w:rPr>
        <w:pPrChange w:id="22" w:author="Scott Nicholas" w:date="2020-09-24T09:17:00Z">
          <w:pPr>
            <w:snapToGrid w:val="0"/>
            <w:spacing w:after="240"/>
            <w:jc w:val="center"/>
          </w:pPr>
        </w:pPrChange>
      </w:pPr>
    </w:p>
    <w:p w14:paraId="7762C68D" w14:textId="236804A3" w:rsidR="00B00C15" w:rsidRPr="00B24DB0" w:rsidDel="005E687B" w:rsidRDefault="00B00C15" w:rsidP="00EF07E1">
      <w:pPr>
        <w:snapToGrid w:val="0"/>
        <w:spacing w:after="240"/>
        <w:jc w:val="center"/>
        <w:rPr>
          <w:del w:id="23" w:author="Michael Dolan Jr" w:date="2020-09-17T09:46:00Z"/>
          <w:rFonts w:ascii="Times New Roman" w:hAnsi="Times New Roman" w:cs="Times New Roman"/>
          <w:color w:val="000000" w:themeColor="text1"/>
        </w:rPr>
        <w:pPrChange w:id="24" w:author="Scott Nicholas" w:date="2020-09-24T09:17:00Z">
          <w:pPr>
            <w:snapToGrid w:val="0"/>
            <w:spacing w:after="240"/>
            <w:jc w:val="center"/>
          </w:pPr>
        </w:pPrChange>
      </w:pPr>
    </w:p>
    <w:p w14:paraId="6886ACF7" w14:textId="11A67213" w:rsidR="00B00C15" w:rsidRPr="00B24DB0" w:rsidDel="005E687B" w:rsidRDefault="00B00C15" w:rsidP="00EF07E1">
      <w:pPr>
        <w:snapToGrid w:val="0"/>
        <w:spacing w:after="240"/>
        <w:jc w:val="center"/>
        <w:rPr>
          <w:del w:id="25" w:author="Michael Dolan Jr" w:date="2020-09-17T09:46:00Z"/>
          <w:rFonts w:ascii="Times New Roman" w:hAnsi="Times New Roman" w:cs="Times New Roman"/>
          <w:color w:val="000000" w:themeColor="text1"/>
        </w:rPr>
        <w:pPrChange w:id="26" w:author="Scott Nicholas" w:date="2020-09-24T09:17:00Z">
          <w:pPr>
            <w:snapToGrid w:val="0"/>
            <w:spacing w:after="240"/>
            <w:jc w:val="center"/>
          </w:pPr>
        </w:pPrChange>
      </w:pPr>
    </w:p>
    <w:p w14:paraId="3972FD6C" w14:textId="1A3436EC" w:rsidR="00B00C15" w:rsidRPr="00B24DB0" w:rsidDel="005E687B" w:rsidRDefault="00B00C15" w:rsidP="00EF07E1">
      <w:pPr>
        <w:snapToGrid w:val="0"/>
        <w:spacing w:after="240"/>
        <w:jc w:val="center"/>
        <w:rPr>
          <w:del w:id="27" w:author="Michael Dolan Jr" w:date="2020-09-17T09:46:00Z"/>
          <w:rFonts w:ascii="Times New Roman" w:hAnsi="Times New Roman" w:cs="Times New Roman"/>
          <w:color w:val="000000" w:themeColor="text1"/>
        </w:rPr>
        <w:pPrChange w:id="28" w:author="Scott Nicholas" w:date="2020-09-24T09:17:00Z">
          <w:pPr>
            <w:snapToGrid w:val="0"/>
            <w:spacing w:after="240"/>
            <w:jc w:val="center"/>
          </w:pPr>
        </w:pPrChange>
      </w:pPr>
    </w:p>
    <w:p w14:paraId="1F0F3A8B" w14:textId="1DDCECE4" w:rsidR="00CC3DC0" w:rsidRPr="00B24DB0" w:rsidDel="005E687B" w:rsidRDefault="00CC3DC0" w:rsidP="00EF07E1">
      <w:pPr>
        <w:snapToGrid w:val="0"/>
        <w:spacing w:after="240"/>
        <w:jc w:val="center"/>
        <w:rPr>
          <w:del w:id="29" w:author="Michael Dolan Jr" w:date="2020-09-17T09:43:00Z"/>
          <w:rFonts w:ascii="Times New Roman" w:hAnsi="Times New Roman" w:cs="Times New Roman"/>
          <w:color w:val="000000" w:themeColor="text1"/>
        </w:rPr>
        <w:pPrChange w:id="30" w:author="Scott Nicholas" w:date="2020-09-24T09:17:00Z">
          <w:pPr>
            <w:snapToGrid w:val="0"/>
            <w:spacing w:after="240"/>
            <w:jc w:val="center"/>
          </w:pPr>
        </w:pPrChange>
      </w:pPr>
      <w:del w:id="31" w:author="Michael Dolan Jr" w:date="2020-09-17T09:43:00Z">
        <w:r w:rsidRPr="00B24DB0" w:rsidDel="005E687B">
          <w:rPr>
            <w:rFonts w:ascii="Times New Roman" w:hAnsi="Times New Roman" w:cs="Times New Roman"/>
            <w:noProof/>
            <w:color w:val="000000" w:themeColor="text1"/>
          </w:rPr>
          <w:drawing>
            <wp:inline distT="0" distB="0" distL="0" distR="0" wp14:anchorId="66DC8A62" wp14:editId="35B5C55E">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del>
    </w:p>
    <w:p w14:paraId="2645AD88" w14:textId="3F789CB4" w:rsidR="00CC3DC0" w:rsidRPr="00B24DB0" w:rsidDel="005E687B" w:rsidRDefault="00CC3DC0" w:rsidP="00EF07E1">
      <w:pPr>
        <w:snapToGrid w:val="0"/>
        <w:spacing w:after="240"/>
        <w:jc w:val="center"/>
        <w:rPr>
          <w:del w:id="32" w:author="Michael Dolan Jr" w:date="2020-09-17T09:43:00Z"/>
          <w:rFonts w:ascii="Times New Roman" w:hAnsi="Times New Roman" w:cs="Times New Roman"/>
          <w:color w:val="000000" w:themeColor="text1"/>
        </w:rPr>
        <w:pPrChange w:id="33" w:author="Scott Nicholas" w:date="2020-09-24T09:17:00Z">
          <w:pPr>
            <w:snapToGrid w:val="0"/>
            <w:spacing w:after="240"/>
          </w:pPr>
        </w:pPrChange>
      </w:pPr>
    </w:p>
    <w:p w14:paraId="5A1EF560" w14:textId="11206FDF" w:rsidR="00CC3DC0" w:rsidRPr="00B24DB0" w:rsidDel="005E687B" w:rsidRDefault="00CC3DC0" w:rsidP="00EF07E1">
      <w:pPr>
        <w:snapToGrid w:val="0"/>
        <w:spacing w:after="240"/>
        <w:jc w:val="center"/>
        <w:rPr>
          <w:del w:id="34" w:author="Michael Dolan Jr" w:date="2020-09-17T09:43:00Z"/>
          <w:rFonts w:ascii="Times New Roman" w:hAnsi="Times New Roman" w:cs="Times New Roman"/>
          <w:color w:val="000000" w:themeColor="text1"/>
        </w:rPr>
        <w:pPrChange w:id="35" w:author="Scott Nicholas" w:date="2020-09-24T09:17:00Z">
          <w:pPr>
            <w:snapToGrid w:val="0"/>
            <w:spacing w:after="240"/>
            <w:jc w:val="center"/>
          </w:pPr>
        </w:pPrChange>
      </w:pPr>
    </w:p>
    <w:p w14:paraId="70B83BD7" w14:textId="4D68856B" w:rsidR="00CC3DC0" w:rsidRPr="00B24DB0" w:rsidDel="005E687B" w:rsidRDefault="00AE64B7" w:rsidP="00EF07E1">
      <w:pPr>
        <w:snapToGrid w:val="0"/>
        <w:spacing w:after="240"/>
        <w:jc w:val="center"/>
        <w:rPr>
          <w:del w:id="36" w:author="Michael Dolan Jr" w:date="2020-09-17T09:43:00Z"/>
          <w:rFonts w:ascii="Times New Roman" w:hAnsi="Times New Roman" w:cs="Times New Roman"/>
          <w:color w:val="000000" w:themeColor="text1"/>
        </w:rPr>
        <w:pPrChange w:id="37" w:author="Scott Nicholas" w:date="2020-09-24T09:17:00Z">
          <w:pPr>
            <w:snapToGrid w:val="0"/>
            <w:spacing w:after="240"/>
            <w:jc w:val="center"/>
          </w:pPr>
        </w:pPrChange>
      </w:pPr>
      <w:del w:id="38" w:author="Michael Dolan Jr" w:date="2020-09-17T09:43:00Z">
        <w:r w:rsidDel="005E687B">
          <w:fldChar w:fldCharType="begin"/>
        </w:r>
        <w:r w:rsidDel="005E687B">
          <w:delInstrText xml:space="preserve"> HYPERLINK "http://bbu.bedrockconsortium.org/" </w:delInstrText>
        </w:r>
        <w:r w:rsidDel="005E687B">
          <w:fldChar w:fldCharType="separate"/>
        </w:r>
        <w:r w:rsidR="00D165FE" w:rsidRPr="00B24DB0" w:rsidDel="005E687B">
          <w:rPr>
            <w:rStyle w:val="Hyperlink"/>
            <w:rFonts w:ascii="Times New Roman" w:hAnsi="Times New Roman" w:cs="Times New Roman"/>
            <w:color w:val="000000" w:themeColor="text1"/>
          </w:rPr>
          <w:delText>http://bbu.bedrockconsortium.org/</w:delText>
        </w:r>
        <w:r w:rsidDel="005E687B">
          <w:rPr>
            <w:rStyle w:val="Hyperlink"/>
            <w:rFonts w:ascii="Times New Roman" w:hAnsi="Times New Roman" w:cs="Times New Roman"/>
            <w:color w:val="000000" w:themeColor="text1"/>
          </w:rPr>
          <w:fldChar w:fldCharType="end"/>
        </w:r>
      </w:del>
    </w:p>
    <w:p w14:paraId="3B0070CC" w14:textId="0712DA9D" w:rsidR="00F751D1" w:rsidRPr="00B24DB0" w:rsidDel="005E687B" w:rsidRDefault="00F751D1" w:rsidP="00EF07E1">
      <w:pPr>
        <w:snapToGrid w:val="0"/>
        <w:spacing w:after="240"/>
        <w:jc w:val="center"/>
        <w:rPr>
          <w:del w:id="39" w:author="Michael Dolan Jr" w:date="2020-09-17T09:46:00Z"/>
          <w:rFonts w:ascii="Times New Roman" w:hAnsi="Times New Roman" w:cs="Times New Roman"/>
          <w:color w:val="000000" w:themeColor="text1"/>
        </w:rPr>
        <w:pPrChange w:id="40" w:author="Scott Nicholas" w:date="2020-09-24T09:17:00Z">
          <w:pPr>
            <w:snapToGrid w:val="0"/>
            <w:spacing w:after="240"/>
            <w:jc w:val="center"/>
          </w:pPr>
        </w:pPrChange>
      </w:pPr>
      <w:del w:id="41" w:author="Michael Dolan Jr" w:date="2020-09-17T09:46:00Z">
        <w:r w:rsidRPr="00B24DB0" w:rsidDel="005E687B">
          <w:rPr>
            <w:rFonts w:ascii="Times New Roman" w:hAnsi="Times New Roman" w:cs="Times New Roman"/>
            <w:color w:val="000000" w:themeColor="text1"/>
          </w:rPr>
          <w:br w:type="page"/>
        </w:r>
      </w:del>
    </w:p>
    <w:p w14:paraId="5D76DCCE" w14:textId="7FC45853" w:rsidR="00F751D1" w:rsidDel="005E687B" w:rsidRDefault="00C15CBA" w:rsidP="00EF07E1">
      <w:pPr>
        <w:snapToGrid w:val="0"/>
        <w:spacing w:after="240"/>
        <w:jc w:val="center"/>
        <w:rPr>
          <w:del w:id="42" w:author="Michael Dolan Jr" w:date="2020-09-17T09:46:00Z"/>
        </w:rPr>
        <w:pPrChange w:id="43" w:author="Scott Nicholas" w:date="2020-09-24T09:17:00Z">
          <w:pPr>
            <w:snapToGrid w:val="0"/>
            <w:spacing w:after="240"/>
            <w:jc w:val="center"/>
          </w:pPr>
        </w:pPrChange>
      </w:pPr>
      <w:del w:id="44" w:author="Michael Dolan Jr" w:date="2020-09-17T09:46:00Z">
        <w:r w:rsidRPr="00B24DB0" w:rsidDel="005E687B">
          <w:delText>Bedrock</w:delText>
        </w:r>
        <w:r w:rsidR="001C4919" w:rsidRPr="00B24DB0" w:rsidDel="005E687B">
          <w:delText xml:space="preserve"> </w:delText>
        </w:r>
        <w:r w:rsidR="00F751D1" w:rsidRPr="00B24DB0" w:rsidDel="005E687B">
          <w:delText>Steward Agreement</w:delText>
        </w:r>
      </w:del>
    </w:p>
    <w:p w14:paraId="2A7D6E80" w14:textId="77777777" w:rsidR="005E687B" w:rsidRPr="00B24DB0" w:rsidRDefault="005E687B" w:rsidP="00EF07E1">
      <w:pPr>
        <w:snapToGrid w:val="0"/>
        <w:spacing w:after="240"/>
        <w:jc w:val="center"/>
        <w:rPr>
          <w:ins w:id="45" w:author="Michael Dolan Jr" w:date="2020-09-17T09:46:00Z"/>
        </w:rPr>
        <w:pPrChange w:id="46" w:author="Scott Nicholas" w:date="2020-09-24T09:17:00Z">
          <w:pPr>
            <w:pStyle w:val="Heading1"/>
            <w:snapToGrid w:val="0"/>
            <w:spacing w:before="0" w:after="240"/>
            <w:jc w:val="center"/>
          </w:pPr>
        </w:pPrChange>
      </w:pPr>
    </w:p>
    <w:p w14:paraId="367DF2FF" w14:textId="3AF5B8EE" w:rsidR="00F751D1" w:rsidRPr="00B24DB0" w:rsidDel="005E687B" w:rsidRDefault="00F751D1">
      <w:pPr>
        <w:snapToGrid w:val="0"/>
        <w:spacing w:after="240"/>
        <w:rPr>
          <w:del w:id="47" w:author="Michael Dolan Jr" w:date="2020-09-17T09:46:00Z"/>
          <w:rFonts w:ascii="Times New Roman" w:hAnsi="Times New Roman" w:cs="Times New Roman"/>
          <w:color w:val="000000" w:themeColor="text1"/>
        </w:rPr>
      </w:pPr>
    </w:p>
    <w:p w14:paraId="731F6045" w14:textId="0A6289E6" w:rsidR="00C25A47" w:rsidRPr="00B24DB0" w:rsidRDefault="00F751D1" w:rsidP="003719F5">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 xml:space="preserve">This </w:t>
      </w:r>
      <w:r w:rsidR="00C15CBA" w:rsidRPr="00B24DB0">
        <w:rPr>
          <w:rFonts w:ascii="Times New Roman" w:hAnsi="Times New Roman" w:cs="Times New Roman"/>
          <w:color w:val="000000" w:themeColor="text1"/>
        </w:rPr>
        <w:t>Bedrock</w:t>
      </w:r>
      <w:r w:rsidRPr="00B24DB0">
        <w:rPr>
          <w:rFonts w:ascii="Times New Roman" w:hAnsi="Times New Roman" w:cs="Times New Roman"/>
          <w:color w:val="000000" w:themeColor="text1"/>
        </w:rPr>
        <w:t xml:space="preserve"> Steward Agreement (the “</w:t>
      </w:r>
      <w:del w:id="48" w:author="Stephen Winslow" w:date="2020-09-02T10:06:00Z">
        <w:r w:rsidRPr="00B24DB0" w:rsidDel="00AA57F1">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Agreement</w:t>
      </w:r>
      <w:del w:id="49" w:author="Stephen Winslow" w:date="2020-09-02T10:06:00Z">
        <w:r w:rsidRPr="00B24DB0" w:rsidDel="00AA57F1">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is entered into between</w:t>
      </w:r>
      <w:r w:rsidR="001753B3" w:rsidRPr="00B24DB0">
        <w:rPr>
          <w:rFonts w:ascii="Times New Roman" w:hAnsi="Times New Roman" w:cs="Times New Roman"/>
          <w:color w:val="000000" w:themeColor="text1"/>
        </w:rPr>
        <w:t xml:space="preserve"> LF Governance Networks, Inc., a Delaware nonprofit corporation (“LFGN”),</w:t>
      </w:r>
      <w:r w:rsidRPr="00B24DB0">
        <w:rPr>
          <w:rFonts w:ascii="Times New Roman" w:hAnsi="Times New Roman" w:cs="Times New Roman"/>
          <w:color w:val="000000" w:themeColor="text1"/>
        </w:rPr>
        <w:t xml:space="preserve"> and </w:t>
      </w:r>
      <w:ins w:id="50" w:author="Michael Dolan Jr" w:date="2020-09-17T09:57:00Z">
        <w:r w:rsidR="0060621A">
          <w:rPr>
            <w:rFonts w:ascii="Times New Roman" w:hAnsi="Times New Roman" w:cs="Times New Roman"/>
            <w:color w:val="000000" w:themeColor="text1"/>
          </w:rPr>
          <w:t xml:space="preserve">the </w:t>
        </w:r>
      </w:ins>
      <w:del w:id="51" w:author="Michael Dolan Jr" w:date="2020-09-17T09:55:00Z">
        <w:r w:rsidRPr="00B24DB0" w:rsidDel="0060621A">
          <w:rPr>
            <w:rFonts w:ascii="Times New Roman" w:hAnsi="Times New Roman" w:cs="Times New Roman"/>
            <w:color w:val="000000" w:themeColor="text1"/>
          </w:rPr>
          <w:delText>___________ (“ Steward ”), a _________ organized under the laws of</w:delText>
        </w:r>
        <w:r w:rsidR="00757F46" w:rsidRPr="00B24DB0" w:rsidDel="0060621A">
          <w:rPr>
            <w:rFonts w:ascii="Times New Roman" w:hAnsi="Times New Roman" w:cs="Times New Roman"/>
            <w:color w:val="000000" w:themeColor="text1"/>
          </w:rPr>
          <w:delText xml:space="preserve"> </w:delText>
        </w:r>
        <w:r w:rsidRPr="00B24DB0" w:rsidDel="0060621A">
          <w:rPr>
            <w:rFonts w:ascii="Times New Roman" w:hAnsi="Times New Roman" w:cs="Times New Roman"/>
            <w:color w:val="000000" w:themeColor="text1"/>
          </w:rPr>
          <w:delText>_________</w:delText>
        </w:r>
      </w:del>
      <w:ins w:id="52" w:author="Michael Dolan Jr" w:date="2020-09-17T09:58:00Z">
        <w:r w:rsidR="0060621A">
          <w:rPr>
            <w:rFonts w:ascii="Times New Roman" w:hAnsi="Times New Roman" w:cs="Times New Roman"/>
            <w:color w:val="000000" w:themeColor="text1"/>
          </w:rPr>
          <w:t>Steward</w:t>
        </w:r>
      </w:ins>
      <w:ins w:id="53" w:author="Michael Dolan Jr" w:date="2020-09-17T10:12:00Z">
        <w:r w:rsidR="004716EE">
          <w:rPr>
            <w:rFonts w:ascii="Times New Roman" w:hAnsi="Times New Roman" w:cs="Times New Roman"/>
            <w:color w:val="000000" w:themeColor="text1"/>
          </w:rPr>
          <w:t xml:space="preserve"> </w:t>
        </w:r>
      </w:ins>
      <w:ins w:id="54" w:author="Michael Dolan Jr" w:date="2020-09-17T10:13:00Z">
        <w:r w:rsidR="00280D42">
          <w:rPr>
            <w:rFonts w:ascii="Times New Roman" w:hAnsi="Times New Roman" w:cs="Times New Roman"/>
            <w:color w:val="000000" w:themeColor="text1"/>
          </w:rPr>
          <w:t>for the use and operation of the Bedrock Business Utility (the “Utility</w:t>
        </w:r>
      </w:ins>
      <w:ins w:id="55" w:author="Scott Nicholas" w:date="2020-09-24T09:18:00Z">
        <w:r w:rsidR="001701F4">
          <w:rPr>
            <w:rFonts w:ascii="Times New Roman" w:hAnsi="Times New Roman" w:cs="Times New Roman"/>
            <w:color w:val="000000" w:themeColor="text1"/>
          </w:rPr>
          <w:t>”</w:t>
        </w:r>
      </w:ins>
      <w:ins w:id="56" w:author="Michael Dolan Jr" w:date="2020-09-17T10:13:00Z">
        <w:r w:rsidR="00280D42">
          <w:rPr>
            <w:rFonts w:ascii="Times New Roman" w:hAnsi="Times New Roman" w:cs="Times New Roman"/>
            <w:color w:val="000000" w:themeColor="text1"/>
          </w:rPr>
          <w:t>)</w:t>
        </w:r>
      </w:ins>
      <w:ins w:id="57" w:author="Michael Dolan Jr" w:date="2020-09-18T09:15:00Z">
        <w:r w:rsidR="00892B95">
          <w:rPr>
            <w:rFonts w:ascii="Times New Roman" w:hAnsi="Times New Roman" w:cs="Times New Roman"/>
            <w:color w:val="000000" w:themeColor="text1"/>
          </w:rPr>
          <w:t xml:space="preserve">, a decentralized network operated and used by Stewards, </w:t>
        </w:r>
      </w:ins>
      <w:ins w:id="58" w:author="Michael Dolan Jr" w:date="2020-09-18T09:16:00Z">
        <w:r w:rsidR="00892B95">
          <w:rPr>
            <w:rFonts w:ascii="Times New Roman" w:hAnsi="Times New Roman" w:cs="Times New Roman"/>
            <w:color w:val="000000" w:themeColor="text1"/>
          </w:rPr>
          <w:t>t</w:t>
        </w:r>
      </w:ins>
      <w:ins w:id="59" w:author="Michael Dolan Jr" w:date="2020-09-18T09:15:00Z">
        <w:r w:rsidR="00892B95">
          <w:rPr>
            <w:rFonts w:ascii="Times New Roman" w:hAnsi="Times New Roman" w:cs="Times New Roman"/>
            <w:color w:val="000000" w:themeColor="text1"/>
          </w:rPr>
          <w:t>ransa</w:t>
        </w:r>
      </w:ins>
      <w:ins w:id="60" w:author="Michael Dolan Jr" w:date="2020-09-18T09:16:00Z">
        <w:r w:rsidR="00892B95">
          <w:rPr>
            <w:rFonts w:ascii="Times New Roman" w:hAnsi="Times New Roman" w:cs="Times New Roman"/>
            <w:color w:val="000000" w:themeColor="text1"/>
          </w:rPr>
          <w:t>ction endorsers and transaction authors</w:t>
        </w:r>
      </w:ins>
      <w:ins w:id="61" w:author="Michael Dolan Jr" w:date="2020-09-18T09:17:00Z">
        <w:r w:rsidR="00892B95">
          <w:rPr>
            <w:rFonts w:ascii="Times New Roman" w:hAnsi="Times New Roman" w:cs="Times New Roman"/>
            <w:color w:val="000000" w:themeColor="text1"/>
          </w:rPr>
          <w:t>, in support of the mission of the Bedrock Consortium (the “Consortium”), a directed fund o</w:t>
        </w:r>
      </w:ins>
      <w:ins w:id="62" w:author="Michael Dolan Jr" w:date="2020-09-18T09:18:00Z">
        <w:r w:rsidR="00892B95">
          <w:rPr>
            <w:rFonts w:ascii="Times New Roman" w:hAnsi="Times New Roman" w:cs="Times New Roman"/>
            <w:color w:val="000000" w:themeColor="text1"/>
          </w:rPr>
          <w:t>f the Linux Foundation</w:t>
        </w:r>
      </w:ins>
      <w:r w:rsidRPr="00B24DB0">
        <w:rPr>
          <w:rFonts w:ascii="Times New Roman" w:hAnsi="Times New Roman" w:cs="Times New Roman"/>
          <w:color w:val="000000" w:themeColor="text1"/>
        </w:rPr>
        <w:t xml:space="preserve">. </w:t>
      </w:r>
      <w:moveToRangeStart w:id="63" w:author="Michael Dolan Jr" w:date="2020-09-17T10:05:00Z" w:name="move51229568"/>
      <w:moveTo w:id="64" w:author="Michael Dolan Jr" w:date="2020-09-17T10:05:00Z">
        <w:r w:rsidR="004716EE" w:rsidRPr="00B24DB0">
          <w:rPr>
            <w:rFonts w:ascii="Times New Roman" w:hAnsi="Times New Roman" w:cs="Times New Roman"/>
            <w:color w:val="000000" w:themeColor="text1"/>
          </w:rPr>
          <w:t>LFGN and Steward are individually referred to herein as a “Party” and collectively as the “Parties.”</w:t>
        </w:r>
      </w:moveTo>
      <w:moveToRangeEnd w:id="63"/>
    </w:p>
    <w:p w14:paraId="577F5A26" w14:textId="2D677C0D" w:rsidR="00F751D1" w:rsidRPr="00B24DB0" w:rsidRDefault="00C25A47" w:rsidP="00B24DB0">
      <w:pPr>
        <w:snapToGrid w:val="0"/>
        <w:spacing w:after="240"/>
        <w:rPr>
          <w:rFonts w:ascii="Times New Roman" w:hAnsi="Times New Roman" w:cs="Times New Roman"/>
          <w:color w:val="000000" w:themeColor="text1"/>
        </w:rPr>
      </w:pPr>
      <w:bookmarkStart w:id="65" w:name="OLE_LINK3"/>
      <w:bookmarkStart w:id="66" w:name="OLE_LINK4"/>
      <w:r w:rsidRPr="00B24DB0">
        <w:rPr>
          <w:rFonts w:ascii="Times New Roman" w:hAnsi="Times New Roman" w:cs="Times New Roman"/>
          <w:color w:val="000000" w:themeColor="text1"/>
        </w:rPr>
        <w:t>Capitalized terms not otherwise</w:t>
      </w:r>
      <w:del w:id="67" w:author="Stephen Winslow" w:date="2020-09-02T10:06:00Z">
        <w:r w:rsidRPr="00B24DB0" w:rsidDel="00AA57F1">
          <w:rPr>
            <w:rFonts w:ascii="Times New Roman" w:hAnsi="Times New Roman" w:cs="Times New Roman"/>
            <w:color w:val="000000" w:themeColor="text1"/>
          </w:rPr>
          <w:delText>d</w:delText>
        </w:r>
      </w:del>
      <w:r w:rsidRPr="00B24DB0">
        <w:rPr>
          <w:rFonts w:ascii="Times New Roman" w:hAnsi="Times New Roman" w:cs="Times New Roman"/>
          <w:color w:val="000000" w:themeColor="text1"/>
        </w:rPr>
        <w:t xml:space="preserve"> defined in this Agreement have the meanings ascribed to them in the </w:t>
      </w:r>
      <w:bookmarkStart w:id="68" w:name="OLE_LINK1"/>
      <w:bookmarkStart w:id="69" w:name="OLE_LINK2"/>
      <w:r w:rsidR="00C15CBA" w:rsidRPr="00B24DB0">
        <w:rPr>
          <w:rFonts w:ascii="Times New Roman" w:hAnsi="Times New Roman" w:cs="Times New Roman"/>
          <w:color w:val="000000" w:themeColor="text1"/>
        </w:rPr>
        <w:t>Bedrock</w:t>
      </w:r>
      <w:ins w:id="70" w:author="Michael Dolan Jr" w:date="2020-09-18T09:14:00Z">
        <w:r w:rsidR="00892B95">
          <w:rPr>
            <w:rFonts w:ascii="Times New Roman" w:hAnsi="Times New Roman" w:cs="Times New Roman"/>
            <w:color w:val="000000" w:themeColor="text1"/>
          </w:rPr>
          <w:t xml:space="preserve"> Business Utility</w:t>
        </w:r>
      </w:ins>
      <w:r w:rsidR="00F751D1" w:rsidRPr="00B24DB0">
        <w:rPr>
          <w:rFonts w:ascii="Times New Roman" w:hAnsi="Times New Roman" w:cs="Times New Roman"/>
          <w:color w:val="000000" w:themeColor="text1"/>
        </w:rPr>
        <w:t xml:space="preserve"> Governance Framework</w:t>
      </w:r>
      <w:r w:rsidRPr="00B24DB0">
        <w:rPr>
          <w:rFonts w:ascii="Times New Roman" w:hAnsi="Times New Roman" w:cs="Times New Roman"/>
          <w:color w:val="000000" w:themeColor="text1"/>
        </w:rPr>
        <w:t xml:space="preserve"> and</w:t>
      </w:r>
      <w:ins w:id="71" w:author="Michael Dolan Jr" w:date="2020-09-18T09:12:00Z">
        <w:r w:rsidR="00892B95">
          <w:rPr>
            <w:rFonts w:ascii="Times New Roman" w:hAnsi="Times New Roman" w:cs="Times New Roman"/>
            <w:color w:val="000000" w:themeColor="text1"/>
          </w:rPr>
          <w:t xml:space="preserve"> the</w:t>
        </w:r>
      </w:ins>
      <w:del w:id="72" w:author="Michael Dolan Jr" w:date="2020-09-18T09:12:00Z">
        <w:r w:rsidRPr="00B24DB0" w:rsidDel="00892B95">
          <w:rPr>
            <w:rFonts w:ascii="Times New Roman" w:hAnsi="Times New Roman" w:cs="Times New Roman"/>
            <w:color w:val="000000" w:themeColor="text1"/>
          </w:rPr>
          <w:delText xml:space="preserve"> its</w:delText>
        </w:r>
      </w:del>
      <w:r w:rsidRPr="00B24DB0">
        <w:rPr>
          <w:rFonts w:ascii="Times New Roman" w:hAnsi="Times New Roman" w:cs="Times New Roman"/>
          <w:color w:val="000000" w:themeColor="text1"/>
        </w:rPr>
        <w:t xml:space="preserve"> Controlled Documents </w:t>
      </w:r>
      <w:bookmarkEnd w:id="68"/>
      <w:bookmarkEnd w:id="69"/>
      <w:ins w:id="73" w:author="Michael Dolan Jr" w:date="2020-09-18T09:12:00Z">
        <w:r w:rsidR="00892B95">
          <w:rPr>
            <w:rFonts w:ascii="Times New Roman" w:hAnsi="Times New Roman" w:cs="Times New Roman"/>
            <w:color w:val="000000" w:themeColor="text1"/>
          </w:rPr>
          <w:t xml:space="preserve">referenced within the Framework </w:t>
        </w:r>
      </w:ins>
      <w:r w:rsidRPr="00B24DB0">
        <w:rPr>
          <w:rFonts w:ascii="Times New Roman" w:hAnsi="Times New Roman" w:cs="Times New Roman"/>
          <w:color w:val="000000" w:themeColor="text1"/>
        </w:rPr>
        <w:t xml:space="preserve">(collectively, and as </w:t>
      </w:r>
      <w:del w:id="74" w:author="Michael Dolan Jr" w:date="2020-09-17T10:15:00Z">
        <w:r w:rsidRPr="00B24DB0" w:rsidDel="00280D42">
          <w:rPr>
            <w:rFonts w:ascii="Times New Roman" w:hAnsi="Times New Roman" w:cs="Times New Roman"/>
            <w:color w:val="000000" w:themeColor="text1"/>
          </w:rPr>
          <w:delText>updated from time to time</w:delText>
        </w:r>
      </w:del>
      <w:ins w:id="75" w:author="Michael Dolan Jr" w:date="2020-09-17T10:15:00Z">
        <w:r w:rsidR="00280D42">
          <w:rPr>
            <w:rFonts w:ascii="Times New Roman" w:hAnsi="Times New Roman" w:cs="Times New Roman"/>
            <w:color w:val="000000" w:themeColor="text1"/>
          </w:rPr>
          <w:t xml:space="preserve">of the version </w:t>
        </w:r>
      </w:ins>
      <w:ins w:id="76" w:author="Michael Dolan Jr" w:date="2020-09-17T10:16:00Z">
        <w:r w:rsidR="00280D42">
          <w:rPr>
            <w:rFonts w:ascii="Times New Roman" w:hAnsi="Times New Roman" w:cs="Times New Roman"/>
            <w:color w:val="000000" w:themeColor="text1"/>
          </w:rPr>
          <w:t>currently in effect now or in the future</w:t>
        </w:r>
      </w:ins>
      <w:r w:rsidRPr="00B24DB0">
        <w:rPr>
          <w:rFonts w:ascii="Times New Roman" w:hAnsi="Times New Roman" w:cs="Times New Roman"/>
          <w:color w:val="000000" w:themeColor="text1"/>
        </w:rPr>
        <w:t>, the “Framework”)</w:t>
      </w:r>
      <w:ins w:id="77" w:author="Michael Dolan Jr" w:date="2020-09-18T09:14:00Z">
        <w:r w:rsidR="00892B95">
          <w:rPr>
            <w:rFonts w:ascii="Times New Roman" w:hAnsi="Times New Roman" w:cs="Times New Roman"/>
            <w:color w:val="000000" w:themeColor="text1"/>
          </w:rPr>
          <w:t xml:space="preserve"> as adopted and maintained by the Consortium</w:t>
        </w:r>
      </w:ins>
      <w:r w:rsidRPr="00B24DB0">
        <w:rPr>
          <w:rFonts w:ascii="Times New Roman" w:hAnsi="Times New Roman" w:cs="Times New Roman"/>
          <w:color w:val="000000" w:themeColor="text1"/>
        </w:rPr>
        <w:t xml:space="preserve">. </w:t>
      </w:r>
      <w:bookmarkEnd w:id="65"/>
      <w:bookmarkEnd w:id="66"/>
      <w:ins w:id="78" w:author="Scott Nicholas" w:date="2020-09-24T09:07:00Z">
        <w:r w:rsidR="00EF07E1">
          <w:rPr>
            <w:rFonts w:ascii="Times New Roman" w:hAnsi="Times New Roman" w:cs="Times New Roman"/>
            <w:color w:val="000000" w:themeColor="text1"/>
          </w:rPr>
          <w:t xml:space="preserve"> </w:t>
        </w:r>
      </w:ins>
      <w:ins w:id="79" w:author="Scott Nicholas" w:date="2020-09-24T09:08:00Z">
        <w:r w:rsidR="00EF07E1">
          <w:rPr>
            <w:rFonts w:ascii="Times New Roman" w:hAnsi="Times New Roman" w:cs="Times New Roman"/>
            <w:color w:val="000000" w:themeColor="text1"/>
          </w:rPr>
          <w:t>Current copies of the Controlled Documents will be hosted on the Consortium web site and/or repository.</w:t>
        </w:r>
      </w:ins>
      <w:moveFromRangeStart w:id="80" w:author="Michael Dolan Jr" w:date="2020-09-17T10:05:00Z" w:name="move51229568"/>
      <w:moveFrom w:id="81" w:author="Michael Dolan Jr" w:date="2020-09-17T10:05:00Z">
        <w:r w:rsidR="001753B3" w:rsidRPr="00B24DB0" w:rsidDel="004716EE">
          <w:rPr>
            <w:rFonts w:ascii="Times New Roman" w:hAnsi="Times New Roman" w:cs="Times New Roman"/>
            <w:color w:val="000000" w:themeColor="text1"/>
          </w:rPr>
          <w:t>LFGN</w:t>
        </w:r>
        <w:r w:rsidR="00F751D1" w:rsidRPr="00B24DB0" w:rsidDel="004716EE">
          <w:rPr>
            <w:rFonts w:ascii="Times New Roman" w:hAnsi="Times New Roman" w:cs="Times New Roman"/>
            <w:color w:val="000000" w:themeColor="text1"/>
          </w:rPr>
          <w:t xml:space="preserve"> and Steward are individually referred to herein as a “Party” and collectively</w:t>
        </w:r>
        <w:r w:rsidR="00605CD1" w:rsidRPr="00B24DB0" w:rsidDel="004716EE">
          <w:rPr>
            <w:rFonts w:ascii="Times New Roman" w:hAnsi="Times New Roman" w:cs="Times New Roman"/>
            <w:color w:val="000000" w:themeColor="text1"/>
          </w:rPr>
          <w:t xml:space="preserve"> </w:t>
        </w:r>
        <w:r w:rsidR="00F751D1" w:rsidRPr="00B24DB0" w:rsidDel="004716EE">
          <w:rPr>
            <w:rFonts w:ascii="Times New Roman" w:hAnsi="Times New Roman" w:cs="Times New Roman"/>
            <w:color w:val="000000" w:themeColor="text1"/>
          </w:rPr>
          <w:t>as the “Parties.”</w:t>
        </w:r>
      </w:moveFrom>
      <w:moveFromRangeEnd w:id="80"/>
    </w:p>
    <w:p w14:paraId="1049F0BD" w14:textId="0B06A47D" w:rsidR="00F751D1" w:rsidRPr="00B24DB0" w:rsidRDefault="001753B3" w:rsidP="00B24DB0">
      <w:pPr>
        <w:snapToGrid w:val="0"/>
        <w:spacing w:after="240"/>
        <w:rPr>
          <w:rFonts w:ascii="Times New Roman" w:hAnsi="Times New Roman" w:cs="Times New Roman"/>
          <w:color w:val="000000" w:themeColor="text1"/>
        </w:rPr>
      </w:pPr>
      <w:del w:id="82" w:author="Michael Dolan Jr" w:date="2020-09-18T09:18:00Z">
        <w:r w:rsidRPr="00B24DB0" w:rsidDel="00892B95">
          <w:rPr>
            <w:rFonts w:ascii="Times New Roman" w:hAnsi="Times New Roman" w:cs="Times New Roman"/>
            <w:color w:val="000000" w:themeColor="text1"/>
          </w:rPr>
          <w:delText xml:space="preserve">This Agreement sets forth the obligations of a Steward with respect to operation of the </w:delText>
        </w:r>
        <w:commentRangeStart w:id="83"/>
        <w:r w:rsidRPr="00B24DB0" w:rsidDel="00892B95">
          <w:rPr>
            <w:rFonts w:ascii="Times New Roman" w:hAnsi="Times New Roman" w:cs="Times New Roman"/>
            <w:color w:val="000000" w:themeColor="text1"/>
          </w:rPr>
          <w:delText>Bedrock Business Utility (the “Utility”)</w:delText>
        </w:r>
        <w:commentRangeEnd w:id="83"/>
        <w:r w:rsidR="004716EE" w:rsidDel="00892B95">
          <w:rPr>
            <w:rStyle w:val="CommentReference"/>
          </w:rPr>
          <w:commentReference w:id="83"/>
        </w:r>
        <w:r w:rsidRPr="00B24DB0" w:rsidDel="00892B95">
          <w:rPr>
            <w:rFonts w:ascii="Times New Roman" w:hAnsi="Times New Roman" w:cs="Times New Roman"/>
            <w:color w:val="000000" w:themeColor="text1"/>
          </w:rPr>
          <w:delText>, which operates in support of the mission of the Bedrock Consortium (the “Bedrock Consortium”), a directed fund of the Linux Foundation.</w:delText>
        </w:r>
      </w:del>
      <w:ins w:id="84" w:author="Michael Dolan Jr" w:date="2020-09-17T10:30:00Z">
        <w:r w:rsidR="007A2692">
          <w:rPr>
            <w:rFonts w:ascii="Times New Roman" w:hAnsi="Times New Roman" w:cs="Times New Roman"/>
            <w:color w:val="000000" w:themeColor="text1"/>
          </w:rPr>
          <w:t xml:space="preserve">The governance network relies on the operation of </w:t>
        </w:r>
      </w:ins>
      <w:ins w:id="85" w:author="Michael Dolan Jr" w:date="2020-09-17T11:02:00Z">
        <w:r w:rsidR="001F5EF9">
          <w:rPr>
            <w:rFonts w:ascii="Times New Roman" w:hAnsi="Times New Roman" w:cs="Times New Roman"/>
            <w:color w:val="000000" w:themeColor="text1"/>
          </w:rPr>
          <w:t xml:space="preserve">physical or virtual </w:t>
        </w:r>
      </w:ins>
      <w:ins w:id="86" w:author="Michael Dolan Jr" w:date="2020-09-17T10:32:00Z">
        <w:r w:rsidR="007A2692">
          <w:rPr>
            <w:rFonts w:ascii="Times New Roman" w:hAnsi="Times New Roman" w:cs="Times New Roman"/>
            <w:color w:val="000000" w:themeColor="text1"/>
          </w:rPr>
          <w:t>network servers</w:t>
        </w:r>
      </w:ins>
      <w:ins w:id="87" w:author="Michael Dolan Jr" w:date="2020-09-17T10:31:00Z">
        <w:r w:rsidR="007A2692">
          <w:rPr>
            <w:rFonts w:ascii="Times New Roman" w:hAnsi="Times New Roman" w:cs="Times New Roman"/>
            <w:color w:val="000000" w:themeColor="text1"/>
          </w:rPr>
          <w:t xml:space="preserve"> running </w:t>
        </w:r>
      </w:ins>
      <w:ins w:id="88" w:author="Michael Dolan Jr" w:date="2020-09-17T11:01:00Z">
        <w:r w:rsidR="001F5EF9">
          <w:rPr>
            <w:rFonts w:ascii="Times New Roman" w:hAnsi="Times New Roman" w:cs="Times New Roman"/>
            <w:color w:val="000000" w:themeColor="text1"/>
          </w:rPr>
          <w:t>software</w:t>
        </w:r>
      </w:ins>
      <w:ins w:id="89" w:author="Michael Dolan Jr" w:date="2020-09-17T10:31:00Z">
        <w:r w:rsidR="007A2692">
          <w:rPr>
            <w:rFonts w:ascii="Times New Roman" w:hAnsi="Times New Roman" w:cs="Times New Roman"/>
            <w:color w:val="000000" w:themeColor="text1"/>
          </w:rPr>
          <w:t xml:space="preserve"> released</w:t>
        </w:r>
      </w:ins>
      <w:ins w:id="90" w:author="Michael Dolan Jr" w:date="2020-09-17T11:01:00Z">
        <w:r w:rsidR="001F5EF9">
          <w:rPr>
            <w:rFonts w:ascii="Times New Roman" w:hAnsi="Times New Roman" w:cs="Times New Roman"/>
            <w:color w:val="000000" w:themeColor="text1"/>
          </w:rPr>
          <w:t xml:space="preserve"> and approved for network servers</w:t>
        </w:r>
      </w:ins>
      <w:ins w:id="91" w:author="Michael Dolan Jr" w:date="2020-09-17T10:31:00Z">
        <w:r w:rsidR="007A2692">
          <w:rPr>
            <w:rFonts w:ascii="Times New Roman" w:hAnsi="Times New Roman" w:cs="Times New Roman"/>
            <w:color w:val="000000" w:themeColor="text1"/>
          </w:rPr>
          <w:t xml:space="preserve"> </w:t>
        </w:r>
      </w:ins>
      <w:ins w:id="92" w:author="Michael Dolan Jr" w:date="2020-09-17T11:02:00Z">
        <w:r w:rsidR="001F5EF9">
          <w:rPr>
            <w:rFonts w:ascii="Times New Roman" w:hAnsi="Times New Roman" w:cs="Times New Roman"/>
            <w:color w:val="000000" w:themeColor="text1"/>
          </w:rPr>
          <w:t>connected to the Utility</w:t>
        </w:r>
      </w:ins>
      <w:ins w:id="93" w:author="Michael Dolan Jr" w:date="2020-09-17T10:31:00Z">
        <w:r w:rsidR="007A2692">
          <w:rPr>
            <w:rFonts w:ascii="Times New Roman" w:hAnsi="Times New Roman" w:cs="Times New Roman"/>
            <w:color w:val="000000" w:themeColor="text1"/>
          </w:rPr>
          <w:t xml:space="preserve">, with </w:t>
        </w:r>
      </w:ins>
      <w:ins w:id="94" w:author="Michael Dolan Jr" w:date="2020-09-17T10:32:00Z">
        <w:r w:rsidR="007A2692">
          <w:rPr>
            <w:rFonts w:ascii="Times New Roman" w:hAnsi="Times New Roman" w:cs="Times New Roman"/>
            <w:color w:val="000000" w:themeColor="text1"/>
          </w:rPr>
          <w:t>each netw</w:t>
        </w:r>
      </w:ins>
      <w:ins w:id="95" w:author="Michael Dolan Jr" w:date="2020-09-17T10:33:00Z">
        <w:r w:rsidR="007A2692">
          <w:rPr>
            <w:rFonts w:ascii="Times New Roman" w:hAnsi="Times New Roman" w:cs="Times New Roman"/>
            <w:color w:val="000000" w:themeColor="text1"/>
          </w:rPr>
          <w:t>ork server</w:t>
        </w:r>
      </w:ins>
      <w:ins w:id="96" w:author="Michael Dolan Jr" w:date="2020-09-17T10:31:00Z">
        <w:r w:rsidR="007A2692">
          <w:rPr>
            <w:rFonts w:ascii="Times New Roman" w:hAnsi="Times New Roman" w:cs="Times New Roman"/>
            <w:color w:val="000000" w:themeColor="text1"/>
          </w:rPr>
          <w:t xml:space="preserve"> referred to as a “Node”.</w:t>
        </w:r>
      </w:ins>
    </w:p>
    <w:p w14:paraId="7EC1BDE7" w14:textId="71C08E73" w:rsidR="00F751D1" w:rsidRPr="00B24DB0" w:rsidDel="001F5EF9" w:rsidRDefault="00F751D1" w:rsidP="00B24DB0">
      <w:pPr>
        <w:snapToGrid w:val="0"/>
        <w:spacing w:after="240"/>
        <w:rPr>
          <w:del w:id="97" w:author="Michael Dolan Jr" w:date="2020-09-17T11:10:00Z"/>
          <w:rFonts w:ascii="Times New Roman" w:hAnsi="Times New Roman" w:cs="Times New Roman"/>
          <w:color w:val="000000" w:themeColor="text1"/>
        </w:rPr>
      </w:pPr>
      <w:bookmarkStart w:id="98" w:name="OLE_LINK5"/>
      <w:bookmarkStart w:id="99" w:name="OLE_LINK6"/>
      <w:del w:id="100" w:author="Michael Dolan Jr" w:date="2020-09-17T10:18:00Z">
        <w:r w:rsidRPr="00B24DB0" w:rsidDel="00280D42">
          <w:rPr>
            <w:rFonts w:ascii="Times New Roman" w:hAnsi="Times New Roman" w:cs="Times New Roman"/>
            <w:color w:val="000000" w:themeColor="text1"/>
          </w:rPr>
          <w:delText>FOR GOOD AND VALUABLE CONSIDERATION</w:delText>
        </w:r>
        <w:bookmarkEnd w:id="98"/>
        <w:bookmarkEnd w:id="99"/>
        <w:r w:rsidRPr="00B24DB0" w:rsidDel="00280D42">
          <w:rPr>
            <w:rFonts w:ascii="Times New Roman" w:hAnsi="Times New Roman" w:cs="Times New Roman"/>
            <w:color w:val="000000" w:themeColor="text1"/>
          </w:rPr>
          <w:delText>, THE SUFFICIENCY OF WHICH IS HEREBY</w:delText>
        </w:r>
        <w:r w:rsidR="00B24DB0" w:rsidDel="00280D42">
          <w:rPr>
            <w:rFonts w:ascii="Times New Roman" w:hAnsi="Times New Roman" w:cs="Times New Roman"/>
            <w:color w:val="000000" w:themeColor="text1"/>
          </w:rPr>
          <w:delText xml:space="preserve"> </w:delText>
        </w:r>
        <w:r w:rsidRPr="00B24DB0" w:rsidDel="00280D42">
          <w:rPr>
            <w:rFonts w:ascii="Times New Roman" w:hAnsi="Times New Roman" w:cs="Times New Roman"/>
            <w:color w:val="000000" w:themeColor="text1"/>
          </w:rPr>
          <w:delText xml:space="preserve">ACKNOWLEDGED, </w:delText>
        </w:r>
      </w:del>
      <w:del w:id="101" w:author="Michael Dolan Jr" w:date="2020-09-17T10:20:00Z">
        <w:r w:rsidRPr="00B24DB0" w:rsidDel="00280D42">
          <w:rPr>
            <w:rFonts w:ascii="Times New Roman" w:hAnsi="Times New Roman" w:cs="Times New Roman"/>
            <w:color w:val="000000" w:themeColor="text1"/>
          </w:rPr>
          <w:delText>THE PARTIES AGREE AS FOLLOWS</w:delText>
        </w:r>
      </w:del>
      <w:del w:id="102" w:author="Michael Dolan Jr" w:date="2020-09-17T11:10:00Z">
        <w:r w:rsidRPr="00B24DB0" w:rsidDel="001F5EF9">
          <w:rPr>
            <w:rFonts w:ascii="Times New Roman" w:hAnsi="Times New Roman" w:cs="Times New Roman"/>
            <w:color w:val="000000" w:themeColor="text1"/>
          </w:rPr>
          <w:delText>:</w:delText>
        </w:r>
      </w:del>
    </w:p>
    <w:p w14:paraId="31349D41" w14:textId="048BD463" w:rsidR="00B24DB0" w:rsidRPr="00AC149B" w:rsidRDefault="00F751D1" w:rsidP="00B24DB0">
      <w:pPr>
        <w:pStyle w:val="Heading2"/>
        <w:numPr>
          <w:ilvl w:val="0"/>
          <w:numId w:val="19"/>
        </w:numPr>
        <w:snapToGrid w:val="0"/>
        <w:spacing w:before="0" w:after="240"/>
        <w:rPr>
          <w:rFonts w:ascii="Times New Roman" w:hAnsi="Times New Roman" w:cs="Times New Roman"/>
          <w:b/>
          <w:bCs/>
          <w:color w:val="000000" w:themeColor="text1"/>
          <w:sz w:val="24"/>
          <w:szCs w:val="24"/>
        </w:rPr>
      </w:pPr>
      <w:r w:rsidRPr="00AC149B">
        <w:rPr>
          <w:rFonts w:ascii="Times New Roman" w:hAnsi="Times New Roman" w:cs="Times New Roman"/>
          <w:b/>
          <w:bCs/>
          <w:color w:val="000000" w:themeColor="text1"/>
          <w:sz w:val="24"/>
          <w:szCs w:val="24"/>
        </w:rPr>
        <w:t>Steward Obligations</w:t>
      </w:r>
      <w:r w:rsidR="00B24DB0" w:rsidRPr="00AC149B">
        <w:rPr>
          <w:rFonts w:ascii="Times New Roman" w:hAnsi="Times New Roman" w:cs="Times New Roman"/>
          <w:b/>
          <w:bCs/>
          <w:color w:val="000000" w:themeColor="text1"/>
          <w:sz w:val="24"/>
          <w:szCs w:val="24"/>
        </w:rPr>
        <w:t xml:space="preserve">. </w:t>
      </w:r>
    </w:p>
    <w:p w14:paraId="06810C15" w14:textId="7CDD8294" w:rsidR="00AC149B" w:rsidDel="001F5EF9" w:rsidRDefault="001F5EF9" w:rsidP="00B24DB0">
      <w:pPr>
        <w:pStyle w:val="ListParagraph"/>
        <w:numPr>
          <w:ilvl w:val="0"/>
          <w:numId w:val="4"/>
        </w:numPr>
        <w:snapToGrid w:val="0"/>
        <w:spacing w:after="240"/>
        <w:contextualSpacing w:val="0"/>
        <w:rPr>
          <w:del w:id="103" w:author="Michael Dolan Jr" w:date="2020-09-17T11:10:00Z"/>
          <w:rFonts w:ascii="Times New Roman" w:hAnsi="Times New Roman" w:cs="Times New Roman"/>
          <w:color w:val="000000" w:themeColor="text1"/>
        </w:rPr>
      </w:pPr>
      <w:ins w:id="104" w:author="Michael Dolan Jr" w:date="2020-09-17T11:10:00Z">
        <w:r>
          <w:rPr>
            <w:rFonts w:ascii="Times New Roman" w:hAnsi="Times New Roman" w:cs="Times New Roman"/>
            <w:color w:val="000000" w:themeColor="text1"/>
          </w:rPr>
          <w:t xml:space="preserve">The Steward will </w:t>
        </w:r>
      </w:ins>
      <w:del w:id="105" w:author="Michael Dolan Jr" w:date="2020-09-17T11:10:00Z">
        <w:r w:rsidR="00AC149B" w:rsidRPr="00AC149B" w:rsidDel="001F5EF9">
          <w:rPr>
            <w:rFonts w:ascii="Times New Roman" w:hAnsi="Times New Roman" w:cs="Times New Roman"/>
            <w:color w:val="000000" w:themeColor="text1"/>
          </w:rPr>
          <w:delText xml:space="preserve">During the </w:delText>
        </w:r>
      </w:del>
      <w:del w:id="106" w:author="Michael Dolan Jr" w:date="2020-09-17T10:25:00Z">
        <w:r w:rsidR="00AC149B" w:rsidRPr="00AC149B" w:rsidDel="007A2692">
          <w:rPr>
            <w:rFonts w:ascii="Times New Roman" w:hAnsi="Times New Roman" w:cs="Times New Roman"/>
            <w:color w:val="000000" w:themeColor="text1"/>
          </w:rPr>
          <w:delText xml:space="preserve">term </w:delText>
        </w:r>
      </w:del>
      <w:del w:id="107" w:author="Michael Dolan Jr" w:date="2020-09-17T11:10:00Z">
        <w:r w:rsidR="00AC149B" w:rsidRPr="00AC149B" w:rsidDel="001F5EF9">
          <w:rPr>
            <w:rFonts w:ascii="Times New Roman" w:hAnsi="Times New Roman" w:cs="Times New Roman"/>
            <w:color w:val="000000" w:themeColor="text1"/>
          </w:rPr>
          <w:delText>of this Agreement the Steward will:</w:delText>
        </w:r>
      </w:del>
    </w:p>
    <w:p w14:paraId="00DFC02D" w14:textId="4260F1D6" w:rsidR="001F5EF9" w:rsidRDefault="00AC149B" w:rsidP="001F5EF9">
      <w:pPr>
        <w:pStyle w:val="ListParagraph"/>
        <w:numPr>
          <w:ilvl w:val="1"/>
          <w:numId w:val="4"/>
        </w:numPr>
        <w:snapToGrid w:val="0"/>
        <w:spacing w:after="240"/>
        <w:contextualSpacing w:val="0"/>
        <w:rPr>
          <w:ins w:id="108" w:author="Michael Dolan Jr" w:date="2020-09-17T11:08:00Z"/>
          <w:rFonts w:ascii="Times New Roman" w:hAnsi="Times New Roman" w:cs="Times New Roman"/>
          <w:color w:val="000000" w:themeColor="text1"/>
        </w:rPr>
      </w:pPr>
      <w:del w:id="109" w:author="Michael Dolan Jr" w:date="2020-09-17T11:10:00Z">
        <w:r w:rsidRPr="00B24DB0" w:rsidDel="001F5EF9">
          <w:rPr>
            <w:rFonts w:ascii="Times New Roman" w:hAnsi="Times New Roman" w:cs="Times New Roman"/>
            <w:color w:val="000000" w:themeColor="text1"/>
          </w:rPr>
          <w:delText>O</w:delText>
        </w:r>
      </w:del>
      <w:ins w:id="110" w:author="Michael Dolan Jr" w:date="2020-09-17T11:10:00Z">
        <w:r w:rsidR="001F5EF9">
          <w:rPr>
            <w:rFonts w:ascii="Times New Roman" w:hAnsi="Times New Roman" w:cs="Times New Roman"/>
            <w:color w:val="000000" w:themeColor="text1"/>
          </w:rPr>
          <w:t>o</w:t>
        </w:r>
      </w:ins>
      <w:r w:rsidRPr="00B24DB0">
        <w:rPr>
          <w:rFonts w:ascii="Times New Roman" w:hAnsi="Times New Roman" w:cs="Times New Roman"/>
          <w:color w:val="000000" w:themeColor="text1"/>
        </w:rPr>
        <w:t xml:space="preserve">perate, maintain and host one or more </w:t>
      </w:r>
      <w:ins w:id="111" w:author="Michael Dolan Jr" w:date="2020-09-17T10:26:00Z">
        <w:r w:rsidR="007A2692">
          <w:rPr>
            <w:rFonts w:ascii="Times New Roman" w:hAnsi="Times New Roman" w:cs="Times New Roman"/>
            <w:color w:val="000000" w:themeColor="text1"/>
          </w:rPr>
          <w:t>N</w:t>
        </w:r>
      </w:ins>
      <w:del w:id="112" w:author="Michael Dolan Jr" w:date="2020-09-17T10:26:00Z">
        <w:r w:rsidRPr="00B24DB0" w:rsidDel="007A2692">
          <w:rPr>
            <w:rFonts w:ascii="Times New Roman" w:hAnsi="Times New Roman" w:cs="Times New Roman"/>
            <w:color w:val="000000" w:themeColor="text1"/>
          </w:rPr>
          <w:delText>n</w:delText>
        </w:r>
      </w:del>
      <w:r w:rsidRPr="00B24DB0">
        <w:rPr>
          <w:rFonts w:ascii="Times New Roman" w:hAnsi="Times New Roman" w:cs="Times New Roman"/>
          <w:color w:val="000000" w:themeColor="text1"/>
        </w:rPr>
        <w:t xml:space="preserve">odes </w:t>
      </w:r>
      <w:ins w:id="113" w:author="Michael Dolan Jr" w:date="2020-09-17T11:03:00Z">
        <w:r w:rsidR="001F5EF9">
          <w:rPr>
            <w:rFonts w:ascii="Times New Roman" w:hAnsi="Times New Roman" w:cs="Times New Roman"/>
            <w:color w:val="000000" w:themeColor="text1"/>
          </w:rPr>
          <w:t>(the “Steward Node</w:t>
        </w:r>
      </w:ins>
      <w:ins w:id="114" w:author="Michael Dolan Jr" w:date="2020-09-17T11:04:00Z">
        <w:r w:rsidR="001F5EF9">
          <w:rPr>
            <w:rFonts w:ascii="Times New Roman" w:hAnsi="Times New Roman" w:cs="Times New Roman"/>
            <w:color w:val="000000" w:themeColor="text1"/>
          </w:rPr>
          <w:t>s</w:t>
        </w:r>
      </w:ins>
      <w:ins w:id="115" w:author="Michael Dolan Jr" w:date="2020-09-17T11:03:00Z">
        <w:r w:rsidR="001F5EF9">
          <w:rPr>
            <w:rFonts w:ascii="Times New Roman" w:hAnsi="Times New Roman" w:cs="Times New Roman"/>
            <w:color w:val="000000" w:themeColor="text1"/>
          </w:rPr>
          <w:t xml:space="preserve">”) </w:t>
        </w:r>
      </w:ins>
      <w:r w:rsidRPr="00B24DB0">
        <w:rPr>
          <w:rFonts w:ascii="Times New Roman" w:hAnsi="Times New Roman" w:cs="Times New Roman"/>
          <w:color w:val="000000" w:themeColor="text1"/>
        </w:rPr>
        <w:t xml:space="preserve">in accordance with a Steward’s membership type in the Bedrock Consortium. </w:t>
      </w:r>
    </w:p>
    <w:p w14:paraId="1F898B1C" w14:textId="2E622AD1" w:rsidR="00AC149B" w:rsidRDefault="001F5EF9" w:rsidP="00AC149B">
      <w:pPr>
        <w:pStyle w:val="ListParagraph"/>
        <w:numPr>
          <w:ilvl w:val="1"/>
          <w:numId w:val="4"/>
        </w:numPr>
        <w:snapToGrid w:val="0"/>
        <w:spacing w:after="240"/>
        <w:contextualSpacing w:val="0"/>
        <w:rPr>
          <w:rFonts w:ascii="Times New Roman" w:hAnsi="Times New Roman" w:cs="Times New Roman"/>
          <w:color w:val="000000" w:themeColor="text1"/>
        </w:rPr>
      </w:pPr>
      <w:ins w:id="116" w:author="Michael Dolan Jr" w:date="2020-09-17T11:11:00Z">
        <w:r>
          <w:rPr>
            <w:rFonts w:ascii="Times New Roman" w:hAnsi="Times New Roman" w:cs="Times New Roman"/>
            <w:color w:val="000000" w:themeColor="text1"/>
          </w:rPr>
          <w:t xml:space="preserve">Successful operation of the Utility requires all Nodes to be running the same Utility software. </w:t>
        </w:r>
      </w:ins>
      <w:ins w:id="117" w:author="Michael Dolan Jr" w:date="2020-09-17T11:03:00Z">
        <w:r>
          <w:rPr>
            <w:rFonts w:ascii="Times New Roman" w:hAnsi="Times New Roman" w:cs="Times New Roman"/>
            <w:color w:val="000000" w:themeColor="text1"/>
          </w:rPr>
          <w:t xml:space="preserve">Steward </w:t>
        </w:r>
      </w:ins>
      <w:ins w:id="118" w:author="Michael Dolan Jr" w:date="2020-09-17T12:04:00Z">
        <w:r w:rsidR="00966CD5">
          <w:rPr>
            <w:rFonts w:ascii="Times New Roman" w:hAnsi="Times New Roman" w:cs="Times New Roman"/>
            <w:color w:val="000000" w:themeColor="text1"/>
          </w:rPr>
          <w:t xml:space="preserve">agrees any Steward </w:t>
        </w:r>
      </w:ins>
      <w:r w:rsidR="00AC149B" w:rsidRPr="00B24DB0">
        <w:rPr>
          <w:rFonts w:ascii="Times New Roman" w:hAnsi="Times New Roman" w:cs="Times New Roman"/>
          <w:color w:val="000000" w:themeColor="text1"/>
        </w:rPr>
        <w:t xml:space="preserve">Nodes will </w:t>
      </w:r>
      <w:ins w:id="119" w:author="Michael Dolan Jr" w:date="2020-09-17T11:11:00Z">
        <w:r>
          <w:rPr>
            <w:rFonts w:ascii="Times New Roman" w:hAnsi="Times New Roman" w:cs="Times New Roman"/>
            <w:color w:val="000000" w:themeColor="text1"/>
          </w:rPr>
          <w:t xml:space="preserve">only </w:t>
        </w:r>
      </w:ins>
      <w:r w:rsidR="00AC149B" w:rsidRPr="00B24DB0">
        <w:rPr>
          <w:rFonts w:ascii="Times New Roman" w:hAnsi="Times New Roman" w:cs="Times New Roman"/>
          <w:color w:val="000000" w:themeColor="text1"/>
        </w:rPr>
        <w:t xml:space="preserve">run </w:t>
      </w:r>
      <w:ins w:id="120" w:author="Michael Dolan Jr" w:date="2020-09-17T11:05:00Z">
        <w:r>
          <w:rPr>
            <w:rFonts w:ascii="Times New Roman" w:hAnsi="Times New Roman" w:cs="Times New Roman"/>
            <w:color w:val="000000" w:themeColor="text1"/>
          </w:rPr>
          <w:t xml:space="preserve">software </w:t>
        </w:r>
      </w:ins>
      <w:del w:id="121" w:author="Michael Dolan Jr" w:date="2020-09-17T11:07:00Z">
        <w:r w:rsidR="00AC149B" w:rsidRPr="00B24DB0" w:rsidDel="001F5EF9">
          <w:rPr>
            <w:rFonts w:ascii="Times New Roman" w:hAnsi="Times New Roman" w:cs="Times New Roman"/>
            <w:color w:val="000000" w:themeColor="text1"/>
          </w:rPr>
          <w:delText xml:space="preserve">code </w:delText>
        </w:r>
      </w:del>
      <w:r w:rsidR="00AC149B" w:rsidRPr="00B24DB0">
        <w:rPr>
          <w:rFonts w:ascii="Times New Roman" w:hAnsi="Times New Roman" w:cs="Times New Roman"/>
          <w:color w:val="000000" w:themeColor="text1"/>
        </w:rPr>
        <w:t>approved for use by the Bedrock Consortium on the Utility (the “</w:t>
      </w:r>
      <w:del w:id="122" w:author="Stephen Winslow" w:date="2020-09-02T09:52:00Z">
        <w:r w:rsidR="00AC149B" w:rsidRPr="00B24DB0" w:rsidDel="00AC149B">
          <w:rPr>
            <w:rFonts w:ascii="Times New Roman" w:hAnsi="Times New Roman" w:cs="Times New Roman"/>
            <w:color w:val="000000" w:themeColor="text1"/>
          </w:rPr>
          <w:delText xml:space="preserve"> </w:delText>
        </w:r>
      </w:del>
      <w:r w:rsidR="00AC149B" w:rsidRPr="00B24DB0">
        <w:rPr>
          <w:rFonts w:ascii="Times New Roman" w:hAnsi="Times New Roman" w:cs="Times New Roman"/>
          <w:color w:val="000000" w:themeColor="text1"/>
        </w:rPr>
        <w:t>Steward Node</w:t>
      </w:r>
      <w:del w:id="123" w:author="Stephen Winslow" w:date="2020-09-02T09:52:00Z">
        <w:r w:rsidR="00AC149B" w:rsidRPr="00B24DB0" w:rsidDel="00AC149B">
          <w:rPr>
            <w:rFonts w:ascii="Times New Roman" w:hAnsi="Times New Roman" w:cs="Times New Roman"/>
            <w:color w:val="000000" w:themeColor="text1"/>
          </w:rPr>
          <w:delText xml:space="preserve"> </w:delText>
        </w:r>
      </w:del>
      <w:r w:rsidR="00AC149B" w:rsidRPr="00B24DB0">
        <w:rPr>
          <w:rFonts w:ascii="Times New Roman" w:hAnsi="Times New Roman" w:cs="Times New Roman"/>
          <w:color w:val="000000" w:themeColor="text1"/>
        </w:rPr>
        <w:t xml:space="preserve">”) in compliance with the Framework and otherwise conform to the content of the Framework as applicable to the Steward. </w:t>
      </w:r>
      <w:ins w:id="124" w:author="Scott Nicholas" w:date="2020-09-24T09:19:00Z">
        <w:r w:rsidR="001701F4">
          <w:rPr>
            <w:rFonts w:ascii="Times New Roman" w:hAnsi="Times New Roman" w:cs="Times New Roman"/>
            <w:color w:val="000000" w:themeColor="text1"/>
          </w:rPr>
          <w:t xml:space="preserve">Steward agrees that the Governing Board of the Bedrock Consortium is authorized to assign </w:t>
        </w:r>
      </w:ins>
      <w:del w:id="125" w:author="Scott Nicholas" w:date="2020-09-24T09:19:00Z">
        <w:r w:rsidR="00AC149B" w:rsidRPr="00B24DB0" w:rsidDel="001701F4">
          <w:rPr>
            <w:rFonts w:ascii="Times New Roman" w:hAnsi="Times New Roman" w:cs="Times New Roman"/>
            <w:color w:val="000000" w:themeColor="text1"/>
          </w:rPr>
          <w:delText xml:space="preserve">Assignment of a </w:delText>
        </w:r>
      </w:del>
      <w:ins w:id="126" w:author="Michael Dolan Jr" w:date="2020-09-17T11:04:00Z">
        <w:r>
          <w:rPr>
            <w:rFonts w:ascii="Times New Roman" w:hAnsi="Times New Roman" w:cs="Times New Roman"/>
            <w:color w:val="000000" w:themeColor="text1"/>
          </w:rPr>
          <w:t xml:space="preserve">Steward </w:t>
        </w:r>
      </w:ins>
      <w:ins w:id="127" w:author="Michael Dolan Jr" w:date="2020-09-17T11:03:00Z">
        <w:r>
          <w:rPr>
            <w:rFonts w:ascii="Times New Roman" w:hAnsi="Times New Roman" w:cs="Times New Roman"/>
            <w:color w:val="000000" w:themeColor="text1"/>
          </w:rPr>
          <w:t>N</w:t>
        </w:r>
      </w:ins>
      <w:del w:id="128" w:author="Michael Dolan Jr" w:date="2020-09-17T11:03:00Z">
        <w:r w:rsidR="00AC149B" w:rsidRPr="00B24DB0" w:rsidDel="001F5EF9">
          <w:rPr>
            <w:rFonts w:ascii="Times New Roman" w:hAnsi="Times New Roman" w:cs="Times New Roman"/>
            <w:color w:val="000000" w:themeColor="text1"/>
          </w:rPr>
          <w:delText>n</w:delText>
        </w:r>
      </w:del>
      <w:r w:rsidR="00AC149B" w:rsidRPr="00B24DB0">
        <w:rPr>
          <w:rFonts w:ascii="Times New Roman" w:hAnsi="Times New Roman" w:cs="Times New Roman"/>
          <w:color w:val="000000" w:themeColor="text1"/>
        </w:rPr>
        <w:t>ode</w:t>
      </w:r>
      <w:ins w:id="129" w:author="Michael Dolan Jr" w:date="2020-09-17T11:04:00Z">
        <w:r>
          <w:rPr>
            <w:rFonts w:ascii="Times New Roman" w:hAnsi="Times New Roman" w:cs="Times New Roman"/>
            <w:color w:val="000000" w:themeColor="text1"/>
          </w:rPr>
          <w:t>s</w:t>
        </w:r>
      </w:ins>
      <w:r w:rsidR="00AC149B" w:rsidRPr="00B24DB0">
        <w:rPr>
          <w:rFonts w:ascii="Times New Roman" w:hAnsi="Times New Roman" w:cs="Times New Roman"/>
          <w:color w:val="000000" w:themeColor="text1"/>
        </w:rPr>
        <w:t xml:space="preserve"> to one of the Utility environments (i.e., prod</w:t>
      </w:r>
      <w:ins w:id="130" w:author="Michael Dolan Jr" w:date="2020-09-17T11:04:00Z">
        <w:r>
          <w:rPr>
            <w:rFonts w:ascii="Times New Roman" w:hAnsi="Times New Roman" w:cs="Times New Roman"/>
            <w:color w:val="000000" w:themeColor="text1"/>
          </w:rPr>
          <w:t>uction</w:t>
        </w:r>
      </w:ins>
      <w:r w:rsidR="00AC149B" w:rsidRPr="00B24DB0">
        <w:rPr>
          <w:rFonts w:ascii="Times New Roman" w:hAnsi="Times New Roman" w:cs="Times New Roman"/>
          <w:color w:val="000000" w:themeColor="text1"/>
        </w:rPr>
        <w:t>, stag</w:t>
      </w:r>
      <w:ins w:id="131" w:author="Michael Dolan Jr" w:date="2020-09-17T11:04:00Z">
        <w:r>
          <w:rPr>
            <w:rFonts w:ascii="Times New Roman" w:hAnsi="Times New Roman" w:cs="Times New Roman"/>
            <w:color w:val="000000" w:themeColor="text1"/>
          </w:rPr>
          <w:t>ing</w:t>
        </w:r>
      </w:ins>
      <w:del w:id="132" w:author="Michael Dolan Jr" w:date="2020-09-17T11:04:00Z">
        <w:r w:rsidR="00AC149B" w:rsidRPr="00B24DB0" w:rsidDel="001F5EF9">
          <w:rPr>
            <w:rFonts w:ascii="Times New Roman" w:hAnsi="Times New Roman" w:cs="Times New Roman"/>
            <w:color w:val="000000" w:themeColor="text1"/>
          </w:rPr>
          <w:delText>e</w:delText>
        </w:r>
      </w:del>
      <w:r w:rsidR="00AC149B" w:rsidRPr="00B24DB0">
        <w:rPr>
          <w:rFonts w:ascii="Times New Roman" w:hAnsi="Times New Roman" w:cs="Times New Roman"/>
          <w:color w:val="000000" w:themeColor="text1"/>
        </w:rPr>
        <w:t xml:space="preserve">, </w:t>
      </w:r>
      <w:ins w:id="133" w:author="Michael Dolan Jr" w:date="2020-09-17T11:04:00Z">
        <w:r>
          <w:rPr>
            <w:rFonts w:ascii="Times New Roman" w:hAnsi="Times New Roman" w:cs="Times New Roman"/>
            <w:color w:val="000000" w:themeColor="text1"/>
          </w:rPr>
          <w:t xml:space="preserve">or </w:t>
        </w:r>
      </w:ins>
      <w:r w:rsidR="00AC149B" w:rsidRPr="00B24DB0">
        <w:rPr>
          <w:rFonts w:ascii="Times New Roman" w:hAnsi="Times New Roman" w:cs="Times New Roman"/>
          <w:color w:val="000000" w:themeColor="text1"/>
        </w:rPr>
        <w:t>dev</w:t>
      </w:r>
      <w:ins w:id="134" w:author="Michael Dolan Jr" w:date="2020-09-17T11:04:00Z">
        <w:r>
          <w:rPr>
            <w:rFonts w:ascii="Times New Roman" w:hAnsi="Times New Roman" w:cs="Times New Roman"/>
            <w:color w:val="000000" w:themeColor="text1"/>
          </w:rPr>
          <w:t>elopment</w:t>
        </w:r>
      </w:ins>
      <w:r w:rsidR="00AC149B" w:rsidRPr="00B24DB0">
        <w:rPr>
          <w:rFonts w:ascii="Times New Roman" w:hAnsi="Times New Roman" w:cs="Times New Roman"/>
          <w:color w:val="000000" w:themeColor="text1"/>
        </w:rPr>
        <w:t>)</w:t>
      </w:r>
      <w:del w:id="135" w:author="Scott Nicholas" w:date="2020-09-24T09:20:00Z">
        <w:r w:rsidR="00AC149B" w:rsidRPr="00B24DB0" w:rsidDel="001701F4">
          <w:rPr>
            <w:rFonts w:ascii="Times New Roman" w:hAnsi="Times New Roman" w:cs="Times New Roman"/>
            <w:color w:val="000000" w:themeColor="text1"/>
          </w:rPr>
          <w:delText xml:space="preserve"> is the responsibility of the Governing Board of the Bedrock Consortium</w:delText>
        </w:r>
      </w:del>
      <w:r w:rsidR="00AC149B" w:rsidRPr="00B24DB0">
        <w:rPr>
          <w:rFonts w:ascii="Times New Roman" w:hAnsi="Times New Roman" w:cs="Times New Roman"/>
          <w:color w:val="000000" w:themeColor="text1"/>
        </w:rPr>
        <w:t>.</w:t>
      </w:r>
    </w:p>
    <w:p w14:paraId="0499F3A4" w14:textId="365BD56C" w:rsidR="00AC149B" w:rsidRDefault="00AC149B" w:rsidP="00AC149B">
      <w:pPr>
        <w:pStyle w:val="ListParagraph"/>
        <w:numPr>
          <w:ilvl w:val="1"/>
          <w:numId w:val="4"/>
        </w:numPr>
        <w:snapToGrid w:val="0"/>
        <w:spacing w:after="240"/>
        <w:contextualSpacing w:val="0"/>
        <w:rPr>
          <w:rFonts w:ascii="Times New Roman" w:hAnsi="Times New Roman" w:cs="Times New Roman"/>
          <w:color w:val="000000" w:themeColor="text1"/>
        </w:rPr>
      </w:pPr>
      <w:del w:id="136" w:author="Michael Dolan Jr" w:date="2020-09-17T11:05:00Z">
        <w:r w:rsidRPr="00B24DB0" w:rsidDel="001F5EF9">
          <w:rPr>
            <w:rFonts w:ascii="Times New Roman" w:hAnsi="Times New Roman" w:cs="Times New Roman"/>
            <w:color w:val="000000" w:themeColor="text1"/>
          </w:rPr>
          <w:delText>With regard to Steward’s operation of the Steward Node,</w:delText>
        </w:r>
      </w:del>
      <w:del w:id="137" w:author="Michael Dolan Jr" w:date="2020-09-17T11:08:00Z">
        <w:r w:rsidRPr="00B24DB0" w:rsidDel="001F5EF9">
          <w:rPr>
            <w:rFonts w:ascii="Times New Roman" w:hAnsi="Times New Roman" w:cs="Times New Roman"/>
            <w:color w:val="000000" w:themeColor="text1"/>
          </w:rPr>
          <w:delText xml:space="preserve"> </w:delText>
        </w:r>
      </w:del>
      <w:del w:id="138" w:author="Michael Dolan Jr" w:date="2020-09-17T11:11:00Z">
        <w:r w:rsidRPr="00B24DB0" w:rsidDel="001F5EF9">
          <w:rPr>
            <w:rFonts w:ascii="Times New Roman" w:hAnsi="Times New Roman" w:cs="Times New Roman"/>
            <w:color w:val="000000" w:themeColor="text1"/>
          </w:rPr>
          <w:delText xml:space="preserve">only run software </w:delText>
        </w:r>
      </w:del>
      <w:del w:id="139" w:author="Michael Dolan Jr" w:date="2020-09-17T11:07:00Z">
        <w:r w:rsidRPr="00B24DB0" w:rsidDel="001F5EF9">
          <w:rPr>
            <w:rFonts w:ascii="Times New Roman" w:hAnsi="Times New Roman" w:cs="Times New Roman"/>
            <w:color w:val="000000" w:themeColor="text1"/>
          </w:rPr>
          <w:delText xml:space="preserve">code </w:delText>
        </w:r>
      </w:del>
      <w:del w:id="140" w:author="Michael Dolan Jr" w:date="2020-09-17T11:11:00Z">
        <w:r w:rsidRPr="00B24DB0" w:rsidDel="001F5EF9">
          <w:rPr>
            <w:rFonts w:ascii="Times New Roman" w:hAnsi="Times New Roman" w:cs="Times New Roman"/>
            <w:color w:val="000000" w:themeColor="text1"/>
          </w:rPr>
          <w:delText xml:space="preserve">that has been approved for deployment by the Governing Board. </w:delText>
        </w:r>
      </w:del>
      <w:ins w:id="141" w:author="Michael Dolan Jr" w:date="2020-09-17T11:09:00Z">
        <w:r w:rsidR="001F5EF9">
          <w:rPr>
            <w:rFonts w:ascii="Times New Roman" w:hAnsi="Times New Roman" w:cs="Times New Roman"/>
            <w:color w:val="000000" w:themeColor="text1"/>
          </w:rPr>
          <w:t xml:space="preserve">Steward agrees to </w:t>
        </w:r>
      </w:ins>
      <w:del w:id="142" w:author="Michael Dolan Jr" w:date="2020-09-17T11:09:00Z">
        <w:r w:rsidRPr="00B24DB0" w:rsidDel="001F5EF9">
          <w:rPr>
            <w:rFonts w:ascii="Times New Roman" w:hAnsi="Times New Roman" w:cs="Times New Roman"/>
            <w:color w:val="000000" w:themeColor="text1"/>
          </w:rPr>
          <w:delText xml:space="preserve">Provide </w:delText>
        </w:r>
      </w:del>
      <w:ins w:id="143" w:author="Michael Dolan Jr" w:date="2020-09-17T11:09:00Z">
        <w:r w:rsidR="001F5EF9">
          <w:rPr>
            <w:rFonts w:ascii="Times New Roman" w:hAnsi="Times New Roman" w:cs="Times New Roman"/>
            <w:color w:val="000000" w:themeColor="text1"/>
          </w:rPr>
          <w:t>p</w:t>
        </w:r>
        <w:r w:rsidR="001F5EF9" w:rsidRPr="00B24DB0">
          <w:rPr>
            <w:rFonts w:ascii="Times New Roman" w:hAnsi="Times New Roman" w:cs="Times New Roman"/>
            <w:color w:val="000000" w:themeColor="text1"/>
          </w:rPr>
          <w:t xml:space="preserve">rovide </w:t>
        </w:r>
      </w:ins>
      <w:del w:id="144" w:author="Michael Dolan Jr" w:date="2020-09-17T11:09:00Z">
        <w:r w:rsidRPr="00B24DB0" w:rsidDel="001F5EF9">
          <w:rPr>
            <w:rFonts w:ascii="Times New Roman" w:hAnsi="Times New Roman" w:cs="Times New Roman"/>
            <w:color w:val="000000" w:themeColor="text1"/>
          </w:rPr>
          <w:delText xml:space="preserve">such </w:delText>
        </w:r>
      </w:del>
      <w:ins w:id="145" w:author="Michael Dolan Jr" w:date="2020-09-17T11:09:00Z">
        <w:r w:rsidR="001F5EF9">
          <w:rPr>
            <w:rFonts w:ascii="Times New Roman" w:hAnsi="Times New Roman" w:cs="Times New Roman"/>
            <w:color w:val="000000" w:themeColor="text1"/>
          </w:rPr>
          <w:t>available</w:t>
        </w:r>
        <w:r w:rsidR="001F5EF9" w:rsidRPr="00B24DB0">
          <w:rPr>
            <w:rFonts w:ascii="Times New Roman" w:hAnsi="Times New Roman" w:cs="Times New Roman"/>
            <w:color w:val="000000" w:themeColor="text1"/>
          </w:rPr>
          <w:t xml:space="preserve"> </w:t>
        </w:r>
      </w:ins>
      <w:r w:rsidRPr="00B24DB0">
        <w:rPr>
          <w:rFonts w:ascii="Times New Roman" w:hAnsi="Times New Roman" w:cs="Times New Roman"/>
          <w:color w:val="000000" w:themeColor="text1"/>
        </w:rPr>
        <w:t>performance, security, and reliability data to the Bedrock Consortium or to the public as required by the Framework.</w:t>
      </w:r>
    </w:p>
    <w:p w14:paraId="336280E9" w14:textId="28F7845E" w:rsidR="00F751D1" w:rsidRPr="00B24DB0" w:rsidRDefault="001F5EF9" w:rsidP="00AC149B">
      <w:pPr>
        <w:pStyle w:val="ListParagraph"/>
        <w:numPr>
          <w:ilvl w:val="1"/>
          <w:numId w:val="4"/>
        </w:numPr>
        <w:snapToGrid w:val="0"/>
        <w:spacing w:after="240"/>
        <w:contextualSpacing w:val="0"/>
        <w:rPr>
          <w:rFonts w:ascii="Times New Roman" w:hAnsi="Times New Roman" w:cs="Times New Roman"/>
          <w:color w:val="000000" w:themeColor="text1"/>
        </w:rPr>
      </w:pPr>
      <w:bookmarkStart w:id="146" w:name="OLE_LINK7"/>
      <w:bookmarkStart w:id="147" w:name="OLE_LINK8"/>
      <w:ins w:id="148" w:author="Michael Dolan Jr" w:date="2020-09-17T11:11:00Z">
        <w:r>
          <w:rPr>
            <w:rFonts w:ascii="Times New Roman" w:hAnsi="Times New Roman" w:cs="Times New Roman"/>
            <w:color w:val="000000" w:themeColor="text1"/>
          </w:rPr>
          <w:t>Steward agre</w:t>
        </w:r>
      </w:ins>
      <w:ins w:id="149" w:author="Michael Dolan Jr" w:date="2020-09-17T12:05:00Z">
        <w:r w:rsidR="00966CD5">
          <w:rPr>
            <w:rFonts w:ascii="Times New Roman" w:hAnsi="Times New Roman" w:cs="Times New Roman"/>
            <w:color w:val="000000" w:themeColor="text1"/>
          </w:rPr>
          <w:t>e</w:t>
        </w:r>
      </w:ins>
      <w:ins w:id="150" w:author="Michael Dolan Jr" w:date="2020-09-17T11:11:00Z">
        <w:r>
          <w:rPr>
            <w:rFonts w:ascii="Times New Roman" w:hAnsi="Times New Roman" w:cs="Times New Roman"/>
            <w:color w:val="000000" w:themeColor="text1"/>
          </w:rPr>
          <w:t xml:space="preserve">s to </w:t>
        </w:r>
      </w:ins>
      <w:del w:id="151" w:author="Michael Dolan Jr" w:date="2020-09-17T11:11:00Z">
        <w:r w:rsidR="00F751D1" w:rsidRPr="00B24DB0" w:rsidDel="001F5EF9">
          <w:rPr>
            <w:rFonts w:ascii="Times New Roman" w:hAnsi="Times New Roman" w:cs="Times New Roman"/>
            <w:color w:val="000000" w:themeColor="text1"/>
          </w:rPr>
          <w:delText xml:space="preserve">Provide </w:delText>
        </w:r>
      </w:del>
      <w:ins w:id="152" w:author="Michael Dolan Jr" w:date="2020-09-17T11:11:00Z">
        <w:r>
          <w:rPr>
            <w:rFonts w:ascii="Times New Roman" w:hAnsi="Times New Roman" w:cs="Times New Roman"/>
            <w:color w:val="000000" w:themeColor="text1"/>
          </w:rPr>
          <w:t>p</w:t>
        </w:r>
        <w:r w:rsidRPr="00B24DB0">
          <w:rPr>
            <w:rFonts w:ascii="Times New Roman" w:hAnsi="Times New Roman" w:cs="Times New Roman"/>
            <w:color w:val="000000" w:themeColor="text1"/>
          </w:rPr>
          <w:t xml:space="preserve">rovide </w:t>
        </w:r>
      </w:ins>
      <w:bookmarkEnd w:id="146"/>
      <w:bookmarkEnd w:id="147"/>
      <w:r w:rsidR="00F751D1" w:rsidRPr="00B24DB0">
        <w:rPr>
          <w:rFonts w:ascii="Times New Roman" w:hAnsi="Times New Roman" w:cs="Times New Roman"/>
          <w:color w:val="000000" w:themeColor="text1"/>
        </w:rPr>
        <w:t>input and feedback to the Framework Working Group</w:t>
      </w:r>
      <w:r w:rsidR="00E8578A" w:rsidRPr="00B24DB0">
        <w:rPr>
          <w:rFonts w:ascii="Times New Roman" w:hAnsi="Times New Roman" w:cs="Times New Roman"/>
          <w:color w:val="000000" w:themeColor="text1"/>
        </w:rPr>
        <w:t xml:space="preserve"> of the Bedrock Conso</w:t>
      </w:r>
      <w:ins w:id="153" w:author="Stephen Winslow" w:date="2020-09-02T09:52:00Z">
        <w:r w:rsidR="00AC149B">
          <w:rPr>
            <w:rFonts w:ascii="Times New Roman" w:hAnsi="Times New Roman" w:cs="Times New Roman"/>
            <w:color w:val="000000" w:themeColor="text1"/>
          </w:rPr>
          <w:t>r</w:t>
        </w:r>
      </w:ins>
      <w:r w:rsidR="00E8578A" w:rsidRPr="00B24DB0">
        <w:rPr>
          <w:rFonts w:ascii="Times New Roman" w:hAnsi="Times New Roman" w:cs="Times New Roman"/>
          <w:color w:val="000000" w:themeColor="text1"/>
        </w:rPr>
        <w:t>t</w:t>
      </w:r>
      <w:del w:id="154" w:author="Stephen Winslow" w:date="2020-09-02T09:52:00Z">
        <w:r w:rsidR="00E8578A" w:rsidRPr="00B24DB0" w:rsidDel="00AC149B">
          <w:rPr>
            <w:rFonts w:ascii="Times New Roman" w:hAnsi="Times New Roman" w:cs="Times New Roman"/>
            <w:color w:val="000000" w:themeColor="text1"/>
          </w:rPr>
          <w:delText>r</w:delText>
        </w:r>
      </w:del>
      <w:r w:rsidR="00E8578A" w:rsidRPr="00B24DB0">
        <w:rPr>
          <w:rFonts w:ascii="Times New Roman" w:hAnsi="Times New Roman" w:cs="Times New Roman"/>
          <w:color w:val="000000" w:themeColor="text1"/>
        </w:rPr>
        <w:t>ium</w:t>
      </w:r>
      <w:r w:rsidR="00F751D1" w:rsidRPr="00B24DB0">
        <w:rPr>
          <w:rFonts w:ascii="Times New Roman" w:hAnsi="Times New Roman" w:cs="Times New Roman"/>
          <w:color w:val="000000" w:themeColor="text1"/>
        </w:rPr>
        <w:t>, as</w:t>
      </w:r>
      <w:r w:rsidR="00DE1418"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reasonably requested and necessary, to assist in the development and public review of</w:t>
      </w:r>
      <w:r w:rsidR="00DE1418"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 xml:space="preserve">future versions of the </w:t>
      </w:r>
      <w:r w:rsidR="00C15CBA" w:rsidRPr="00B24DB0">
        <w:rPr>
          <w:rFonts w:ascii="Times New Roman" w:hAnsi="Times New Roman" w:cs="Times New Roman"/>
          <w:color w:val="000000" w:themeColor="text1"/>
        </w:rPr>
        <w:t>Bedrock</w:t>
      </w:r>
      <w:r w:rsidR="00F751D1" w:rsidRPr="00B24DB0">
        <w:rPr>
          <w:rFonts w:ascii="Times New Roman" w:hAnsi="Times New Roman" w:cs="Times New Roman"/>
          <w:color w:val="000000" w:themeColor="text1"/>
        </w:rPr>
        <w:t xml:space="preserve"> Governance Framework.</w:t>
      </w:r>
    </w:p>
    <w:p w14:paraId="14B82368" w14:textId="2742C658" w:rsidR="00F751D1" w:rsidRPr="00B24DB0" w:rsidRDefault="00966CD5" w:rsidP="00AC149B">
      <w:pPr>
        <w:pStyle w:val="ListParagraph"/>
        <w:numPr>
          <w:ilvl w:val="1"/>
          <w:numId w:val="4"/>
        </w:numPr>
        <w:snapToGrid w:val="0"/>
        <w:spacing w:after="240"/>
        <w:contextualSpacing w:val="0"/>
        <w:rPr>
          <w:rFonts w:ascii="Times New Roman" w:hAnsi="Times New Roman" w:cs="Times New Roman"/>
          <w:color w:val="000000" w:themeColor="text1"/>
        </w:rPr>
      </w:pPr>
      <w:ins w:id="155" w:author="Michael Dolan Jr" w:date="2020-09-17T12:04:00Z">
        <w:r>
          <w:rPr>
            <w:rFonts w:ascii="Times New Roman" w:hAnsi="Times New Roman" w:cs="Times New Roman"/>
            <w:color w:val="000000" w:themeColor="text1"/>
          </w:rPr>
          <w:t>Steward agrees to p</w:t>
        </w:r>
        <w:r w:rsidRPr="00B24DB0">
          <w:rPr>
            <w:rFonts w:ascii="Times New Roman" w:hAnsi="Times New Roman" w:cs="Times New Roman"/>
            <w:color w:val="000000" w:themeColor="text1"/>
          </w:rPr>
          <w:t xml:space="preserve">rovide </w:t>
        </w:r>
      </w:ins>
      <w:del w:id="156" w:author="Michael Dolan Jr" w:date="2020-09-17T12:04:00Z">
        <w:r w:rsidR="00F751D1" w:rsidRPr="00B24DB0" w:rsidDel="00966CD5">
          <w:rPr>
            <w:rFonts w:ascii="Times New Roman" w:hAnsi="Times New Roman" w:cs="Times New Roman"/>
            <w:color w:val="000000" w:themeColor="text1"/>
          </w:rPr>
          <w:delText xml:space="preserve">Provide </w:delText>
        </w:r>
      </w:del>
      <w:r w:rsidR="00F751D1" w:rsidRPr="00B24DB0">
        <w:rPr>
          <w:rFonts w:ascii="Times New Roman" w:hAnsi="Times New Roman" w:cs="Times New Roman"/>
          <w:color w:val="000000" w:themeColor="text1"/>
        </w:rPr>
        <w:t xml:space="preserve">input and feedback to the </w:t>
      </w:r>
      <w:r w:rsidR="00DC7923" w:rsidRPr="00B24DB0">
        <w:rPr>
          <w:rFonts w:ascii="Times New Roman" w:hAnsi="Times New Roman" w:cs="Times New Roman"/>
          <w:color w:val="000000" w:themeColor="text1"/>
        </w:rPr>
        <w:t>Technical Steering Committee</w:t>
      </w:r>
      <w:r w:rsidR="001753B3" w:rsidRPr="00B24DB0">
        <w:rPr>
          <w:rFonts w:ascii="Times New Roman" w:hAnsi="Times New Roman" w:cs="Times New Roman"/>
          <w:color w:val="000000" w:themeColor="text1"/>
        </w:rPr>
        <w:t xml:space="preserve"> of the Bedrock Technical Project</w:t>
      </w:r>
      <w:r w:rsidR="00F751D1" w:rsidRPr="00B24DB0">
        <w:rPr>
          <w:rFonts w:ascii="Times New Roman" w:hAnsi="Times New Roman" w:cs="Times New Roman"/>
          <w:color w:val="000000" w:themeColor="text1"/>
        </w:rPr>
        <w:t>, as reasonably</w:t>
      </w:r>
      <w:r w:rsidR="00DE1418"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 xml:space="preserve">requested and </w:t>
      </w:r>
      <w:r w:rsidR="00F751D1" w:rsidRPr="00B24DB0">
        <w:rPr>
          <w:rFonts w:ascii="Times New Roman" w:hAnsi="Times New Roman" w:cs="Times New Roman"/>
          <w:color w:val="000000" w:themeColor="text1"/>
        </w:rPr>
        <w:lastRenderedPageBreak/>
        <w:t xml:space="preserve">necessary, in the development of the technical roadmap for </w:t>
      </w:r>
      <w:r w:rsidR="00974664" w:rsidRPr="00B24DB0">
        <w:rPr>
          <w:rFonts w:ascii="Times New Roman" w:hAnsi="Times New Roman" w:cs="Times New Roman"/>
          <w:color w:val="000000" w:themeColor="text1"/>
        </w:rPr>
        <w:t xml:space="preserve">the Utility </w:t>
      </w:r>
      <w:r w:rsidR="00F751D1" w:rsidRPr="00B24DB0">
        <w:rPr>
          <w:rFonts w:ascii="Times New Roman" w:hAnsi="Times New Roman" w:cs="Times New Roman"/>
          <w:color w:val="000000" w:themeColor="text1"/>
        </w:rPr>
        <w:t xml:space="preserve">and to assist in the testing, evaluation, and improvement of </w:t>
      </w:r>
      <w:r w:rsidR="006D05CE" w:rsidRPr="00B24DB0">
        <w:rPr>
          <w:rFonts w:ascii="Times New Roman" w:hAnsi="Times New Roman" w:cs="Times New Roman"/>
          <w:color w:val="000000" w:themeColor="text1"/>
        </w:rPr>
        <w:t>the Utility</w:t>
      </w:r>
      <w:r w:rsidR="00F751D1" w:rsidRPr="00B24DB0">
        <w:rPr>
          <w:rFonts w:ascii="Times New Roman" w:hAnsi="Times New Roman" w:cs="Times New Roman"/>
          <w:color w:val="000000" w:themeColor="text1"/>
        </w:rPr>
        <w:t>.</w:t>
      </w:r>
    </w:p>
    <w:p w14:paraId="49C81754" w14:textId="071150D9" w:rsidR="00DE1418" w:rsidRPr="00B24DB0" w:rsidRDefault="00F751D1" w:rsidP="00AC149B">
      <w:pPr>
        <w:pStyle w:val="ListParagraph"/>
        <w:numPr>
          <w:ilvl w:val="1"/>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As soon as reasonably practicable upon becoming aware, </w:t>
      </w:r>
      <w:ins w:id="157" w:author="Michael Dolan Jr" w:date="2020-09-17T12:05:00Z">
        <w:r w:rsidR="00966CD5">
          <w:rPr>
            <w:rFonts w:ascii="Times New Roman" w:hAnsi="Times New Roman" w:cs="Times New Roman"/>
            <w:color w:val="000000" w:themeColor="text1"/>
          </w:rPr>
          <w:t>Steward agre</w:t>
        </w:r>
      </w:ins>
      <w:ins w:id="158" w:author="Scott Nicholas" w:date="2020-09-24T09:20:00Z">
        <w:r w:rsidR="001701F4">
          <w:rPr>
            <w:rFonts w:ascii="Times New Roman" w:hAnsi="Times New Roman" w:cs="Times New Roman"/>
            <w:color w:val="000000" w:themeColor="text1"/>
          </w:rPr>
          <w:t>e</w:t>
        </w:r>
      </w:ins>
      <w:ins w:id="159" w:author="Michael Dolan Jr" w:date="2020-09-17T12:05:00Z">
        <w:r w:rsidR="00966CD5">
          <w:rPr>
            <w:rFonts w:ascii="Times New Roman" w:hAnsi="Times New Roman" w:cs="Times New Roman"/>
            <w:color w:val="000000" w:themeColor="text1"/>
          </w:rPr>
          <w:t xml:space="preserve">s to </w:t>
        </w:r>
      </w:ins>
      <w:r w:rsidRPr="00B24DB0">
        <w:rPr>
          <w:rFonts w:ascii="Times New Roman" w:hAnsi="Times New Roman" w:cs="Times New Roman"/>
          <w:color w:val="000000" w:themeColor="text1"/>
        </w:rPr>
        <w:t xml:space="preserve">promptly notify the </w:t>
      </w:r>
      <w:r w:rsidR="00C15CBA" w:rsidRPr="00B24DB0">
        <w:rPr>
          <w:rFonts w:ascii="Times New Roman" w:hAnsi="Times New Roman" w:cs="Times New Roman"/>
          <w:color w:val="000000" w:themeColor="text1"/>
        </w:rPr>
        <w:t>Bedrock</w:t>
      </w:r>
      <w:r w:rsidR="00B00C15" w:rsidRPr="00B24DB0">
        <w:rPr>
          <w:rFonts w:ascii="Times New Roman" w:hAnsi="Times New Roman" w:cs="Times New Roman"/>
          <w:color w:val="000000" w:themeColor="text1"/>
        </w:rPr>
        <w:t xml:space="preserve"> Consortium</w:t>
      </w:r>
      <w:r w:rsidRPr="00B24DB0">
        <w:rPr>
          <w:rFonts w:ascii="Times New Roman" w:hAnsi="Times New Roman" w:cs="Times New Roman"/>
          <w:color w:val="000000" w:themeColor="text1"/>
        </w:rPr>
        <w:t xml:space="preserve"> of any government</w:t>
      </w:r>
      <w:ins w:id="160" w:author="Stephen Winslow" w:date="2020-09-02T10:09:00Z">
        <w:r w:rsidR="00AA57F1">
          <w:rPr>
            <w:rFonts w:ascii="Times New Roman" w:hAnsi="Times New Roman" w:cs="Times New Roman"/>
            <w:color w:val="000000" w:themeColor="text1"/>
          </w:rPr>
          <w:t>al</w:t>
        </w:r>
      </w:ins>
      <w:r w:rsidRPr="00B24DB0">
        <w:rPr>
          <w:rFonts w:ascii="Times New Roman" w:hAnsi="Times New Roman" w:cs="Times New Roman"/>
          <w:color w:val="000000" w:themeColor="text1"/>
        </w:rPr>
        <w:t xml:space="preserve"> </w:t>
      </w:r>
      <w:ins w:id="161" w:author="Stephen Winslow" w:date="2020-09-02T10:09:00Z">
        <w:r w:rsidR="00AA57F1">
          <w:rPr>
            <w:rFonts w:ascii="Times New Roman" w:hAnsi="Times New Roman" w:cs="Times New Roman"/>
            <w:color w:val="000000" w:themeColor="text1"/>
          </w:rPr>
          <w:t xml:space="preserve">laws, regulations or </w:t>
        </w:r>
      </w:ins>
      <w:r w:rsidRPr="00B24DB0">
        <w:rPr>
          <w:rFonts w:ascii="Times New Roman" w:hAnsi="Times New Roman" w:cs="Times New Roman"/>
          <w:color w:val="000000" w:themeColor="text1"/>
        </w:rPr>
        <w:t>sanctions or other legal measures affecting Steward’s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operation of the Steward Node</w:t>
      </w:r>
      <w:ins w:id="162" w:author="Michael Dolan Jr" w:date="2020-09-17T12:05:00Z">
        <w:r w:rsidR="00966CD5">
          <w:rPr>
            <w:rFonts w:ascii="Times New Roman" w:hAnsi="Times New Roman" w:cs="Times New Roman"/>
            <w:color w:val="000000" w:themeColor="text1"/>
          </w:rPr>
          <w:t>s</w:t>
        </w:r>
      </w:ins>
      <w:r w:rsidRPr="00B24DB0">
        <w:rPr>
          <w:rFonts w:ascii="Times New Roman" w:hAnsi="Times New Roman" w:cs="Times New Roman"/>
          <w:color w:val="000000" w:themeColor="text1"/>
        </w:rPr>
        <w:t xml:space="preserve"> or otherwise impacting Steward’s participation in </w:t>
      </w:r>
      <w:r w:rsidR="00974664" w:rsidRPr="00B24DB0">
        <w:rPr>
          <w:rFonts w:ascii="Times New Roman" w:hAnsi="Times New Roman" w:cs="Times New Roman"/>
          <w:color w:val="000000" w:themeColor="text1"/>
        </w:rPr>
        <w:t xml:space="preserve">the Utility </w:t>
      </w:r>
      <w:r w:rsidRPr="00B24DB0">
        <w:rPr>
          <w:rFonts w:ascii="Times New Roman" w:hAnsi="Times New Roman" w:cs="Times New Roman"/>
          <w:color w:val="000000" w:themeColor="text1"/>
        </w:rPr>
        <w:t>or ability to comply with their obligations under this Agreement.</w:t>
      </w:r>
    </w:p>
    <w:p w14:paraId="2028952F" w14:textId="50533499" w:rsidR="00F751D1" w:rsidRPr="00B24DB0" w:rsidRDefault="00F751D1" w:rsidP="00AC149B">
      <w:pPr>
        <w:pStyle w:val="ListParagraph"/>
        <w:numPr>
          <w:ilvl w:val="1"/>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As soon as reasonably practicable</w:t>
      </w:r>
      <w:ins w:id="163" w:author="Michael Dolan Jr" w:date="2020-09-17T12:06:00Z">
        <w:r w:rsidR="00966CD5">
          <w:rPr>
            <w:rFonts w:ascii="Times New Roman" w:hAnsi="Times New Roman" w:cs="Times New Roman"/>
            <w:color w:val="000000" w:themeColor="text1"/>
          </w:rPr>
          <w:t>,</w:t>
        </w:r>
      </w:ins>
      <w:r w:rsidRPr="00B24DB0">
        <w:rPr>
          <w:rFonts w:ascii="Times New Roman" w:hAnsi="Times New Roman" w:cs="Times New Roman"/>
          <w:color w:val="000000" w:themeColor="text1"/>
        </w:rPr>
        <w:t xml:space="preserve"> and no later than 72 hours after becoming aware,</w:t>
      </w:r>
      <w:r w:rsidR="00DE1418" w:rsidRPr="00B24DB0">
        <w:rPr>
          <w:rFonts w:ascii="Times New Roman" w:hAnsi="Times New Roman" w:cs="Times New Roman"/>
          <w:color w:val="000000" w:themeColor="text1"/>
        </w:rPr>
        <w:t xml:space="preserve"> </w:t>
      </w:r>
      <w:ins w:id="164" w:author="Michael Dolan Jr" w:date="2020-09-17T12:06:00Z">
        <w:r w:rsidR="00966CD5">
          <w:rPr>
            <w:rFonts w:ascii="Times New Roman" w:hAnsi="Times New Roman" w:cs="Times New Roman"/>
            <w:color w:val="000000" w:themeColor="text1"/>
          </w:rPr>
          <w:t xml:space="preserve">Steward agrees to </w:t>
        </w:r>
      </w:ins>
      <w:r w:rsidRPr="00B24DB0">
        <w:rPr>
          <w:rFonts w:ascii="Times New Roman" w:hAnsi="Times New Roman" w:cs="Times New Roman"/>
          <w:color w:val="000000" w:themeColor="text1"/>
        </w:rPr>
        <w:t xml:space="preserve">notify </w:t>
      </w:r>
      <w:r w:rsidR="00C15CBA" w:rsidRPr="00B24DB0">
        <w:rPr>
          <w:rFonts w:ascii="Times New Roman" w:hAnsi="Times New Roman" w:cs="Times New Roman"/>
          <w:color w:val="000000" w:themeColor="text1"/>
        </w:rPr>
        <w:t>Bedrock</w:t>
      </w:r>
      <w:r w:rsidRPr="00B24DB0">
        <w:rPr>
          <w:rFonts w:ascii="Times New Roman" w:hAnsi="Times New Roman" w:cs="Times New Roman"/>
          <w:color w:val="000000" w:themeColor="text1"/>
        </w:rPr>
        <w:t xml:space="preserve"> Consortium of any actual or reasonably suspected breach of security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leading to the accidental or unlawful destruction, loss, alteration, unauthorized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disclosure of, or access to, data transmitted, stored or otherwise processed by Steward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 connection with the operation of the Steward Node</w:t>
      </w:r>
      <w:ins w:id="165" w:author="Michael Dolan Jr" w:date="2020-09-17T12:06:00Z">
        <w:r w:rsidR="00966CD5">
          <w:rPr>
            <w:rFonts w:ascii="Times New Roman" w:hAnsi="Times New Roman" w:cs="Times New Roman"/>
            <w:color w:val="000000" w:themeColor="text1"/>
          </w:rPr>
          <w:t>s</w:t>
        </w:r>
      </w:ins>
      <w:r w:rsidRPr="00B24DB0">
        <w:rPr>
          <w:rFonts w:ascii="Times New Roman" w:hAnsi="Times New Roman" w:cs="Times New Roman"/>
          <w:color w:val="000000" w:themeColor="text1"/>
        </w:rPr>
        <w:t xml:space="preserve"> or otherwise affecting Steward’s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operation of the Steward Node</w:t>
      </w:r>
      <w:ins w:id="166" w:author="Michael Dolan Jr" w:date="2020-09-17T12:06:00Z">
        <w:r w:rsidR="00966CD5">
          <w:rPr>
            <w:rFonts w:ascii="Times New Roman" w:hAnsi="Times New Roman" w:cs="Times New Roman"/>
            <w:color w:val="000000" w:themeColor="text1"/>
          </w:rPr>
          <w:t>s</w:t>
        </w:r>
      </w:ins>
      <w:r w:rsidRPr="00B24DB0">
        <w:rPr>
          <w:rFonts w:ascii="Times New Roman" w:hAnsi="Times New Roman" w:cs="Times New Roman"/>
          <w:color w:val="000000" w:themeColor="text1"/>
        </w:rPr>
        <w:t xml:space="preserve"> or impacting Steward’s participation in </w:t>
      </w:r>
      <w:r w:rsidR="00974664" w:rsidRPr="00B24DB0">
        <w:rPr>
          <w:rFonts w:ascii="Times New Roman" w:hAnsi="Times New Roman" w:cs="Times New Roman"/>
          <w:color w:val="000000" w:themeColor="text1"/>
        </w:rPr>
        <w:t xml:space="preserve">the Utility </w:t>
      </w:r>
      <w:r w:rsidRPr="00B24DB0">
        <w:rPr>
          <w:rFonts w:ascii="Times New Roman" w:hAnsi="Times New Roman" w:cs="Times New Roman"/>
          <w:color w:val="000000" w:themeColor="text1"/>
        </w:rPr>
        <w:t>or ability to comply with its obligations under this Agreement.</w:t>
      </w:r>
    </w:p>
    <w:p w14:paraId="5C8F8CCC" w14:textId="40E60003" w:rsidR="00F751D1" w:rsidRPr="00B24DB0" w:rsidRDefault="00F751D1" w:rsidP="00AC149B">
      <w:pPr>
        <w:pStyle w:val="ListParagraph"/>
        <w:numPr>
          <w:ilvl w:val="1"/>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With regard to the performance of its obligations under this Agreement, including,</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without limitation, its operation, maintenance and hosting of the Steward Node,</w:t>
      </w:r>
      <w:r w:rsidR="00DE1418" w:rsidRPr="00B24DB0">
        <w:rPr>
          <w:rFonts w:ascii="Times New Roman" w:hAnsi="Times New Roman" w:cs="Times New Roman"/>
          <w:color w:val="000000" w:themeColor="text1"/>
        </w:rPr>
        <w:t xml:space="preserve"> </w:t>
      </w:r>
      <w:ins w:id="167" w:author="Michael Dolan Jr" w:date="2020-09-17T12:07:00Z">
        <w:r w:rsidR="00966CD5">
          <w:rPr>
            <w:rFonts w:ascii="Times New Roman" w:hAnsi="Times New Roman" w:cs="Times New Roman"/>
            <w:color w:val="000000" w:themeColor="text1"/>
          </w:rPr>
          <w:t xml:space="preserve">Steward agrees to </w:t>
        </w:r>
      </w:ins>
      <w:r w:rsidRPr="00B24DB0">
        <w:rPr>
          <w:rFonts w:ascii="Times New Roman" w:hAnsi="Times New Roman" w:cs="Times New Roman"/>
          <w:color w:val="000000" w:themeColor="text1"/>
        </w:rPr>
        <w:t>implement</w:t>
      </w:r>
      <w:ins w:id="168" w:author="Michael Dolan Jr" w:date="2020-09-17T12:07:00Z">
        <w:r w:rsidR="00966CD5">
          <w:rPr>
            <w:rFonts w:ascii="Times New Roman" w:hAnsi="Times New Roman" w:cs="Times New Roman"/>
            <w:color w:val="000000" w:themeColor="text1"/>
          </w:rPr>
          <w:t xml:space="preserve"> any </w:t>
        </w:r>
      </w:ins>
      <w:ins w:id="169" w:author="Michael Dolan Jr" w:date="2020-09-17T12:10:00Z">
        <w:r w:rsidR="00966CD5">
          <w:rPr>
            <w:rFonts w:ascii="Times New Roman" w:hAnsi="Times New Roman" w:cs="Times New Roman"/>
            <w:color w:val="000000" w:themeColor="text1"/>
          </w:rPr>
          <w:t>Node</w:t>
        </w:r>
      </w:ins>
      <w:ins w:id="170" w:author="Michael Dolan Jr" w:date="2020-09-17T12:08:00Z">
        <w:r w:rsidR="00966CD5">
          <w:rPr>
            <w:rFonts w:ascii="Times New Roman" w:hAnsi="Times New Roman" w:cs="Times New Roman"/>
            <w:color w:val="000000" w:themeColor="text1"/>
          </w:rPr>
          <w:t xml:space="preserve"> </w:t>
        </w:r>
      </w:ins>
      <w:ins w:id="171" w:author="Michael Dolan Jr" w:date="2020-09-17T12:07:00Z">
        <w:r w:rsidR="00966CD5">
          <w:rPr>
            <w:rFonts w:ascii="Times New Roman" w:hAnsi="Times New Roman" w:cs="Times New Roman"/>
            <w:color w:val="000000" w:themeColor="text1"/>
          </w:rPr>
          <w:t>security polic</w:t>
        </w:r>
      </w:ins>
      <w:ins w:id="172" w:author="Michael Dolan Jr" w:date="2020-09-17T12:10:00Z">
        <w:r w:rsidR="00966CD5">
          <w:rPr>
            <w:rFonts w:ascii="Times New Roman" w:hAnsi="Times New Roman" w:cs="Times New Roman"/>
            <w:color w:val="000000" w:themeColor="text1"/>
          </w:rPr>
          <w:t>y</w:t>
        </w:r>
      </w:ins>
      <w:ins w:id="173" w:author="Michael Dolan Jr" w:date="2020-09-17T12:07:00Z">
        <w:r w:rsidR="00966CD5">
          <w:rPr>
            <w:rFonts w:ascii="Times New Roman" w:hAnsi="Times New Roman" w:cs="Times New Roman"/>
            <w:color w:val="000000" w:themeColor="text1"/>
          </w:rPr>
          <w:t xml:space="preserve"> adopted by Bed</w:t>
        </w:r>
      </w:ins>
      <w:ins w:id="174" w:author="Michael Dolan Jr" w:date="2020-09-17T12:08:00Z">
        <w:r w:rsidR="00966CD5">
          <w:rPr>
            <w:rFonts w:ascii="Times New Roman" w:hAnsi="Times New Roman" w:cs="Times New Roman"/>
            <w:color w:val="000000" w:themeColor="text1"/>
          </w:rPr>
          <w:t>rock Consortium. Steward agre</w:t>
        </w:r>
      </w:ins>
      <w:ins w:id="175" w:author="Michael Dolan Jr" w:date="2020-09-17T12:09:00Z">
        <w:r w:rsidR="00966CD5">
          <w:rPr>
            <w:rFonts w:ascii="Times New Roman" w:hAnsi="Times New Roman" w:cs="Times New Roman"/>
            <w:color w:val="000000" w:themeColor="text1"/>
          </w:rPr>
          <w:t>es to use</w:t>
        </w:r>
      </w:ins>
      <w:r w:rsidRPr="00B24DB0">
        <w:rPr>
          <w:rFonts w:ascii="Times New Roman" w:hAnsi="Times New Roman" w:cs="Times New Roman"/>
          <w:color w:val="000000" w:themeColor="text1"/>
        </w:rPr>
        <w:t xml:space="preserve"> appropriate technical and organizational measures to ensure a level of</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security appropriate to the risk and provide sufficient evidence of the same to the </w:t>
      </w:r>
      <w:r w:rsidR="00C15CBA" w:rsidRPr="00B24DB0">
        <w:rPr>
          <w:rFonts w:ascii="Times New Roman" w:hAnsi="Times New Roman" w:cs="Times New Roman"/>
          <w:color w:val="000000" w:themeColor="text1"/>
        </w:rPr>
        <w:t>Bedrock</w:t>
      </w:r>
      <w:r w:rsidR="00DE1418" w:rsidRPr="00B24DB0">
        <w:rPr>
          <w:rFonts w:ascii="Times New Roman" w:hAnsi="Times New Roman" w:cs="Times New Roman"/>
          <w:color w:val="000000" w:themeColor="text1"/>
        </w:rPr>
        <w:t xml:space="preserve"> Consortium </w:t>
      </w:r>
      <w:r w:rsidRPr="00B24DB0">
        <w:rPr>
          <w:rFonts w:ascii="Times New Roman" w:hAnsi="Times New Roman" w:cs="Times New Roman"/>
          <w:color w:val="000000" w:themeColor="text1"/>
        </w:rPr>
        <w:t>upon request.</w:t>
      </w:r>
    </w:p>
    <w:p w14:paraId="2D883F99" w14:textId="6460FCE6" w:rsidR="00F751D1" w:rsidRPr="00B24DB0" w:rsidRDefault="00F751D1" w:rsidP="00B24DB0">
      <w:pPr>
        <w:pStyle w:val="ListParagraph"/>
        <w:numPr>
          <w:ilvl w:val="0"/>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Steward is responsible for all acts and omissions of its officers, directors, employees,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agents, subcontractors and third-party service providers in the course of their duties on</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behalf of Steward and shall ensure their compliance with this Agreement.</w:t>
      </w:r>
    </w:p>
    <w:p w14:paraId="0A790088" w14:textId="77080087" w:rsidR="00F751D1" w:rsidRPr="00B24DB0" w:rsidRDefault="00F751D1" w:rsidP="00B24DB0">
      <w:pPr>
        <w:pStyle w:val="ListParagraph"/>
        <w:numPr>
          <w:ilvl w:val="0"/>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Steward shall promptly provide notice to the </w:t>
      </w:r>
      <w:r w:rsidR="00C15CBA" w:rsidRPr="00B24DB0">
        <w:rPr>
          <w:rFonts w:ascii="Times New Roman" w:hAnsi="Times New Roman" w:cs="Times New Roman"/>
          <w:color w:val="000000" w:themeColor="text1"/>
        </w:rPr>
        <w:t>Bedrock</w:t>
      </w:r>
      <w:r w:rsidRPr="00B24DB0">
        <w:rPr>
          <w:rFonts w:ascii="Times New Roman" w:hAnsi="Times New Roman" w:cs="Times New Roman"/>
          <w:color w:val="000000" w:themeColor="text1"/>
        </w:rPr>
        <w:t xml:space="preserve"> Consortium in the event that</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Steward: (a) becomes insolvent or unable to pay its debts as they mature; (b) makes an</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assignment for the benefit of its creditors; or (c) seeks relief, or if proceedings are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commenced against Steward or on its behalf, under any bankruptcy, insolvency or</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debtors relief law and such proceedings have not been vacated or set aside within</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seven (7) days from the date of commencement thereof (a </w:t>
      </w:r>
      <w:r w:rsidR="00605CD1" w:rsidRPr="00B24DB0">
        <w:rPr>
          <w:rFonts w:ascii="Times New Roman" w:hAnsi="Times New Roman" w:cs="Times New Roman"/>
          <w:color w:val="000000" w:themeColor="text1"/>
        </w:rPr>
        <w:t>“</w:t>
      </w:r>
      <w:del w:id="176" w:author="Stephen Winslow" w:date="2020-09-02T09:52:00Z">
        <w:r w:rsidR="00605CD1" w:rsidRPr="00B24DB0" w:rsidDel="00AC149B">
          <w:rPr>
            <w:rFonts w:ascii="Times New Roman" w:hAnsi="Times New Roman" w:cs="Times New Roman"/>
            <w:color w:val="000000" w:themeColor="text1"/>
          </w:rPr>
          <w:delText xml:space="preserve"> </w:delText>
        </w:r>
      </w:del>
      <w:r w:rsidR="00605CD1" w:rsidRPr="00B24DB0">
        <w:rPr>
          <w:rFonts w:ascii="Times New Roman" w:hAnsi="Times New Roman" w:cs="Times New Roman"/>
          <w:color w:val="000000" w:themeColor="text1"/>
        </w:rPr>
        <w:t>Bankruptcy</w:t>
      </w:r>
      <w:r w:rsidRPr="00B24DB0">
        <w:rPr>
          <w:rFonts w:ascii="Times New Roman" w:hAnsi="Times New Roman" w:cs="Times New Roman"/>
          <w:color w:val="000000" w:themeColor="text1"/>
        </w:rPr>
        <w:t xml:space="preserve"> </w:t>
      </w:r>
      <w:r w:rsidR="00605CD1" w:rsidRPr="00B24DB0">
        <w:rPr>
          <w:rFonts w:ascii="Times New Roman" w:hAnsi="Times New Roman" w:cs="Times New Roman"/>
          <w:color w:val="000000" w:themeColor="text1"/>
        </w:rPr>
        <w:t>Event”</w:t>
      </w:r>
      <w:r w:rsidRPr="00B24DB0">
        <w:rPr>
          <w:rFonts w:ascii="Times New Roman" w:hAnsi="Times New Roman" w:cs="Times New Roman"/>
          <w:color w:val="000000" w:themeColor="text1"/>
        </w:rPr>
        <w:t>).</w:t>
      </w:r>
    </w:p>
    <w:p w14:paraId="65B901B9" w14:textId="2B5D70DA" w:rsidR="00605CD1" w:rsidRPr="00B24DB0" w:rsidDel="008970D8" w:rsidRDefault="00605CD1" w:rsidP="00B24DB0">
      <w:pPr>
        <w:snapToGrid w:val="0"/>
        <w:spacing w:after="240"/>
        <w:rPr>
          <w:del w:id="177" w:author="Stephen Winslow" w:date="2020-09-02T10:01:00Z"/>
          <w:rFonts w:ascii="Times New Roman" w:hAnsi="Times New Roman" w:cs="Times New Roman"/>
          <w:color w:val="000000" w:themeColor="text1"/>
        </w:rPr>
      </w:pPr>
    </w:p>
    <w:p w14:paraId="5F16285D" w14:textId="7D1A78B3" w:rsidR="00F751D1" w:rsidRPr="00B24DB0" w:rsidRDefault="00E8578A" w:rsidP="00B24DB0">
      <w:pPr>
        <w:pStyle w:val="Heading2"/>
        <w:snapToGrid w:val="0"/>
        <w:spacing w:before="0" w:after="240"/>
        <w:rPr>
          <w:rFonts w:ascii="Times New Roman" w:hAnsi="Times New Roman" w:cs="Times New Roman"/>
          <w:b/>
          <w:bCs/>
          <w:color w:val="000000" w:themeColor="text1"/>
          <w:sz w:val="24"/>
          <w:szCs w:val="24"/>
        </w:rPr>
      </w:pPr>
      <w:r w:rsidRPr="00B24DB0">
        <w:rPr>
          <w:rFonts w:ascii="Times New Roman" w:hAnsi="Times New Roman" w:cs="Times New Roman"/>
          <w:b/>
          <w:bCs/>
          <w:color w:val="000000" w:themeColor="text1"/>
          <w:sz w:val="24"/>
          <w:szCs w:val="24"/>
        </w:rPr>
        <w:t>2</w:t>
      </w:r>
      <w:r w:rsidR="00F751D1" w:rsidRPr="00B24DB0">
        <w:rPr>
          <w:rFonts w:ascii="Times New Roman" w:hAnsi="Times New Roman" w:cs="Times New Roman"/>
          <w:b/>
          <w:bCs/>
          <w:color w:val="000000" w:themeColor="text1"/>
          <w:sz w:val="24"/>
          <w:szCs w:val="24"/>
        </w:rPr>
        <w:t xml:space="preserve">. </w:t>
      </w:r>
      <w:commentRangeStart w:id="178"/>
      <w:r w:rsidR="00F751D1" w:rsidRPr="00B24DB0">
        <w:rPr>
          <w:rFonts w:ascii="Times New Roman" w:hAnsi="Times New Roman" w:cs="Times New Roman"/>
          <w:b/>
          <w:bCs/>
          <w:color w:val="000000" w:themeColor="text1"/>
          <w:sz w:val="24"/>
          <w:szCs w:val="24"/>
        </w:rPr>
        <w:t>Term</w:t>
      </w:r>
      <w:ins w:id="179" w:author="Michael Dolan Jr" w:date="2020-09-17T12:11:00Z">
        <w:r w:rsidR="00966CD5">
          <w:rPr>
            <w:rFonts w:ascii="Times New Roman" w:hAnsi="Times New Roman" w:cs="Times New Roman"/>
            <w:b/>
            <w:bCs/>
            <w:color w:val="000000" w:themeColor="text1"/>
            <w:sz w:val="24"/>
            <w:szCs w:val="24"/>
          </w:rPr>
          <w:t>, Revisions,</w:t>
        </w:r>
      </w:ins>
      <w:r w:rsidR="00F751D1" w:rsidRPr="00B24DB0">
        <w:rPr>
          <w:rFonts w:ascii="Times New Roman" w:hAnsi="Times New Roman" w:cs="Times New Roman"/>
          <w:b/>
          <w:bCs/>
          <w:color w:val="000000" w:themeColor="text1"/>
          <w:sz w:val="24"/>
          <w:szCs w:val="24"/>
        </w:rPr>
        <w:t xml:space="preserve"> and Termination</w:t>
      </w:r>
      <w:commentRangeEnd w:id="178"/>
      <w:r w:rsidR="00C11917">
        <w:rPr>
          <w:rStyle w:val="CommentReference"/>
          <w:rFonts w:asciiTheme="minorHAnsi" w:eastAsiaTheme="minorHAnsi" w:hAnsiTheme="minorHAnsi" w:cstheme="minorBidi"/>
          <w:color w:val="auto"/>
        </w:rPr>
        <w:commentReference w:id="178"/>
      </w:r>
    </w:p>
    <w:p w14:paraId="59AD1450" w14:textId="36BDD33C" w:rsidR="00605CD1" w:rsidRPr="00B24DB0" w:rsidDel="008970D8" w:rsidRDefault="00605CD1" w:rsidP="00B24DB0">
      <w:pPr>
        <w:snapToGrid w:val="0"/>
        <w:spacing w:after="240"/>
        <w:rPr>
          <w:del w:id="180" w:author="Stephen Winslow" w:date="2020-09-02T10:00:00Z"/>
          <w:rFonts w:ascii="Times New Roman" w:hAnsi="Times New Roman" w:cs="Times New Roman"/>
          <w:color w:val="000000" w:themeColor="text1"/>
        </w:rPr>
      </w:pPr>
    </w:p>
    <w:p w14:paraId="5D521B0B" w14:textId="0DCB9D11" w:rsidR="00605CD1" w:rsidRDefault="00F751D1" w:rsidP="00B24DB0">
      <w:pPr>
        <w:pStyle w:val="ListParagraph"/>
        <w:numPr>
          <w:ilvl w:val="0"/>
          <w:numId w:val="9"/>
        </w:numPr>
        <w:snapToGrid w:val="0"/>
        <w:spacing w:after="240"/>
        <w:contextualSpacing w:val="0"/>
        <w:rPr>
          <w:ins w:id="181" w:author="Michael Dolan Jr" w:date="2020-09-17T12:11:00Z"/>
          <w:rFonts w:ascii="Times New Roman" w:hAnsi="Times New Roman" w:cs="Times New Roman"/>
          <w:color w:val="000000" w:themeColor="text1"/>
        </w:rPr>
      </w:pPr>
      <w:r w:rsidRPr="00B24DB0">
        <w:rPr>
          <w:rFonts w:ascii="Times New Roman" w:hAnsi="Times New Roman" w:cs="Times New Roman"/>
          <w:color w:val="000000" w:themeColor="text1"/>
        </w:rPr>
        <w:t>Th</w:t>
      </w:r>
      <w:ins w:id="182" w:author="Michael Dolan Jr" w:date="2020-09-17T10:25:00Z">
        <w:r w:rsidR="007A2692">
          <w:rPr>
            <w:rFonts w:ascii="Times New Roman" w:hAnsi="Times New Roman" w:cs="Times New Roman"/>
            <w:color w:val="000000" w:themeColor="text1"/>
          </w:rPr>
          <w:t xml:space="preserve">e </w:t>
        </w:r>
      </w:ins>
      <w:ins w:id="183" w:author="Michael Dolan Jr" w:date="2020-09-18T09:21:00Z">
        <w:r w:rsidR="003719F5">
          <w:rPr>
            <w:rFonts w:ascii="Times New Roman" w:hAnsi="Times New Roman" w:cs="Times New Roman"/>
            <w:color w:val="000000" w:themeColor="text1"/>
          </w:rPr>
          <w:t>“</w:t>
        </w:r>
      </w:ins>
      <w:ins w:id="184" w:author="Michael Dolan Jr" w:date="2020-09-17T10:25:00Z">
        <w:r w:rsidR="007A2692">
          <w:rPr>
            <w:rFonts w:ascii="Times New Roman" w:hAnsi="Times New Roman" w:cs="Times New Roman"/>
            <w:color w:val="000000" w:themeColor="text1"/>
          </w:rPr>
          <w:t>Term</w:t>
        </w:r>
      </w:ins>
      <w:ins w:id="185" w:author="Michael Dolan Jr" w:date="2020-09-18T09:21:00Z">
        <w:r w:rsidR="003719F5">
          <w:rPr>
            <w:rFonts w:ascii="Times New Roman" w:hAnsi="Times New Roman" w:cs="Times New Roman"/>
            <w:color w:val="000000" w:themeColor="text1"/>
          </w:rPr>
          <w:t>”</w:t>
        </w:r>
      </w:ins>
      <w:ins w:id="186" w:author="Michael Dolan Jr" w:date="2020-09-17T10:25:00Z">
        <w:r w:rsidR="007A2692">
          <w:rPr>
            <w:rFonts w:ascii="Times New Roman" w:hAnsi="Times New Roman" w:cs="Times New Roman"/>
            <w:color w:val="000000" w:themeColor="text1"/>
          </w:rPr>
          <w:t xml:space="preserve"> of this</w:t>
        </w:r>
      </w:ins>
      <w:del w:id="187" w:author="Michael Dolan Jr" w:date="2020-09-17T10:25:00Z">
        <w:r w:rsidRPr="00B24DB0" w:rsidDel="007A2692">
          <w:rPr>
            <w:rFonts w:ascii="Times New Roman" w:hAnsi="Times New Roman" w:cs="Times New Roman"/>
            <w:color w:val="000000" w:themeColor="text1"/>
          </w:rPr>
          <w:delText>is</w:delText>
        </w:r>
      </w:del>
      <w:r w:rsidRPr="00B24DB0">
        <w:rPr>
          <w:rFonts w:ascii="Times New Roman" w:hAnsi="Times New Roman" w:cs="Times New Roman"/>
          <w:color w:val="000000" w:themeColor="text1"/>
        </w:rPr>
        <w:t xml:space="preserve"> Agreement commences on the Effective Date and shall remain in force until</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terminated by either Party pursuant to this Section </w:t>
      </w:r>
      <w:r w:rsidR="00E8578A" w:rsidRPr="00B24DB0">
        <w:rPr>
          <w:rFonts w:ascii="Times New Roman" w:hAnsi="Times New Roman" w:cs="Times New Roman"/>
          <w:color w:val="000000" w:themeColor="text1"/>
        </w:rPr>
        <w:t>2</w:t>
      </w:r>
      <w:r w:rsidRPr="00B24DB0">
        <w:rPr>
          <w:rFonts w:ascii="Times New Roman" w:hAnsi="Times New Roman" w:cs="Times New Roman"/>
          <w:color w:val="000000" w:themeColor="text1"/>
        </w:rPr>
        <w:t>.</w:t>
      </w:r>
      <w:r w:rsidR="00DE1418" w:rsidRPr="00B24DB0">
        <w:rPr>
          <w:rFonts w:ascii="Times New Roman" w:hAnsi="Times New Roman" w:cs="Times New Roman"/>
          <w:color w:val="000000" w:themeColor="text1"/>
        </w:rPr>
        <w:t xml:space="preserve"> </w:t>
      </w:r>
    </w:p>
    <w:p w14:paraId="2B14ECA7" w14:textId="61F9435B" w:rsidR="00966CD5" w:rsidRPr="00B24DB0" w:rsidRDefault="00115547" w:rsidP="00B24DB0">
      <w:pPr>
        <w:pStyle w:val="ListParagraph"/>
        <w:numPr>
          <w:ilvl w:val="0"/>
          <w:numId w:val="9"/>
        </w:numPr>
        <w:snapToGrid w:val="0"/>
        <w:spacing w:after="240"/>
        <w:contextualSpacing w:val="0"/>
        <w:rPr>
          <w:rFonts w:ascii="Times New Roman" w:hAnsi="Times New Roman" w:cs="Times New Roman"/>
          <w:color w:val="000000" w:themeColor="text1"/>
        </w:rPr>
      </w:pPr>
      <w:ins w:id="188" w:author="Michael Dolan Jr" w:date="2020-09-17T16:17:00Z">
        <w:r>
          <w:rPr>
            <w:rFonts w:ascii="Times New Roman" w:hAnsi="Times New Roman" w:cs="Times New Roman"/>
            <w:color w:val="000000" w:themeColor="text1"/>
          </w:rPr>
          <w:t>This</w:t>
        </w:r>
      </w:ins>
      <w:ins w:id="189" w:author="Michael Dolan Jr" w:date="2020-09-17T12:11:00Z">
        <w:r w:rsidR="00966CD5">
          <w:rPr>
            <w:rFonts w:ascii="Times New Roman" w:hAnsi="Times New Roman" w:cs="Times New Roman"/>
            <w:color w:val="000000" w:themeColor="text1"/>
          </w:rPr>
          <w:t xml:space="preserve"> Agreement </w:t>
        </w:r>
      </w:ins>
      <w:ins w:id="190" w:author="Michael Dolan Jr" w:date="2020-09-17T16:17:00Z">
        <w:r>
          <w:rPr>
            <w:rFonts w:ascii="Times New Roman" w:hAnsi="Times New Roman" w:cs="Times New Roman"/>
            <w:color w:val="000000" w:themeColor="text1"/>
          </w:rPr>
          <w:t xml:space="preserve">is the Agreement for all Stewards </w:t>
        </w:r>
      </w:ins>
      <w:ins w:id="191" w:author="Michael Dolan Jr" w:date="2020-09-17T16:18:00Z">
        <w:r>
          <w:rPr>
            <w:rFonts w:ascii="Times New Roman" w:hAnsi="Times New Roman" w:cs="Times New Roman"/>
            <w:color w:val="000000" w:themeColor="text1"/>
          </w:rPr>
          <w:t xml:space="preserve">with Steward Nodes. The Agreement may be revised </w:t>
        </w:r>
      </w:ins>
      <w:ins w:id="192" w:author="Michael Dolan Jr" w:date="2020-09-18T09:22:00Z">
        <w:r w:rsidR="003719F5">
          <w:rPr>
            <w:rFonts w:ascii="Times New Roman" w:hAnsi="Times New Roman" w:cs="Times New Roman"/>
            <w:color w:val="000000" w:themeColor="text1"/>
          </w:rPr>
          <w:t xml:space="preserve">by LFGN </w:t>
        </w:r>
      </w:ins>
      <w:ins w:id="193" w:author="Michael Dolan Jr" w:date="2020-09-17T16:18:00Z">
        <w:r>
          <w:rPr>
            <w:rFonts w:ascii="Times New Roman" w:hAnsi="Times New Roman" w:cs="Times New Roman"/>
            <w:color w:val="000000" w:themeColor="text1"/>
          </w:rPr>
          <w:t xml:space="preserve">in the future </w:t>
        </w:r>
      </w:ins>
      <w:ins w:id="194" w:author="Michael Dolan Jr" w:date="2020-09-18T09:21:00Z">
        <w:r w:rsidR="003719F5">
          <w:rPr>
            <w:rFonts w:ascii="Times New Roman" w:hAnsi="Times New Roman" w:cs="Times New Roman"/>
            <w:color w:val="000000" w:themeColor="text1"/>
          </w:rPr>
          <w:t>and</w:t>
        </w:r>
      </w:ins>
      <w:ins w:id="195" w:author="Scott Nicholas" w:date="2020-09-24T09:09:00Z">
        <w:r w:rsidR="00EF07E1">
          <w:rPr>
            <w:rFonts w:ascii="Times New Roman" w:hAnsi="Times New Roman" w:cs="Times New Roman"/>
            <w:color w:val="000000" w:themeColor="text1"/>
          </w:rPr>
          <w:t xml:space="preserve"> any such revisions are</w:t>
        </w:r>
      </w:ins>
      <w:ins w:id="196" w:author="Michael Dolan Jr" w:date="2020-09-18T09:21:00Z">
        <w:r w:rsidR="003719F5">
          <w:rPr>
            <w:rFonts w:ascii="Times New Roman" w:hAnsi="Times New Roman" w:cs="Times New Roman"/>
            <w:color w:val="000000" w:themeColor="text1"/>
          </w:rPr>
          <w:t xml:space="preserve"> effective</w:t>
        </w:r>
      </w:ins>
      <w:ins w:id="197" w:author="Scott Nicholas" w:date="2020-09-24T09:09:00Z">
        <w:r w:rsidR="00EF07E1">
          <w:rPr>
            <w:rFonts w:ascii="Times New Roman" w:hAnsi="Times New Roman" w:cs="Times New Roman"/>
            <w:color w:val="000000" w:themeColor="text1"/>
          </w:rPr>
          <w:t xml:space="preserve"> and bin</w:t>
        </w:r>
      </w:ins>
      <w:ins w:id="198" w:author="Scott Nicholas" w:date="2020-09-24T09:10:00Z">
        <w:r w:rsidR="00EF07E1">
          <w:rPr>
            <w:rFonts w:ascii="Times New Roman" w:hAnsi="Times New Roman" w:cs="Times New Roman"/>
            <w:color w:val="000000" w:themeColor="text1"/>
          </w:rPr>
          <w:t>ding on all Stewards</w:t>
        </w:r>
      </w:ins>
      <w:ins w:id="199" w:author="Michael Dolan Jr" w:date="2020-09-18T09:21:00Z">
        <w:r w:rsidR="003719F5">
          <w:rPr>
            <w:rFonts w:ascii="Times New Roman" w:hAnsi="Times New Roman" w:cs="Times New Roman"/>
            <w:color w:val="000000" w:themeColor="text1"/>
          </w:rPr>
          <w:t xml:space="preserve"> </w:t>
        </w:r>
      </w:ins>
      <w:ins w:id="200" w:author="Michael Dolan Jr" w:date="2020-09-18T09:22:00Z">
        <w:del w:id="201" w:author="Scott Nicholas" w:date="2020-09-24T09:10:00Z">
          <w:r w:rsidR="003719F5" w:rsidDel="00EF07E1">
            <w:rPr>
              <w:rFonts w:ascii="Times New Roman" w:hAnsi="Times New Roman" w:cs="Times New Roman"/>
              <w:color w:val="000000" w:themeColor="text1"/>
            </w:rPr>
            <w:delText>upon</w:delText>
          </w:r>
        </w:del>
      </w:ins>
      <w:ins w:id="202" w:author="Scott Nicholas" w:date="2020-09-24T09:10:00Z">
        <w:r w:rsidR="00EF07E1">
          <w:rPr>
            <w:rFonts w:ascii="Times New Roman" w:hAnsi="Times New Roman" w:cs="Times New Roman"/>
            <w:color w:val="000000" w:themeColor="text1"/>
          </w:rPr>
          <w:t>following</w:t>
        </w:r>
      </w:ins>
      <w:ins w:id="203" w:author="Michael Dolan Jr" w:date="2020-09-18T09:22:00Z">
        <w:r w:rsidR="003719F5">
          <w:rPr>
            <w:rFonts w:ascii="Times New Roman" w:hAnsi="Times New Roman" w:cs="Times New Roman"/>
            <w:color w:val="000000" w:themeColor="text1"/>
          </w:rPr>
          <w:t xml:space="preserve"> 30 days’</w:t>
        </w:r>
      </w:ins>
      <w:ins w:id="204" w:author="Michael Dolan Jr" w:date="2020-09-17T16:18:00Z">
        <w:r>
          <w:rPr>
            <w:rFonts w:ascii="Times New Roman" w:hAnsi="Times New Roman" w:cs="Times New Roman"/>
            <w:color w:val="000000" w:themeColor="text1"/>
          </w:rPr>
          <w:t xml:space="preserve"> notice to all Stewards.</w:t>
        </w:r>
      </w:ins>
      <w:ins w:id="205" w:author="Michael Dolan Jr" w:date="2020-09-17T12:11:00Z">
        <w:r w:rsidR="00966CD5">
          <w:rPr>
            <w:rFonts w:ascii="Times New Roman" w:hAnsi="Times New Roman" w:cs="Times New Roman"/>
            <w:color w:val="000000" w:themeColor="text1"/>
          </w:rPr>
          <w:t xml:space="preserve"> </w:t>
        </w:r>
      </w:ins>
    </w:p>
    <w:p w14:paraId="61EA740D" w14:textId="2B1D6AAC" w:rsidR="00F751D1" w:rsidRPr="00B24DB0"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Either Party may terminate this Agreement: (a) if the other Party has materially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defaulted in the performance of any of its obligations under this Agreement and has not</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cured such default within fifteen (15) business days of receipt of written notice from the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non-</w:t>
      </w:r>
      <w:r w:rsidRPr="00B24DB0">
        <w:rPr>
          <w:rFonts w:ascii="Times New Roman" w:hAnsi="Times New Roman" w:cs="Times New Roman"/>
          <w:color w:val="000000" w:themeColor="text1"/>
        </w:rPr>
        <w:lastRenderedPageBreak/>
        <w:t>defaulting Party of such default; (b) by giving the other Party thirty (30) calendar</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days’ written notice</w:t>
      </w:r>
      <w:del w:id="206" w:author="Stephen Winslow" w:date="2020-09-02T10:16:00Z">
        <w:r w:rsidRPr="00B24DB0" w:rsidDel="0020264B">
          <w:rPr>
            <w:rFonts w:ascii="Times New Roman" w:hAnsi="Times New Roman" w:cs="Times New Roman"/>
            <w:color w:val="000000" w:themeColor="text1"/>
          </w:rPr>
          <w:delText xml:space="preserve"> </w:delText>
        </w:r>
        <w:commentRangeStart w:id="207"/>
        <w:r w:rsidRPr="00B24DB0" w:rsidDel="0020264B">
          <w:rPr>
            <w:rFonts w:ascii="Times New Roman" w:hAnsi="Times New Roman" w:cs="Times New Roman"/>
            <w:color w:val="000000" w:themeColor="text1"/>
          </w:rPr>
          <w:delText>(which may be by email)</w:delText>
        </w:r>
      </w:del>
      <w:commentRangeEnd w:id="207"/>
      <w:r w:rsidR="0020264B">
        <w:rPr>
          <w:rStyle w:val="CommentReference"/>
        </w:rPr>
        <w:commentReference w:id="207"/>
      </w:r>
      <w:r w:rsidRPr="00B24DB0">
        <w:rPr>
          <w:rFonts w:ascii="Times New Roman" w:hAnsi="Times New Roman" w:cs="Times New Roman"/>
          <w:color w:val="000000" w:themeColor="text1"/>
        </w:rPr>
        <w:t>; or (c) immediately in the event of any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government</w:t>
      </w:r>
      <w:ins w:id="208" w:author="Stephen Winslow" w:date="2020-09-02T10:13:00Z">
        <w:r w:rsidR="00AA57F1">
          <w:rPr>
            <w:rFonts w:ascii="Times New Roman" w:hAnsi="Times New Roman" w:cs="Times New Roman"/>
            <w:color w:val="000000" w:themeColor="text1"/>
          </w:rPr>
          <w:t>al laws, regulations,</w:t>
        </w:r>
      </w:ins>
      <w:r w:rsidRPr="00B24DB0">
        <w:rPr>
          <w:rFonts w:ascii="Times New Roman" w:hAnsi="Times New Roman" w:cs="Times New Roman"/>
          <w:color w:val="000000" w:themeColor="text1"/>
        </w:rPr>
        <w:t xml:space="preserve"> sanctions or other legal measures that make it unlawful for Steward to</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operate the Steward Node or participate in </w:t>
      </w:r>
      <w:r w:rsidR="006D05CE" w:rsidRPr="00B24DB0">
        <w:rPr>
          <w:rFonts w:ascii="Times New Roman" w:hAnsi="Times New Roman" w:cs="Times New Roman"/>
          <w:color w:val="000000" w:themeColor="text1"/>
        </w:rPr>
        <w:t>the Utility</w:t>
      </w:r>
      <w:r w:rsidR="00605CD1" w:rsidRPr="00B24DB0">
        <w:rPr>
          <w:rFonts w:ascii="Times New Roman" w:hAnsi="Times New Roman" w:cs="Times New Roman"/>
          <w:color w:val="000000" w:themeColor="text1"/>
        </w:rPr>
        <w:t>.</w:t>
      </w:r>
      <w:ins w:id="209" w:author="Scott Nicholas" w:date="2020-09-24T09:26:00Z">
        <w:r w:rsidR="0058535D">
          <w:rPr>
            <w:rFonts w:ascii="Times New Roman" w:hAnsi="Times New Roman" w:cs="Times New Roman"/>
            <w:color w:val="000000" w:themeColor="text1"/>
          </w:rPr>
          <w:t xml:space="preserve">  </w:t>
        </w:r>
        <w:r w:rsidR="0058535D" w:rsidRPr="00B24DB0">
          <w:rPr>
            <w:rFonts w:ascii="Times New Roman" w:hAnsi="Times New Roman" w:cs="Times New Roman"/>
            <w:color w:val="000000" w:themeColor="text1"/>
          </w:rPr>
          <w:t>To the extent a de-selection or suspension</w:t>
        </w:r>
        <w:r w:rsidR="0058535D">
          <w:rPr>
            <w:rFonts w:ascii="Times New Roman" w:hAnsi="Times New Roman" w:cs="Times New Roman"/>
            <w:color w:val="000000" w:themeColor="text1"/>
          </w:rPr>
          <w:t xml:space="preserve"> under S</w:t>
        </w:r>
      </w:ins>
      <w:ins w:id="210" w:author="Scott Nicholas" w:date="2020-09-24T09:27:00Z">
        <w:r w:rsidR="0058535D">
          <w:rPr>
            <w:rFonts w:ascii="Times New Roman" w:hAnsi="Times New Roman" w:cs="Times New Roman"/>
            <w:color w:val="000000" w:themeColor="text1"/>
          </w:rPr>
          <w:t>ection 2.e.</w:t>
        </w:r>
      </w:ins>
      <w:ins w:id="211" w:author="Scott Nicholas" w:date="2020-09-24T09:26:00Z">
        <w:r w:rsidR="0058535D" w:rsidRPr="00B24DB0">
          <w:rPr>
            <w:rFonts w:ascii="Times New Roman" w:hAnsi="Times New Roman" w:cs="Times New Roman"/>
            <w:color w:val="000000" w:themeColor="text1"/>
          </w:rPr>
          <w:t xml:space="preserve"> is based on </w:t>
        </w:r>
        <w:r w:rsidR="0058535D">
          <w:rPr>
            <w:rFonts w:ascii="Times New Roman" w:hAnsi="Times New Roman" w:cs="Times New Roman"/>
            <w:color w:val="000000" w:themeColor="text1"/>
          </w:rPr>
          <w:t>LFGN</w:t>
        </w:r>
        <w:r w:rsidR="0058535D" w:rsidRPr="00B24DB0">
          <w:rPr>
            <w:rFonts w:ascii="Times New Roman" w:hAnsi="Times New Roman" w:cs="Times New Roman"/>
            <w:color w:val="000000" w:themeColor="text1"/>
          </w:rPr>
          <w:t>’s reasonable judgment</w:t>
        </w:r>
      </w:ins>
      <w:ins w:id="212" w:author="Scott Nicholas" w:date="2020-09-24T09:27:00Z">
        <w:r w:rsidR="0058535D">
          <w:rPr>
            <w:rFonts w:ascii="Times New Roman" w:hAnsi="Times New Roman" w:cs="Times New Roman"/>
            <w:color w:val="000000" w:themeColor="text1"/>
          </w:rPr>
          <w:t>, or notification to LFGN by the Bedrock Consortium,</w:t>
        </w:r>
      </w:ins>
      <w:ins w:id="213" w:author="Scott Nicholas" w:date="2020-09-24T09:26:00Z">
        <w:r w:rsidR="0058535D" w:rsidRPr="00B24DB0">
          <w:rPr>
            <w:rFonts w:ascii="Times New Roman" w:hAnsi="Times New Roman" w:cs="Times New Roman"/>
            <w:color w:val="000000" w:themeColor="text1"/>
          </w:rPr>
          <w:t xml:space="preserve"> that Steward is not satisfying its obligations under this Agreement, to the extent practicable, </w:t>
        </w:r>
        <w:r w:rsidR="0058535D">
          <w:rPr>
            <w:rFonts w:ascii="Times New Roman" w:hAnsi="Times New Roman" w:cs="Times New Roman"/>
            <w:color w:val="000000" w:themeColor="text1"/>
          </w:rPr>
          <w:t xml:space="preserve">LFGN </w:t>
        </w:r>
        <w:r w:rsidR="0058535D" w:rsidRPr="00B24DB0">
          <w:rPr>
            <w:rFonts w:ascii="Times New Roman" w:hAnsi="Times New Roman" w:cs="Times New Roman"/>
            <w:color w:val="000000" w:themeColor="text1"/>
          </w:rPr>
          <w:t>will offer the Steward a five (5) business day cure period</w:t>
        </w:r>
      </w:ins>
      <w:ins w:id="214" w:author="Scott Nicholas" w:date="2020-09-24T09:48:00Z">
        <w:r w:rsidR="001358D2">
          <w:rPr>
            <w:rFonts w:ascii="Times New Roman" w:hAnsi="Times New Roman" w:cs="Times New Roman"/>
            <w:color w:val="000000" w:themeColor="text1"/>
          </w:rPr>
          <w:t xml:space="preserve"> (the “5 Day Cure Period”)</w:t>
        </w:r>
      </w:ins>
      <w:ins w:id="215" w:author="Scott Nicholas" w:date="2020-09-24T09:26:00Z">
        <w:r w:rsidR="0058535D" w:rsidRPr="00B24DB0">
          <w:rPr>
            <w:rFonts w:ascii="Times New Roman" w:hAnsi="Times New Roman" w:cs="Times New Roman"/>
            <w:color w:val="000000" w:themeColor="text1"/>
          </w:rPr>
          <w:t>.</w:t>
        </w:r>
        <w:r w:rsidR="0058535D">
          <w:rPr>
            <w:rFonts w:ascii="Times New Roman" w:hAnsi="Times New Roman" w:cs="Times New Roman"/>
            <w:color w:val="000000" w:themeColor="text1"/>
          </w:rPr>
          <w:t xml:space="preserve"> In the </w:t>
        </w:r>
        <w:r w:rsidR="0058535D" w:rsidRPr="00B24DB0">
          <w:rPr>
            <w:rFonts w:ascii="Times New Roman" w:hAnsi="Times New Roman" w:cs="Times New Roman"/>
            <w:color w:val="000000" w:themeColor="text1"/>
          </w:rPr>
          <w:t xml:space="preserve">event </w:t>
        </w:r>
        <w:r w:rsidR="0058535D">
          <w:rPr>
            <w:rFonts w:ascii="Times New Roman" w:hAnsi="Times New Roman" w:cs="Times New Roman"/>
            <w:color w:val="000000" w:themeColor="text1"/>
          </w:rPr>
          <w:t>LFGN’s reasonable judgement</w:t>
        </w:r>
      </w:ins>
      <w:ins w:id="216" w:author="Scott Nicholas" w:date="2020-09-24T09:27:00Z">
        <w:r w:rsidR="0058535D">
          <w:rPr>
            <w:rFonts w:ascii="Times New Roman" w:hAnsi="Times New Roman" w:cs="Times New Roman"/>
            <w:color w:val="000000" w:themeColor="text1"/>
          </w:rPr>
          <w:t xml:space="preserve"> determines, or notification to LFGN by the Bedrock Consortium that it has determined,</w:t>
        </w:r>
      </w:ins>
      <w:ins w:id="217" w:author="Scott Nicholas" w:date="2020-09-24T09:26:00Z">
        <w:r w:rsidR="0058535D">
          <w:rPr>
            <w:rFonts w:ascii="Times New Roman" w:hAnsi="Times New Roman" w:cs="Times New Roman"/>
            <w:color w:val="000000" w:themeColor="text1"/>
          </w:rPr>
          <w:t xml:space="preserve"> that Steward’s unmet obligations </w:t>
        </w:r>
        <w:r w:rsidR="0058535D" w:rsidRPr="00B24DB0">
          <w:rPr>
            <w:rFonts w:ascii="Times New Roman" w:hAnsi="Times New Roman" w:cs="Times New Roman"/>
            <w:color w:val="000000" w:themeColor="text1"/>
          </w:rPr>
          <w:t xml:space="preserve">imminently threaten the security, integrity or availability of the Utility, </w:t>
        </w:r>
        <w:r w:rsidR="0058535D">
          <w:rPr>
            <w:rFonts w:ascii="Times New Roman" w:hAnsi="Times New Roman" w:cs="Times New Roman"/>
            <w:color w:val="000000" w:themeColor="text1"/>
          </w:rPr>
          <w:t>LFGN may at its option, de-select the Steward Nodes immediately</w:t>
        </w:r>
        <w:r w:rsidR="0058535D" w:rsidRPr="00B24DB0">
          <w:rPr>
            <w:rFonts w:ascii="Times New Roman" w:hAnsi="Times New Roman" w:cs="Times New Roman"/>
            <w:color w:val="000000" w:themeColor="text1"/>
          </w:rPr>
          <w:t>.</w:t>
        </w:r>
      </w:ins>
    </w:p>
    <w:p w14:paraId="0FA74A1E" w14:textId="67EC3CF2" w:rsidR="00F751D1" w:rsidRPr="00B24DB0"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Upon termination or expiration of this Agreement for any reason: (</w:t>
      </w:r>
      <w:proofErr w:type="spellStart"/>
      <w:r w:rsidRPr="00B24DB0">
        <w:rPr>
          <w:rFonts w:ascii="Times New Roman" w:hAnsi="Times New Roman" w:cs="Times New Roman"/>
          <w:color w:val="000000" w:themeColor="text1"/>
        </w:rPr>
        <w:t>i</w:t>
      </w:r>
      <w:proofErr w:type="spellEnd"/>
      <w:r w:rsidRPr="00B24DB0">
        <w:rPr>
          <w:rFonts w:ascii="Times New Roman" w:hAnsi="Times New Roman" w:cs="Times New Roman"/>
          <w:color w:val="000000" w:themeColor="text1"/>
        </w:rPr>
        <w:t>) the rights granted to</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Steward under this Agreement automatically terminate; (ii) Steward shall </w:t>
      </w:r>
      <w:r w:rsidR="00DE1418" w:rsidRPr="00B24DB0">
        <w:rPr>
          <w:rFonts w:ascii="Times New Roman" w:hAnsi="Times New Roman" w:cs="Times New Roman"/>
          <w:color w:val="000000" w:themeColor="text1"/>
        </w:rPr>
        <w:t>i</w:t>
      </w:r>
      <w:r w:rsidRPr="00B24DB0">
        <w:rPr>
          <w:rFonts w:ascii="Times New Roman" w:hAnsi="Times New Roman" w:cs="Times New Roman"/>
          <w:color w:val="000000" w:themeColor="text1"/>
        </w:rPr>
        <w:t>mmediately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cease operation and use of the Steward Node</w:t>
      </w:r>
      <w:ins w:id="218" w:author="Michael Dolan Jr" w:date="2020-09-18T08:39:00Z">
        <w:r w:rsidR="00C11917">
          <w:rPr>
            <w:rFonts w:ascii="Times New Roman" w:hAnsi="Times New Roman" w:cs="Times New Roman"/>
            <w:color w:val="000000" w:themeColor="text1"/>
          </w:rPr>
          <w:t>s</w:t>
        </w:r>
      </w:ins>
      <w:r w:rsidRPr="00B24DB0">
        <w:rPr>
          <w:rFonts w:ascii="Times New Roman" w:hAnsi="Times New Roman" w:cs="Times New Roman"/>
          <w:color w:val="000000" w:themeColor="text1"/>
        </w:rPr>
        <w:t xml:space="preserve">; </w:t>
      </w:r>
      <w:ins w:id="219" w:author="Scott Nicholas" w:date="2020-09-24T09:22:00Z">
        <w:r w:rsidR="0058535D">
          <w:rPr>
            <w:rFonts w:ascii="Times New Roman" w:hAnsi="Times New Roman" w:cs="Times New Roman"/>
            <w:color w:val="000000" w:themeColor="text1"/>
          </w:rPr>
          <w:t xml:space="preserve">and </w:t>
        </w:r>
      </w:ins>
      <w:r w:rsidRPr="00B24DB0">
        <w:rPr>
          <w:rFonts w:ascii="Times New Roman" w:hAnsi="Times New Roman" w:cs="Times New Roman"/>
          <w:color w:val="000000" w:themeColor="text1"/>
        </w:rPr>
        <w:t xml:space="preserve">(iii) </w:t>
      </w:r>
      <w:del w:id="220" w:author="Stephen Winslow" w:date="2020-09-02T10:44:00Z">
        <w:r w:rsidRPr="00B24DB0" w:rsidDel="00463A5E">
          <w:rPr>
            <w:rFonts w:ascii="Times New Roman" w:hAnsi="Times New Roman" w:cs="Times New Roman"/>
            <w:color w:val="000000" w:themeColor="text1"/>
          </w:rPr>
          <w:delText xml:space="preserve">the </w:delText>
        </w:r>
        <w:commentRangeStart w:id="221"/>
        <w:r w:rsidR="00C15CBA" w:rsidRPr="00B24DB0" w:rsidDel="00463A5E">
          <w:rPr>
            <w:rFonts w:ascii="Times New Roman" w:hAnsi="Times New Roman" w:cs="Times New Roman"/>
            <w:color w:val="000000" w:themeColor="text1"/>
          </w:rPr>
          <w:delText>Bedrock</w:delText>
        </w:r>
        <w:r w:rsidRPr="00B24DB0" w:rsidDel="00463A5E">
          <w:rPr>
            <w:rFonts w:ascii="Times New Roman" w:hAnsi="Times New Roman" w:cs="Times New Roman"/>
            <w:color w:val="000000" w:themeColor="text1"/>
          </w:rPr>
          <w:delText xml:space="preserve"> Consortium</w:delText>
        </w:r>
        <w:commentRangeEnd w:id="221"/>
        <w:r w:rsidR="00EE04D5" w:rsidDel="00463A5E">
          <w:rPr>
            <w:rStyle w:val="CommentReference"/>
          </w:rPr>
          <w:commentReference w:id="221"/>
        </w:r>
        <w:r w:rsidRPr="00B24DB0" w:rsidDel="00463A5E">
          <w:rPr>
            <w:rFonts w:ascii="Times New Roman" w:hAnsi="Times New Roman" w:cs="Times New Roman"/>
            <w:color w:val="000000" w:themeColor="text1"/>
          </w:rPr>
          <w:delText xml:space="preserve"> </w:delText>
        </w:r>
      </w:del>
      <w:ins w:id="222" w:author="Stephen Winslow" w:date="2020-09-02T10:44:00Z">
        <w:r w:rsidR="00463A5E">
          <w:rPr>
            <w:rFonts w:ascii="Times New Roman" w:hAnsi="Times New Roman" w:cs="Times New Roman"/>
            <w:color w:val="000000" w:themeColor="text1"/>
          </w:rPr>
          <w:t xml:space="preserve">LFGN </w:t>
        </w:r>
      </w:ins>
      <w:r w:rsidRPr="00B24DB0">
        <w:rPr>
          <w:rFonts w:ascii="Times New Roman" w:hAnsi="Times New Roman" w:cs="Times New Roman"/>
          <w:color w:val="000000" w:themeColor="text1"/>
        </w:rPr>
        <w:t xml:space="preserve">and </w:t>
      </w:r>
      <w:r w:rsidR="00DE1418" w:rsidRPr="00B24DB0">
        <w:rPr>
          <w:rFonts w:ascii="Times New Roman" w:hAnsi="Times New Roman" w:cs="Times New Roman"/>
          <w:color w:val="000000" w:themeColor="text1"/>
        </w:rPr>
        <w:t>S</w:t>
      </w:r>
      <w:r w:rsidRPr="00B24DB0">
        <w:rPr>
          <w:rFonts w:ascii="Times New Roman" w:hAnsi="Times New Roman" w:cs="Times New Roman"/>
          <w:color w:val="000000" w:themeColor="text1"/>
        </w:rPr>
        <w:t>teward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shall take all steps necessary such that the Steward Node</w:t>
      </w:r>
      <w:ins w:id="223" w:author="Michael Dolan Jr" w:date="2020-09-18T08:39:00Z">
        <w:r w:rsidR="00C11917">
          <w:rPr>
            <w:rFonts w:ascii="Times New Roman" w:hAnsi="Times New Roman" w:cs="Times New Roman"/>
            <w:color w:val="000000" w:themeColor="text1"/>
          </w:rPr>
          <w:t>s</w:t>
        </w:r>
      </w:ins>
      <w:r w:rsidRPr="00B24DB0">
        <w:rPr>
          <w:rFonts w:ascii="Times New Roman" w:hAnsi="Times New Roman" w:cs="Times New Roman"/>
          <w:color w:val="000000" w:themeColor="text1"/>
        </w:rPr>
        <w:t xml:space="preserve"> </w:t>
      </w:r>
      <w:del w:id="224" w:author="Michael Dolan Jr" w:date="2020-09-18T08:39:00Z">
        <w:r w:rsidRPr="00B24DB0" w:rsidDel="00C11917">
          <w:rPr>
            <w:rFonts w:ascii="Times New Roman" w:hAnsi="Times New Roman" w:cs="Times New Roman"/>
            <w:color w:val="000000" w:themeColor="text1"/>
          </w:rPr>
          <w:delText xml:space="preserve">is </w:delText>
        </w:r>
      </w:del>
      <w:ins w:id="225" w:author="Michael Dolan Jr" w:date="2020-09-18T08:39:00Z">
        <w:r w:rsidR="00C11917">
          <w:rPr>
            <w:rFonts w:ascii="Times New Roman" w:hAnsi="Times New Roman" w:cs="Times New Roman"/>
            <w:color w:val="000000" w:themeColor="text1"/>
          </w:rPr>
          <w:t>are</w:t>
        </w:r>
        <w:r w:rsidR="00C11917" w:rsidRPr="00B24DB0">
          <w:rPr>
            <w:rFonts w:ascii="Times New Roman" w:hAnsi="Times New Roman" w:cs="Times New Roman"/>
            <w:color w:val="000000" w:themeColor="text1"/>
          </w:rPr>
          <w:t xml:space="preserve"> </w:t>
        </w:r>
      </w:ins>
      <w:r w:rsidRPr="00B24DB0">
        <w:rPr>
          <w:rFonts w:ascii="Times New Roman" w:hAnsi="Times New Roman" w:cs="Times New Roman"/>
          <w:color w:val="000000" w:themeColor="text1"/>
        </w:rPr>
        <w:t>promptly removed from</w:t>
      </w:r>
      <w:r w:rsidR="00DE1418" w:rsidRPr="00B24DB0">
        <w:rPr>
          <w:rFonts w:ascii="Times New Roman" w:hAnsi="Times New Roman" w:cs="Times New Roman"/>
          <w:color w:val="000000" w:themeColor="text1"/>
        </w:rPr>
        <w:t xml:space="preserve"> </w:t>
      </w:r>
      <w:r w:rsidR="006D05CE" w:rsidRPr="00B24DB0">
        <w:rPr>
          <w:rFonts w:ascii="Times New Roman" w:hAnsi="Times New Roman" w:cs="Times New Roman"/>
          <w:color w:val="000000" w:themeColor="text1"/>
        </w:rPr>
        <w:t>the Utility</w:t>
      </w:r>
      <w:del w:id="226" w:author="Scott Nicholas" w:date="2020-09-24T09:22:00Z">
        <w:r w:rsidR="00605CD1" w:rsidRPr="00B24DB0" w:rsidDel="0058535D">
          <w:rPr>
            <w:rFonts w:ascii="Times New Roman" w:hAnsi="Times New Roman" w:cs="Times New Roman"/>
            <w:color w:val="000000" w:themeColor="text1"/>
          </w:rPr>
          <w:delText>;</w:delText>
        </w:r>
        <w:r w:rsidRPr="00B24DB0" w:rsidDel="0058535D">
          <w:rPr>
            <w:rFonts w:ascii="Times New Roman" w:hAnsi="Times New Roman" w:cs="Times New Roman"/>
            <w:color w:val="000000" w:themeColor="text1"/>
          </w:rPr>
          <w:delText xml:space="preserve"> and (iv) each Party shall return or destroy, at the option of the other</w:delText>
        </w:r>
        <w:r w:rsidR="00605CD1" w:rsidRPr="00B24DB0" w:rsidDel="0058535D">
          <w:rPr>
            <w:rFonts w:ascii="Times New Roman" w:hAnsi="Times New Roman" w:cs="Times New Roman"/>
            <w:color w:val="000000" w:themeColor="text1"/>
          </w:rPr>
          <w:delText xml:space="preserve"> </w:delText>
        </w:r>
        <w:r w:rsidRPr="00B24DB0" w:rsidDel="0058535D">
          <w:rPr>
            <w:rFonts w:ascii="Times New Roman" w:hAnsi="Times New Roman" w:cs="Times New Roman"/>
            <w:color w:val="000000" w:themeColor="text1"/>
          </w:rPr>
          <w:delText>Party, all confidential information of such other Party</w:delText>
        </w:r>
      </w:del>
      <w:r w:rsidRPr="00B24DB0">
        <w:rPr>
          <w:rFonts w:ascii="Times New Roman" w:hAnsi="Times New Roman" w:cs="Times New Roman"/>
          <w:color w:val="000000" w:themeColor="text1"/>
        </w:rPr>
        <w:t>.</w:t>
      </w:r>
    </w:p>
    <w:p w14:paraId="5D26BE50" w14:textId="1B0122F1" w:rsidR="00F751D1" w:rsidRDefault="00F751D1" w:rsidP="00B24DB0">
      <w:pPr>
        <w:pStyle w:val="ListParagraph"/>
        <w:numPr>
          <w:ilvl w:val="0"/>
          <w:numId w:val="9"/>
        </w:numPr>
        <w:snapToGrid w:val="0"/>
        <w:spacing w:after="240"/>
        <w:contextualSpacing w:val="0"/>
        <w:rPr>
          <w:ins w:id="227" w:author="Michael Dolan Jr" w:date="2020-09-18T09:25:00Z"/>
          <w:rFonts w:ascii="Times New Roman" w:hAnsi="Times New Roman" w:cs="Times New Roman"/>
          <w:color w:val="000000" w:themeColor="text1"/>
        </w:rPr>
      </w:pPr>
      <w:r w:rsidRPr="00B24DB0">
        <w:rPr>
          <w:rFonts w:ascii="Times New Roman" w:hAnsi="Times New Roman" w:cs="Times New Roman"/>
          <w:color w:val="000000" w:themeColor="text1"/>
        </w:rPr>
        <w:t>In the event of: (</w:t>
      </w:r>
      <w:proofErr w:type="spellStart"/>
      <w:r w:rsidRPr="00B24DB0">
        <w:rPr>
          <w:rFonts w:ascii="Times New Roman" w:hAnsi="Times New Roman" w:cs="Times New Roman"/>
          <w:color w:val="000000" w:themeColor="text1"/>
        </w:rPr>
        <w:t>i</w:t>
      </w:r>
      <w:proofErr w:type="spellEnd"/>
      <w:r w:rsidRPr="00B24DB0">
        <w:rPr>
          <w:rFonts w:ascii="Times New Roman" w:hAnsi="Times New Roman" w:cs="Times New Roman"/>
          <w:color w:val="000000" w:themeColor="text1"/>
        </w:rPr>
        <w:t>) a Bankruptcy Event; (ii) a termination of this Agreement for any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reason; or (iii) any occurrence, in </w:t>
      </w:r>
      <w:del w:id="228" w:author="Stephen Winslow" w:date="2020-09-02T10:44:00Z">
        <w:r w:rsidR="00C15CBA" w:rsidRPr="00B24DB0" w:rsidDel="00463A5E">
          <w:rPr>
            <w:rFonts w:ascii="Times New Roman" w:hAnsi="Times New Roman" w:cs="Times New Roman"/>
            <w:color w:val="000000" w:themeColor="text1"/>
          </w:rPr>
          <w:delText>Bedrock</w:delText>
        </w:r>
        <w:r w:rsidRPr="00B24DB0" w:rsidDel="00463A5E">
          <w:rPr>
            <w:rFonts w:ascii="Times New Roman" w:hAnsi="Times New Roman" w:cs="Times New Roman"/>
            <w:color w:val="000000" w:themeColor="text1"/>
          </w:rPr>
          <w:delText xml:space="preserve"> Consortium</w:delText>
        </w:r>
      </w:del>
      <w:ins w:id="229" w:author="Stephen Winslow" w:date="2020-09-02T10:44:00Z">
        <w:r w:rsidR="00463A5E">
          <w:rPr>
            <w:rFonts w:ascii="Times New Roman" w:hAnsi="Times New Roman" w:cs="Times New Roman"/>
            <w:color w:val="000000" w:themeColor="text1"/>
          </w:rPr>
          <w:t>LFGN</w:t>
        </w:r>
      </w:ins>
      <w:r w:rsidRPr="00B24DB0">
        <w:rPr>
          <w:rFonts w:ascii="Times New Roman" w:hAnsi="Times New Roman" w:cs="Times New Roman"/>
          <w:color w:val="000000" w:themeColor="text1"/>
        </w:rPr>
        <w:t>’s reasonable judgment</w:t>
      </w:r>
      <w:ins w:id="230" w:author="Scott Nicholas" w:date="2020-09-24T09:23:00Z">
        <w:r w:rsidR="0058535D">
          <w:rPr>
            <w:rFonts w:ascii="Times New Roman" w:hAnsi="Times New Roman" w:cs="Times New Roman"/>
            <w:color w:val="000000" w:themeColor="text1"/>
          </w:rPr>
          <w:t xml:space="preserve"> or if so informed by the Bedrock Consortium</w:t>
        </w:r>
      </w:ins>
      <w:r w:rsidRPr="00B24DB0">
        <w:rPr>
          <w:rFonts w:ascii="Times New Roman" w:hAnsi="Times New Roman" w:cs="Times New Roman"/>
          <w:color w:val="000000" w:themeColor="text1"/>
        </w:rPr>
        <w:t>, of Steward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not satisfying its obligations under this Agreement or an imminent threat to the security,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integrity or availability of </w:t>
      </w:r>
      <w:r w:rsidR="006D05CE" w:rsidRPr="00B24DB0">
        <w:rPr>
          <w:rFonts w:ascii="Times New Roman" w:hAnsi="Times New Roman" w:cs="Times New Roman"/>
          <w:color w:val="000000" w:themeColor="text1"/>
        </w:rPr>
        <w:t>the Utility</w:t>
      </w:r>
      <w:r w:rsidR="00605CD1" w:rsidRPr="00B24DB0">
        <w:rPr>
          <w:rFonts w:ascii="Times New Roman" w:hAnsi="Times New Roman" w:cs="Times New Roman"/>
          <w:color w:val="000000" w:themeColor="text1"/>
        </w:rPr>
        <w:t>:</w:t>
      </w:r>
      <w:r w:rsidRPr="00B24DB0">
        <w:rPr>
          <w:rFonts w:ascii="Times New Roman" w:hAnsi="Times New Roman" w:cs="Times New Roman"/>
          <w:color w:val="000000" w:themeColor="text1"/>
        </w:rPr>
        <w:t xml:space="preserve"> (A) </w:t>
      </w:r>
      <w:del w:id="231" w:author="Stephen Winslow" w:date="2020-09-02T10:45:00Z">
        <w:r w:rsidRPr="00B24DB0" w:rsidDel="00463A5E">
          <w:rPr>
            <w:rFonts w:ascii="Times New Roman" w:hAnsi="Times New Roman" w:cs="Times New Roman"/>
            <w:color w:val="000000" w:themeColor="text1"/>
          </w:rPr>
          <w:delText xml:space="preserve">the </w:delText>
        </w:r>
        <w:r w:rsidR="00C15CBA" w:rsidRPr="00B24DB0" w:rsidDel="00463A5E">
          <w:rPr>
            <w:rFonts w:ascii="Times New Roman" w:hAnsi="Times New Roman" w:cs="Times New Roman"/>
            <w:color w:val="000000" w:themeColor="text1"/>
          </w:rPr>
          <w:delText>Bedrock</w:delText>
        </w:r>
        <w:r w:rsidRPr="00B24DB0" w:rsidDel="00463A5E">
          <w:rPr>
            <w:rFonts w:ascii="Times New Roman" w:hAnsi="Times New Roman" w:cs="Times New Roman"/>
            <w:color w:val="000000" w:themeColor="text1"/>
          </w:rPr>
          <w:delText xml:space="preserve"> Consortium </w:delText>
        </w:r>
      </w:del>
      <w:ins w:id="232" w:author="Stephen Winslow" w:date="2020-09-02T10:45:00Z">
        <w:r w:rsidR="00463A5E">
          <w:rPr>
            <w:rFonts w:ascii="Times New Roman" w:hAnsi="Times New Roman" w:cs="Times New Roman"/>
            <w:color w:val="000000" w:themeColor="text1"/>
          </w:rPr>
          <w:t xml:space="preserve">LFGN </w:t>
        </w:r>
      </w:ins>
      <w:r w:rsidRPr="00B24DB0">
        <w:rPr>
          <w:rFonts w:ascii="Times New Roman" w:hAnsi="Times New Roman" w:cs="Times New Roman"/>
          <w:color w:val="000000" w:themeColor="text1"/>
        </w:rPr>
        <w:t>has the right to</w:t>
      </w:r>
      <w:r w:rsidR="00605C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de-select the Steward Node</w:t>
      </w:r>
      <w:ins w:id="233" w:author="Michael Dolan Jr" w:date="2020-09-18T08:41:00Z">
        <w:r w:rsidR="00C11917">
          <w:rPr>
            <w:rFonts w:ascii="Times New Roman" w:hAnsi="Times New Roman" w:cs="Times New Roman"/>
            <w:color w:val="000000" w:themeColor="text1"/>
          </w:rPr>
          <w:t>s</w:t>
        </w:r>
      </w:ins>
      <w:r w:rsidRPr="00B24DB0">
        <w:rPr>
          <w:rFonts w:ascii="Times New Roman" w:hAnsi="Times New Roman" w:cs="Times New Roman"/>
          <w:color w:val="000000" w:themeColor="text1"/>
        </w:rPr>
        <w:t xml:space="preserve"> from the active pool; (B) </w:t>
      </w:r>
      <w:del w:id="234" w:author="Stephen Winslow" w:date="2020-09-02T10:45:00Z">
        <w:r w:rsidRPr="00B24DB0" w:rsidDel="00463A5E">
          <w:rPr>
            <w:rFonts w:ascii="Times New Roman" w:hAnsi="Times New Roman" w:cs="Times New Roman"/>
            <w:color w:val="000000" w:themeColor="text1"/>
          </w:rPr>
          <w:delText xml:space="preserve">the </w:delText>
        </w:r>
        <w:r w:rsidR="00C15CBA" w:rsidRPr="00B24DB0" w:rsidDel="00463A5E">
          <w:rPr>
            <w:rFonts w:ascii="Times New Roman" w:hAnsi="Times New Roman" w:cs="Times New Roman"/>
            <w:color w:val="000000" w:themeColor="text1"/>
          </w:rPr>
          <w:delText>Bedrock</w:delText>
        </w:r>
        <w:r w:rsidRPr="00B24DB0" w:rsidDel="00463A5E">
          <w:rPr>
            <w:rFonts w:ascii="Times New Roman" w:hAnsi="Times New Roman" w:cs="Times New Roman"/>
            <w:color w:val="000000" w:themeColor="text1"/>
          </w:rPr>
          <w:delText xml:space="preserve"> Consortium </w:delText>
        </w:r>
      </w:del>
      <w:ins w:id="235" w:author="Stephen Winslow" w:date="2020-09-02T10:45:00Z">
        <w:r w:rsidR="00463A5E">
          <w:rPr>
            <w:rFonts w:ascii="Times New Roman" w:hAnsi="Times New Roman" w:cs="Times New Roman"/>
            <w:color w:val="000000" w:themeColor="text1"/>
          </w:rPr>
          <w:t xml:space="preserve">LFGN </w:t>
        </w:r>
      </w:ins>
      <w:r w:rsidRPr="00B24DB0">
        <w:rPr>
          <w:rFonts w:ascii="Times New Roman" w:hAnsi="Times New Roman" w:cs="Times New Roman"/>
          <w:color w:val="000000" w:themeColor="text1"/>
        </w:rPr>
        <w:t>has the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right to immediately suspend Steward’s right to operate the Steward Node</w:t>
      </w:r>
      <w:ins w:id="236" w:author="Michael Dolan Jr" w:date="2020-09-18T08:41:00Z">
        <w:r w:rsidR="00C11917">
          <w:rPr>
            <w:rFonts w:ascii="Times New Roman" w:hAnsi="Times New Roman" w:cs="Times New Roman"/>
            <w:color w:val="000000" w:themeColor="text1"/>
          </w:rPr>
          <w:t>s</w:t>
        </w:r>
      </w:ins>
      <w:r w:rsidRPr="00B24DB0">
        <w:rPr>
          <w:rFonts w:ascii="Times New Roman" w:hAnsi="Times New Roman" w:cs="Times New Roman"/>
          <w:color w:val="000000" w:themeColor="text1"/>
        </w:rPr>
        <w:t xml:space="preserve"> or interact</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with </w:t>
      </w:r>
      <w:r w:rsidR="006D05CE" w:rsidRPr="00B24DB0">
        <w:rPr>
          <w:rFonts w:ascii="Times New Roman" w:hAnsi="Times New Roman" w:cs="Times New Roman"/>
          <w:color w:val="000000" w:themeColor="text1"/>
        </w:rPr>
        <w:t>the Utility</w:t>
      </w:r>
      <w:r w:rsidRPr="00B24DB0">
        <w:rPr>
          <w:rFonts w:ascii="Times New Roman" w:hAnsi="Times New Roman" w:cs="Times New Roman"/>
          <w:color w:val="000000" w:themeColor="text1"/>
        </w:rPr>
        <w:t xml:space="preserve">; (C) if </w:t>
      </w:r>
      <w:del w:id="237" w:author="Stephen Winslow" w:date="2020-09-02T10:45:00Z">
        <w:r w:rsidRPr="00B24DB0" w:rsidDel="00463A5E">
          <w:rPr>
            <w:rFonts w:ascii="Times New Roman" w:hAnsi="Times New Roman" w:cs="Times New Roman"/>
            <w:color w:val="000000" w:themeColor="text1"/>
          </w:rPr>
          <w:delText xml:space="preserve">the </w:delText>
        </w:r>
        <w:r w:rsidR="00C15CBA" w:rsidRPr="00B24DB0" w:rsidDel="00463A5E">
          <w:rPr>
            <w:rFonts w:ascii="Times New Roman" w:hAnsi="Times New Roman" w:cs="Times New Roman"/>
            <w:color w:val="000000" w:themeColor="text1"/>
          </w:rPr>
          <w:delText>Bedrock</w:delText>
        </w:r>
        <w:r w:rsidRPr="00B24DB0" w:rsidDel="00463A5E">
          <w:rPr>
            <w:rFonts w:ascii="Times New Roman" w:hAnsi="Times New Roman" w:cs="Times New Roman"/>
            <w:color w:val="000000" w:themeColor="text1"/>
          </w:rPr>
          <w:delText xml:space="preserve"> Consortium </w:delText>
        </w:r>
      </w:del>
      <w:ins w:id="238" w:author="Stephen Winslow" w:date="2020-09-02T10:45:00Z">
        <w:r w:rsidR="00463A5E">
          <w:rPr>
            <w:rFonts w:ascii="Times New Roman" w:hAnsi="Times New Roman" w:cs="Times New Roman"/>
            <w:color w:val="000000" w:themeColor="text1"/>
          </w:rPr>
          <w:t xml:space="preserve">LFGN </w:t>
        </w:r>
      </w:ins>
      <w:r w:rsidRPr="00B24DB0">
        <w:rPr>
          <w:rFonts w:ascii="Times New Roman" w:hAnsi="Times New Roman" w:cs="Times New Roman"/>
          <w:color w:val="000000" w:themeColor="text1"/>
        </w:rPr>
        <w:t xml:space="preserve">selects the previous (A) or (B), </w:t>
      </w:r>
      <w:del w:id="239" w:author="Stephen Winslow" w:date="2020-09-02T10:45:00Z">
        <w:r w:rsidRPr="00B24DB0" w:rsidDel="00463A5E">
          <w:rPr>
            <w:rFonts w:ascii="Times New Roman" w:hAnsi="Times New Roman" w:cs="Times New Roman"/>
            <w:color w:val="000000" w:themeColor="text1"/>
          </w:rPr>
          <w:delText>the</w:delText>
        </w:r>
        <w:r w:rsidR="00DE1418" w:rsidRPr="00B24DB0" w:rsidDel="00463A5E">
          <w:rPr>
            <w:rFonts w:ascii="Times New Roman" w:hAnsi="Times New Roman" w:cs="Times New Roman"/>
            <w:color w:val="000000" w:themeColor="text1"/>
          </w:rPr>
          <w:delText xml:space="preserve"> </w:delText>
        </w:r>
        <w:r w:rsidR="00C15CBA" w:rsidRPr="00B24DB0" w:rsidDel="00463A5E">
          <w:rPr>
            <w:rFonts w:ascii="Times New Roman" w:hAnsi="Times New Roman" w:cs="Times New Roman"/>
            <w:color w:val="000000" w:themeColor="text1"/>
          </w:rPr>
          <w:delText>Bedrock</w:delText>
        </w:r>
        <w:r w:rsidRPr="00B24DB0" w:rsidDel="00463A5E">
          <w:rPr>
            <w:rFonts w:ascii="Times New Roman" w:hAnsi="Times New Roman" w:cs="Times New Roman"/>
            <w:color w:val="000000" w:themeColor="text1"/>
          </w:rPr>
          <w:delText xml:space="preserve"> Consortium </w:delText>
        </w:r>
      </w:del>
      <w:ins w:id="240" w:author="Stephen Winslow" w:date="2020-09-02T10:45:00Z">
        <w:r w:rsidR="00463A5E">
          <w:rPr>
            <w:rFonts w:ascii="Times New Roman" w:hAnsi="Times New Roman" w:cs="Times New Roman"/>
            <w:color w:val="000000" w:themeColor="text1"/>
          </w:rPr>
          <w:t xml:space="preserve">LFGN </w:t>
        </w:r>
      </w:ins>
      <w:r w:rsidRPr="00B24DB0">
        <w:rPr>
          <w:rFonts w:ascii="Times New Roman" w:hAnsi="Times New Roman" w:cs="Times New Roman"/>
          <w:color w:val="000000" w:themeColor="text1"/>
        </w:rPr>
        <w:t>has the right to require that the Steward promptly (within 48 hours)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purge the Steward Node</w:t>
      </w:r>
      <w:ins w:id="241" w:author="Michael Dolan Jr" w:date="2020-09-18T08:44:00Z">
        <w:r w:rsidR="00C11917">
          <w:rPr>
            <w:rFonts w:ascii="Times New Roman" w:hAnsi="Times New Roman" w:cs="Times New Roman"/>
            <w:color w:val="000000" w:themeColor="text1"/>
          </w:rPr>
          <w:t>s</w:t>
        </w:r>
      </w:ins>
      <w:r w:rsidRPr="00B24DB0">
        <w:rPr>
          <w:rFonts w:ascii="Times New Roman" w:hAnsi="Times New Roman" w:cs="Times New Roman"/>
          <w:color w:val="000000" w:themeColor="text1"/>
        </w:rPr>
        <w:t xml:space="preserve"> and complete all other technical procedures set forth in the</w:t>
      </w:r>
      <w:r w:rsidR="00DE1418" w:rsidRPr="00B24DB0">
        <w:rPr>
          <w:rFonts w:ascii="Times New Roman" w:hAnsi="Times New Roman" w:cs="Times New Roman"/>
          <w:color w:val="000000" w:themeColor="text1"/>
        </w:rPr>
        <w:t xml:space="preserve"> </w:t>
      </w:r>
      <w:del w:id="242" w:author="Michael Dolan Jr" w:date="2020-09-18T09:13:00Z">
        <w:r w:rsidR="00C15CBA" w:rsidRPr="00B24DB0" w:rsidDel="00892B95">
          <w:rPr>
            <w:rFonts w:ascii="Times New Roman" w:hAnsi="Times New Roman" w:cs="Times New Roman"/>
            <w:color w:val="000000" w:themeColor="text1"/>
          </w:rPr>
          <w:delText>Bedrock</w:delText>
        </w:r>
        <w:r w:rsidRPr="00B24DB0" w:rsidDel="00892B95">
          <w:rPr>
            <w:rFonts w:ascii="Times New Roman" w:hAnsi="Times New Roman" w:cs="Times New Roman"/>
            <w:color w:val="000000" w:themeColor="text1"/>
          </w:rPr>
          <w:delText xml:space="preserve"> Governance </w:delText>
        </w:r>
      </w:del>
      <w:r w:rsidRPr="00B24DB0">
        <w:rPr>
          <w:rFonts w:ascii="Times New Roman" w:hAnsi="Times New Roman" w:cs="Times New Roman"/>
          <w:color w:val="000000" w:themeColor="text1"/>
        </w:rPr>
        <w:t xml:space="preserve">Framework and provide notice of completion of the same to </w:t>
      </w:r>
      <w:del w:id="243" w:author="Stephen Winslow" w:date="2020-09-02T10:45:00Z">
        <w:r w:rsidRPr="00B24DB0" w:rsidDel="00463A5E">
          <w:rPr>
            <w:rFonts w:ascii="Times New Roman" w:hAnsi="Times New Roman" w:cs="Times New Roman"/>
            <w:color w:val="000000" w:themeColor="text1"/>
          </w:rPr>
          <w:delText>the</w:delText>
        </w:r>
        <w:r w:rsidR="00DE1418" w:rsidRPr="00B24DB0" w:rsidDel="00463A5E">
          <w:rPr>
            <w:rFonts w:ascii="Times New Roman" w:hAnsi="Times New Roman" w:cs="Times New Roman"/>
            <w:color w:val="000000" w:themeColor="text1"/>
          </w:rPr>
          <w:delText xml:space="preserve"> </w:delText>
        </w:r>
        <w:r w:rsidR="00C15CBA" w:rsidRPr="00B24DB0" w:rsidDel="00463A5E">
          <w:rPr>
            <w:rFonts w:ascii="Times New Roman" w:hAnsi="Times New Roman" w:cs="Times New Roman"/>
            <w:color w:val="000000" w:themeColor="text1"/>
          </w:rPr>
          <w:delText>Bedrock</w:delText>
        </w:r>
        <w:r w:rsidRPr="00B24DB0" w:rsidDel="00463A5E">
          <w:rPr>
            <w:rFonts w:ascii="Times New Roman" w:hAnsi="Times New Roman" w:cs="Times New Roman"/>
            <w:color w:val="000000" w:themeColor="text1"/>
          </w:rPr>
          <w:delText xml:space="preserve"> Consortium</w:delText>
        </w:r>
      </w:del>
      <w:ins w:id="244" w:author="Stephen Winslow" w:date="2020-09-02T10:45:00Z">
        <w:r w:rsidR="00463A5E">
          <w:rPr>
            <w:rFonts w:ascii="Times New Roman" w:hAnsi="Times New Roman" w:cs="Times New Roman"/>
            <w:color w:val="000000" w:themeColor="text1"/>
          </w:rPr>
          <w:t>LFGN</w:t>
        </w:r>
      </w:ins>
      <w:r w:rsidRPr="00B24DB0">
        <w:rPr>
          <w:rFonts w:ascii="Times New Roman" w:hAnsi="Times New Roman" w:cs="Times New Roman"/>
          <w:color w:val="000000" w:themeColor="text1"/>
        </w:rPr>
        <w:t xml:space="preserve">. </w:t>
      </w:r>
      <w:del w:id="245" w:author="Scott Nicholas" w:date="2020-09-24T09:26:00Z">
        <w:r w:rsidRPr="00B24DB0" w:rsidDel="0058535D">
          <w:rPr>
            <w:rFonts w:ascii="Times New Roman" w:hAnsi="Times New Roman" w:cs="Times New Roman"/>
            <w:color w:val="000000" w:themeColor="text1"/>
          </w:rPr>
          <w:delText xml:space="preserve">To the extent a de-selection or suspension is based on the </w:delText>
        </w:r>
        <w:r w:rsidR="00C15CBA" w:rsidRPr="00B24DB0" w:rsidDel="0058535D">
          <w:rPr>
            <w:rFonts w:ascii="Times New Roman" w:hAnsi="Times New Roman" w:cs="Times New Roman"/>
            <w:color w:val="000000" w:themeColor="text1"/>
          </w:rPr>
          <w:delText>Bedrock</w:delText>
        </w:r>
        <w:r w:rsidR="00DE1418" w:rsidRPr="00B24DB0" w:rsidDel="0058535D">
          <w:rPr>
            <w:rFonts w:ascii="Times New Roman" w:hAnsi="Times New Roman" w:cs="Times New Roman"/>
            <w:color w:val="000000" w:themeColor="text1"/>
          </w:rPr>
          <w:delText xml:space="preserve"> Consortium</w:delText>
        </w:r>
      </w:del>
      <w:ins w:id="246" w:author="Stephen Winslow" w:date="2020-09-02T10:45:00Z">
        <w:del w:id="247" w:author="Scott Nicholas" w:date="2020-09-24T09:26:00Z">
          <w:r w:rsidR="00463A5E" w:rsidDel="0058535D">
            <w:rPr>
              <w:rFonts w:ascii="Times New Roman" w:hAnsi="Times New Roman" w:cs="Times New Roman"/>
              <w:color w:val="000000" w:themeColor="text1"/>
            </w:rPr>
            <w:delText>LFGN</w:delText>
          </w:r>
        </w:del>
      </w:ins>
      <w:del w:id="248" w:author="Scott Nicholas" w:date="2020-09-24T09:26:00Z">
        <w:r w:rsidRPr="00B24DB0" w:rsidDel="0058535D">
          <w:rPr>
            <w:rFonts w:ascii="Times New Roman" w:hAnsi="Times New Roman" w:cs="Times New Roman"/>
            <w:color w:val="000000" w:themeColor="text1"/>
          </w:rPr>
          <w:delText>’s reasonable judgment that Steward is not satisfying its obligations under</w:delText>
        </w:r>
        <w:r w:rsidR="00DE1418" w:rsidRPr="00B24DB0" w:rsidDel="0058535D">
          <w:rPr>
            <w:rFonts w:ascii="Times New Roman" w:hAnsi="Times New Roman" w:cs="Times New Roman"/>
            <w:color w:val="000000" w:themeColor="text1"/>
          </w:rPr>
          <w:delText xml:space="preserve"> </w:delText>
        </w:r>
        <w:r w:rsidRPr="00B24DB0" w:rsidDel="0058535D">
          <w:rPr>
            <w:rFonts w:ascii="Times New Roman" w:hAnsi="Times New Roman" w:cs="Times New Roman"/>
            <w:color w:val="000000" w:themeColor="text1"/>
          </w:rPr>
          <w:delText xml:space="preserve">this Agreement </w:delText>
        </w:r>
        <w:bookmarkStart w:id="249" w:name="OLE_LINK9"/>
        <w:bookmarkStart w:id="250" w:name="OLE_LINK10"/>
        <w:r w:rsidRPr="00B24DB0" w:rsidDel="0058535D">
          <w:rPr>
            <w:rFonts w:ascii="Times New Roman" w:hAnsi="Times New Roman" w:cs="Times New Roman"/>
            <w:color w:val="000000" w:themeColor="text1"/>
          </w:rPr>
          <w:delText xml:space="preserve">or </w:delText>
        </w:r>
        <w:commentRangeStart w:id="251"/>
        <w:r w:rsidRPr="00B24DB0" w:rsidDel="0058535D">
          <w:rPr>
            <w:rFonts w:ascii="Times New Roman" w:hAnsi="Times New Roman" w:cs="Times New Roman"/>
            <w:color w:val="000000" w:themeColor="text1"/>
          </w:rPr>
          <w:delText>an event that imminently threatens the security, integrity or</w:delText>
        </w:r>
        <w:r w:rsidR="00DE1418" w:rsidRPr="00B24DB0" w:rsidDel="0058535D">
          <w:rPr>
            <w:rFonts w:ascii="Times New Roman" w:hAnsi="Times New Roman" w:cs="Times New Roman"/>
            <w:color w:val="000000" w:themeColor="text1"/>
          </w:rPr>
          <w:delText xml:space="preserve"> </w:delText>
        </w:r>
        <w:r w:rsidRPr="00B24DB0" w:rsidDel="0058535D">
          <w:rPr>
            <w:rFonts w:ascii="Times New Roman" w:hAnsi="Times New Roman" w:cs="Times New Roman"/>
            <w:color w:val="000000" w:themeColor="text1"/>
          </w:rPr>
          <w:delText xml:space="preserve">availability of </w:delText>
        </w:r>
        <w:r w:rsidR="006D05CE" w:rsidRPr="00B24DB0" w:rsidDel="0058535D">
          <w:rPr>
            <w:rFonts w:ascii="Times New Roman" w:hAnsi="Times New Roman" w:cs="Times New Roman"/>
            <w:color w:val="000000" w:themeColor="text1"/>
          </w:rPr>
          <w:delText>the Utility</w:delText>
        </w:r>
        <w:commentRangeEnd w:id="251"/>
        <w:r w:rsidR="00EE04D5" w:rsidDel="0058535D">
          <w:rPr>
            <w:rStyle w:val="CommentReference"/>
          </w:rPr>
          <w:commentReference w:id="251"/>
        </w:r>
        <w:r w:rsidR="00605CD1" w:rsidRPr="00B24DB0" w:rsidDel="0058535D">
          <w:rPr>
            <w:rFonts w:ascii="Times New Roman" w:hAnsi="Times New Roman" w:cs="Times New Roman"/>
            <w:color w:val="000000" w:themeColor="text1"/>
          </w:rPr>
          <w:delText>,</w:delText>
        </w:r>
        <w:r w:rsidRPr="00B24DB0" w:rsidDel="0058535D">
          <w:rPr>
            <w:rFonts w:ascii="Times New Roman" w:hAnsi="Times New Roman" w:cs="Times New Roman"/>
            <w:color w:val="000000" w:themeColor="text1"/>
          </w:rPr>
          <w:delText xml:space="preserve"> to the extent practicable, the </w:delText>
        </w:r>
        <w:r w:rsidR="00C15CBA" w:rsidRPr="00B24DB0" w:rsidDel="0058535D">
          <w:rPr>
            <w:rFonts w:ascii="Times New Roman" w:hAnsi="Times New Roman" w:cs="Times New Roman"/>
            <w:color w:val="000000" w:themeColor="text1"/>
          </w:rPr>
          <w:delText>Bedrock</w:delText>
        </w:r>
        <w:r w:rsidRPr="00B24DB0" w:rsidDel="0058535D">
          <w:rPr>
            <w:rFonts w:ascii="Times New Roman" w:hAnsi="Times New Roman" w:cs="Times New Roman"/>
            <w:color w:val="000000" w:themeColor="text1"/>
          </w:rPr>
          <w:delText xml:space="preserve"> Consortium </w:delText>
        </w:r>
      </w:del>
      <w:ins w:id="252" w:author="Stephen Winslow" w:date="2020-09-02T10:46:00Z">
        <w:del w:id="253" w:author="Scott Nicholas" w:date="2020-09-24T09:26:00Z">
          <w:r w:rsidR="00463A5E" w:rsidDel="0058535D">
            <w:rPr>
              <w:rFonts w:ascii="Times New Roman" w:hAnsi="Times New Roman" w:cs="Times New Roman"/>
              <w:color w:val="000000" w:themeColor="text1"/>
            </w:rPr>
            <w:delText xml:space="preserve">LFGN </w:delText>
          </w:r>
        </w:del>
      </w:ins>
      <w:del w:id="254" w:author="Scott Nicholas" w:date="2020-09-24T09:26:00Z">
        <w:r w:rsidRPr="00B24DB0" w:rsidDel="0058535D">
          <w:rPr>
            <w:rFonts w:ascii="Times New Roman" w:hAnsi="Times New Roman" w:cs="Times New Roman"/>
            <w:color w:val="000000" w:themeColor="text1"/>
          </w:rPr>
          <w:delText>will</w:delText>
        </w:r>
        <w:r w:rsidR="00605CD1" w:rsidRPr="00B24DB0" w:rsidDel="0058535D">
          <w:rPr>
            <w:rFonts w:ascii="Times New Roman" w:hAnsi="Times New Roman" w:cs="Times New Roman"/>
            <w:color w:val="000000" w:themeColor="text1"/>
          </w:rPr>
          <w:delText xml:space="preserve"> </w:delText>
        </w:r>
        <w:r w:rsidRPr="00B24DB0" w:rsidDel="0058535D">
          <w:rPr>
            <w:rFonts w:ascii="Times New Roman" w:hAnsi="Times New Roman" w:cs="Times New Roman"/>
            <w:color w:val="000000" w:themeColor="text1"/>
          </w:rPr>
          <w:delText>offer the Steward a five (5) business day cure period.</w:delText>
        </w:r>
      </w:del>
      <w:bookmarkEnd w:id="249"/>
      <w:bookmarkEnd w:id="250"/>
      <w:ins w:id="255" w:author="Michael Dolan Jr" w:date="2020-09-18T08:46:00Z">
        <w:del w:id="256" w:author="Scott Nicholas" w:date="2020-09-24T09:26:00Z">
          <w:r w:rsidR="00C11917" w:rsidDel="0058535D">
            <w:rPr>
              <w:rFonts w:ascii="Times New Roman" w:hAnsi="Times New Roman" w:cs="Times New Roman"/>
              <w:color w:val="000000" w:themeColor="text1"/>
            </w:rPr>
            <w:delText xml:space="preserve"> In the </w:delText>
          </w:r>
          <w:r w:rsidR="00C11917" w:rsidRPr="00B24DB0" w:rsidDel="0058535D">
            <w:rPr>
              <w:rFonts w:ascii="Times New Roman" w:hAnsi="Times New Roman" w:cs="Times New Roman"/>
              <w:color w:val="000000" w:themeColor="text1"/>
            </w:rPr>
            <w:delText xml:space="preserve">event </w:delText>
          </w:r>
        </w:del>
      </w:ins>
      <w:ins w:id="257" w:author="Michael Dolan Jr" w:date="2020-09-18T08:47:00Z">
        <w:del w:id="258" w:author="Scott Nicholas" w:date="2020-09-24T09:26:00Z">
          <w:r w:rsidR="00C11917" w:rsidDel="0058535D">
            <w:rPr>
              <w:rFonts w:ascii="Times New Roman" w:hAnsi="Times New Roman" w:cs="Times New Roman"/>
              <w:color w:val="000000" w:themeColor="text1"/>
            </w:rPr>
            <w:delText xml:space="preserve">LFGN’s reasonable judgement </w:delText>
          </w:r>
        </w:del>
      </w:ins>
      <w:ins w:id="259" w:author="Michael Dolan Jr" w:date="2020-09-18T08:49:00Z">
        <w:del w:id="260" w:author="Scott Nicholas" w:date="2020-09-24T09:26:00Z">
          <w:r w:rsidR="00C11917" w:rsidDel="0058535D">
            <w:rPr>
              <w:rFonts w:ascii="Times New Roman" w:hAnsi="Times New Roman" w:cs="Times New Roman"/>
              <w:color w:val="000000" w:themeColor="text1"/>
            </w:rPr>
            <w:delText>determin</w:delText>
          </w:r>
        </w:del>
      </w:ins>
      <w:ins w:id="261" w:author="Michael Dolan Jr" w:date="2020-09-18T09:13:00Z">
        <w:del w:id="262" w:author="Scott Nicholas" w:date="2020-09-24T09:26:00Z">
          <w:r w:rsidR="00892B95" w:rsidDel="0058535D">
            <w:rPr>
              <w:rFonts w:ascii="Times New Roman" w:hAnsi="Times New Roman" w:cs="Times New Roman"/>
              <w:color w:val="000000" w:themeColor="text1"/>
            </w:rPr>
            <w:delText>e</w:delText>
          </w:r>
        </w:del>
      </w:ins>
      <w:ins w:id="263" w:author="Michael Dolan Jr" w:date="2020-09-18T08:49:00Z">
        <w:del w:id="264" w:author="Scott Nicholas" w:date="2020-09-24T09:26:00Z">
          <w:r w:rsidR="00C11917" w:rsidDel="0058535D">
            <w:rPr>
              <w:rFonts w:ascii="Times New Roman" w:hAnsi="Times New Roman" w:cs="Times New Roman"/>
              <w:color w:val="000000" w:themeColor="text1"/>
            </w:rPr>
            <w:delText>s</w:delText>
          </w:r>
        </w:del>
      </w:ins>
      <w:ins w:id="265" w:author="Michael Dolan Jr" w:date="2020-09-18T08:47:00Z">
        <w:del w:id="266" w:author="Scott Nicholas" w:date="2020-09-24T09:26:00Z">
          <w:r w:rsidR="00C11917" w:rsidDel="0058535D">
            <w:rPr>
              <w:rFonts w:ascii="Times New Roman" w:hAnsi="Times New Roman" w:cs="Times New Roman"/>
              <w:color w:val="000000" w:themeColor="text1"/>
            </w:rPr>
            <w:delText xml:space="preserve"> that Steward</w:delText>
          </w:r>
        </w:del>
      </w:ins>
      <w:ins w:id="267" w:author="Michael Dolan Jr" w:date="2020-09-18T08:48:00Z">
        <w:del w:id="268" w:author="Scott Nicholas" w:date="2020-09-24T09:26:00Z">
          <w:r w:rsidR="00C11917" w:rsidDel="0058535D">
            <w:rPr>
              <w:rFonts w:ascii="Times New Roman" w:hAnsi="Times New Roman" w:cs="Times New Roman"/>
              <w:color w:val="000000" w:themeColor="text1"/>
            </w:rPr>
            <w:delText>’s unmet obligations</w:delText>
          </w:r>
        </w:del>
      </w:ins>
      <w:ins w:id="269" w:author="Michael Dolan Jr" w:date="2020-09-18T08:47:00Z">
        <w:del w:id="270" w:author="Scott Nicholas" w:date="2020-09-24T09:26:00Z">
          <w:r w:rsidR="00C11917" w:rsidDel="0058535D">
            <w:rPr>
              <w:rFonts w:ascii="Times New Roman" w:hAnsi="Times New Roman" w:cs="Times New Roman"/>
              <w:color w:val="000000" w:themeColor="text1"/>
            </w:rPr>
            <w:delText xml:space="preserve"> </w:delText>
          </w:r>
        </w:del>
      </w:ins>
      <w:ins w:id="271" w:author="Michael Dolan Jr" w:date="2020-09-18T08:46:00Z">
        <w:del w:id="272" w:author="Scott Nicholas" w:date="2020-09-24T09:26:00Z">
          <w:r w:rsidR="00C11917" w:rsidRPr="00B24DB0" w:rsidDel="0058535D">
            <w:rPr>
              <w:rFonts w:ascii="Times New Roman" w:hAnsi="Times New Roman" w:cs="Times New Roman"/>
              <w:color w:val="000000" w:themeColor="text1"/>
            </w:rPr>
            <w:delText xml:space="preserve">imminently threaten the security, integrity or availability of the Utility, </w:delText>
          </w:r>
          <w:r w:rsidR="00C11917" w:rsidDel="0058535D">
            <w:rPr>
              <w:rFonts w:ascii="Times New Roman" w:hAnsi="Times New Roman" w:cs="Times New Roman"/>
              <w:color w:val="000000" w:themeColor="text1"/>
            </w:rPr>
            <w:delText xml:space="preserve">LFGN </w:delText>
          </w:r>
        </w:del>
      </w:ins>
      <w:ins w:id="273" w:author="Michael Dolan Jr" w:date="2020-09-18T09:23:00Z">
        <w:del w:id="274" w:author="Scott Nicholas" w:date="2020-09-24T09:26:00Z">
          <w:r w:rsidR="003719F5" w:rsidDel="0058535D">
            <w:rPr>
              <w:rFonts w:ascii="Times New Roman" w:hAnsi="Times New Roman" w:cs="Times New Roman"/>
              <w:color w:val="000000" w:themeColor="text1"/>
            </w:rPr>
            <w:delText>may at its option</w:delText>
          </w:r>
        </w:del>
      </w:ins>
      <w:ins w:id="275" w:author="Michael Dolan Jr" w:date="2020-09-18T09:24:00Z">
        <w:del w:id="276" w:author="Scott Nicholas" w:date="2020-09-24T09:26:00Z">
          <w:r w:rsidR="003719F5" w:rsidDel="0058535D">
            <w:rPr>
              <w:rFonts w:ascii="Times New Roman" w:hAnsi="Times New Roman" w:cs="Times New Roman"/>
              <w:color w:val="000000" w:themeColor="text1"/>
            </w:rPr>
            <w:delText>,</w:delText>
          </w:r>
        </w:del>
      </w:ins>
      <w:ins w:id="277" w:author="Michael Dolan Jr" w:date="2020-09-18T09:23:00Z">
        <w:del w:id="278" w:author="Scott Nicholas" w:date="2020-09-24T09:26:00Z">
          <w:r w:rsidR="003719F5" w:rsidDel="0058535D">
            <w:rPr>
              <w:rFonts w:ascii="Times New Roman" w:hAnsi="Times New Roman" w:cs="Times New Roman"/>
              <w:color w:val="000000" w:themeColor="text1"/>
            </w:rPr>
            <w:delText xml:space="preserve"> </w:delText>
          </w:r>
        </w:del>
      </w:ins>
      <w:ins w:id="279" w:author="Michael Dolan Jr" w:date="2020-09-18T09:24:00Z">
        <w:del w:id="280" w:author="Scott Nicholas" w:date="2020-09-24T09:26:00Z">
          <w:r w:rsidR="003719F5" w:rsidDel="0058535D">
            <w:rPr>
              <w:rFonts w:ascii="Times New Roman" w:hAnsi="Times New Roman" w:cs="Times New Roman"/>
              <w:color w:val="000000" w:themeColor="text1"/>
            </w:rPr>
            <w:delText>de-select the Steward Nodes immediately</w:delText>
          </w:r>
        </w:del>
      </w:ins>
      <w:ins w:id="281" w:author="Michael Dolan Jr" w:date="2020-09-18T08:46:00Z">
        <w:del w:id="282" w:author="Scott Nicholas" w:date="2020-09-24T09:26:00Z">
          <w:r w:rsidR="00C11917" w:rsidRPr="00B24DB0" w:rsidDel="0058535D">
            <w:rPr>
              <w:rFonts w:ascii="Times New Roman" w:hAnsi="Times New Roman" w:cs="Times New Roman"/>
              <w:color w:val="000000" w:themeColor="text1"/>
            </w:rPr>
            <w:delText>.</w:delText>
          </w:r>
        </w:del>
      </w:ins>
    </w:p>
    <w:p w14:paraId="185EDAEB" w14:textId="608C5036" w:rsidR="003719F5" w:rsidRPr="001358D2" w:rsidRDefault="003719F5" w:rsidP="00B24DB0">
      <w:pPr>
        <w:pStyle w:val="ListParagraph"/>
        <w:numPr>
          <w:ilvl w:val="0"/>
          <w:numId w:val="9"/>
        </w:numPr>
        <w:snapToGrid w:val="0"/>
        <w:spacing w:after="240"/>
        <w:contextualSpacing w:val="0"/>
        <w:rPr>
          <w:rFonts w:ascii="Times New Roman" w:hAnsi="Times New Roman" w:cs="Times New Roman"/>
          <w:color w:val="000000" w:themeColor="text1"/>
          <w:rPrChange w:id="283" w:author="Scott Nicholas" w:date="2020-09-24T09:52:00Z">
            <w:rPr>
              <w:rFonts w:ascii="Times New Roman" w:hAnsi="Times New Roman" w:cs="Times New Roman"/>
              <w:color w:val="000000" w:themeColor="text1"/>
            </w:rPr>
          </w:rPrChange>
        </w:rPr>
      </w:pPr>
      <w:ins w:id="284" w:author="Michael Dolan Jr" w:date="2020-09-18T09:25:00Z">
        <w:r w:rsidRPr="001358D2">
          <w:rPr>
            <w:rFonts w:ascii="Times New Roman" w:hAnsi="Times New Roman" w:cs="Times New Roman"/>
            <w:color w:val="000000" w:themeColor="text1"/>
            <w:rPrChange w:id="285" w:author="Scott Nicholas" w:date="2020-09-24T09:52:00Z">
              <w:rPr>
                <w:rFonts w:ascii="Times New Roman" w:hAnsi="Times New Roman" w:cs="Times New Roman"/>
                <w:color w:val="000000" w:themeColor="text1"/>
              </w:rPr>
            </w:rPrChange>
          </w:rPr>
          <w:t>Reinstatement</w:t>
        </w:r>
      </w:ins>
      <w:ins w:id="286" w:author="Scott Nicholas" w:date="2020-09-24T09:28:00Z">
        <w:r w:rsidR="0058535D" w:rsidRPr="001358D2">
          <w:rPr>
            <w:rFonts w:ascii="Times New Roman" w:hAnsi="Times New Roman" w:cs="Times New Roman"/>
            <w:color w:val="000000" w:themeColor="text1"/>
            <w:rPrChange w:id="287" w:author="Scott Nicholas" w:date="2020-09-24T09:52:00Z">
              <w:rPr>
                <w:rFonts w:ascii="Times New Roman" w:hAnsi="Times New Roman" w:cs="Times New Roman"/>
                <w:color w:val="000000" w:themeColor="text1"/>
                <w:highlight w:val="yellow"/>
              </w:rPr>
            </w:rPrChange>
          </w:rPr>
          <w:t xml:space="preserve">.  In the event of a </w:t>
        </w:r>
      </w:ins>
      <w:ins w:id="288" w:author="Scott Nicholas" w:date="2020-09-24T09:47:00Z">
        <w:r w:rsidR="001358D2" w:rsidRPr="001358D2">
          <w:rPr>
            <w:rFonts w:ascii="Times New Roman" w:hAnsi="Times New Roman" w:cs="Times New Roman"/>
            <w:color w:val="000000" w:themeColor="text1"/>
            <w:rPrChange w:id="289" w:author="Scott Nicholas" w:date="2020-09-24T09:52:00Z">
              <w:rPr>
                <w:rFonts w:ascii="Times New Roman" w:hAnsi="Times New Roman" w:cs="Times New Roman"/>
                <w:color w:val="000000" w:themeColor="text1"/>
                <w:highlight w:val="yellow"/>
              </w:rPr>
            </w:rPrChange>
          </w:rPr>
          <w:t>suspension under Section 2.e., LFGN will restore Stewart’s</w:t>
        </w:r>
      </w:ins>
      <w:ins w:id="290" w:author="Scott Nicholas" w:date="2020-09-24T09:48:00Z">
        <w:r w:rsidR="001358D2" w:rsidRPr="001358D2">
          <w:rPr>
            <w:rFonts w:ascii="Times New Roman" w:hAnsi="Times New Roman" w:cs="Times New Roman"/>
            <w:color w:val="000000" w:themeColor="text1"/>
            <w:rPrChange w:id="291" w:author="Scott Nicholas" w:date="2020-09-24T09:52:00Z">
              <w:rPr>
                <w:rFonts w:ascii="Times New Roman" w:hAnsi="Times New Roman" w:cs="Times New Roman"/>
                <w:color w:val="000000" w:themeColor="text1"/>
                <w:highlight w:val="yellow"/>
              </w:rPr>
            </w:rPrChange>
          </w:rPr>
          <w:t xml:space="preserve"> right to operate the Steward Nodes or interact with the Utility if</w:t>
        </w:r>
      </w:ins>
      <w:ins w:id="292" w:author="Scott Nicholas" w:date="2020-09-24T09:52:00Z">
        <w:r w:rsidR="001358D2" w:rsidRPr="001358D2">
          <w:rPr>
            <w:rFonts w:ascii="Times New Roman" w:hAnsi="Times New Roman" w:cs="Times New Roman"/>
            <w:color w:val="000000" w:themeColor="text1"/>
            <w:rPrChange w:id="293" w:author="Scott Nicholas" w:date="2020-09-24T09:52:00Z">
              <w:rPr>
                <w:rFonts w:ascii="Times New Roman" w:hAnsi="Times New Roman" w:cs="Times New Roman"/>
                <w:color w:val="000000" w:themeColor="text1"/>
                <w:highlight w:val="yellow"/>
              </w:rPr>
            </w:rPrChange>
          </w:rPr>
          <w:t xml:space="preserve"> the Steward comes into compliance within the 5 Day Cure Period. </w:t>
        </w:r>
      </w:ins>
      <w:ins w:id="294" w:author="Michael Dolan Jr" w:date="2020-09-18T09:25:00Z">
        <w:del w:id="295" w:author="Scott Nicholas" w:date="2020-09-24T09:52:00Z">
          <w:r w:rsidRPr="001358D2" w:rsidDel="001358D2">
            <w:rPr>
              <w:rFonts w:ascii="Times New Roman" w:hAnsi="Times New Roman" w:cs="Times New Roman"/>
              <w:color w:val="000000" w:themeColor="text1"/>
              <w:rPrChange w:id="296" w:author="Scott Nicholas" w:date="2020-09-24T09:52:00Z">
                <w:rPr>
                  <w:rFonts w:ascii="Times New Roman" w:hAnsi="Times New Roman" w:cs="Times New Roman"/>
                  <w:color w:val="000000" w:themeColor="text1"/>
                </w:rPr>
              </w:rPrChange>
            </w:rPr>
            <w:delText xml:space="preserve">? </w:delText>
          </w:r>
        </w:del>
      </w:ins>
      <w:ins w:id="297" w:author="Michael Dolan Jr" w:date="2020-09-18T09:26:00Z">
        <w:del w:id="298" w:author="Scott Nicholas" w:date="2020-09-24T09:52:00Z">
          <w:r w:rsidRPr="001358D2" w:rsidDel="001358D2">
            <w:rPr>
              <w:rFonts w:ascii="Times New Roman" w:hAnsi="Times New Roman" w:cs="Times New Roman"/>
              <w:color w:val="000000" w:themeColor="text1"/>
              <w:rPrChange w:id="299" w:author="Scott Nicholas" w:date="2020-09-24T09:52:00Z">
                <w:rPr>
                  <w:rFonts w:ascii="Times New Roman" w:hAnsi="Times New Roman" w:cs="Times New Roman"/>
                  <w:color w:val="000000" w:themeColor="text1"/>
                </w:rPr>
              </w:rPrChange>
            </w:rPr>
            <w:delText>If Steward comes into compliance with obligations with the Cure Period, LFGN will reinstated Steward Nodes….</w:delText>
          </w:r>
        </w:del>
      </w:ins>
    </w:p>
    <w:p w14:paraId="285CEE02" w14:textId="3ABF1CAF" w:rsidR="00605CD1" w:rsidRPr="00B24DB0" w:rsidDel="008970D8" w:rsidRDefault="00605CD1" w:rsidP="00B24DB0">
      <w:pPr>
        <w:snapToGrid w:val="0"/>
        <w:spacing w:after="240"/>
        <w:rPr>
          <w:del w:id="300" w:author="Stephen Winslow" w:date="2020-09-02T10:01:00Z"/>
          <w:rFonts w:ascii="Times New Roman" w:hAnsi="Times New Roman" w:cs="Times New Roman"/>
          <w:color w:val="000000" w:themeColor="text1"/>
        </w:rPr>
      </w:pPr>
    </w:p>
    <w:p w14:paraId="325FD8B5" w14:textId="08CAB83B" w:rsidR="00F751D1" w:rsidRPr="00B24DB0" w:rsidRDefault="00E8578A" w:rsidP="00B24DB0">
      <w:pPr>
        <w:pStyle w:val="Heading2"/>
        <w:snapToGrid w:val="0"/>
        <w:spacing w:before="0" w:after="240"/>
        <w:rPr>
          <w:rFonts w:ascii="Times New Roman" w:hAnsi="Times New Roman" w:cs="Times New Roman"/>
          <w:b/>
          <w:bCs/>
          <w:color w:val="000000" w:themeColor="text1"/>
          <w:sz w:val="24"/>
          <w:szCs w:val="24"/>
        </w:rPr>
      </w:pPr>
      <w:r w:rsidRPr="00B24DB0">
        <w:rPr>
          <w:rFonts w:ascii="Times New Roman" w:hAnsi="Times New Roman" w:cs="Times New Roman"/>
          <w:b/>
          <w:bCs/>
          <w:color w:val="000000" w:themeColor="text1"/>
          <w:sz w:val="24"/>
          <w:szCs w:val="24"/>
        </w:rPr>
        <w:t>3</w:t>
      </w:r>
      <w:r w:rsidR="00F751D1" w:rsidRPr="00B24DB0">
        <w:rPr>
          <w:rFonts w:ascii="Times New Roman" w:hAnsi="Times New Roman" w:cs="Times New Roman"/>
          <w:b/>
          <w:bCs/>
          <w:color w:val="000000" w:themeColor="text1"/>
          <w:sz w:val="24"/>
          <w:szCs w:val="24"/>
        </w:rPr>
        <w:t>. Confidentiality and Publicity</w:t>
      </w:r>
    </w:p>
    <w:p w14:paraId="3EA7F5F7" w14:textId="6B2648A5" w:rsidR="00605CD1" w:rsidRPr="00B24DB0" w:rsidDel="008970D8" w:rsidRDefault="00605CD1" w:rsidP="00B24DB0">
      <w:pPr>
        <w:snapToGrid w:val="0"/>
        <w:spacing w:after="240"/>
        <w:rPr>
          <w:del w:id="301" w:author="Stephen Winslow" w:date="2020-09-02T10:00:00Z"/>
          <w:rFonts w:ascii="Times New Roman" w:hAnsi="Times New Roman" w:cs="Times New Roman"/>
          <w:color w:val="000000" w:themeColor="text1"/>
        </w:rPr>
      </w:pPr>
    </w:p>
    <w:p w14:paraId="645478C1" w14:textId="0FCE4E8D" w:rsidR="00F751D1" w:rsidRPr="00B24DB0" w:rsidRDefault="00F751D1" w:rsidP="00B24DB0">
      <w:pPr>
        <w:pStyle w:val="ListParagraph"/>
        <w:numPr>
          <w:ilvl w:val="0"/>
          <w:numId w:val="10"/>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The </w:t>
      </w:r>
      <w:r w:rsidR="00C15CBA" w:rsidRPr="00B24DB0">
        <w:rPr>
          <w:rFonts w:ascii="Times New Roman" w:hAnsi="Times New Roman" w:cs="Times New Roman"/>
          <w:color w:val="000000" w:themeColor="text1"/>
        </w:rPr>
        <w:t>Bedrock</w:t>
      </w:r>
      <w:r w:rsidRPr="00B24DB0">
        <w:rPr>
          <w:rFonts w:ascii="Times New Roman" w:hAnsi="Times New Roman" w:cs="Times New Roman"/>
          <w:color w:val="000000" w:themeColor="text1"/>
        </w:rPr>
        <w:t xml:space="preserve"> Consortium </w:t>
      </w:r>
      <w:ins w:id="302" w:author="Stephen Winslow" w:date="2020-09-02T10:46:00Z">
        <w:r w:rsidR="00463A5E">
          <w:rPr>
            <w:rFonts w:ascii="Times New Roman" w:hAnsi="Times New Roman" w:cs="Times New Roman"/>
            <w:color w:val="000000" w:themeColor="text1"/>
          </w:rPr>
          <w:t xml:space="preserve">and LFGN </w:t>
        </w:r>
      </w:ins>
      <w:r w:rsidRPr="00B24DB0">
        <w:rPr>
          <w:rFonts w:ascii="Times New Roman" w:hAnsi="Times New Roman" w:cs="Times New Roman"/>
          <w:color w:val="000000" w:themeColor="text1"/>
        </w:rPr>
        <w:t>operate</w:t>
      </w:r>
      <w:del w:id="303" w:author="Stephen Winslow" w:date="2020-09-02T10:46:00Z">
        <w:r w:rsidRPr="00B24DB0" w:rsidDel="00463A5E">
          <w:rPr>
            <w:rFonts w:ascii="Times New Roman" w:hAnsi="Times New Roman" w:cs="Times New Roman"/>
            <w:color w:val="000000" w:themeColor="text1"/>
          </w:rPr>
          <w:delText>s</w:delText>
        </w:r>
      </w:del>
      <w:r w:rsidRPr="00B24DB0">
        <w:rPr>
          <w:rFonts w:ascii="Times New Roman" w:hAnsi="Times New Roman" w:cs="Times New Roman"/>
          <w:color w:val="000000" w:themeColor="text1"/>
        </w:rPr>
        <w:t xml:space="preserve"> in an environment of openness and participation. By</w:t>
      </w:r>
      <w:r w:rsidR="0071112E"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default, except </w:t>
      </w:r>
      <w:r w:rsidR="00245D54" w:rsidRPr="00B24DB0">
        <w:rPr>
          <w:rFonts w:ascii="Times New Roman" w:hAnsi="Times New Roman" w:cs="Times New Roman"/>
          <w:color w:val="000000" w:themeColor="text1"/>
        </w:rPr>
        <w:t xml:space="preserve">with respect to disclosure and remediation of security and vulnerability issues, which will be pursuant to policies to be approved by the Bedrock Consortium, </w:t>
      </w:r>
      <w:r w:rsidRPr="00B24DB0">
        <w:rPr>
          <w:rFonts w:ascii="Times New Roman" w:hAnsi="Times New Roman" w:cs="Times New Roman"/>
          <w:color w:val="000000" w:themeColor="text1"/>
        </w:rPr>
        <w:t>each Party’s disclosures shall not be treated as confidential.</w:t>
      </w:r>
    </w:p>
    <w:p w14:paraId="3EF1A2A3" w14:textId="6137335C" w:rsidR="00F751D1" w:rsidRPr="00B24DB0" w:rsidDel="001358D2" w:rsidRDefault="00F751D1" w:rsidP="00B24DB0">
      <w:pPr>
        <w:pStyle w:val="ListParagraph"/>
        <w:numPr>
          <w:ilvl w:val="0"/>
          <w:numId w:val="10"/>
        </w:numPr>
        <w:snapToGrid w:val="0"/>
        <w:spacing w:after="240"/>
        <w:contextualSpacing w:val="0"/>
        <w:rPr>
          <w:del w:id="304" w:author="Scott Nicholas" w:date="2020-09-24T09:53:00Z"/>
          <w:rFonts w:ascii="Times New Roman" w:hAnsi="Times New Roman" w:cs="Times New Roman"/>
          <w:color w:val="000000" w:themeColor="text1"/>
        </w:rPr>
      </w:pPr>
      <w:del w:id="305" w:author="Scott Nicholas" w:date="2020-09-24T09:53:00Z">
        <w:r w:rsidRPr="00B24DB0" w:rsidDel="001358D2">
          <w:rPr>
            <w:rFonts w:ascii="Times New Roman" w:hAnsi="Times New Roman" w:cs="Times New Roman"/>
            <w:color w:val="000000" w:themeColor="text1"/>
          </w:rPr>
          <w:delText xml:space="preserve">Steward shall coordinate with the </w:delText>
        </w:r>
        <w:r w:rsidR="00C15CBA" w:rsidRPr="00B24DB0" w:rsidDel="001358D2">
          <w:rPr>
            <w:rFonts w:ascii="Times New Roman" w:hAnsi="Times New Roman" w:cs="Times New Roman"/>
            <w:color w:val="000000" w:themeColor="text1"/>
          </w:rPr>
          <w:delText>Bedrock</w:delText>
        </w:r>
        <w:r w:rsidRPr="00B24DB0" w:rsidDel="001358D2">
          <w:rPr>
            <w:rFonts w:ascii="Times New Roman" w:hAnsi="Times New Roman" w:cs="Times New Roman"/>
            <w:color w:val="000000" w:themeColor="text1"/>
          </w:rPr>
          <w:delText xml:space="preserve"> Consortium in advance concerning any media</w:delText>
        </w:r>
        <w:r w:rsidR="0071112E"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 xml:space="preserve">announcements or publicity regarding </w:delText>
        </w:r>
        <w:r w:rsidR="00974664" w:rsidRPr="00B24DB0" w:rsidDel="001358D2">
          <w:rPr>
            <w:rFonts w:ascii="Times New Roman" w:hAnsi="Times New Roman" w:cs="Times New Roman"/>
            <w:color w:val="000000" w:themeColor="text1"/>
          </w:rPr>
          <w:delText>the Utility</w:delText>
        </w:r>
        <w:r w:rsidRPr="00B24DB0" w:rsidDel="001358D2">
          <w:rPr>
            <w:rFonts w:ascii="Times New Roman" w:hAnsi="Times New Roman" w:cs="Times New Roman"/>
            <w:color w:val="000000" w:themeColor="text1"/>
          </w:rPr>
          <w:delText>, except for statements solely</w:delText>
        </w:r>
        <w:r w:rsidR="00605CD1"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 xml:space="preserve">referencing Steward’s participation in </w:delText>
        </w:r>
        <w:r w:rsidR="006D05CE" w:rsidRPr="00B24DB0" w:rsidDel="001358D2">
          <w:rPr>
            <w:rFonts w:ascii="Times New Roman" w:hAnsi="Times New Roman" w:cs="Times New Roman"/>
            <w:color w:val="000000" w:themeColor="text1"/>
          </w:rPr>
          <w:delText>the Utility</w:delText>
        </w:r>
        <w:r w:rsidRPr="00B24DB0" w:rsidDel="001358D2">
          <w:rPr>
            <w:rFonts w:ascii="Times New Roman" w:hAnsi="Times New Roman" w:cs="Times New Roman"/>
            <w:color w:val="000000" w:themeColor="text1"/>
          </w:rPr>
          <w:delText>, Steward’s operation of the</w:delText>
        </w:r>
        <w:r w:rsidR="00605CD1"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 xml:space="preserve">Steward Node and/or services that may utilize </w:delText>
        </w:r>
        <w:r w:rsidR="00974664" w:rsidRPr="00B24DB0" w:rsidDel="001358D2">
          <w:rPr>
            <w:rFonts w:ascii="Times New Roman" w:hAnsi="Times New Roman" w:cs="Times New Roman"/>
            <w:color w:val="000000" w:themeColor="text1"/>
          </w:rPr>
          <w:delText xml:space="preserve">the Utility </w:delText>
        </w:r>
        <w:r w:rsidRPr="00B24DB0" w:rsidDel="001358D2">
          <w:rPr>
            <w:rFonts w:ascii="Times New Roman" w:hAnsi="Times New Roman" w:cs="Times New Roman"/>
            <w:color w:val="000000" w:themeColor="text1"/>
          </w:rPr>
          <w:delText>(“pre-approved</w:delText>
        </w:r>
        <w:r w:rsidR="00605CD1"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statements”). Except in connection with pre-approved statements, Steward shall not</w:delText>
        </w:r>
        <w:r w:rsidR="0071112E"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 xml:space="preserve">use </w:delText>
        </w:r>
        <w:r w:rsidR="00C15CBA" w:rsidRPr="00B24DB0" w:rsidDel="001358D2">
          <w:rPr>
            <w:rFonts w:ascii="Times New Roman" w:hAnsi="Times New Roman" w:cs="Times New Roman"/>
            <w:color w:val="000000" w:themeColor="text1"/>
          </w:rPr>
          <w:delText>Bedrock</w:delText>
        </w:r>
        <w:r w:rsidRPr="00B24DB0" w:rsidDel="001358D2">
          <w:rPr>
            <w:rFonts w:ascii="Times New Roman" w:hAnsi="Times New Roman" w:cs="Times New Roman"/>
            <w:color w:val="000000" w:themeColor="text1"/>
          </w:rPr>
          <w:delText xml:space="preserve"> Consortium names, logos, service marks, trade names or trademarks</w:delText>
        </w:r>
        <w:r w:rsidR="00605CD1" w:rsidRPr="00B24DB0" w:rsidDel="001358D2">
          <w:rPr>
            <w:rFonts w:ascii="Times New Roman" w:hAnsi="Times New Roman" w:cs="Times New Roman"/>
            <w:color w:val="000000" w:themeColor="text1"/>
          </w:rPr>
          <w:delText xml:space="preserve"> </w:delText>
        </w:r>
      </w:del>
      <w:ins w:id="306" w:author="Stephen Winslow" w:date="2020-09-02T10:35:00Z">
        <w:del w:id="307" w:author="Scott Nicholas" w:date="2020-09-24T09:53:00Z">
          <w:r w:rsidR="00EE04D5" w:rsidDel="001358D2">
            <w:rPr>
              <w:rFonts w:ascii="Times New Roman" w:hAnsi="Times New Roman" w:cs="Times New Roman"/>
              <w:color w:val="000000" w:themeColor="text1"/>
            </w:rPr>
            <w:delText xml:space="preserve">(“Bedrock Marks”) </w:delText>
          </w:r>
        </w:del>
      </w:ins>
      <w:del w:id="308" w:author="Scott Nicholas" w:date="2020-09-24T09:53:00Z">
        <w:r w:rsidRPr="00B24DB0" w:rsidDel="001358D2">
          <w:rPr>
            <w:rFonts w:ascii="Times New Roman" w:hAnsi="Times New Roman" w:cs="Times New Roman"/>
            <w:color w:val="000000" w:themeColor="text1"/>
          </w:rPr>
          <w:delText xml:space="preserve">without the prior, written permission of the </w:delText>
        </w:r>
        <w:r w:rsidR="00C15CBA" w:rsidRPr="00B24DB0" w:rsidDel="001358D2">
          <w:rPr>
            <w:rFonts w:ascii="Times New Roman" w:hAnsi="Times New Roman" w:cs="Times New Roman"/>
            <w:color w:val="000000" w:themeColor="text1"/>
          </w:rPr>
          <w:delText>Bedrock</w:delText>
        </w:r>
        <w:r w:rsidRPr="00B24DB0" w:rsidDel="001358D2">
          <w:rPr>
            <w:rFonts w:ascii="Times New Roman" w:hAnsi="Times New Roman" w:cs="Times New Roman"/>
            <w:color w:val="000000" w:themeColor="text1"/>
          </w:rPr>
          <w:delText xml:space="preserve"> Consortium and then only</w:delText>
        </w:r>
      </w:del>
      <w:ins w:id="309" w:author="Stephen Winslow" w:date="2020-09-03T16:51:00Z">
        <w:del w:id="310" w:author="Scott Nicholas" w:date="2020-09-24T09:53:00Z">
          <w:r w:rsidR="00FD071B" w:rsidDel="001358D2">
            <w:rPr>
              <w:rFonts w:ascii="Times New Roman" w:hAnsi="Times New Roman" w:cs="Times New Roman"/>
              <w:color w:val="000000" w:themeColor="text1"/>
            </w:rPr>
            <w:delText>. All use of the Bedrock Marks must be</w:delText>
          </w:r>
        </w:del>
      </w:ins>
      <w:del w:id="311" w:author="Scott Nicholas" w:date="2020-09-24T09:53:00Z">
        <w:r w:rsidRPr="00B24DB0" w:rsidDel="001358D2">
          <w:rPr>
            <w:rFonts w:ascii="Times New Roman" w:hAnsi="Times New Roman" w:cs="Times New Roman"/>
            <w:color w:val="000000" w:themeColor="text1"/>
          </w:rPr>
          <w:delText xml:space="preserve"> in</w:delText>
        </w:r>
        <w:r w:rsidR="00605CD1"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 xml:space="preserve">accordance with the then-current brand standards issued by the </w:delText>
        </w:r>
        <w:r w:rsidR="00C15CBA" w:rsidRPr="00B24DB0" w:rsidDel="001358D2">
          <w:rPr>
            <w:rFonts w:ascii="Times New Roman" w:hAnsi="Times New Roman" w:cs="Times New Roman"/>
            <w:color w:val="000000" w:themeColor="text1"/>
          </w:rPr>
          <w:delText>Bedrock</w:delText>
        </w:r>
        <w:r w:rsidRPr="00B24DB0" w:rsidDel="001358D2">
          <w:rPr>
            <w:rFonts w:ascii="Times New Roman" w:hAnsi="Times New Roman" w:cs="Times New Roman"/>
            <w:color w:val="000000" w:themeColor="text1"/>
          </w:rPr>
          <w:delText xml:space="preserve"> Consortium</w:delText>
        </w:r>
      </w:del>
      <w:ins w:id="312" w:author="Stephen Winslow" w:date="2020-09-03T16:51:00Z">
        <w:del w:id="313" w:author="Scott Nicholas" w:date="2020-09-24T09:53:00Z">
          <w:r w:rsidR="00FD071B" w:rsidDel="001358D2">
            <w:rPr>
              <w:rFonts w:ascii="Times New Roman" w:hAnsi="Times New Roman" w:cs="Times New Roman"/>
              <w:color w:val="000000" w:themeColor="text1"/>
            </w:rPr>
            <w:delText>,</w:delText>
          </w:r>
        </w:del>
      </w:ins>
      <w:del w:id="314" w:author="Scott Nicholas" w:date="2020-09-24T09:53:00Z">
        <w:r w:rsidRPr="00B24DB0" w:rsidDel="001358D2">
          <w:rPr>
            <w:rFonts w:ascii="Times New Roman" w:hAnsi="Times New Roman" w:cs="Times New Roman"/>
            <w:color w:val="000000" w:themeColor="text1"/>
          </w:rPr>
          <w:delText>.</w:delText>
        </w:r>
      </w:del>
      <w:ins w:id="315" w:author="Stephen Winslow" w:date="2020-09-02T10:35:00Z">
        <w:del w:id="316" w:author="Scott Nicholas" w:date="2020-09-24T09:53:00Z">
          <w:r w:rsidR="00EE04D5" w:rsidDel="001358D2">
            <w:rPr>
              <w:rFonts w:ascii="Times New Roman" w:hAnsi="Times New Roman" w:cs="Times New Roman"/>
              <w:color w:val="000000" w:themeColor="text1"/>
            </w:rPr>
            <w:delText xml:space="preserve"> </w:delText>
          </w:r>
        </w:del>
      </w:ins>
      <w:ins w:id="317" w:author="Stephen Winslow" w:date="2020-09-03T16:51:00Z">
        <w:del w:id="318" w:author="Scott Nicholas" w:date="2020-09-24T09:53:00Z">
          <w:r w:rsidR="00FD071B" w:rsidDel="001358D2">
            <w:rPr>
              <w:rFonts w:ascii="Times New Roman" w:hAnsi="Times New Roman" w:cs="Times New Roman"/>
              <w:color w:val="000000" w:themeColor="text1"/>
            </w:rPr>
            <w:delText>and a</w:delText>
          </w:r>
        </w:del>
      </w:ins>
      <w:ins w:id="319" w:author="Stephen Winslow" w:date="2020-09-02T10:35:00Z">
        <w:del w:id="320" w:author="Scott Nicholas" w:date="2020-09-24T09:53:00Z">
          <w:r w:rsidR="00EE04D5" w:rsidDel="001358D2">
            <w:rPr>
              <w:rFonts w:ascii="Times New Roman" w:hAnsi="Times New Roman" w:cs="Times New Roman"/>
              <w:color w:val="000000" w:themeColor="text1"/>
            </w:rPr>
            <w:delText xml:space="preserve">ny goodwill arising from Steward’s use of the Bedrock Marks shall inure to the benefit of </w:delText>
          </w:r>
        </w:del>
      </w:ins>
      <w:ins w:id="321" w:author="Stephen Winslow" w:date="2020-09-02T10:36:00Z">
        <w:del w:id="322" w:author="Scott Nicholas" w:date="2020-09-24T09:53:00Z">
          <w:r w:rsidR="00EE04D5" w:rsidDel="001358D2">
            <w:rPr>
              <w:rFonts w:ascii="Times New Roman" w:hAnsi="Times New Roman" w:cs="Times New Roman"/>
              <w:color w:val="000000" w:themeColor="text1"/>
            </w:rPr>
            <w:delText>The Linux Foundation as the owner of the Bedrock Marks.</w:delText>
          </w:r>
        </w:del>
      </w:ins>
    </w:p>
    <w:p w14:paraId="56F91238" w14:textId="17621CEA" w:rsidR="00F751D1" w:rsidRPr="00B24DB0" w:rsidDel="001358D2" w:rsidRDefault="00F751D1" w:rsidP="00B24DB0">
      <w:pPr>
        <w:pStyle w:val="ListParagraph"/>
        <w:numPr>
          <w:ilvl w:val="0"/>
          <w:numId w:val="10"/>
        </w:numPr>
        <w:snapToGrid w:val="0"/>
        <w:spacing w:after="240"/>
        <w:contextualSpacing w:val="0"/>
        <w:rPr>
          <w:del w:id="323" w:author="Scott Nicholas" w:date="2020-09-24T09:53:00Z"/>
          <w:rFonts w:ascii="Times New Roman" w:hAnsi="Times New Roman" w:cs="Times New Roman"/>
          <w:color w:val="000000" w:themeColor="text1"/>
        </w:rPr>
      </w:pPr>
      <w:del w:id="324" w:author="Scott Nicholas" w:date="2020-09-24T09:53:00Z">
        <w:r w:rsidRPr="00B24DB0" w:rsidDel="001358D2">
          <w:rPr>
            <w:rFonts w:ascii="Times New Roman" w:hAnsi="Times New Roman" w:cs="Times New Roman"/>
            <w:color w:val="000000" w:themeColor="text1"/>
          </w:rPr>
          <w:delText xml:space="preserve">Steward grants the </w:delText>
        </w:r>
        <w:r w:rsidR="00C15CBA" w:rsidRPr="00B24DB0" w:rsidDel="001358D2">
          <w:rPr>
            <w:rFonts w:ascii="Times New Roman" w:hAnsi="Times New Roman" w:cs="Times New Roman"/>
            <w:color w:val="000000" w:themeColor="text1"/>
          </w:rPr>
          <w:delText>Bedrock</w:delText>
        </w:r>
        <w:r w:rsidRPr="00B24DB0" w:rsidDel="001358D2">
          <w:rPr>
            <w:rFonts w:ascii="Times New Roman" w:hAnsi="Times New Roman" w:cs="Times New Roman"/>
            <w:color w:val="000000" w:themeColor="text1"/>
          </w:rPr>
          <w:delText xml:space="preserve"> Consortium</w:delText>
        </w:r>
      </w:del>
      <w:ins w:id="325" w:author="Stephen Winslow" w:date="2020-09-02T12:33:00Z">
        <w:del w:id="326" w:author="Scott Nicholas" w:date="2020-09-24T09:53:00Z">
          <w:r w:rsidR="008C5F08" w:rsidDel="001358D2">
            <w:rPr>
              <w:rFonts w:ascii="Times New Roman" w:hAnsi="Times New Roman" w:cs="Times New Roman"/>
              <w:color w:val="000000" w:themeColor="text1"/>
            </w:rPr>
            <w:delText xml:space="preserve"> and LFGN</w:delText>
          </w:r>
        </w:del>
      </w:ins>
      <w:del w:id="327" w:author="Scott Nicholas" w:date="2020-09-24T09:53:00Z">
        <w:r w:rsidRPr="00B24DB0" w:rsidDel="001358D2">
          <w:rPr>
            <w:rFonts w:ascii="Times New Roman" w:hAnsi="Times New Roman" w:cs="Times New Roman"/>
            <w:color w:val="000000" w:themeColor="text1"/>
          </w:rPr>
          <w:delText xml:space="preserve"> permission to publish:</w:delText>
        </w:r>
      </w:del>
    </w:p>
    <w:p w14:paraId="147376C8" w14:textId="1358A3D9" w:rsidR="00F751D1" w:rsidRPr="00B24DB0" w:rsidDel="001358D2" w:rsidRDefault="00F751D1" w:rsidP="00B24DB0">
      <w:pPr>
        <w:pStyle w:val="ListParagraph"/>
        <w:numPr>
          <w:ilvl w:val="1"/>
          <w:numId w:val="14"/>
        </w:numPr>
        <w:snapToGrid w:val="0"/>
        <w:spacing w:after="240"/>
        <w:contextualSpacing w:val="0"/>
        <w:rPr>
          <w:del w:id="328" w:author="Scott Nicholas" w:date="2020-09-24T09:53:00Z"/>
          <w:rFonts w:ascii="Times New Roman" w:hAnsi="Times New Roman" w:cs="Times New Roman"/>
          <w:color w:val="000000" w:themeColor="text1"/>
        </w:rPr>
      </w:pPr>
      <w:del w:id="329" w:author="Scott Nicholas" w:date="2020-09-24T09:53:00Z">
        <w:r w:rsidRPr="00B24DB0" w:rsidDel="001358D2">
          <w:rPr>
            <w:rFonts w:ascii="Times New Roman" w:hAnsi="Times New Roman" w:cs="Times New Roman"/>
            <w:color w:val="000000" w:themeColor="text1"/>
          </w:rPr>
          <w:delText xml:space="preserve">The Steward’s names, logos, service marks, trade names and trademarks </w:delText>
        </w:r>
      </w:del>
      <w:ins w:id="330" w:author="Stephen Winslow" w:date="2020-09-03T17:04:00Z">
        <w:del w:id="331" w:author="Scott Nicholas" w:date="2020-09-24T09:53:00Z">
          <w:r w:rsidR="006E11CD" w:rsidDel="001358D2">
            <w:rPr>
              <w:rFonts w:ascii="Times New Roman" w:hAnsi="Times New Roman" w:cs="Times New Roman"/>
              <w:color w:val="000000" w:themeColor="text1"/>
            </w:rPr>
            <w:delText xml:space="preserve">(the “Steward Marks”) </w:delText>
          </w:r>
        </w:del>
      </w:ins>
      <w:del w:id="332" w:author="Scott Nicholas" w:date="2020-09-24T09:53:00Z">
        <w:r w:rsidRPr="00B24DB0" w:rsidDel="001358D2">
          <w:rPr>
            <w:rFonts w:ascii="Times New Roman" w:hAnsi="Times New Roman" w:cs="Times New Roman"/>
            <w:color w:val="000000" w:themeColor="text1"/>
          </w:rPr>
          <w:delText>on</w:delText>
        </w:r>
        <w:r w:rsidR="0071112E"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 xml:space="preserve">the </w:delText>
        </w:r>
        <w:r w:rsidR="00C15CBA" w:rsidRPr="00B24DB0" w:rsidDel="001358D2">
          <w:rPr>
            <w:rFonts w:ascii="Times New Roman" w:hAnsi="Times New Roman" w:cs="Times New Roman"/>
            <w:color w:val="000000" w:themeColor="text1"/>
          </w:rPr>
          <w:delText>Bedrock</w:delText>
        </w:r>
        <w:r w:rsidRPr="00B24DB0" w:rsidDel="001358D2">
          <w:rPr>
            <w:rFonts w:ascii="Times New Roman" w:hAnsi="Times New Roman" w:cs="Times New Roman"/>
            <w:color w:val="000000" w:themeColor="text1"/>
          </w:rPr>
          <w:delText xml:space="preserve"> Consortium’s </w:delText>
        </w:r>
      </w:del>
      <w:ins w:id="333" w:author="Stephen Winslow" w:date="2020-09-02T12:33:00Z">
        <w:del w:id="334" w:author="Scott Nicholas" w:date="2020-09-24T09:53:00Z">
          <w:r w:rsidR="008C5F08" w:rsidDel="001358D2">
            <w:rPr>
              <w:rFonts w:ascii="Times New Roman" w:hAnsi="Times New Roman" w:cs="Times New Roman"/>
              <w:color w:val="000000" w:themeColor="text1"/>
            </w:rPr>
            <w:delText xml:space="preserve">and LFGN’s </w:delText>
          </w:r>
        </w:del>
      </w:ins>
      <w:del w:id="335" w:author="Scott Nicholas" w:date="2020-09-24T09:53:00Z">
        <w:r w:rsidRPr="00B24DB0" w:rsidDel="001358D2">
          <w:rPr>
            <w:rFonts w:ascii="Times New Roman" w:hAnsi="Times New Roman" w:cs="Times New Roman"/>
            <w:color w:val="000000" w:themeColor="text1"/>
          </w:rPr>
          <w:delText>web sites and in connection with other public</w:delText>
        </w:r>
        <w:r w:rsidR="0071112E"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 xml:space="preserve">disclosures made by </w:delText>
        </w:r>
        <w:r w:rsidR="00C15CBA" w:rsidRPr="00B24DB0" w:rsidDel="001358D2">
          <w:rPr>
            <w:rFonts w:ascii="Times New Roman" w:hAnsi="Times New Roman" w:cs="Times New Roman"/>
            <w:color w:val="000000" w:themeColor="text1"/>
          </w:rPr>
          <w:delText>Bedrock</w:delText>
        </w:r>
        <w:r w:rsidRPr="00B24DB0" w:rsidDel="001358D2">
          <w:rPr>
            <w:rFonts w:ascii="Times New Roman" w:hAnsi="Times New Roman" w:cs="Times New Roman"/>
            <w:color w:val="000000" w:themeColor="text1"/>
          </w:rPr>
          <w:delText xml:space="preserve"> Consortium </w:delText>
        </w:r>
      </w:del>
      <w:ins w:id="336" w:author="Stephen Winslow" w:date="2020-09-02T12:33:00Z">
        <w:del w:id="337" w:author="Scott Nicholas" w:date="2020-09-24T09:53:00Z">
          <w:r w:rsidR="008C5F08" w:rsidDel="001358D2">
            <w:rPr>
              <w:rFonts w:ascii="Times New Roman" w:hAnsi="Times New Roman" w:cs="Times New Roman"/>
              <w:color w:val="000000" w:themeColor="text1"/>
            </w:rPr>
            <w:delText xml:space="preserve">or LFGN </w:delText>
          </w:r>
        </w:del>
      </w:ins>
      <w:del w:id="338" w:author="Scott Nicholas" w:date="2020-09-24T09:53:00Z">
        <w:r w:rsidRPr="00B24DB0" w:rsidDel="001358D2">
          <w:rPr>
            <w:rFonts w:ascii="Times New Roman" w:hAnsi="Times New Roman" w:cs="Times New Roman"/>
            <w:color w:val="000000" w:themeColor="text1"/>
          </w:rPr>
          <w:delText>solely for the purpose of identifying</w:delText>
        </w:r>
        <w:r w:rsidR="0071112E"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 xml:space="preserve">Steward as a steward on </w:delText>
        </w:r>
        <w:r w:rsidR="006D05CE" w:rsidRPr="00B24DB0" w:rsidDel="001358D2">
          <w:rPr>
            <w:rFonts w:ascii="Times New Roman" w:hAnsi="Times New Roman" w:cs="Times New Roman"/>
            <w:color w:val="000000" w:themeColor="text1"/>
          </w:rPr>
          <w:delText>the Utility</w:delText>
        </w:r>
        <w:r w:rsidRPr="00B24DB0" w:rsidDel="001358D2">
          <w:rPr>
            <w:rFonts w:ascii="Times New Roman" w:hAnsi="Times New Roman" w:cs="Times New Roman"/>
            <w:color w:val="000000" w:themeColor="text1"/>
          </w:rPr>
          <w:delText>; provided that this permission does</w:delText>
        </w:r>
        <w:r w:rsidR="0071112E"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not extend to use of such names, logos, service marks, trade name and</w:delText>
        </w:r>
        <w:r w:rsidR="0071112E" w:rsidRPr="00B24DB0" w:rsidDel="001358D2">
          <w:rPr>
            <w:rFonts w:ascii="Times New Roman" w:hAnsi="Times New Roman" w:cs="Times New Roman"/>
            <w:color w:val="000000" w:themeColor="text1"/>
          </w:rPr>
          <w:delText xml:space="preserve"> </w:delText>
        </w:r>
        <w:r w:rsidRPr="00B24DB0" w:rsidDel="001358D2">
          <w:rPr>
            <w:rFonts w:ascii="Times New Roman" w:hAnsi="Times New Roman" w:cs="Times New Roman"/>
            <w:color w:val="000000" w:themeColor="text1"/>
          </w:rPr>
          <w:delText xml:space="preserve">trademarks in any disclosure that is not focused solely on the operation of </w:delText>
        </w:r>
        <w:r w:rsidR="006D05CE" w:rsidRPr="00B24DB0" w:rsidDel="001358D2">
          <w:rPr>
            <w:rFonts w:ascii="Times New Roman" w:hAnsi="Times New Roman" w:cs="Times New Roman"/>
            <w:color w:val="000000" w:themeColor="text1"/>
          </w:rPr>
          <w:delText>the Utility</w:delText>
        </w:r>
        <w:r w:rsidRPr="00B24DB0" w:rsidDel="001358D2">
          <w:rPr>
            <w:rFonts w:ascii="Times New Roman" w:hAnsi="Times New Roman" w:cs="Times New Roman"/>
            <w:color w:val="000000" w:themeColor="text1"/>
          </w:rPr>
          <w:delText>;</w:delText>
        </w:r>
      </w:del>
    </w:p>
    <w:p w14:paraId="297DA262" w14:textId="3A4E97D7" w:rsidR="00F751D1" w:rsidRPr="00B24DB0" w:rsidDel="001358D2" w:rsidRDefault="00F751D1" w:rsidP="00B24DB0">
      <w:pPr>
        <w:pStyle w:val="ListParagraph"/>
        <w:numPr>
          <w:ilvl w:val="1"/>
          <w:numId w:val="14"/>
        </w:numPr>
        <w:snapToGrid w:val="0"/>
        <w:spacing w:after="240"/>
        <w:contextualSpacing w:val="0"/>
        <w:rPr>
          <w:del w:id="339" w:author="Scott Nicholas" w:date="2020-09-24T09:53:00Z"/>
          <w:rFonts w:ascii="Times New Roman" w:hAnsi="Times New Roman" w:cs="Times New Roman"/>
          <w:color w:val="000000" w:themeColor="text1"/>
        </w:rPr>
      </w:pPr>
      <w:del w:id="340" w:author="Scott Nicholas" w:date="2020-09-24T09:53:00Z">
        <w:r w:rsidRPr="00B24DB0" w:rsidDel="001358D2">
          <w:rPr>
            <w:rFonts w:ascii="Times New Roman" w:hAnsi="Times New Roman" w:cs="Times New Roman"/>
            <w:color w:val="000000" w:themeColor="text1"/>
          </w:rPr>
          <w:delText xml:space="preserve">Information about the performance and reliability of the Steward Node at </w:delText>
        </w:r>
        <w:r w:rsidR="00974664" w:rsidRPr="00B24DB0" w:rsidDel="001358D2">
          <w:rPr>
            <w:rFonts w:ascii="Times New Roman" w:hAnsi="Times New Roman" w:cs="Times New Roman"/>
            <w:color w:val="000000" w:themeColor="text1"/>
          </w:rPr>
          <w:delText xml:space="preserve">the Utility </w:delText>
        </w:r>
        <w:r w:rsidRPr="00B24DB0" w:rsidDel="001358D2">
          <w:rPr>
            <w:rFonts w:ascii="Times New Roman" w:hAnsi="Times New Roman" w:cs="Times New Roman"/>
            <w:color w:val="000000" w:themeColor="text1"/>
          </w:rPr>
          <w:delText>level but not at the Steward Node level; and</w:delText>
        </w:r>
      </w:del>
    </w:p>
    <w:p w14:paraId="393D5F8E" w14:textId="2F40A212" w:rsidR="00F751D1" w:rsidRPr="00B24DB0" w:rsidDel="001358D2" w:rsidRDefault="00F751D1" w:rsidP="002815E0">
      <w:pPr>
        <w:pStyle w:val="ListParagraph"/>
        <w:numPr>
          <w:ilvl w:val="0"/>
          <w:numId w:val="10"/>
        </w:numPr>
        <w:snapToGrid w:val="0"/>
        <w:spacing w:after="240"/>
        <w:contextualSpacing w:val="0"/>
        <w:rPr>
          <w:del w:id="341" w:author="Scott Nicholas" w:date="2020-09-24T09:53:00Z"/>
          <w:rFonts w:ascii="Times New Roman" w:hAnsi="Times New Roman" w:cs="Times New Roman"/>
          <w:color w:val="000000" w:themeColor="text1"/>
        </w:rPr>
        <w:pPrChange w:id="342" w:author="Scott Nicholas" w:date="2020-09-24T09:53:00Z">
          <w:pPr>
            <w:pStyle w:val="ListParagraph"/>
            <w:numPr>
              <w:ilvl w:val="1"/>
              <w:numId w:val="14"/>
            </w:numPr>
            <w:snapToGrid w:val="0"/>
            <w:spacing w:after="240"/>
            <w:ind w:left="1440" w:hanging="360"/>
            <w:contextualSpacing w:val="0"/>
          </w:pPr>
        </w:pPrChange>
      </w:pPr>
      <w:del w:id="343" w:author="Scott Nicholas" w:date="2020-09-24T09:53:00Z">
        <w:r w:rsidRPr="001358D2" w:rsidDel="001358D2">
          <w:rPr>
            <w:rFonts w:ascii="Times New Roman" w:hAnsi="Times New Roman" w:cs="Times New Roman"/>
            <w:color w:val="000000" w:themeColor="text1"/>
            <w:rPrChange w:id="344" w:author="Scott Nicholas" w:date="2020-09-24T09:53:00Z">
              <w:rPr>
                <w:rFonts w:ascii="Times New Roman" w:hAnsi="Times New Roman" w:cs="Times New Roman"/>
                <w:color w:val="000000" w:themeColor="text1"/>
              </w:rPr>
            </w:rPrChange>
          </w:rPr>
          <w:delText xml:space="preserve">Anonymous or aggregated data about the overall operation of </w:delText>
        </w:r>
        <w:r w:rsidR="006D05CE" w:rsidRPr="001358D2" w:rsidDel="001358D2">
          <w:rPr>
            <w:rFonts w:ascii="Times New Roman" w:hAnsi="Times New Roman" w:cs="Times New Roman"/>
            <w:color w:val="000000" w:themeColor="text1"/>
            <w:rPrChange w:id="345" w:author="Scott Nicholas" w:date="2020-09-24T09:53:00Z">
              <w:rPr>
                <w:rFonts w:ascii="Times New Roman" w:hAnsi="Times New Roman" w:cs="Times New Roman"/>
                <w:color w:val="000000" w:themeColor="text1"/>
              </w:rPr>
            </w:rPrChange>
          </w:rPr>
          <w:delText>the Utility</w:delText>
        </w:r>
        <w:r w:rsidRPr="001358D2" w:rsidDel="001358D2">
          <w:rPr>
            <w:rFonts w:ascii="Times New Roman" w:hAnsi="Times New Roman" w:cs="Times New Roman"/>
            <w:color w:val="000000" w:themeColor="text1"/>
            <w:rPrChange w:id="346" w:author="Scott Nicholas" w:date="2020-09-24T09:53:00Z">
              <w:rPr>
                <w:rFonts w:ascii="Times New Roman" w:hAnsi="Times New Roman" w:cs="Times New Roman"/>
                <w:color w:val="000000" w:themeColor="text1"/>
              </w:rPr>
            </w:rPrChange>
          </w:rPr>
          <w:delText>.</w:delText>
        </w:r>
      </w:del>
    </w:p>
    <w:p w14:paraId="237FD74E" w14:textId="3F8862F7" w:rsidR="00F751D1" w:rsidRDefault="00C15CBA" w:rsidP="002815E0">
      <w:pPr>
        <w:pStyle w:val="ListParagraph"/>
        <w:numPr>
          <w:ilvl w:val="0"/>
          <w:numId w:val="10"/>
        </w:numPr>
        <w:snapToGrid w:val="0"/>
        <w:spacing w:after="240"/>
        <w:contextualSpacing w:val="0"/>
        <w:rPr>
          <w:ins w:id="347" w:author="Scott Nicholas" w:date="2020-09-24T11:07:00Z"/>
          <w:rFonts w:ascii="Times New Roman" w:hAnsi="Times New Roman" w:cs="Times New Roman"/>
          <w:color w:val="000000" w:themeColor="text1"/>
        </w:rPr>
      </w:pPr>
      <w:del w:id="348" w:author="Stephen Winslow" w:date="2020-09-02T12:34:00Z">
        <w:r w:rsidRPr="001358D2" w:rsidDel="008C5F08">
          <w:rPr>
            <w:rFonts w:ascii="Times New Roman" w:hAnsi="Times New Roman" w:cs="Times New Roman"/>
            <w:color w:val="000000" w:themeColor="text1"/>
            <w:rPrChange w:id="349" w:author="Scott Nicholas" w:date="2020-09-24T09:53:00Z">
              <w:rPr>
                <w:rFonts w:ascii="Times New Roman" w:hAnsi="Times New Roman" w:cs="Times New Roman"/>
                <w:color w:val="000000" w:themeColor="text1"/>
              </w:rPr>
            </w:rPrChange>
          </w:rPr>
          <w:delText>Bedrock</w:delText>
        </w:r>
        <w:r w:rsidR="00F751D1" w:rsidRPr="001358D2" w:rsidDel="008C5F08">
          <w:rPr>
            <w:rFonts w:ascii="Times New Roman" w:hAnsi="Times New Roman" w:cs="Times New Roman"/>
            <w:color w:val="000000" w:themeColor="text1"/>
            <w:rPrChange w:id="350" w:author="Scott Nicholas" w:date="2020-09-24T09:53:00Z">
              <w:rPr>
                <w:rFonts w:ascii="Times New Roman" w:hAnsi="Times New Roman" w:cs="Times New Roman"/>
                <w:color w:val="000000" w:themeColor="text1"/>
              </w:rPr>
            </w:rPrChange>
          </w:rPr>
          <w:delText xml:space="preserve"> Consortium </w:delText>
        </w:r>
      </w:del>
      <w:ins w:id="351" w:author="Stephen Winslow" w:date="2020-09-02T12:34:00Z">
        <w:r w:rsidR="008C5F08" w:rsidRPr="001358D2">
          <w:rPr>
            <w:rFonts w:ascii="Times New Roman" w:hAnsi="Times New Roman" w:cs="Times New Roman"/>
            <w:color w:val="000000" w:themeColor="text1"/>
            <w:rPrChange w:id="352" w:author="Scott Nicholas" w:date="2020-09-24T09:53:00Z">
              <w:rPr>
                <w:rFonts w:ascii="Times New Roman" w:hAnsi="Times New Roman" w:cs="Times New Roman"/>
                <w:color w:val="000000" w:themeColor="text1"/>
              </w:rPr>
            </w:rPrChange>
          </w:rPr>
          <w:t xml:space="preserve">LFGN </w:t>
        </w:r>
      </w:ins>
      <w:r w:rsidR="00F751D1" w:rsidRPr="001358D2">
        <w:rPr>
          <w:rFonts w:ascii="Times New Roman" w:hAnsi="Times New Roman" w:cs="Times New Roman"/>
          <w:color w:val="000000" w:themeColor="text1"/>
          <w:rPrChange w:id="353" w:author="Scott Nicholas" w:date="2020-09-24T09:53:00Z">
            <w:rPr>
              <w:rFonts w:ascii="Times New Roman" w:hAnsi="Times New Roman" w:cs="Times New Roman"/>
              <w:color w:val="000000" w:themeColor="text1"/>
            </w:rPr>
          </w:rPrChange>
        </w:rPr>
        <w:t xml:space="preserve">agrees to </w:t>
      </w:r>
      <w:r w:rsidR="006669F0" w:rsidRPr="001358D2">
        <w:rPr>
          <w:rFonts w:ascii="Times New Roman" w:hAnsi="Times New Roman" w:cs="Times New Roman"/>
          <w:color w:val="000000" w:themeColor="text1"/>
          <w:rPrChange w:id="354" w:author="Scott Nicholas" w:date="2020-09-24T09:53:00Z">
            <w:rPr>
              <w:rFonts w:ascii="Times New Roman" w:hAnsi="Times New Roman" w:cs="Times New Roman"/>
              <w:color w:val="000000" w:themeColor="text1"/>
            </w:rPr>
          </w:rPrChange>
        </w:rPr>
        <w:t xml:space="preserve">(a) comply with reasonable trademark usage guidelines that Steward provides to </w:t>
      </w:r>
      <w:del w:id="355" w:author="Stephen Winslow" w:date="2020-09-02T12:34:00Z">
        <w:r w:rsidR="006669F0" w:rsidRPr="001358D2" w:rsidDel="008C5F08">
          <w:rPr>
            <w:rFonts w:ascii="Times New Roman" w:hAnsi="Times New Roman" w:cs="Times New Roman"/>
            <w:color w:val="000000" w:themeColor="text1"/>
            <w:rPrChange w:id="356" w:author="Scott Nicholas" w:date="2020-09-24T09:53:00Z">
              <w:rPr>
                <w:rFonts w:ascii="Times New Roman" w:hAnsi="Times New Roman" w:cs="Times New Roman"/>
                <w:color w:val="000000" w:themeColor="text1"/>
              </w:rPr>
            </w:rPrChange>
          </w:rPr>
          <w:delText>the Bedrock Consortium</w:delText>
        </w:r>
      </w:del>
      <w:ins w:id="357" w:author="Stephen Winslow" w:date="2020-09-02T12:34:00Z">
        <w:r w:rsidR="008C5F08" w:rsidRPr="001358D2">
          <w:rPr>
            <w:rFonts w:ascii="Times New Roman" w:hAnsi="Times New Roman" w:cs="Times New Roman"/>
            <w:color w:val="000000" w:themeColor="text1"/>
            <w:rPrChange w:id="358" w:author="Scott Nicholas" w:date="2020-09-24T09:53:00Z">
              <w:rPr>
                <w:rFonts w:ascii="Times New Roman" w:hAnsi="Times New Roman" w:cs="Times New Roman"/>
                <w:color w:val="000000" w:themeColor="text1"/>
              </w:rPr>
            </w:rPrChange>
          </w:rPr>
          <w:t>LFGN</w:t>
        </w:r>
      </w:ins>
      <w:r w:rsidR="006669F0" w:rsidRPr="001358D2">
        <w:rPr>
          <w:rFonts w:ascii="Times New Roman" w:hAnsi="Times New Roman" w:cs="Times New Roman"/>
          <w:color w:val="000000" w:themeColor="text1"/>
          <w:rPrChange w:id="359" w:author="Scott Nicholas" w:date="2020-09-24T09:53:00Z">
            <w:rPr>
              <w:rFonts w:ascii="Times New Roman" w:hAnsi="Times New Roman" w:cs="Times New Roman"/>
              <w:color w:val="000000" w:themeColor="text1"/>
            </w:rPr>
          </w:rPrChange>
        </w:rPr>
        <w:t xml:space="preserve"> and (b) </w:t>
      </w:r>
      <w:r w:rsidR="00F751D1" w:rsidRPr="001358D2">
        <w:rPr>
          <w:rFonts w:ascii="Times New Roman" w:hAnsi="Times New Roman" w:cs="Times New Roman"/>
          <w:color w:val="000000" w:themeColor="text1"/>
          <w:rPrChange w:id="360" w:author="Scott Nicholas" w:date="2020-09-24T09:53:00Z">
            <w:rPr>
              <w:rFonts w:ascii="Times New Roman" w:hAnsi="Times New Roman" w:cs="Times New Roman"/>
              <w:color w:val="000000" w:themeColor="text1"/>
            </w:rPr>
          </w:rPrChange>
        </w:rPr>
        <w:t>obtain prior permission from Steward with regard to use of</w:t>
      </w:r>
      <w:r w:rsidR="0071112E" w:rsidRPr="001358D2">
        <w:rPr>
          <w:rFonts w:ascii="Times New Roman" w:hAnsi="Times New Roman" w:cs="Times New Roman"/>
          <w:color w:val="000000" w:themeColor="text1"/>
          <w:rPrChange w:id="361" w:author="Scott Nicholas" w:date="2020-09-24T09:53:00Z">
            <w:rPr>
              <w:rFonts w:ascii="Times New Roman" w:hAnsi="Times New Roman" w:cs="Times New Roman"/>
              <w:color w:val="000000" w:themeColor="text1"/>
            </w:rPr>
          </w:rPrChange>
        </w:rPr>
        <w:t xml:space="preserve"> </w:t>
      </w:r>
      <w:r w:rsidR="00F751D1" w:rsidRPr="001358D2">
        <w:rPr>
          <w:rFonts w:ascii="Times New Roman" w:hAnsi="Times New Roman" w:cs="Times New Roman"/>
          <w:color w:val="000000" w:themeColor="text1"/>
          <w:rPrChange w:id="362" w:author="Scott Nicholas" w:date="2020-09-24T09:53:00Z">
            <w:rPr>
              <w:rFonts w:ascii="Times New Roman" w:hAnsi="Times New Roman" w:cs="Times New Roman"/>
              <w:color w:val="000000" w:themeColor="text1"/>
            </w:rPr>
          </w:rPrChange>
        </w:rPr>
        <w:t>the Steward</w:t>
      </w:r>
      <w:ins w:id="363" w:author="Stephen Winslow" w:date="2020-09-03T17:04:00Z">
        <w:r w:rsidR="006E11CD" w:rsidRPr="001358D2">
          <w:rPr>
            <w:rFonts w:ascii="Times New Roman" w:hAnsi="Times New Roman" w:cs="Times New Roman"/>
            <w:color w:val="000000" w:themeColor="text1"/>
            <w:rPrChange w:id="364" w:author="Scott Nicholas" w:date="2020-09-24T09:53:00Z">
              <w:rPr>
                <w:rFonts w:ascii="Times New Roman" w:hAnsi="Times New Roman" w:cs="Times New Roman"/>
                <w:color w:val="000000" w:themeColor="text1"/>
              </w:rPr>
            </w:rPrChange>
          </w:rPr>
          <w:t xml:space="preserve"> Marks</w:t>
        </w:r>
      </w:ins>
      <w:del w:id="365" w:author="Stephen Winslow" w:date="2020-09-03T17:04:00Z">
        <w:r w:rsidR="00F751D1" w:rsidRPr="001358D2" w:rsidDel="006E11CD">
          <w:rPr>
            <w:rFonts w:ascii="Times New Roman" w:hAnsi="Times New Roman" w:cs="Times New Roman"/>
            <w:color w:val="000000" w:themeColor="text1"/>
            <w:rPrChange w:id="366" w:author="Scott Nicholas" w:date="2020-09-24T09:53:00Z">
              <w:rPr>
                <w:rFonts w:ascii="Times New Roman" w:hAnsi="Times New Roman" w:cs="Times New Roman"/>
                <w:color w:val="000000" w:themeColor="text1"/>
              </w:rPr>
            </w:rPrChange>
          </w:rPr>
          <w:delText>’s names, logos, service marks, trade names and trademarks</w:delText>
        </w:r>
      </w:del>
      <w:r w:rsidR="00F751D1" w:rsidRPr="001358D2">
        <w:rPr>
          <w:rFonts w:ascii="Times New Roman" w:hAnsi="Times New Roman" w:cs="Times New Roman"/>
          <w:color w:val="000000" w:themeColor="text1"/>
          <w:rPrChange w:id="367" w:author="Scott Nicholas" w:date="2020-09-24T09:53:00Z">
            <w:rPr>
              <w:rFonts w:ascii="Times New Roman" w:hAnsi="Times New Roman" w:cs="Times New Roman"/>
              <w:color w:val="000000" w:themeColor="text1"/>
            </w:rPr>
          </w:rPrChange>
        </w:rPr>
        <w:t xml:space="preserve"> in any</w:t>
      </w:r>
      <w:r w:rsidR="0071112E" w:rsidRPr="001358D2">
        <w:rPr>
          <w:rFonts w:ascii="Times New Roman" w:hAnsi="Times New Roman" w:cs="Times New Roman"/>
          <w:color w:val="000000" w:themeColor="text1"/>
          <w:rPrChange w:id="368" w:author="Scott Nicholas" w:date="2020-09-24T09:53:00Z">
            <w:rPr>
              <w:rFonts w:ascii="Times New Roman" w:hAnsi="Times New Roman" w:cs="Times New Roman"/>
              <w:color w:val="000000" w:themeColor="text1"/>
            </w:rPr>
          </w:rPrChange>
        </w:rPr>
        <w:t xml:space="preserve"> </w:t>
      </w:r>
      <w:r w:rsidR="00F751D1" w:rsidRPr="001358D2">
        <w:rPr>
          <w:rFonts w:ascii="Times New Roman" w:hAnsi="Times New Roman" w:cs="Times New Roman"/>
          <w:color w:val="000000" w:themeColor="text1"/>
          <w:rPrChange w:id="369" w:author="Scott Nicholas" w:date="2020-09-24T09:53:00Z">
            <w:rPr>
              <w:rFonts w:ascii="Times New Roman" w:hAnsi="Times New Roman" w:cs="Times New Roman"/>
              <w:color w:val="000000" w:themeColor="text1"/>
            </w:rPr>
          </w:rPrChange>
        </w:rPr>
        <w:t xml:space="preserve">materials not permissioned by the previous subsection </w:t>
      </w:r>
      <w:r w:rsidR="006669F0" w:rsidRPr="001358D2">
        <w:rPr>
          <w:rFonts w:ascii="Times New Roman" w:hAnsi="Times New Roman" w:cs="Times New Roman"/>
          <w:color w:val="000000" w:themeColor="text1"/>
          <w:rPrChange w:id="370" w:author="Scott Nicholas" w:date="2020-09-24T09:53:00Z">
            <w:rPr>
              <w:rFonts w:ascii="Times New Roman" w:hAnsi="Times New Roman" w:cs="Times New Roman"/>
              <w:color w:val="000000" w:themeColor="text1"/>
            </w:rPr>
          </w:rPrChange>
        </w:rPr>
        <w:t>3</w:t>
      </w:r>
      <w:r w:rsidR="00F751D1" w:rsidRPr="001358D2">
        <w:rPr>
          <w:rFonts w:ascii="Times New Roman" w:hAnsi="Times New Roman" w:cs="Times New Roman"/>
          <w:color w:val="000000" w:themeColor="text1"/>
          <w:rPrChange w:id="371" w:author="Scott Nicholas" w:date="2020-09-24T09:53:00Z">
            <w:rPr>
              <w:rFonts w:ascii="Times New Roman" w:hAnsi="Times New Roman" w:cs="Times New Roman"/>
              <w:color w:val="000000" w:themeColor="text1"/>
            </w:rPr>
          </w:rPrChange>
        </w:rPr>
        <w:t>(</w:t>
      </w:r>
      <w:r w:rsidR="006669F0" w:rsidRPr="001358D2">
        <w:rPr>
          <w:rFonts w:ascii="Times New Roman" w:hAnsi="Times New Roman" w:cs="Times New Roman"/>
          <w:color w:val="000000" w:themeColor="text1"/>
          <w:rPrChange w:id="372" w:author="Scott Nicholas" w:date="2020-09-24T09:53:00Z">
            <w:rPr>
              <w:rFonts w:ascii="Times New Roman" w:hAnsi="Times New Roman" w:cs="Times New Roman"/>
              <w:color w:val="000000" w:themeColor="text1"/>
            </w:rPr>
          </w:rPrChange>
        </w:rPr>
        <w:t>c</w:t>
      </w:r>
      <w:r w:rsidR="00F751D1" w:rsidRPr="001358D2">
        <w:rPr>
          <w:rFonts w:ascii="Times New Roman" w:hAnsi="Times New Roman" w:cs="Times New Roman"/>
          <w:color w:val="000000" w:themeColor="text1"/>
          <w:rPrChange w:id="373" w:author="Scott Nicholas" w:date="2020-09-24T09:53:00Z">
            <w:rPr>
              <w:rFonts w:ascii="Times New Roman" w:hAnsi="Times New Roman" w:cs="Times New Roman"/>
              <w:color w:val="000000" w:themeColor="text1"/>
            </w:rPr>
          </w:rPrChange>
        </w:rPr>
        <w:t>).</w:t>
      </w:r>
      <w:ins w:id="374" w:author="Stephen Winslow" w:date="2020-09-03T17:04:00Z">
        <w:r w:rsidR="006E11CD" w:rsidRPr="001358D2">
          <w:rPr>
            <w:rFonts w:ascii="Times New Roman" w:hAnsi="Times New Roman" w:cs="Times New Roman"/>
            <w:color w:val="000000" w:themeColor="text1"/>
            <w:rPrChange w:id="375" w:author="Scott Nicholas" w:date="2020-09-24T09:53:00Z">
              <w:rPr>
                <w:rFonts w:ascii="Times New Roman" w:hAnsi="Times New Roman" w:cs="Times New Roman"/>
                <w:color w:val="000000" w:themeColor="text1"/>
              </w:rPr>
            </w:rPrChange>
          </w:rPr>
          <w:t xml:space="preserve"> Any goodwill arising from the Bedrock Consortium’s use of the Steward Marks shall inure to the benefit of Steward.</w:t>
        </w:r>
      </w:ins>
    </w:p>
    <w:p w14:paraId="6E498102" w14:textId="42C9D13A" w:rsidR="006673DE" w:rsidRPr="006673DE" w:rsidRDefault="006673DE" w:rsidP="006673DE">
      <w:pPr>
        <w:pStyle w:val="ListParagraph"/>
        <w:numPr>
          <w:ilvl w:val="0"/>
          <w:numId w:val="14"/>
        </w:numPr>
        <w:snapToGrid w:val="0"/>
        <w:spacing w:after="240"/>
        <w:contextualSpacing w:val="0"/>
        <w:rPr>
          <w:rPrChange w:id="376" w:author="Scott Nicholas" w:date="2020-09-24T11:09:00Z">
            <w:rPr>
              <w:rFonts w:ascii="Times New Roman" w:hAnsi="Times New Roman" w:cs="Times New Roman"/>
              <w:color w:val="000000" w:themeColor="text1"/>
            </w:rPr>
          </w:rPrChange>
        </w:rPr>
        <w:pPrChange w:id="377" w:author="Scott Nicholas" w:date="2020-09-24T11:09:00Z">
          <w:pPr>
            <w:pStyle w:val="ListParagraph"/>
            <w:numPr>
              <w:numId w:val="10"/>
            </w:numPr>
            <w:snapToGrid w:val="0"/>
            <w:spacing w:after="240"/>
            <w:ind w:hanging="360"/>
            <w:contextualSpacing w:val="0"/>
          </w:pPr>
        </w:pPrChange>
      </w:pPr>
      <w:ins w:id="378" w:author="Scott Nicholas" w:date="2020-09-24T11:07:00Z">
        <w:r>
          <w:rPr>
            <w:rFonts w:ascii="Times New Roman" w:hAnsi="Times New Roman" w:cs="Times New Roman"/>
            <w:color w:val="000000" w:themeColor="text1"/>
          </w:rPr>
          <w:lastRenderedPageBreak/>
          <w:t xml:space="preserve">Steward </w:t>
        </w:r>
      </w:ins>
      <w:ins w:id="379" w:author="Scott Nicholas" w:date="2020-09-24T11:08:00Z">
        <w:r>
          <w:rPr>
            <w:rFonts w:ascii="Times New Roman" w:hAnsi="Times New Roman" w:cs="Times New Roman"/>
            <w:color w:val="000000" w:themeColor="text1"/>
          </w:rPr>
          <w:t>authorizes LFGN to publish and distribute</w:t>
        </w:r>
      </w:ins>
      <w:ins w:id="380" w:author="Scott Nicholas" w:date="2020-09-24T11:09:00Z">
        <w:r>
          <w:rPr>
            <w:rFonts w:ascii="Times New Roman" w:hAnsi="Times New Roman" w:cs="Times New Roman"/>
            <w:color w:val="000000" w:themeColor="text1"/>
          </w:rPr>
          <w:t xml:space="preserve"> information about (a) the performance and reliability of the Steward Node at the Utility level and (b) a</w:t>
        </w:r>
      </w:ins>
      <w:ins w:id="381" w:author="Scott Nicholas" w:date="2020-09-24T11:08:00Z">
        <w:r w:rsidRPr="00B24DB0">
          <w:rPr>
            <w:rFonts w:ascii="Times New Roman" w:hAnsi="Times New Roman" w:cs="Times New Roman"/>
            <w:color w:val="000000" w:themeColor="text1"/>
          </w:rPr>
          <w:t>nonymous or aggregated data about the overall operation of the Utility.</w:t>
        </w:r>
      </w:ins>
    </w:p>
    <w:p w14:paraId="2E2E1359" w14:textId="50BC35F9" w:rsidR="0071112E" w:rsidRPr="00B24DB0" w:rsidDel="008970D8" w:rsidRDefault="0071112E" w:rsidP="00B24DB0">
      <w:pPr>
        <w:pStyle w:val="ListParagraph"/>
        <w:snapToGrid w:val="0"/>
        <w:spacing w:after="240"/>
        <w:contextualSpacing w:val="0"/>
        <w:rPr>
          <w:del w:id="382" w:author="Stephen Winslow" w:date="2020-09-02T10:01:00Z"/>
          <w:rFonts w:ascii="Times New Roman" w:hAnsi="Times New Roman" w:cs="Times New Roman"/>
          <w:color w:val="000000" w:themeColor="text1"/>
        </w:rPr>
      </w:pPr>
    </w:p>
    <w:p w14:paraId="6BA3639D" w14:textId="65922EC2" w:rsidR="008970D8" w:rsidRPr="008970D8" w:rsidRDefault="00E8578A" w:rsidP="00B24DB0">
      <w:pPr>
        <w:pStyle w:val="Heading2"/>
        <w:snapToGrid w:val="0"/>
        <w:spacing w:before="0" w:after="240"/>
        <w:rPr>
          <w:ins w:id="383" w:author="Stephen Winslow" w:date="2020-09-02T10:00:00Z"/>
          <w:rFonts w:ascii="Times New Roman" w:hAnsi="Times New Roman" w:cs="Times New Roman"/>
          <w:b/>
          <w:bCs/>
          <w:color w:val="000000" w:themeColor="text1"/>
          <w:sz w:val="24"/>
          <w:szCs w:val="24"/>
          <w:rPrChange w:id="384" w:author="Stephen Winslow" w:date="2020-09-02T10:00:00Z">
            <w:rPr>
              <w:ins w:id="385" w:author="Stephen Winslow" w:date="2020-09-02T10:00:00Z"/>
              <w:rFonts w:ascii="Times New Roman" w:hAnsi="Times New Roman" w:cs="Times New Roman"/>
              <w:color w:val="000000" w:themeColor="text1"/>
              <w:sz w:val="24"/>
              <w:szCs w:val="24"/>
            </w:rPr>
          </w:rPrChange>
        </w:rPr>
      </w:pPr>
      <w:r w:rsidRPr="008970D8">
        <w:rPr>
          <w:rFonts w:ascii="Times New Roman" w:hAnsi="Times New Roman" w:cs="Times New Roman"/>
          <w:b/>
          <w:bCs/>
          <w:color w:val="000000" w:themeColor="text1"/>
          <w:sz w:val="24"/>
          <w:szCs w:val="24"/>
          <w:rPrChange w:id="386" w:author="Stephen Winslow" w:date="2020-09-02T10:00:00Z">
            <w:rPr>
              <w:rFonts w:ascii="Times New Roman" w:hAnsi="Times New Roman" w:cs="Times New Roman"/>
              <w:color w:val="000000" w:themeColor="text1"/>
              <w:sz w:val="24"/>
              <w:szCs w:val="24"/>
            </w:rPr>
          </w:rPrChange>
        </w:rPr>
        <w:t>4</w:t>
      </w:r>
      <w:r w:rsidR="00F751D1" w:rsidRPr="008970D8">
        <w:rPr>
          <w:rFonts w:ascii="Times New Roman" w:hAnsi="Times New Roman" w:cs="Times New Roman"/>
          <w:b/>
          <w:bCs/>
          <w:color w:val="000000" w:themeColor="text1"/>
          <w:sz w:val="24"/>
          <w:szCs w:val="24"/>
          <w:rPrChange w:id="387" w:author="Stephen Winslow" w:date="2020-09-02T10:00:00Z">
            <w:rPr>
              <w:rFonts w:ascii="Times New Roman" w:hAnsi="Times New Roman" w:cs="Times New Roman"/>
              <w:color w:val="000000" w:themeColor="text1"/>
              <w:sz w:val="24"/>
              <w:szCs w:val="24"/>
            </w:rPr>
          </w:rPrChange>
        </w:rPr>
        <w:t xml:space="preserve">. </w:t>
      </w:r>
      <w:ins w:id="388" w:author="Stephen Winslow" w:date="2020-09-02T10:00:00Z">
        <w:r w:rsidR="008970D8" w:rsidRPr="008970D8">
          <w:rPr>
            <w:rFonts w:ascii="Times New Roman" w:hAnsi="Times New Roman" w:cs="Times New Roman"/>
            <w:b/>
            <w:bCs/>
            <w:color w:val="000000" w:themeColor="text1"/>
            <w:sz w:val="24"/>
            <w:szCs w:val="24"/>
            <w:rPrChange w:id="389" w:author="Stephen Winslow" w:date="2020-09-02T10:00:00Z">
              <w:rPr>
                <w:rFonts w:ascii="Times New Roman" w:hAnsi="Times New Roman" w:cs="Times New Roman"/>
                <w:color w:val="000000" w:themeColor="text1"/>
                <w:sz w:val="24"/>
                <w:szCs w:val="24"/>
              </w:rPr>
            </w:rPrChange>
          </w:rPr>
          <w:t>Technical Charter</w:t>
        </w:r>
      </w:ins>
    </w:p>
    <w:p w14:paraId="6022D04A" w14:textId="57F84CB3" w:rsidR="00F751D1" w:rsidRPr="00B24DB0" w:rsidRDefault="00F751D1">
      <w:pPr>
        <w:pStyle w:val="Heading2"/>
        <w:keepNext w:val="0"/>
        <w:keepLines w:val="0"/>
        <w:snapToGrid w:val="0"/>
        <w:spacing w:before="0" w:after="240"/>
        <w:rPr>
          <w:rFonts w:ascii="Times New Roman" w:hAnsi="Times New Roman" w:cs="Times New Roman"/>
          <w:color w:val="000000" w:themeColor="text1"/>
          <w:sz w:val="24"/>
          <w:szCs w:val="24"/>
        </w:rPr>
        <w:pPrChange w:id="390" w:author="Stephen Winslow" w:date="2020-09-02T10:00:00Z">
          <w:pPr>
            <w:pStyle w:val="Heading2"/>
            <w:snapToGrid w:val="0"/>
            <w:spacing w:before="0" w:after="240"/>
          </w:pPr>
        </w:pPrChange>
      </w:pPr>
      <w:r w:rsidRPr="00B24DB0">
        <w:rPr>
          <w:rFonts w:ascii="Times New Roman" w:hAnsi="Times New Roman" w:cs="Times New Roman"/>
          <w:color w:val="000000" w:themeColor="text1"/>
          <w:sz w:val="24"/>
          <w:szCs w:val="24"/>
        </w:rPr>
        <w:t xml:space="preserve">Steward </w:t>
      </w:r>
      <w:r w:rsidR="006669F0" w:rsidRPr="00B24DB0">
        <w:rPr>
          <w:rFonts w:ascii="Times New Roman" w:hAnsi="Times New Roman" w:cs="Times New Roman"/>
          <w:color w:val="000000" w:themeColor="text1"/>
          <w:sz w:val="24"/>
          <w:szCs w:val="24"/>
        </w:rPr>
        <w:t xml:space="preserve">agrees that any contribution it makes, or has made on its behalf, to the Bedrock Technical Project will be in compliance with the terms of the Technical Charter of the Bedrock Technical Project. </w:t>
      </w:r>
    </w:p>
    <w:p w14:paraId="4FC9999C" w14:textId="5F6F6779" w:rsidR="00B75ACD" w:rsidRPr="00B24DB0" w:rsidDel="008970D8" w:rsidRDefault="00B75ACD" w:rsidP="00B24DB0">
      <w:pPr>
        <w:snapToGrid w:val="0"/>
        <w:spacing w:after="240"/>
        <w:rPr>
          <w:del w:id="391" w:author="Stephen Winslow" w:date="2020-09-02T10:01:00Z"/>
          <w:rFonts w:ascii="Times New Roman" w:hAnsi="Times New Roman" w:cs="Times New Roman"/>
          <w:color w:val="000000" w:themeColor="text1"/>
        </w:rPr>
      </w:pPr>
    </w:p>
    <w:p w14:paraId="329D92EE" w14:textId="3E014E92" w:rsidR="00F751D1" w:rsidRPr="00AC149B" w:rsidRDefault="00E8578A" w:rsidP="00B24DB0">
      <w:pPr>
        <w:pStyle w:val="Heading2"/>
        <w:snapToGrid w:val="0"/>
        <w:spacing w:before="0" w:after="240"/>
        <w:rPr>
          <w:rFonts w:ascii="Times New Roman" w:hAnsi="Times New Roman" w:cs="Times New Roman"/>
          <w:b/>
          <w:bCs/>
          <w:color w:val="000000" w:themeColor="text1"/>
          <w:sz w:val="24"/>
          <w:szCs w:val="24"/>
          <w:rPrChange w:id="392" w:author="Stephen Winslow" w:date="2020-09-02T09:52:00Z">
            <w:rPr>
              <w:rFonts w:ascii="Times New Roman" w:hAnsi="Times New Roman" w:cs="Times New Roman"/>
              <w:color w:val="000000" w:themeColor="text1"/>
              <w:sz w:val="24"/>
              <w:szCs w:val="24"/>
            </w:rPr>
          </w:rPrChange>
        </w:rPr>
      </w:pPr>
      <w:r w:rsidRPr="00AC149B">
        <w:rPr>
          <w:rFonts w:ascii="Times New Roman" w:hAnsi="Times New Roman" w:cs="Times New Roman"/>
          <w:b/>
          <w:bCs/>
          <w:color w:val="000000" w:themeColor="text1"/>
          <w:sz w:val="24"/>
          <w:szCs w:val="24"/>
          <w:rPrChange w:id="393" w:author="Stephen Winslow" w:date="2020-09-02T09:52:00Z">
            <w:rPr>
              <w:rFonts w:ascii="Times New Roman" w:hAnsi="Times New Roman" w:cs="Times New Roman"/>
              <w:color w:val="000000" w:themeColor="text1"/>
              <w:sz w:val="24"/>
              <w:szCs w:val="24"/>
            </w:rPr>
          </w:rPrChange>
        </w:rPr>
        <w:t>5</w:t>
      </w:r>
      <w:r w:rsidR="00F751D1" w:rsidRPr="00AC149B">
        <w:rPr>
          <w:rFonts w:ascii="Times New Roman" w:hAnsi="Times New Roman" w:cs="Times New Roman"/>
          <w:b/>
          <w:bCs/>
          <w:color w:val="000000" w:themeColor="text1"/>
          <w:sz w:val="24"/>
          <w:szCs w:val="24"/>
          <w:rPrChange w:id="394" w:author="Stephen Winslow" w:date="2020-09-02T09:52:00Z">
            <w:rPr>
              <w:rFonts w:ascii="Times New Roman" w:hAnsi="Times New Roman" w:cs="Times New Roman"/>
              <w:color w:val="000000" w:themeColor="text1"/>
              <w:sz w:val="24"/>
              <w:szCs w:val="24"/>
            </w:rPr>
          </w:rPrChange>
        </w:rPr>
        <w:t>. Disclaimer of Warranties</w:t>
      </w:r>
    </w:p>
    <w:p w14:paraId="1A26DBC8" w14:textId="59316B90" w:rsidR="000E5AD1" w:rsidRPr="00B24DB0" w:rsidDel="008970D8" w:rsidRDefault="000E5AD1" w:rsidP="00B24DB0">
      <w:pPr>
        <w:snapToGrid w:val="0"/>
        <w:spacing w:after="240"/>
        <w:rPr>
          <w:del w:id="395" w:author="Stephen Winslow" w:date="2020-09-02T10:00:00Z"/>
          <w:rFonts w:ascii="Times New Roman" w:hAnsi="Times New Roman" w:cs="Times New Roman"/>
          <w:color w:val="000000" w:themeColor="text1"/>
        </w:rPr>
      </w:pPr>
    </w:p>
    <w:p w14:paraId="13837E8B" w14:textId="77EBBB63"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NEITHER PARTY MAKES ANY OTHER REPRESENTATIONS OR WARRANTIES, EXPRESS</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OR IMPLIED, AND DISCLAIMS ALL OTHER REPRESENTATIONS AND WARRANTIES,</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INCLUDING WITHOUT LIMITATION, ANY WARRANTIES OF MERCHANTABILITY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FITNESS FOR A PARTICULAR </w:t>
      </w:r>
      <w:r w:rsidR="000E5AD1" w:rsidRPr="00B24DB0">
        <w:rPr>
          <w:rFonts w:ascii="Times New Roman" w:hAnsi="Times New Roman" w:cs="Times New Roman"/>
          <w:color w:val="000000" w:themeColor="text1"/>
        </w:rPr>
        <w:t>P</w:t>
      </w:r>
      <w:r w:rsidRPr="00B24DB0">
        <w:rPr>
          <w:rFonts w:ascii="Times New Roman" w:hAnsi="Times New Roman" w:cs="Times New Roman"/>
          <w:color w:val="000000" w:themeColor="text1"/>
        </w:rPr>
        <w:t>URPOSE, NON-INFRINGEMENT, ACCURACY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COMPLETENESS OF DATA.</w:t>
      </w:r>
    </w:p>
    <w:p w14:paraId="6DDDC6EA" w14:textId="4FE17AE0" w:rsidR="000E5AD1" w:rsidRPr="00B24DB0" w:rsidDel="008970D8" w:rsidRDefault="000E5AD1" w:rsidP="00B24DB0">
      <w:pPr>
        <w:snapToGrid w:val="0"/>
        <w:spacing w:after="240"/>
        <w:rPr>
          <w:del w:id="396" w:author="Stephen Winslow" w:date="2020-09-02T10:01:00Z"/>
          <w:rFonts w:ascii="Times New Roman" w:hAnsi="Times New Roman" w:cs="Times New Roman"/>
          <w:color w:val="000000" w:themeColor="text1"/>
        </w:rPr>
      </w:pPr>
    </w:p>
    <w:p w14:paraId="369A4FD9" w14:textId="53301346" w:rsidR="00F751D1" w:rsidRPr="00AC149B" w:rsidRDefault="00E8578A" w:rsidP="00B24DB0">
      <w:pPr>
        <w:pStyle w:val="Heading2"/>
        <w:snapToGrid w:val="0"/>
        <w:spacing w:before="0" w:after="240"/>
        <w:rPr>
          <w:rFonts w:ascii="Times New Roman" w:hAnsi="Times New Roman" w:cs="Times New Roman"/>
          <w:b/>
          <w:bCs/>
          <w:color w:val="000000" w:themeColor="text1"/>
          <w:sz w:val="24"/>
          <w:szCs w:val="24"/>
          <w:rPrChange w:id="397" w:author="Stephen Winslow" w:date="2020-09-02T09:53:00Z">
            <w:rPr>
              <w:rFonts w:ascii="Times New Roman" w:hAnsi="Times New Roman" w:cs="Times New Roman"/>
              <w:color w:val="000000" w:themeColor="text1"/>
              <w:sz w:val="24"/>
              <w:szCs w:val="24"/>
            </w:rPr>
          </w:rPrChange>
        </w:rPr>
      </w:pPr>
      <w:r w:rsidRPr="00AC149B">
        <w:rPr>
          <w:rFonts w:ascii="Times New Roman" w:hAnsi="Times New Roman" w:cs="Times New Roman"/>
          <w:b/>
          <w:bCs/>
          <w:color w:val="000000" w:themeColor="text1"/>
          <w:sz w:val="24"/>
          <w:szCs w:val="24"/>
          <w:rPrChange w:id="398" w:author="Stephen Winslow" w:date="2020-09-02T09:53:00Z">
            <w:rPr>
              <w:rFonts w:ascii="Times New Roman" w:hAnsi="Times New Roman" w:cs="Times New Roman"/>
              <w:color w:val="000000" w:themeColor="text1"/>
              <w:sz w:val="24"/>
              <w:szCs w:val="24"/>
            </w:rPr>
          </w:rPrChange>
        </w:rPr>
        <w:t>6</w:t>
      </w:r>
      <w:r w:rsidR="00F751D1" w:rsidRPr="00AC149B">
        <w:rPr>
          <w:rFonts w:ascii="Times New Roman" w:hAnsi="Times New Roman" w:cs="Times New Roman"/>
          <w:b/>
          <w:bCs/>
          <w:color w:val="000000" w:themeColor="text1"/>
          <w:sz w:val="24"/>
          <w:szCs w:val="24"/>
          <w:rPrChange w:id="399" w:author="Stephen Winslow" w:date="2020-09-02T09:53:00Z">
            <w:rPr>
              <w:rFonts w:ascii="Times New Roman" w:hAnsi="Times New Roman" w:cs="Times New Roman"/>
              <w:color w:val="000000" w:themeColor="text1"/>
              <w:sz w:val="24"/>
              <w:szCs w:val="24"/>
            </w:rPr>
          </w:rPrChange>
        </w:rPr>
        <w:t>. Limitation of Liability</w:t>
      </w:r>
    </w:p>
    <w:p w14:paraId="5C63D69C" w14:textId="3F451B34" w:rsidR="000E5AD1" w:rsidRPr="00B24DB0" w:rsidDel="008970D8" w:rsidRDefault="000E5AD1" w:rsidP="00B24DB0">
      <w:pPr>
        <w:snapToGrid w:val="0"/>
        <w:spacing w:after="240"/>
        <w:rPr>
          <w:del w:id="400" w:author="Stephen Winslow" w:date="2020-09-02T10:00:00Z"/>
          <w:rFonts w:ascii="Times New Roman" w:hAnsi="Times New Roman" w:cs="Times New Roman"/>
          <w:color w:val="000000" w:themeColor="text1"/>
        </w:rPr>
      </w:pPr>
    </w:p>
    <w:p w14:paraId="771F1335" w14:textId="716708F5" w:rsidR="000E5A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EXCEPT</w:t>
      </w:r>
      <w:ins w:id="401" w:author="Scott Nicholas" w:date="2020-09-24T09:54:00Z">
        <w:r w:rsidR="001358D2">
          <w:rPr>
            <w:rFonts w:ascii="Times New Roman" w:hAnsi="Times New Roman" w:cs="Times New Roman"/>
            <w:color w:val="000000" w:themeColor="text1"/>
          </w:rPr>
          <w:t xml:space="preserve"> AS PROVIDED BY LAW OR</w:t>
        </w:r>
      </w:ins>
      <w:r w:rsidR="00674635"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 THE EVENT OF EITHER PARTY’S GROSS NEGLIGENCE, WILFUL</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MISCONDUCT OR FRAUD</w:t>
      </w:r>
      <w:ins w:id="402" w:author="Michael Dolan Jr" w:date="2020-09-18T08:56:00Z">
        <w:r w:rsidR="00FB6523">
          <w:rPr>
            <w:rFonts w:ascii="Times New Roman" w:hAnsi="Times New Roman" w:cs="Times New Roman"/>
            <w:color w:val="000000" w:themeColor="text1"/>
          </w:rPr>
          <w:t>, OR</w:t>
        </w:r>
      </w:ins>
      <w:ins w:id="403" w:author="Michael Dolan Jr" w:date="2020-09-18T09:27:00Z">
        <w:r w:rsidR="003719F5">
          <w:rPr>
            <w:rFonts w:ascii="Times New Roman" w:hAnsi="Times New Roman" w:cs="Times New Roman"/>
            <w:color w:val="000000" w:themeColor="text1"/>
          </w:rPr>
          <w:t xml:space="preserve"> </w:t>
        </w:r>
      </w:ins>
      <w:ins w:id="404" w:author="Michael Dolan Jr" w:date="2020-09-18T08:56:00Z">
        <w:r w:rsidR="00FB6523">
          <w:rPr>
            <w:rFonts w:ascii="Times New Roman" w:hAnsi="Times New Roman" w:cs="Times New Roman"/>
            <w:color w:val="000000" w:themeColor="text1"/>
          </w:rPr>
          <w:t>AS PROVIDED BY LAW,</w:t>
        </w:r>
      </w:ins>
      <w:r w:rsidR="00674635" w:rsidRPr="00B24DB0">
        <w:rPr>
          <w:rFonts w:ascii="Times New Roman" w:hAnsi="Times New Roman" w:cs="Times New Roman"/>
          <w:color w:val="000000" w:themeColor="text1"/>
        </w:rPr>
        <w:t xml:space="preserve"> AND EXCEPT, WITH RESPECT TO STEWARD’S LIABILITY, FOR STEWARD’S INDEMNIFICATION OBLIGATIONS UNDER THIS AGREEMENT, </w:t>
      </w:r>
      <w:r w:rsidRPr="00B24DB0">
        <w:rPr>
          <w:rFonts w:ascii="Times New Roman" w:hAnsi="Times New Roman" w:cs="Times New Roman"/>
          <w:color w:val="000000" w:themeColor="text1"/>
        </w:rPr>
        <w:t>IN NO EVENT SHALL EITHER PARTY BE LIABLE FOR ANY</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INDIRECT, INCIDENTAL, EXEMPLARY, PUNITIVE, SPECIAL, OR OTHER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CONSEQUENTIAL DAMAGES UNDER THIS AGREEMENT, INCLUDING, WITHOUT</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LIMITATION, ANY LOST PROFITS, BUSINESS INTERRUPTION, LOSS OF PROGRAMS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DATA, OR OTHERWISE, EVEN IF THE OTHER PARTY IS EXPRESSLY ADVISED OF THE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POSSIBILITY OR LIKELIHOOD OF SUCH DAMAGES.</w:t>
      </w:r>
      <w:r w:rsidR="000E5AD1" w:rsidRPr="00B24DB0">
        <w:rPr>
          <w:rFonts w:ascii="Times New Roman" w:hAnsi="Times New Roman" w:cs="Times New Roman"/>
          <w:color w:val="000000" w:themeColor="text1"/>
        </w:rPr>
        <w:t xml:space="preserve"> </w:t>
      </w:r>
    </w:p>
    <w:p w14:paraId="3234DA87" w14:textId="1833CF20" w:rsidR="000E5AD1" w:rsidRPr="00B24DB0" w:rsidDel="008970D8" w:rsidRDefault="000E5AD1" w:rsidP="00B24DB0">
      <w:pPr>
        <w:snapToGrid w:val="0"/>
        <w:spacing w:after="240"/>
        <w:rPr>
          <w:del w:id="405" w:author="Stephen Winslow" w:date="2020-09-02T10:01:00Z"/>
          <w:rFonts w:ascii="Times New Roman" w:hAnsi="Times New Roman" w:cs="Times New Roman"/>
          <w:color w:val="000000" w:themeColor="text1"/>
        </w:rPr>
      </w:pPr>
    </w:p>
    <w:p w14:paraId="1A300FAE" w14:textId="389DD832" w:rsidR="000E5AD1" w:rsidRDefault="00F751D1" w:rsidP="00B24DB0">
      <w:pPr>
        <w:snapToGrid w:val="0"/>
        <w:spacing w:after="240"/>
        <w:rPr>
          <w:ins w:id="406" w:author="Stephen Winslow" w:date="2020-09-02T09:58:00Z"/>
          <w:rFonts w:ascii="Times New Roman" w:hAnsi="Times New Roman" w:cs="Times New Roman"/>
          <w:color w:val="000000" w:themeColor="text1"/>
        </w:rPr>
      </w:pPr>
      <w:r w:rsidRPr="00B24DB0">
        <w:rPr>
          <w:rFonts w:ascii="Times New Roman" w:hAnsi="Times New Roman" w:cs="Times New Roman"/>
          <w:color w:val="000000" w:themeColor="text1"/>
        </w:rPr>
        <w:t>EXCEPT IN THE EVENT OF GROSS NEGLIGENCE, WILFUL</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MISCONDUCT OR FRAUD</w:t>
      </w:r>
      <w:r w:rsidR="00674635" w:rsidRPr="00B24DB0">
        <w:rPr>
          <w:rFonts w:ascii="Times New Roman" w:hAnsi="Times New Roman" w:cs="Times New Roman"/>
          <w:color w:val="000000" w:themeColor="text1"/>
        </w:rPr>
        <w:t xml:space="preserve"> OR AS PROVIDED BY LAW</w:t>
      </w:r>
      <w:r w:rsidRPr="00B24DB0">
        <w:rPr>
          <w:rFonts w:ascii="Times New Roman" w:hAnsi="Times New Roman" w:cs="Times New Roman"/>
          <w:color w:val="000000" w:themeColor="text1"/>
        </w:rPr>
        <w:t xml:space="preserve">, IN NO EVENT </w:t>
      </w:r>
      <w:r w:rsidR="00674635" w:rsidRPr="00B24DB0">
        <w:rPr>
          <w:rFonts w:ascii="Times New Roman" w:hAnsi="Times New Roman" w:cs="Times New Roman"/>
          <w:color w:val="000000" w:themeColor="text1"/>
        </w:rPr>
        <w:t xml:space="preserve">WILL LFGN BE LIABLE FOR ANY AMOUNTS UNDER THIS AGREEMENT.  </w:t>
      </w:r>
    </w:p>
    <w:p w14:paraId="703B5AE9" w14:textId="169DB9BF" w:rsidR="008970D8" w:rsidRPr="00B24DB0" w:rsidDel="008970D8" w:rsidRDefault="008970D8" w:rsidP="00B24DB0">
      <w:pPr>
        <w:snapToGrid w:val="0"/>
        <w:spacing w:after="240"/>
        <w:rPr>
          <w:del w:id="407" w:author="Stephen Winslow" w:date="2020-09-02T10:01:00Z"/>
          <w:rFonts w:ascii="Times New Roman" w:hAnsi="Times New Roman" w:cs="Times New Roman"/>
          <w:color w:val="000000" w:themeColor="text1"/>
        </w:rPr>
      </w:pPr>
    </w:p>
    <w:p w14:paraId="43F468FC" w14:textId="4DF7D1CD" w:rsidR="00674635" w:rsidRPr="00AC149B" w:rsidRDefault="00674635" w:rsidP="00B24DB0">
      <w:pPr>
        <w:pStyle w:val="Heading1"/>
        <w:snapToGrid w:val="0"/>
        <w:spacing w:before="0" w:after="240"/>
        <w:rPr>
          <w:rFonts w:ascii="Times New Roman" w:hAnsi="Times New Roman" w:cs="Times New Roman"/>
          <w:b/>
          <w:bCs/>
          <w:color w:val="000000" w:themeColor="text1"/>
          <w:sz w:val="24"/>
          <w:szCs w:val="24"/>
          <w:rPrChange w:id="408" w:author="Stephen Winslow" w:date="2020-09-02T09:53:00Z">
            <w:rPr>
              <w:rFonts w:ascii="Times New Roman" w:hAnsi="Times New Roman" w:cs="Times New Roman"/>
              <w:color w:val="000000" w:themeColor="text1"/>
              <w:sz w:val="24"/>
              <w:szCs w:val="24"/>
            </w:rPr>
          </w:rPrChange>
        </w:rPr>
      </w:pPr>
      <w:r w:rsidRPr="00AC149B">
        <w:rPr>
          <w:rFonts w:ascii="Times New Roman" w:hAnsi="Times New Roman" w:cs="Times New Roman"/>
          <w:b/>
          <w:bCs/>
          <w:color w:val="000000" w:themeColor="text1"/>
          <w:sz w:val="24"/>
          <w:szCs w:val="24"/>
          <w:rPrChange w:id="409" w:author="Stephen Winslow" w:date="2020-09-02T09:53:00Z">
            <w:rPr>
              <w:rFonts w:ascii="Times New Roman" w:hAnsi="Times New Roman" w:cs="Times New Roman"/>
              <w:color w:val="000000" w:themeColor="text1"/>
              <w:sz w:val="24"/>
              <w:szCs w:val="24"/>
            </w:rPr>
          </w:rPrChange>
        </w:rPr>
        <w:t>7</w:t>
      </w:r>
      <w:r w:rsidR="00F751D1" w:rsidRPr="00AC149B">
        <w:rPr>
          <w:rFonts w:ascii="Times New Roman" w:hAnsi="Times New Roman" w:cs="Times New Roman"/>
          <w:b/>
          <w:bCs/>
          <w:color w:val="000000" w:themeColor="text1"/>
          <w:sz w:val="24"/>
          <w:szCs w:val="24"/>
          <w:rPrChange w:id="410" w:author="Stephen Winslow" w:date="2020-09-02T09:53:00Z">
            <w:rPr>
              <w:rFonts w:ascii="Times New Roman" w:hAnsi="Times New Roman" w:cs="Times New Roman"/>
              <w:color w:val="000000" w:themeColor="text1"/>
              <w:sz w:val="24"/>
              <w:szCs w:val="24"/>
            </w:rPr>
          </w:rPrChange>
        </w:rPr>
        <w:t xml:space="preserve">. </w:t>
      </w:r>
      <w:r w:rsidRPr="00AC149B">
        <w:rPr>
          <w:rFonts w:ascii="Times New Roman" w:hAnsi="Times New Roman" w:cs="Times New Roman"/>
          <w:b/>
          <w:bCs/>
          <w:color w:val="000000" w:themeColor="text1"/>
          <w:sz w:val="24"/>
          <w:szCs w:val="24"/>
          <w:rPrChange w:id="411" w:author="Stephen Winslow" w:date="2020-09-02T09:53:00Z">
            <w:rPr>
              <w:rFonts w:ascii="Times New Roman" w:hAnsi="Times New Roman" w:cs="Times New Roman"/>
              <w:color w:val="000000" w:themeColor="text1"/>
              <w:sz w:val="24"/>
              <w:szCs w:val="24"/>
            </w:rPr>
          </w:rPrChange>
        </w:rPr>
        <w:t>Indemnification</w:t>
      </w:r>
    </w:p>
    <w:p w14:paraId="126C7786" w14:textId="35964088" w:rsidR="00674635" w:rsidRPr="00B24DB0" w:rsidDel="008970D8" w:rsidRDefault="00674635" w:rsidP="00B24DB0">
      <w:pPr>
        <w:snapToGrid w:val="0"/>
        <w:spacing w:after="240"/>
        <w:rPr>
          <w:del w:id="412" w:author="Stephen Winslow" w:date="2020-09-02T09:57:00Z"/>
          <w:rFonts w:ascii="Times New Roman" w:hAnsi="Times New Roman" w:cs="Times New Roman"/>
          <w:color w:val="000000" w:themeColor="text1"/>
        </w:rPr>
      </w:pPr>
    </w:p>
    <w:p w14:paraId="6631F956" w14:textId="7D7E3B26" w:rsidR="00674635" w:rsidRPr="00B24DB0" w:rsidRDefault="00674635" w:rsidP="00B24DB0">
      <w:pPr>
        <w:pStyle w:val="ListParagraph"/>
        <w:numPr>
          <w:ilvl w:val="0"/>
          <w:numId w:val="18"/>
        </w:numPr>
        <w:autoSpaceDE w:val="0"/>
        <w:autoSpaceDN w:val="0"/>
        <w:adjustRightInd w:val="0"/>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To the fullest extent permitted by applicable law, Steward will indemnify and hold harmless LFGN, the Bedrock Consortium</w:t>
      </w:r>
      <w:ins w:id="413" w:author="Stephen Winslow" w:date="2020-09-02T12:35:00Z">
        <w:r w:rsidR="008C5F08">
          <w:rPr>
            <w:rFonts w:ascii="Times New Roman" w:hAnsi="Times New Roman" w:cs="Times New Roman"/>
            <w:color w:val="000000" w:themeColor="text1"/>
          </w:rPr>
          <w:t>, the Linux Foundation</w:t>
        </w:r>
      </w:ins>
      <w:r w:rsidRPr="00B24DB0">
        <w:rPr>
          <w:rFonts w:ascii="Times New Roman" w:hAnsi="Times New Roman" w:cs="Times New Roman"/>
          <w:color w:val="000000" w:themeColor="text1"/>
        </w:rPr>
        <w:t xml:space="preserve">, and each of </w:t>
      </w:r>
      <w:del w:id="414" w:author="Stephen Winslow" w:date="2020-09-02T12:36:00Z">
        <w:r w:rsidRPr="00B24DB0" w:rsidDel="008C5F08">
          <w:rPr>
            <w:rFonts w:ascii="Times New Roman" w:hAnsi="Times New Roman" w:cs="Times New Roman"/>
            <w:color w:val="000000" w:themeColor="text1"/>
          </w:rPr>
          <w:delText xml:space="preserve">its </w:delText>
        </w:r>
      </w:del>
      <w:ins w:id="415" w:author="Stephen Winslow" w:date="2020-09-02T12:36:00Z">
        <w:r w:rsidR="008C5F08">
          <w:rPr>
            <w:rFonts w:ascii="Times New Roman" w:hAnsi="Times New Roman" w:cs="Times New Roman"/>
            <w:color w:val="000000" w:themeColor="text1"/>
          </w:rPr>
          <w:t>their</w:t>
        </w:r>
        <w:r w:rsidR="008C5F08" w:rsidRPr="00B24DB0">
          <w:rPr>
            <w:rFonts w:ascii="Times New Roman" w:hAnsi="Times New Roman" w:cs="Times New Roman"/>
            <w:color w:val="000000" w:themeColor="text1"/>
          </w:rPr>
          <w:t xml:space="preserve"> </w:t>
        </w:r>
      </w:ins>
      <w:r w:rsidRPr="00B24DB0">
        <w:rPr>
          <w:rFonts w:ascii="Times New Roman" w:hAnsi="Times New Roman" w:cs="Times New Roman"/>
          <w:color w:val="000000" w:themeColor="text1"/>
        </w:rPr>
        <w:t>respective officers, directors, agents, partners and employees (individually and collectively, the “Indemnified Parties</w:t>
      </w:r>
      <w:del w:id="416" w:author="Stephen Winslow" w:date="2020-09-02T10:06:00Z">
        <w:r w:rsidRPr="00B24DB0" w:rsidDel="00AA57F1">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from and against any losses, liabilities, claims, demands, damages, expenses or costs (“</w:t>
      </w:r>
      <w:del w:id="417" w:author="Stephen Winslow" w:date="2020-09-02T10:06:00Z">
        <w:r w:rsidRPr="00B24DB0" w:rsidDel="00AA57F1">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Claims</w:t>
      </w:r>
      <w:del w:id="418" w:author="Stephen Winslow" w:date="2020-09-02T10:06:00Z">
        <w:r w:rsidRPr="00B24DB0" w:rsidDel="00AA57F1">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brought by a third party arising out of or related to (</w:t>
      </w:r>
      <w:proofErr w:type="spellStart"/>
      <w:r w:rsidRPr="00B24DB0">
        <w:rPr>
          <w:rFonts w:ascii="Times New Roman" w:hAnsi="Times New Roman" w:cs="Times New Roman"/>
          <w:color w:val="000000" w:themeColor="text1"/>
        </w:rPr>
        <w:t>i</w:t>
      </w:r>
      <w:proofErr w:type="spellEnd"/>
      <w:r w:rsidRPr="00B24DB0">
        <w:rPr>
          <w:rFonts w:ascii="Times New Roman" w:hAnsi="Times New Roman" w:cs="Times New Roman"/>
          <w:color w:val="000000" w:themeColor="text1"/>
        </w:rPr>
        <w:t>) Steward’s access to or use of the Utility</w:t>
      </w:r>
      <w:del w:id="419" w:author="Michael Dolan Jr" w:date="2020-09-18T08:57:00Z">
        <w:r w:rsidRPr="00B24DB0" w:rsidDel="00FB6523">
          <w:rPr>
            <w:rFonts w:ascii="Times New Roman" w:hAnsi="Times New Roman" w:cs="Times New Roman"/>
            <w:color w:val="000000" w:themeColor="text1"/>
          </w:rPr>
          <w:delText xml:space="preserve"> in violation of this Agreement</w:delText>
        </w:r>
      </w:del>
      <w:r w:rsidRPr="00B24DB0">
        <w:rPr>
          <w:rFonts w:ascii="Times New Roman" w:hAnsi="Times New Roman" w:cs="Times New Roman"/>
          <w:color w:val="000000" w:themeColor="text1"/>
        </w:rPr>
        <w:t>; (ii) Steward’s violation, misappropriation or infringement of any rights of another (including intellectual property rights or privacy rights); or (iii) Steward’s violation of applicable law.</w:t>
      </w:r>
    </w:p>
    <w:p w14:paraId="26375826" w14:textId="301B97D4" w:rsidR="00674635" w:rsidRPr="00B24DB0" w:rsidDel="008970D8" w:rsidRDefault="00674635" w:rsidP="00B24DB0">
      <w:pPr>
        <w:autoSpaceDE w:val="0"/>
        <w:autoSpaceDN w:val="0"/>
        <w:adjustRightInd w:val="0"/>
        <w:snapToGrid w:val="0"/>
        <w:spacing w:after="240"/>
        <w:rPr>
          <w:del w:id="420" w:author="Stephen Winslow" w:date="2020-09-02T10:00:00Z"/>
          <w:rFonts w:ascii="Times New Roman" w:hAnsi="Times New Roman" w:cs="Times New Roman"/>
          <w:color w:val="000000" w:themeColor="text1"/>
        </w:rPr>
      </w:pPr>
    </w:p>
    <w:p w14:paraId="6946FECB" w14:textId="7603ED16" w:rsidR="00674635" w:rsidRPr="00B24DB0" w:rsidRDefault="00674635" w:rsidP="00B24DB0">
      <w:pPr>
        <w:pStyle w:val="ListParagraph"/>
        <w:numPr>
          <w:ilvl w:val="0"/>
          <w:numId w:val="18"/>
        </w:numPr>
        <w:autoSpaceDE w:val="0"/>
        <w:autoSpaceDN w:val="0"/>
        <w:adjustRightInd w:val="0"/>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Steward agrees to promptly notify the Indemnified Parties in writing of any Claims, cooperate with the Indemnified Parties in defending such Claims and pay all fees, costs </w:t>
      </w:r>
      <w:r w:rsidRPr="00B24DB0">
        <w:rPr>
          <w:rFonts w:ascii="Times New Roman" w:hAnsi="Times New Roman" w:cs="Times New Roman"/>
          <w:color w:val="000000" w:themeColor="text1"/>
        </w:rPr>
        <w:lastRenderedPageBreak/>
        <w:t xml:space="preserve">and expenses associated with defending such Claims (including attorneys’ fees). </w:t>
      </w:r>
      <w:del w:id="421" w:author="Stephen Winslow" w:date="2020-09-03T17:06:00Z">
        <w:r w:rsidRPr="00B24DB0" w:rsidDel="006E11CD">
          <w:rPr>
            <w:rFonts w:ascii="Times New Roman" w:hAnsi="Times New Roman" w:cs="Times New Roman"/>
            <w:color w:val="000000" w:themeColor="text1"/>
          </w:rPr>
          <w:delText>Transaction Endorser</w:delText>
        </w:r>
      </w:del>
      <w:ins w:id="422" w:author="Stephen Winslow" w:date="2020-09-03T17:06:00Z">
        <w:r w:rsidR="006E11CD">
          <w:rPr>
            <w:rFonts w:ascii="Times New Roman" w:hAnsi="Times New Roman" w:cs="Times New Roman"/>
            <w:color w:val="000000" w:themeColor="text1"/>
          </w:rPr>
          <w:t>Steward</w:t>
        </w:r>
      </w:ins>
      <w:r w:rsidRPr="00B24DB0">
        <w:rPr>
          <w:rFonts w:ascii="Times New Roman" w:hAnsi="Times New Roman" w:cs="Times New Roman"/>
          <w:color w:val="000000" w:themeColor="text1"/>
        </w:rPr>
        <w:t xml:space="preserve"> also agrees that the Indemnified Parties will have sole control of the defense or settlement, at the LFGN’s sole option, of any Claims. This indemnity is in addition to, and not in lieu of, any other indemnities set forth in a written agreement between Steward and any Indemnified Party.</w:t>
      </w:r>
    </w:p>
    <w:p w14:paraId="7C7EF297" w14:textId="56AE9676" w:rsidR="00674635" w:rsidRPr="00B24DB0" w:rsidDel="00AA57F1" w:rsidRDefault="00674635">
      <w:pPr>
        <w:pStyle w:val="Heading2"/>
        <w:keepNext w:val="0"/>
        <w:keepLines w:val="0"/>
        <w:snapToGrid w:val="0"/>
        <w:spacing w:before="0" w:after="240"/>
        <w:rPr>
          <w:del w:id="423" w:author="Stephen Winslow" w:date="2020-09-02T10:05:00Z"/>
          <w:rFonts w:ascii="Times New Roman" w:hAnsi="Times New Roman" w:cs="Times New Roman"/>
          <w:color w:val="000000" w:themeColor="text1"/>
          <w:sz w:val="24"/>
          <w:szCs w:val="24"/>
        </w:rPr>
        <w:pPrChange w:id="424" w:author="Stephen Winslow" w:date="2020-09-02T10:00:00Z">
          <w:pPr>
            <w:pStyle w:val="Heading2"/>
            <w:snapToGrid w:val="0"/>
            <w:spacing w:before="0" w:after="240"/>
          </w:pPr>
        </w:pPrChange>
      </w:pPr>
    </w:p>
    <w:p w14:paraId="73CA3A2C" w14:textId="6E0B5623" w:rsidR="00F751D1" w:rsidRPr="00AC149B" w:rsidRDefault="00674635" w:rsidP="00B24DB0">
      <w:pPr>
        <w:pStyle w:val="Heading2"/>
        <w:snapToGrid w:val="0"/>
        <w:spacing w:before="0" w:after="240"/>
        <w:rPr>
          <w:rFonts w:ascii="Times New Roman" w:hAnsi="Times New Roman" w:cs="Times New Roman"/>
          <w:b/>
          <w:bCs/>
          <w:color w:val="000000" w:themeColor="text1"/>
          <w:sz w:val="24"/>
          <w:szCs w:val="24"/>
          <w:rPrChange w:id="425" w:author="Stephen Winslow" w:date="2020-09-02T09:53:00Z">
            <w:rPr>
              <w:rFonts w:ascii="Times New Roman" w:hAnsi="Times New Roman" w:cs="Times New Roman"/>
              <w:color w:val="000000" w:themeColor="text1"/>
              <w:sz w:val="24"/>
              <w:szCs w:val="24"/>
            </w:rPr>
          </w:rPrChange>
        </w:rPr>
      </w:pPr>
      <w:r w:rsidRPr="00AC149B">
        <w:rPr>
          <w:rFonts w:ascii="Times New Roman" w:hAnsi="Times New Roman" w:cs="Times New Roman"/>
          <w:b/>
          <w:bCs/>
          <w:color w:val="000000" w:themeColor="text1"/>
          <w:sz w:val="24"/>
          <w:szCs w:val="24"/>
          <w:rPrChange w:id="426" w:author="Stephen Winslow" w:date="2020-09-02T09:53:00Z">
            <w:rPr>
              <w:rFonts w:ascii="Times New Roman" w:hAnsi="Times New Roman" w:cs="Times New Roman"/>
              <w:color w:val="000000" w:themeColor="text1"/>
              <w:sz w:val="24"/>
              <w:szCs w:val="24"/>
            </w:rPr>
          </w:rPrChange>
        </w:rPr>
        <w:t xml:space="preserve">8. </w:t>
      </w:r>
      <w:r w:rsidR="00F751D1" w:rsidRPr="00AC149B">
        <w:rPr>
          <w:rFonts w:ascii="Times New Roman" w:hAnsi="Times New Roman" w:cs="Times New Roman"/>
          <w:b/>
          <w:bCs/>
          <w:color w:val="000000" w:themeColor="text1"/>
          <w:sz w:val="24"/>
          <w:szCs w:val="24"/>
          <w:rPrChange w:id="427" w:author="Stephen Winslow" w:date="2020-09-02T09:53:00Z">
            <w:rPr>
              <w:rFonts w:ascii="Times New Roman" w:hAnsi="Times New Roman" w:cs="Times New Roman"/>
              <w:color w:val="000000" w:themeColor="text1"/>
              <w:sz w:val="24"/>
              <w:szCs w:val="24"/>
            </w:rPr>
          </w:rPrChange>
        </w:rPr>
        <w:t>Compliance with Law</w:t>
      </w:r>
    </w:p>
    <w:p w14:paraId="1F49E83A" w14:textId="220504CF" w:rsidR="000E5AD1" w:rsidRPr="00B24DB0" w:rsidDel="008970D8" w:rsidRDefault="000E5AD1" w:rsidP="00B24DB0">
      <w:pPr>
        <w:snapToGrid w:val="0"/>
        <w:spacing w:after="240"/>
        <w:rPr>
          <w:del w:id="428" w:author="Stephen Winslow" w:date="2020-09-02T09:57:00Z"/>
          <w:rFonts w:ascii="Times New Roman" w:hAnsi="Times New Roman" w:cs="Times New Roman"/>
          <w:color w:val="000000" w:themeColor="text1"/>
        </w:rPr>
      </w:pPr>
    </w:p>
    <w:p w14:paraId="293BAD04" w14:textId="3B784517"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Each Party shall comply with all applicable laws and shall cooperate with the other Party in</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complying with applicable laws and lawful subpoenas, orders, or investigative demands.</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Without limiting the generality of the foregoing, each Party agrees to enter into all data</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protection agreements required by applicable law with regard to the processing, protection</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and/or transfer of personal data.</w:t>
      </w:r>
    </w:p>
    <w:p w14:paraId="546CB2F4" w14:textId="68FE257D" w:rsidR="000E5AD1" w:rsidRPr="00B24DB0" w:rsidDel="00AA57F1" w:rsidRDefault="000E5AD1" w:rsidP="00B24DB0">
      <w:pPr>
        <w:snapToGrid w:val="0"/>
        <w:spacing w:after="240"/>
        <w:rPr>
          <w:del w:id="429" w:author="Stephen Winslow" w:date="2020-09-02T10:05:00Z"/>
          <w:rFonts w:ascii="Times New Roman" w:hAnsi="Times New Roman" w:cs="Times New Roman"/>
          <w:color w:val="000000" w:themeColor="text1"/>
        </w:rPr>
      </w:pPr>
    </w:p>
    <w:p w14:paraId="71693E94" w14:textId="373880F6" w:rsidR="00F751D1" w:rsidRPr="008970D8" w:rsidRDefault="00674635" w:rsidP="00B24DB0">
      <w:pPr>
        <w:pStyle w:val="Heading2"/>
        <w:snapToGrid w:val="0"/>
        <w:spacing w:before="0" w:after="240"/>
        <w:rPr>
          <w:rFonts w:ascii="Times New Roman" w:hAnsi="Times New Roman" w:cs="Times New Roman"/>
          <w:b/>
          <w:bCs/>
          <w:color w:val="000000" w:themeColor="text1"/>
          <w:sz w:val="24"/>
          <w:szCs w:val="24"/>
          <w:rPrChange w:id="430" w:author="Stephen Winslow" w:date="2020-09-02T09:55:00Z">
            <w:rPr>
              <w:rFonts w:ascii="Times New Roman" w:hAnsi="Times New Roman" w:cs="Times New Roman"/>
              <w:color w:val="000000" w:themeColor="text1"/>
              <w:sz w:val="24"/>
              <w:szCs w:val="24"/>
            </w:rPr>
          </w:rPrChange>
        </w:rPr>
      </w:pPr>
      <w:r w:rsidRPr="008970D8">
        <w:rPr>
          <w:rFonts w:ascii="Times New Roman" w:hAnsi="Times New Roman" w:cs="Times New Roman"/>
          <w:b/>
          <w:bCs/>
          <w:color w:val="000000" w:themeColor="text1"/>
          <w:sz w:val="24"/>
          <w:szCs w:val="24"/>
          <w:rPrChange w:id="431" w:author="Stephen Winslow" w:date="2020-09-02T09:55:00Z">
            <w:rPr>
              <w:rFonts w:ascii="Times New Roman" w:hAnsi="Times New Roman" w:cs="Times New Roman"/>
              <w:color w:val="000000" w:themeColor="text1"/>
              <w:sz w:val="24"/>
              <w:szCs w:val="24"/>
            </w:rPr>
          </w:rPrChange>
        </w:rPr>
        <w:t>9</w:t>
      </w:r>
      <w:r w:rsidR="00F751D1" w:rsidRPr="008970D8">
        <w:rPr>
          <w:rFonts w:ascii="Times New Roman" w:hAnsi="Times New Roman" w:cs="Times New Roman"/>
          <w:b/>
          <w:bCs/>
          <w:color w:val="000000" w:themeColor="text1"/>
          <w:sz w:val="24"/>
          <w:szCs w:val="24"/>
          <w:rPrChange w:id="432" w:author="Stephen Winslow" w:date="2020-09-02T09:55:00Z">
            <w:rPr>
              <w:rFonts w:ascii="Times New Roman" w:hAnsi="Times New Roman" w:cs="Times New Roman"/>
              <w:color w:val="000000" w:themeColor="text1"/>
              <w:sz w:val="24"/>
              <w:szCs w:val="24"/>
            </w:rPr>
          </w:rPrChange>
        </w:rPr>
        <w:t>. Governing Law and Forum</w:t>
      </w:r>
    </w:p>
    <w:p w14:paraId="6D92A295" w14:textId="1FF55686" w:rsidR="00F751D1" w:rsidRPr="00B24DB0" w:rsidDel="008970D8" w:rsidRDefault="00F751D1" w:rsidP="00B24DB0">
      <w:pPr>
        <w:snapToGrid w:val="0"/>
        <w:spacing w:after="240"/>
        <w:rPr>
          <w:del w:id="433" w:author="Stephen Winslow" w:date="2020-09-02T09:57:00Z"/>
          <w:rFonts w:ascii="Times New Roman" w:hAnsi="Times New Roman" w:cs="Times New Roman"/>
          <w:color w:val="000000" w:themeColor="text1"/>
        </w:rPr>
      </w:pPr>
    </w:p>
    <w:p w14:paraId="7E973A52" w14:textId="1BEC0260"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This Agreement is governed by the law of the State of Delaware, without reference to conflict of</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laws principles. </w:t>
      </w:r>
      <w:ins w:id="434" w:author="Stephen Winslow" w:date="2020-09-03T17:09:00Z">
        <w:r w:rsidR="006E11CD">
          <w:rPr>
            <w:rFonts w:ascii="Times New Roman" w:hAnsi="Times New Roman" w:cs="Times New Roman"/>
            <w:color w:val="000000" w:themeColor="text1"/>
          </w:rPr>
          <w:t>Any disputes regarding this Agreement shall be brought in the state or federal courts located in the State of Delaware.</w:t>
        </w:r>
      </w:ins>
    </w:p>
    <w:p w14:paraId="3C73210A" w14:textId="580B7741" w:rsidR="000E5AD1" w:rsidRPr="00B24DB0" w:rsidDel="00AA57F1" w:rsidRDefault="000E5AD1" w:rsidP="00B24DB0">
      <w:pPr>
        <w:snapToGrid w:val="0"/>
        <w:spacing w:after="240"/>
        <w:rPr>
          <w:del w:id="435" w:author="Stephen Winslow" w:date="2020-09-02T10:05:00Z"/>
          <w:rFonts w:ascii="Times New Roman" w:hAnsi="Times New Roman" w:cs="Times New Roman"/>
          <w:color w:val="000000" w:themeColor="text1"/>
        </w:rPr>
      </w:pPr>
    </w:p>
    <w:p w14:paraId="0AA55AE9" w14:textId="6FF8B2B2" w:rsidR="00F751D1" w:rsidRPr="008970D8" w:rsidRDefault="00F751D1" w:rsidP="00B24DB0">
      <w:pPr>
        <w:pStyle w:val="Heading2"/>
        <w:snapToGrid w:val="0"/>
        <w:spacing w:before="0" w:after="240"/>
        <w:rPr>
          <w:rFonts w:ascii="Times New Roman" w:hAnsi="Times New Roman" w:cs="Times New Roman"/>
          <w:b/>
          <w:bCs/>
          <w:color w:val="000000" w:themeColor="text1"/>
          <w:sz w:val="24"/>
          <w:szCs w:val="24"/>
          <w:rPrChange w:id="436" w:author="Stephen Winslow" w:date="2020-09-02T09:55:00Z">
            <w:rPr>
              <w:rFonts w:ascii="Times New Roman" w:hAnsi="Times New Roman" w:cs="Times New Roman"/>
              <w:color w:val="000000" w:themeColor="text1"/>
              <w:sz w:val="24"/>
              <w:szCs w:val="24"/>
            </w:rPr>
          </w:rPrChange>
        </w:rPr>
      </w:pPr>
      <w:r w:rsidRPr="008970D8">
        <w:rPr>
          <w:rFonts w:ascii="Times New Roman" w:hAnsi="Times New Roman" w:cs="Times New Roman"/>
          <w:b/>
          <w:bCs/>
          <w:color w:val="000000" w:themeColor="text1"/>
          <w:sz w:val="24"/>
          <w:szCs w:val="24"/>
          <w:rPrChange w:id="437" w:author="Stephen Winslow" w:date="2020-09-02T09:55:00Z">
            <w:rPr>
              <w:rFonts w:ascii="Times New Roman" w:hAnsi="Times New Roman" w:cs="Times New Roman"/>
              <w:color w:val="000000" w:themeColor="text1"/>
              <w:sz w:val="24"/>
              <w:szCs w:val="24"/>
            </w:rPr>
          </w:rPrChange>
        </w:rPr>
        <w:t>1</w:t>
      </w:r>
      <w:r w:rsidR="00674635" w:rsidRPr="008970D8">
        <w:rPr>
          <w:rFonts w:ascii="Times New Roman" w:hAnsi="Times New Roman" w:cs="Times New Roman"/>
          <w:b/>
          <w:bCs/>
          <w:color w:val="000000" w:themeColor="text1"/>
          <w:sz w:val="24"/>
          <w:szCs w:val="24"/>
          <w:rPrChange w:id="438" w:author="Stephen Winslow" w:date="2020-09-02T09:55:00Z">
            <w:rPr>
              <w:rFonts w:ascii="Times New Roman" w:hAnsi="Times New Roman" w:cs="Times New Roman"/>
              <w:color w:val="000000" w:themeColor="text1"/>
              <w:sz w:val="24"/>
              <w:szCs w:val="24"/>
            </w:rPr>
          </w:rPrChange>
        </w:rPr>
        <w:t>0</w:t>
      </w:r>
      <w:r w:rsidRPr="008970D8">
        <w:rPr>
          <w:rFonts w:ascii="Times New Roman" w:hAnsi="Times New Roman" w:cs="Times New Roman"/>
          <w:b/>
          <w:bCs/>
          <w:color w:val="000000" w:themeColor="text1"/>
          <w:sz w:val="24"/>
          <w:szCs w:val="24"/>
          <w:rPrChange w:id="439" w:author="Stephen Winslow" w:date="2020-09-02T09:55:00Z">
            <w:rPr>
              <w:rFonts w:ascii="Times New Roman" w:hAnsi="Times New Roman" w:cs="Times New Roman"/>
              <w:color w:val="000000" w:themeColor="text1"/>
              <w:sz w:val="24"/>
              <w:szCs w:val="24"/>
            </w:rPr>
          </w:rPrChange>
        </w:rPr>
        <w:t>. Miscellaneous</w:t>
      </w:r>
    </w:p>
    <w:p w14:paraId="472CAC0E" w14:textId="450E738C" w:rsidR="000E5AD1" w:rsidRPr="00B24DB0" w:rsidDel="00AA57F1" w:rsidRDefault="000E5AD1" w:rsidP="00B24DB0">
      <w:pPr>
        <w:snapToGrid w:val="0"/>
        <w:spacing w:after="240"/>
        <w:rPr>
          <w:del w:id="440" w:author="Stephen Winslow" w:date="2020-09-02T10:05:00Z"/>
          <w:rFonts w:ascii="Times New Roman" w:hAnsi="Times New Roman" w:cs="Times New Roman"/>
          <w:color w:val="000000" w:themeColor="text1"/>
        </w:rPr>
      </w:pPr>
    </w:p>
    <w:p w14:paraId="3799E62C" w14:textId="77E9C4F2"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8970D8">
        <w:rPr>
          <w:rFonts w:ascii="Times New Roman" w:hAnsi="Times New Roman" w:cs="Times New Roman"/>
          <w:color w:val="000000" w:themeColor="text1"/>
          <w:u w:val="single"/>
          <w:rPrChange w:id="441" w:author="Stephen Winslow" w:date="2020-09-02T09:57:00Z">
            <w:rPr>
              <w:rFonts w:ascii="Times New Roman" w:hAnsi="Times New Roman" w:cs="Times New Roman"/>
              <w:color w:val="000000" w:themeColor="text1"/>
            </w:rPr>
          </w:rPrChange>
        </w:rPr>
        <w:t>Notice</w:t>
      </w:r>
      <w:del w:id="442" w:author="Stephen Winslow" w:date="2020-09-02T09:55:00Z">
        <w:r w:rsidRPr="00B24DB0" w:rsidDel="008970D8">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Any notice, payment, demand or communication required or permitted to be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delivered or given by the provisions of this Agreement shall be deemed to have been</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effectively delivered or given and received on the date personally or electronically delivered </w:t>
      </w:r>
      <w:ins w:id="443" w:author="Stephen Winslow" w:date="2020-09-02T10:17:00Z">
        <w:r w:rsidR="0020264B">
          <w:rPr>
            <w:rFonts w:ascii="Times New Roman" w:hAnsi="Times New Roman" w:cs="Times New Roman"/>
            <w:color w:val="000000" w:themeColor="text1"/>
          </w:rPr>
          <w:t xml:space="preserve">(including via electronic mail) </w:t>
        </w:r>
      </w:ins>
      <w:r w:rsidRPr="00B24DB0">
        <w:rPr>
          <w:rFonts w:ascii="Times New Roman" w:hAnsi="Times New Roman" w:cs="Times New Roman"/>
          <w:color w:val="000000" w:themeColor="text1"/>
        </w:rPr>
        <w:t>to</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the respective Party to whom it is directed, or when deposited by registered or certified mail,</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with postage and charges prepaid and addressed to the Parties at the addresses set forth</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below opposite their signatures to this Agreement.</w:t>
      </w:r>
    </w:p>
    <w:p w14:paraId="6C7D5380" w14:textId="41761008"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8970D8">
        <w:rPr>
          <w:rFonts w:ascii="Times New Roman" w:hAnsi="Times New Roman" w:cs="Times New Roman"/>
          <w:color w:val="000000" w:themeColor="text1"/>
          <w:u w:val="single"/>
          <w:rPrChange w:id="444" w:author="Stephen Winslow" w:date="2020-09-02T09:57:00Z">
            <w:rPr>
              <w:rFonts w:ascii="Times New Roman" w:hAnsi="Times New Roman" w:cs="Times New Roman"/>
              <w:color w:val="000000" w:themeColor="text1"/>
            </w:rPr>
          </w:rPrChange>
        </w:rPr>
        <w:t>Severability</w:t>
      </w:r>
      <w:del w:id="445" w:author="Stephen Winslow" w:date="2020-09-02T09:55:00Z">
        <w:r w:rsidRPr="00B24DB0" w:rsidDel="008970D8">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If any provision of this Agreement is held invalid, illegal,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unenforceable, the validity, legality, and enforceability of any of the remaining provisions of</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this Agreement shall not in any way be affected or impaired.</w:t>
      </w:r>
    </w:p>
    <w:p w14:paraId="67EB1579" w14:textId="3326937A"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Relationship of the Parties</w:t>
      </w:r>
      <w:del w:id="446" w:author="Stephen Winslow" w:date="2020-09-02T09:55:00Z">
        <w:r w:rsidRPr="00B24DB0" w:rsidDel="008970D8">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This Agreement does not create a partnership, franchise,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joint venture, agency, fiduciary or employment relationship between the Parties. Neither Party</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will represent that it has any authority to assume or create any obligation, express or implied,</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on behalf of the other Party, nor to represent the other Party as agent, employee, franchisee,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or in any other capacity. There are no third-party beneficiaries to this Agreement. Neither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Party shall make any proposals, promises, warranties, guarantees, or representations on</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behalf of the other Party or in the other Party’s name.</w:t>
      </w:r>
    </w:p>
    <w:p w14:paraId="21CCF98B" w14:textId="0F6FDFC6"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Assignment</w:t>
      </w:r>
      <w:del w:id="447" w:author="Stephen Winslow" w:date="2020-09-02T09:55:00Z">
        <w:r w:rsidRPr="00B24DB0" w:rsidDel="008970D8">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xml:space="preserve">. </w:t>
      </w:r>
      <w:r w:rsidR="006669F0" w:rsidRPr="00B24DB0">
        <w:rPr>
          <w:rFonts w:ascii="Times New Roman" w:hAnsi="Times New Roman" w:cs="Times New Roman"/>
          <w:color w:val="000000" w:themeColor="text1"/>
        </w:rPr>
        <w:t xml:space="preserve">Steward may not </w:t>
      </w:r>
      <w:r w:rsidRPr="00B24DB0">
        <w:rPr>
          <w:rFonts w:ascii="Times New Roman" w:hAnsi="Times New Roman" w:cs="Times New Roman"/>
          <w:color w:val="000000" w:themeColor="text1"/>
        </w:rPr>
        <w:t xml:space="preserve">assign or transfer this Agreement without </w:t>
      </w:r>
      <w:r w:rsidR="00674635" w:rsidRPr="00B24DB0">
        <w:rPr>
          <w:rFonts w:ascii="Times New Roman" w:hAnsi="Times New Roman" w:cs="Times New Roman"/>
          <w:color w:val="000000" w:themeColor="text1"/>
        </w:rPr>
        <w:t xml:space="preserve">LFGN’S </w:t>
      </w:r>
      <w:r w:rsidRPr="00B24DB0">
        <w:rPr>
          <w:rFonts w:ascii="Times New Roman" w:hAnsi="Times New Roman" w:cs="Times New Roman"/>
          <w:color w:val="000000" w:themeColor="text1"/>
        </w:rPr>
        <w:t>express prior written consent which will not be unreasonably withheld, provided that no</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such consent is required for an assignment or transfer to a successor in interest by reason of merger or consolidation or sale of all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substantially all of the assets of such Party relating to the subject matter of this Agreement.</w:t>
      </w:r>
    </w:p>
    <w:p w14:paraId="2A50FF02" w14:textId="24A6B3B7"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lastRenderedPageBreak/>
        <w:t>Entire Agreement</w:t>
      </w:r>
      <w:del w:id="448" w:author="Stephen Winslow" w:date="2020-09-02T09:55:00Z">
        <w:r w:rsidRPr="00B24DB0" w:rsidDel="008970D8">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This Agreement, including all documents incorporated into this</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Agreement by reference, constitutes the entire agreement of the Parties with respect to the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subject matter of this Agreement, and supersedes any and all prior agreements and</w:t>
      </w:r>
      <w:r w:rsidR="000E5AD1" w:rsidRPr="00B24DB0">
        <w:rPr>
          <w:rFonts w:ascii="Times New Roman" w:hAnsi="Times New Roman" w:cs="Times New Roman"/>
          <w:color w:val="000000" w:themeColor="text1"/>
        </w:rPr>
        <w:t xml:space="preserve"> u</w:t>
      </w:r>
      <w:r w:rsidRPr="00B24DB0">
        <w:rPr>
          <w:rFonts w:ascii="Times New Roman" w:hAnsi="Times New Roman" w:cs="Times New Roman"/>
          <w:color w:val="000000" w:themeColor="text1"/>
        </w:rPr>
        <w:t>nderstandings of the Parties, whether written or oral, with respect to such subject matter.</w:t>
      </w:r>
    </w:p>
    <w:p w14:paraId="27CF1499" w14:textId="5C7EE9B7"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Counterparts</w:t>
      </w:r>
      <w:del w:id="449" w:author="Stephen Winslow" w:date="2020-09-02T09:55:00Z">
        <w:r w:rsidRPr="00B24DB0" w:rsidDel="008970D8">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This Agreement may be executed in two or more counterparts, each of</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which will be deemed an original, but all of which taken together will constitute one and the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same instrument</w:t>
      </w:r>
    </w:p>
    <w:p w14:paraId="526089AD" w14:textId="51E85ECF"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Survival</w:t>
      </w:r>
      <w:del w:id="450" w:author="Stephen Winslow" w:date="2020-09-02T09:55:00Z">
        <w:r w:rsidRPr="00B24DB0" w:rsidDel="008970D8">
          <w:rPr>
            <w:rFonts w:ascii="Times New Roman" w:hAnsi="Times New Roman" w:cs="Times New Roman"/>
            <w:color w:val="000000" w:themeColor="text1"/>
          </w:rPr>
          <w:delText xml:space="preserve"> </w:delText>
        </w:r>
      </w:del>
      <w:r w:rsidRPr="00B24DB0">
        <w:rPr>
          <w:rFonts w:ascii="Times New Roman" w:hAnsi="Times New Roman" w:cs="Times New Roman"/>
          <w:color w:val="000000" w:themeColor="text1"/>
        </w:rPr>
        <w:t>. Any terms that by their nature survive termination or expiration of this</w:t>
      </w:r>
      <w:r w:rsidR="00674635"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Agreement shall survive.</w:t>
      </w:r>
    </w:p>
    <w:p w14:paraId="1F0CF4D4" w14:textId="7DB60A25" w:rsidR="000E5AD1" w:rsidRPr="00B24DB0" w:rsidDel="00AA57F1" w:rsidRDefault="000E5AD1" w:rsidP="00B24DB0">
      <w:pPr>
        <w:snapToGrid w:val="0"/>
        <w:spacing w:after="240"/>
        <w:rPr>
          <w:del w:id="451" w:author="Stephen Winslow" w:date="2020-09-02T10:06:00Z"/>
          <w:rFonts w:ascii="Times New Roman" w:hAnsi="Times New Roman" w:cs="Times New Roman"/>
          <w:color w:val="000000" w:themeColor="text1"/>
        </w:rPr>
      </w:pPr>
    </w:p>
    <w:p w14:paraId="6782A337" w14:textId="5A8A07A9" w:rsidR="00F751D1" w:rsidRPr="008970D8" w:rsidRDefault="00F751D1" w:rsidP="00B24DB0">
      <w:pPr>
        <w:pStyle w:val="Heading2"/>
        <w:snapToGrid w:val="0"/>
        <w:spacing w:before="0" w:after="240"/>
        <w:rPr>
          <w:rFonts w:ascii="Times New Roman" w:hAnsi="Times New Roman" w:cs="Times New Roman"/>
          <w:b/>
          <w:bCs/>
          <w:color w:val="000000" w:themeColor="text1"/>
          <w:sz w:val="24"/>
          <w:szCs w:val="24"/>
          <w:rPrChange w:id="452" w:author="Stephen Winslow" w:date="2020-09-02T09:55:00Z">
            <w:rPr>
              <w:rFonts w:ascii="Times New Roman" w:hAnsi="Times New Roman" w:cs="Times New Roman"/>
              <w:color w:val="000000" w:themeColor="text1"/>
              <w:sz w:val="24"/>
              <w:szCs w:val="24"/>
            </w:rPr>
          </w:rPrChange>
        </w:rPr>
      </w:pPr>
      <w:r w:rsidRPr="008970D8">
        <w:rPr>
          <w:rFonts w:ascii="Times New Roman" w:hAnsi="Times New Roman" w:cs="Times New Roman"/>
          <w:b/>
          <w:bCs/>
          <w:color w:val="000000" w:themeColor="text1"/>
          <w:sz w:val="24"/>
          <w:szCs w:val="24"/>
          <w:rPrChange w:id="453" w:author="Stephen Winslow" w:date="2020-09-02T09:55:00Z">
            <w:rPr>
              <w:rFonts w:ascii="Times New Roman" w:hAnsi="Times New Roman" w:cs="Times New Roman"/>
              <w:color w:val="000000" w:themeColor="text1"/>
              <w:sz w:val="24"/>
              <w:szCs w:val="24"/>
            </w:rPr>
          </w:rPrChange>
        </w:rPr>
        <w:t>1</w:t>
      </w:r>
      <w:r w:rsidR="00CD6829" w:rsidRPr="008970D8">
        <w:rPr>
          <w:rFonts w:ascii="Times New Roman" w:hAnsi="Times New Roman" w:cs="Times New Roman"/>
          <w:b/>
          <w:bCs/>
          <w:color w:val="000000" w:themeColor="text1"/>
          <w:sz w:val="24"/>
          <w:szCs w:val="24"/>
          <w:rPrChange w:id="454" w:author="Stephen Winslow" w:date="2020-09-02T09:55:00Z">
            <w:rPr>
              <w:rFonts w:ascii="Times New Roman" w:hAnsi="Times New Roman" w:cs="Times New Roman"/>
              <w:color w:val="000000" w:themeColor="text1"/>
              <w:sz w:val="24"/>
              <w:szCs w:val="24"/>
            </w:rPr>
          </w:rPrChange>
        </w:rPr>
        <w:t>1</w:t>
      </w:r>
      <w:r w:rsidRPr="008970D8">
        <w:rPr>
          <w:rFonts w:ascii="Times New Roman" w:hAnsi="Times New Roman" w:cs="Times New Roman"/>
          <w:b/>
          <w:bCs/>
          <w:color w:val="000000" w:themeColor="text1"/>
          <w:sz w:val="24"/>
          <w:szCs w:val="24"/>
          <w:rPrChange w:id="455" w:author="Stephen Winslow" w:date="2020-09-02T09:55:00Z">
            <w:rPr>
              <w:rFonts w:ascii="Times New Roman" w:hAnsi="Times New Roman" w:cs="Times New Roman"/>
              <w:color w:val="000000" w:themeColor="text1"/>
              <w:sz w:val="24"/>
              <w:szCs w:val="24"/>
            </w:rPr>
          </w:rPrChange>
        </w:rPr>
        <w:t>. Signatures</w:t>
      </w:r>
    </w:p>
    <w:p w14:paraId="69C96D35" w14:textId="5142A8DF"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The Parties hereto have caused this Agreement to be executed by their duly authorized</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representatives as of the Effective Date.</w:t>
      </w:r>
    </w:p>
    <w:p w14:paraId="7DFB496D" w14:textId="481647A4" w:rsidR="000E5AD1" w:rsidRPr="00B24DB0" w:rsidRDefault="008B5C6F" w:rsidP="001358D2">
      <w:pPr>
        <w:snapToGrid w:val="0"/>
        <w:spacing w:after="240"/>
        <w:jc w:val="center"/>
        <w:rPr>
          <w:rFonts w:ascii="Times New Roman" w:hAnsi="Times New Roman" w:cs="Times New Roman"/>
          <w:color w:val="000000" w:themeColor="text1"/>
        </w:rPr>
        <w:pPrChange w:id="456" w:author="Scott Nicholas" w:date="2020-09-24T09:55:00Z">
          <w:pPr>
            <w:snapToGrid w:val="0"/>
            <w:spacing w:after="240"/>
          </w:pPr>
        </w:pPrChange>
      </w:pPr>
      <w:ins w:id="457" w:author="Michael Dolan Jr" w:date="2020-09-18T09:01:00Z">
        <w:r>
          <w:rPr>
            <w:rFonts w:ascii="Times New Roman" w:hAnsi="Times New Roman" w:cs="Times New Roman"/>
            <w:color w:val="000000" w:themeColor="text1"/>
          </w:rPr>
          <w:t>[REST OF PAGE INTENTIONALLY LEFT BLANK]</w:t>
        </w:r>
      </w:ins>
    </w:p>
    <w:p w14:paraId="0B282E68" w14:textId="77777777" w:rsidR="008B5C6F" w:rsidRDefault="008B5C6F">
      <w:pPr>
        <w:rPr>
          <w:ins w:id="458" w:author="Michael Dolan Jr" w:date="2020-09-18T09:02:00Z"/>
          <w:rFonts w:ascii="Times New Roman" w:hAnsi="Times New Roman" w:cs="Times New Roman"/>
          <w:b/>
          <w:bCs/>
          <w:color w:val="000000" w:themeColor="text1"/>
        </w:rPr>
      </w:pPr>
      <w:ins w:id="459" w:author="Michael Dolan Jr" w:date="2020-09-18T09:02:00Z">
        <w:r>
          <w:rPr>
            <w:rFonts w:ascii="Times New Roman" w:hAnsi="Times New Roman" w:cs="Times New Roman"/>
            <w:b/>
            <w:bCs/>
            <w:color w:val="000000" w:themeColor="text1"/>
          </w:rPr>
          <w:br w:type="page"/>
        </w:r>
      </w:ins>
    </w:p>
    <w:p w14:paraId="4CA08B8C" w14:textId="05FCD271" w:rsidR="008B5C6F" w:rsidRDefault="008B5C6F" w:rsidP="00B24DB0">
      <w:pPr>
        <w:snapToGrid w:val="0"/>
        <w:spacing w:after="240"/>
        <w:rPr>
          <w:ins w:id="460" w:author="Michael Dolan Jr" w:date="2020-09-18T09:02:00Z"/>
          <w:rFonts w:ascii="Times New Roman" w:hAnsi="Times New Roman" w:cs="Times New Roman"/>
          <w:b/>
          <w:bCs/>
          <w:color w:val="000000" w:themeColor="text1"/>
        </w:rPr>
      </w:pPr>
      <w:commentRangeStart w:id="461"/>
      <w:ins w:id="462" w:author="Michael Dolan Jr" w:date="2020-09-18T09:02:00Z">
        <w:r>
          <w:rPr>
            <w:rFonts w:ascii="Times New Roman" w:hAnsi="Times New Roman" w:cs="Times New Roman"/>
            <w:b/>
            <w:bCs/>
            <w:color w:val="000000" w:themeColor="text1"/>
          </w:rPr>
          <w:lastRenderedPageBreak/>
          <w:t>STEWARD</w:t>
        </w:r>
        <w:del w:id="463" w:author="Scott Nicholas" w:date="2020-09-24T14:58:00Z">
          <w:r w:rsidDel="00517FD4">
            <w:rPr>
              <w:rFonts w:ascii="Times New Roman" w:hAnsi="Times New Roman" w:cs="Times New Roman"/>
              <w:b/>
              <w:bCs/>
              <w:color w:val="000000" w:themeColor="text1"/>
            </w:rPr>
            <w:delText xml:space="preserve"> COMPANY</w:delText>
          </w:r>
        </w:del>
        <w:r>
          <w:rPr>
            <w:rFonts w:ascii="Times New Roman" w:hAnsi="Times New Roman" w:cs="Times New Roman"/>
            <w:b/>
            <w:bCs/>
            <w:color w:val="000000" w:themeColor="text1"/>
          </w:rPr>
          <w:t>: ______________</w:t>
        </w:r>
        <w:commentRangeEnd w:id="461"/>
        <w:r>
          <w:rPr>
            <w:rStyle w:val="CommentReference"/>
          </w:rPr>
          <w:commentReference w:id="461"/>
        </w:r>
      </w:ins>
    </w:p>
    <w:p w14:paraId="60F7B2CF" w14:textId="7448645B" w:rsidR="008B5C6F" w:rsidRDefault="008B5C6F" w:rsidP="00B24DB0">
      <w:pPr>
        <w:snapToGrid w:val="0"/>
        <w:spacing w:after="240"/>
        <w:rPr>
          <w:ins w:id="464" w:author="Scott Nicholas" w:date="2020-09-24T14:52:00Z"/>
          <w:rFonts w:ascii="Times New Roman" w:hAnsi="Times New Roman" w:cs="Times New Roman"/>
          <w:b/>
          <w:bCs/>
          <w:color w:val="000000" w:themeColor="text1"/>
        </w:rPr>
      </w:pPr>
    </w:p>
    <w:p w14:paraId="730480F5" w14:textId="2FE52D04" w:rsidR="00395D84" w:rsidRPr="006D44E4" w:rsidRDefault="00395D84" w:rsidP="00395D84">
      <w:pPr>
        <w:pStyle w:val="BodyText"/>
        <w:spacing w:before="90"/>
        <w:ind w:left="100" w:right="462"/>
        <w:jc w:val="both"/>
        <w:rPr>
          <w:ins w:id="465" w:author="Scott Nicholas" w:date="2020-09-24T14:53:00Z"/>
        </w:rPr>
      </w:pPr>
      <w:ins w:id="466" w:author="Scott Nicholas" w:date="2020-09-24T14:53:00Z">
        <w:r w:rsidRPr="006D44E4">
          <w:t xml:space="preserve">By signing below, the </w:t>
        </w:r>
        <w:r>
          <w:t>Steward</w:t>
        </w:r>
        <w:r w:rsidRPr="006D44E4">
          <w:t xml:space="preserve"> acknowledges and agrees that, when signed and accepted by the LF</w:t>
        </w:r>
        <w:r>
          <w:t>GN</w:t>
        </w:r>
        <w:r w:rsidRPr="006D44E4">
          <w:t xml:space="preserve">, this Agreement represents a binding contract between the </w:t>
        </w:r>
      </w:ins>
      <w:ins w:id="467" w:author="Scott Nicholas" w:date="2020-09-24T14:57:00Z">
        <w:r w:rsidR="00517FD4">
          <w:t>P</w:t>
        </w:r>
      </w:ins>
      <w:ins w:id="468" w:author="Scott Nicholas" w:date="2020-09-24T14:53:00Z">
        <w:r w:rsidRPr="006D44E4">
          <w:t xml:space="preserve">arties and commits the </w:t>
        </w:r>
      </w:ins>
      <w:ins w:id="469" w:author="Scott Nicholas" w:date="2020-09-24T14:57:00Z">
        <w:r w:rsidR="00517FD4">
          <w:t>Steward</w:t>
        </w:r>
      </w:ins>
      <w:ins w:id="470" w:author="Scott Nicholas" w:date="2020-09-24T14:53:00Z">
        <w:r w:rsidRPr="006D44E4">
          <w:t xml:space="preserve"> to these terms and obligations:</w:t>
        </w:r>
      </w:ins>
    </w:p>
    <w:p w14:paraId="0ED42467" w14:textId="77777777" w:rsidR="00395D84" w:rsidRPr="006D44E4" w:rsidRDefault="00395D84" w:rsidP="00395D84">
      <w:pPr>
        <w:pStyle w:val="BodyText"/>
        <w:rPr>
          <w:ins w:id="471" w:author="Scott Nicholas" w:date="2020-09-24T14:53:00Z"/>
        </w:rPr>
      </w:pPr>
    </w:p>
    <w:p w14:paraId="7B853E62" w14:textId="079509B4" w:rsidR="00395D84" w:rsidRPr="006D44E4" w:rsidRDefault="00395D84" w:rsidP="00395D84">
      <w:pPr>
        <w:pStyle w:val="BodyText"/>
        <w:tabs>
          <w:tab w:val="left" w:pos="5141"/>
        </w:tabs>
        <w:ind w:left="100"/>
        <w:jc w:val="both"/>
        <w:rPr>
          <w:ins w:id="472" w:author="Scott Nicholas" w:date="2020-09-24T14:53:00Z"/>
        </w:rPr>
      </w:pPr>
      <w:ins w:id="473" w:author="Scott Nicholas" w:date="2020-09-24T14:53:00Z">
        <w:r w:rsidRPr="006D44E4">
          <w:t>Authorized Representative</w:t>
        </w:r>
        <w:r w:rsidRPr="006D44E4">
          <w:rPr>
            <w:spacing w:val="-4"/>
          </w:rPr>
          <w:t xml:space="preserve"> </w:t>
        </w:r>
        <w:r w:rsidRPr="006D44E4">
          <w:t>of</w:t>
        </w:r>
        <w:r w:rsidRPr="006D44E4">
          <w:rPr>
            <w:spacing w:val="-2"/>
          </w:rPr>
          <w:t xml:space="preserve"> </w:t>
        </w:r>
        <w:r>
          <w:t>Steward</w:t>
        </w:r>
        <w:r w:rsidRPr="006D44E4">
          <w:t>:</w:t>
        </w:r>
        <w:r w:rsidRPr="006D44E4">
          <w:tab/>
          <w:t>Accepted:</w:t>
        </w:r>
      </w:ins>
    </w:p>
    <w:p w14:paraId="41B733EE" w14:textId="77777777" w:rsidR="00395D84" w:rsidRPr="006D44E4" w:rsidRDefault="00395D84" w:rsidP="00395D84">
      <w:pPr>
        <w:pStyle w:val="BodyText"/>
        <w:rPr>
          <w:ins w:id="474" w:author="Scott Nicholas" w:date="2020-09-24T14:53:00Z"/>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395D84" w14:paraId="4F30B60F" w14:textId="77777777" w:rsidTr="009937A4">
        <w:trPr>
          <w:trHeight w:val="501"/>
          <w:ins w:id="475" w:author="Scott Nicholas" w:date="2020-09-24T14:53:00Z"/>
        </w:trPr>
        <w:tc>
          <w:tcPr>
            <w:tcW w:w="4501" w:type="dxa"/>
            <w:tcBorders>
              <w:bottom w:val="single" w:sz="4" w:space="0" w:color="000000"/>
            </w:tcBorders>
          </w:tcPr>
          <w:p w14:paraId="2C5014E4" w14:textId="77777777" w:rsidR="00395D84" w:rsidRDefault="00395D84" w:rsidP="009937A4">
            <w:pPr>
              <w:pStyle w:val="TableParagraph"/>
              <w:ind w:left="0"/>
              <w:rPr>
                <w:ins w:id="476" w:author="Scott Nicholas" w:date="2020-09-24T14:53:00Z"/>
                <w:sz w:val="24"/>
              </w:rPr>
            </w:pPr>
          </w:p>
        </w:tc>
        <w:tc>
          <w:tcPr>
            <w:tcW w:w="540" w:type="dxa"/>
          </w:tcPr>
          <w:p w14:paraId="173E4A18" w14:textId="77777777" w:rsidR="00395D84" w:rsidRDefault="00395D84" w:rsidP="009937A4">
            <w:pPr>
              <w:pStyle w:val="TableParagraph"/>
              <w:ind w:left="0"/>
              <w:rPr>
                <w:ins w:id="477" w:author="Scott Nicholas" w:date="2020-09-24T14:53:00Z"/>
                <w:sz w:val="24"/>
              </w:rPr>
            </w:pPr>
          </w:p>
        </w:tc>
        <w:tc>
          <w:tcPr>
            <w:tcW w:w="4515" w:type="dxa"/>
          </w:tcPr>
          <w:p w14:paraId="4BAD3756" w14:textId="3CA5E808" w:rsidR="00395D84" w:rsidRPr="00395D84" w:rsidRDefault="00395D84" w:rsidP="009937A4">
            <w:pPr>
              <w:pStyle w:val="TableParagraph"/>
              <w:spacing w:line="266" w:lineRule="exact"/>
              <w:ind w:left="-1"/>
              <w:rPr>
                <w:ins w:id="478" w:author="Scott Nicholas" w:date="2020-09-24T14:53:00Z"/>
                <w:b/>
                <w:bCs/>
                <w:sz w:val="24"/>
                <w:rPrChange w:id="479" w:author="Scott Nicholas" w:date="2020-09-24T14:54:00Z">
                  <w:rPr>
                    <w:ins w:id="480" w:author="Scott Nicholas" w:date="2020-09-24T14:53:00Z"/>
                    <w:sz w:val="24"/>
                  </w:rPr>
                </w:rPrChange>
              </w:rPr>
            </w:pPr>
            <w:ins w:id="481" w:author="Scott Nicholas" w:date="2020-09-24T14:53:00Z">
              <w:r w:rsidRPr="00395D84">
                <w:rPr>
                  <w:b/>
                  <w:bCs/>
                  <w:sz w:val="24"/>
                  <w:rPrChange w:id="482" w:author="Scott Nicholas" w:date="2020-09-24T14:54:00Z">
                    <w:rPr>
                      <w:sz w:val="24"/>
                    </w:rPr>
                  </w:rPrChange>
                </w:rPr>
                <w:t>LF GOVERNANCE NETWORKS, INC.</w:t>
              </w:r>
            </w:ins>
          </w:p>
        </w:tc>
      </w:tr>
      <w:tr w:rsidR="00395D84" w14:paraId="335453E1" w14:textId="77777777" w:rsidTr="009937A4">
        <w:trPr>
          <w:trHeight w:val="993"/>
          <w:ins w:id="483" w:author="Scott Nicholas" w:date="2020-09-24T14:53:00Z"/>
        </w:trPr>
        <w:tc>
          <w:tcPr>
            <w:tcW w:w="4501" w:type="dxa"/>
            <w:tcBorders>
              <w:top w:val="single" w:sz="4" w:space="0" w:color="000000"/>
              <w:bottom w:val="single" w:sz="4" w:space="0" w:color="000000"/>
            </w:tcBorders>
          </w:tcPr>
          <w:p w14:paraId="1AC532CC" w14:textId="29C774B1" w:rsidR="00395D84" w:rsidRDefault="00395D84" w:rsidP="009937A4">
            <w:pPr>
              <w:pStyle w:val="TableParagraph"/>
              <w:spacing w:line="253" w:lineRule="exact"/>
              <w:ind w:left="0"/>
              <w:rPr>
                <w:ins w:id="484" w:author="Scott Nicholas" w:date="2020-09-24T14:53:00Z"/>
                <w:sz w:val="24"/>
              </w:rPr>
            </w:pPr>
            <w:ins w:id="485" w:author="Scott Nicholas" w:date="2020-09-24T14:53:00Z">
              <w:r>
                <w:rPr>
                  <w:sz w:val="24"/>
                </w:rPr>
                <w:t xml:space="preserve">(Print </w:t>
              </w:r>
            </w:ins>
            <w:ins w:id="486" w:author="Scott Nicholas" w:date="2020-09-24T14:54:00Z">
              <w:r>
                <w:rPr>
                  <w:sz w:val="24"/>
                </w:rPr>
                <w:t>Steward</w:t>
              </w:r>
            </w:ins>
            <w:ins w:id="487" w:author="Scott Nicholas" w:date="2020-09-24T14:53:00Z">
              <w:r>
                <w:rPr>
                  <w:sz w:val="24"/>
                </w:rPr>
                <w:t xml:space="preserve"> Name)</w:t>
              </w:r>
            </w:ins>
          </w:p>
        </w:tc>
        <w:tc>
          <w:tcPr>
            <w:tcW w:w="540" w:type="dxa"/>
          </w:tcPr>
          <w:p w14:paraId="1A3A6B51" w14:textId="77777777" w:rsidR="00395D84" w:rsidRDefault="00395D84" w:rsidP="009937A4">
            <w:pPr>
              <w:pStyle w:val="TableParagraph"/>
              <w:ind w:left="0"/>
              <w:rPr>
                <w:ins w:id="488" w:author="Scott Nicholas" w:date="2020-09-24T14:53:00Z"/>
                <w:sz w:val="24"/>
              </w:rPr>
            </w:pPr>
          </w:p>
        </w:tc>
        <w:tc>
          <w:tcPr>
            <w:tcW w:w="4515" w:type="dxa"/>
            <w:tcBorders>
              <w:bottom w:val="single" w:sz="4" w:space="0" w:color="000000"/>
            </w:tcBorders>
          </w:tcPr>
          <w:p w14:paraId="4E33C689" w14:textId="77777777" w:rsidR="00395D84" w:rsidRDefault="00395D84" w:rsidP="009937A4">
            <w:pPr>
              <w:pStyle w:val="TableParagraph"/>
              <w:ind w:left="0"/>
              <w:rPr>
                <w:ins w:id="489" w:author="Scott Nicholas" w:date="2020-09-24T14:53:00Z"/>
                <w:sz w:val="24"/>
              </w:rPr>
            </w:pPr>
          </w:p>
        </w:tc>
      </w:tr>
      <w:tr w:rsidR="00395D84" w14:paraId="4F810517" w14:textId="77777777" w:rsidTr="009937A4">
        <w:trPr>
          <w:trHeight w:val="745"/>
          <w:ins w:id="490" w:author="Scott Nicholas" w:date="2020-09-24T14:53:00Z"/>
        </w:trPr>
        <w:tc>
          <w:tcPr>
            <w:tcW w:w="4501" w:type="dxa"/>
            <w:tcBorders>
              <w:top w:val="single" w:sz="4" w:space="0" w:color="000000"/>
              <w:bottom w:val="single" w:sz="4" w:space="0" w:color="000000"/>
            </w:tcBorders>
          </w:tcPr>
          <w:p w14:paraId="4522BDF9" w14:textId="77777777" w:rsidR="00395D84" w:rsidRDefault="00395D84" w:rsidP="009937A4">
            <w:pPr>
              <w:pStyle w:val="TableParagraph"/>
              <w:spacing w:line="253" w:lineRule="exact"/>
              <w:ind w:left="0"/>
              <w:rPr>
                <w:ins w:id="491" w:author="Scott Nicholas" w:date="2020-09-24T14:53:00Z"/>
                <w:sz w:val="24"/>
              </w:rPr>
            </w:pPr>
            <w:ins w:id="492" w:author="Scott Nicholas" w:date="2020-09-24T14:53:00Z">
              <w:r>
                <w:rPr>
                  <w:sz w:val="24"/>
                </w:rPr>
                <w:t>Signature</w:t>
              </w:r>
            </w:ins>
          </w:p>
        </w:tc>
        <w:tc>
          <w:tcPr>
            <w:tcW w:w="540" w:type="dxa"/>
          </w:tcPr>
          <w:p w14:paraId="60DECE20" w14:textId="77777777" w:rsidR="00395D84" w:rsidRDefault="00395D84" w:rsidP="009937A4">
            <w:pPr>
              <w:pStyle w:val="TableParagraph"/>
              <w:ind w:left="0"/>
              <w:rPr>
                <w:ins w:id="493" w:author="Scott Nicholas" w:date="2020-09-24T14:53:00Z"/>
                <w:sz w:val="24"/>
              </w:rPr>
            </w:pPr>
          </w:p>
        </w:tc>
        <w:tc>
          <w:tcPr>
            <w:tcW w:w="4515" w:type="dxa"/>
            <w:tcBorders>
              <w:top w:val="single" w:sz="4" w:space="0" w:color="000000"/>
              <w:bottom w:val="single" w:sz="4" w:space="0" w:color="000000"/>
            </w:tcBorders>
          </w:tcPr>
          <w:p w14:paraId="5E968534" w14:textId="77777777" w:rsidR="00395D84" w:rsidRDefault="00395D84" w:rsidP="009937A4">
            <w:pPr>
              <w:pStyle w:val="TableParagraph"/>
              <w:spacing w:line="253" w:lineRule="exact"/>
              <w:ind w:left="-1"/>
              <w:rPr>
                <w:ins w:id="494" w:author="Scott Nicholas" w:date="2020-09-24T14:53:00Z"/>
                <w:sz w:val="24"/>
              </w:rPr>
            </w:pPr>
            <w:ins w:id="495" w:author="Scott Nicholas" w:date="2020-09-24T14:53:00Z">
              <w:r>
                <w:rPr>
                  <w:sz w:val="24"/>
                </w:rPr>
                <w:t>Signature</w:t>
              </w:r>
            </w:ins>
          </w:p>
        </w:tc>
      </w:tr>
      <w:tr w:rsidR="00395D84" w14:paraId="5727A002" w14:textId="77777777" w:rsidTr="009937A4">
        <w:trPr>
          <w:trHeight w:val="744"/>
          <w:ins w:id="496" w:author="Scott Nicholas" w:date="2020-09-24T14:53:00Z"/>
        </w:trPr>
        <w:tc>
          <w:tcPr>
            <w:tcW w:w="4501" w:type="dxa"/>
            <w:tcBorders>
              <w:top w:val="single" w:sz="4" w:space="0" w:color="000000"/>
              <w:bottom w:val="single" w:sz="4" w:space="0" w:color="000000"/>
            </w:tcBorders>
          </w:tcPr>
          <w:p w14:paraId="23AD1E18" w14:textId="77777777" w:rsidR="00395D84" w:rsidRDefault="00395D84" w:rsidP="009937A4">
            <w:pPr>
              <w:pStyle w:val="TableParagraph"/>
              <w:spacing w:line="253" w:lineRule="exact"/>
              <w:ind w:left="0"/>
              <w:rPr>
                <w:ins w:id="497" w:author="Scott Nicholas" w:date="2020-09-24T14:53:00Z"/>
                <w:sz w:val="24"/>
              </w:rPr>
            </w:pPr>
            <w:ins w:id="498" w:author="Scott Nicholas" w:date="2020-09-24T14:53:00Z">
              <w:r>
                <w:rPr>
                  <w:sz w:val="24"/>
                </w:rPr>
                <w:t>Name</w:t>
              </w:r>
            </w:ins>
          </w:p>
        </w:tc>
        <w:tc>
          <w:tcPr>
            <w:tcW w:w="540" w:type="dxa"/>
          </w:tcPr>
          <w:p w14:paraId="43685749" w14:textId="77777777" w:rsidR="00395D84" w:rsidRDefault="00395D84" w:rsidP="009937A4">
            <w:pPr>
              <w:pStyle w:val="TableParagraph"/>
              <w:ind w:left="0"/>
              <w:rPr>
                <w:ins w:id="499" w:author="Scott Nicholas" w:date="2020-09-24T14:53:00Z"/>
                <w:sz w:val="24"/>
              </w:rPr>
            </w:pPr>
          </w:p>
        </w:tc>
        <w:tc>
          <w:tcPr>
            <w:tcW w:w="4515" w:type="dxa"/>
            <w:tcBorders>
              <w:top w:val="single" w:sz="4" w:space="0" w:color="000000"/>
              <w:bottom w:val="single" w:sz="4" w:space="0" w:color="000000"/>
            </w:tcBorders>
          </w:tcPr>
          <w:p w14:paraId="14E959D3" w14:textId="77777777" w:rsidR="00395D84" w:rsidRDefault="00395D84" w:rsidP="009937A4">
            <w:pPr>
              <w:pStyle w:val="TableParagraph"/>
              <w:spacing w:line="253" w:lineRule="exact"/>
              <w:ind w:left="-1"/>
              <w:rPr>
                <w:ins w:id="500" w:author="Scott Nicholas" w:date="2020-09-24T14:53:00Z"/>
                <w:sz w:val="24"/>
              </w:rPr>
            </w:pPr>
            <w:ins w:id="501" w:author="Scott Nicholas" w:date="2020-09-24T14:53:00Z">
              <w:r>
                <w:rPr>
                  <w:sz w:val="24"/>
                </w:rPr>
                <w:t>Name</w:t>
              </w:r>
            </w:ins>
          </w:p>
        </w:tc>
      </w:tr>
      <w:tr w:rsidR="00395D84" w14:paraId="52E21BA9" w14:textId="77777777" w:rsidTr="009937A4">
        <w:trPr>
          <w:trHeight w:val="746"/>
          <w:ins w:id="502" w:author="Scott Nicholas" w:date="2020-09-24T14:53:00Z"/>
        </w:trPr>
        <w:tc>
          <w:tcPr>
            <w:tcW w:w="4501" w:type="dxa"/>
            <w:tcBorders>
              <w:top w:val="single" w:sz="4" w:space="0" w:color="000000"/>
              <w:bottom w:val="single" w:sz="4" w:space="0" w:color="000000"/>
            </w:tcBorders>
          </w:tcPr>
          <w:p w14:paraId="26325AF3" w14:textId="77777777" w:rsidR="00395D84" w:rsidRDefault="00395D84" w:rsidP="009937A4">
            <w:pPr>
              <w:pStyle w:val="TableParagraph"/>
              <w:spacing w:line="253" w:lineRule="exact"/>
              <w:ind w:left="0"/>
              <w:rPr>
                <w:ins w:id="503" w:author="Scott Nicholas" w:date="2020-09-24T14:53:00Z"/>
                <w:sz w:val="24"/>
              </w:rPr>
            </w:pPr>
            <w:ins w:id="504" w:author="Scott Nicholas" w:date="2020-09-24T14:53:00Z">
              <w:r>
                <w:rPr>
                  <w:sz w:val="24"/>
                </w:rPr>
                <w:t>Title</w:t>
              </w:r>
            </w:ins>
          </w:p>
        </w:tc>
        <w:tc>
          <w:tcPr>
            <w:tcW w:w="540" w:type="dxa"/>
          </w:tcPr>
          <w:p w14:paraId="74D7D72B" w14:textId="77777777" w:rsidR="00395D84" w:rsidRDefault="00395D84" w:rsidP="009937A4">
            <w:pPr>
              <w:pStyle w:val="TableParagraph"/>
              <w:ind w:left="0"/>
              <w:rPr>
                <w:ins w:id="505" w:author="Scott Nicholas" w:date="2020-09-24T14:53:00Z"/>
                <w:sz w:val="24"/>
              </w:rPr>
            </w:pPr>
          </w:p>
        </w:tc>
        <w:tc>
          <w:tcPr>
            <w:tcW w:w="4515" w:type="dxa"/>
            <w:tcBorders>
              <w:top w:val="single" w:sz="4" w:space="0" w:color="000000"/>
              <w:bottom w:val="single" w:sz="4" w:space="0" w:color="000000"/>
            </w:tcBorders>
          </w:tcPr>
          <w:p w14:paraId="176683FC" w14:textId="77777777" w:rsidR="00395D84" w:rsidRDefault="00395D84" w:rsidP="009937A4">
            <w:pPr>
              <w:pStyle w:val="TableParagraph"/>
              <w:spacing w:line="253" w:lineRule="exact"/>
              <w:ind w:left="-1"/>
              <w:rPr>
                <w:ins w:id="506" w:author="Scott Nicholas" w:date="2020-09-24T14:53:00Z"/>
                <w:sz w:val="24"/>
              </w:rPr>
            </w:pPr>
            <w:ins w:id="507" w:author="Scott Nicholas" w:date="2020-09-24T14:53:00Z">
              <w:r>
                <w:rPr>
                  <w:sz w:val="24"/>
                </w:rPr>
                <w:t>Title</w:t>
              </w:r>
            </w:ins>
          </w:p>
        </w:tc>
      </w:tr>
      <w:tr w:rsidR="00395D84" w14:paraId="489F48C1" w14:textId="77777777" w:rsidTr="009937A4">
        <w:trPr>
          <w:trHeight w:val="260"/>
          <w:ins w:id="508" w:author="Scott Nicholas" w:date="2020-09-24T14:53:00Z"/>
        </w:trPr>
        <w:tc>
          <w:tcPr>
            <w:tcW w:w="4501" w:type="dxa"/>
            <w:tcBorders>
              <w:top w:val="single" w:sz="4" w:space="0" w:color="000000"/>
            </w:tcBorders>
          </w:tcPr>
          <w:p w14:paraId="474BF650" w14:textId="77777777" w:rsidR="00395D84" w:rsidRDefault="00395D84" w:rsidP="009937A4">
            <w:pPr>
              <w:pStyle w:val="TableParagraph"/>
              <w:spacing w:line="233" w:lineRule="exact"/>
              <w:ind w:left="0"/>
              <w:rPr>
                <w:ins w:id="509" w:author="Scott Nicholas" w:date="2020-09-24T14:53:00Z"/>
                <w:sz w:val="24"/>
              </w:rPr>
            </w:pPr>
            <w:ins w:id="510" w:author="Scott Nicholas" w:date="2020-09-24T14:53:00Z">
              <w:r>
                <w:rPr>
                  <w:sz w:val="24"/>
                </w:rPr>
                <w:t>Date</w:t>
              </w:r>
            </w:ins>
          </w:p>
        </w:tc>
        <w:tc>
          <w:tcPr>
            <w:tcW w:w="540" w:type="dxa"/>
          </w:tcPr>
          <w:p w14:paraId="483545AF" w14:textId="77777777" w:rsidR="00395D84" w:rsidRPr="006D44E4" w:rsidRDefault="00395D84" w:rsidP="009937A4">
            <w:pPr>
              <w:pStyle w:val="TableParagraph"/>
              <w:ind w:left="0"/>
              <w:rPr>
                <w:ins w:id="511" w:author="Scott Nicholas" w:date="2020-09-24T14:53:00Z"/>
                <w:sz w:val="18"/>
              </w:rPr>
            </w:pPr>
          </w:p>
        </w:tc>
        <w:tc>
          <w:tcPr>
            <w:tcW w:w="4515" w:type="dxa"/>
            <w:tcBorders>
              <w:top w:val="single" w:sz="4" w:space="0" w:color="000000"/>
            </w:tcBorders>
          </w:tcPr>
          <w:p w14:paraId="3EBF369F" w14:textId="77777777" w:rsidR="00395D84" w:rsidRDefault="00395D84" w:rsidP="009937A4">
            <w:pPr>
              <w:pStyle w:val="TableParagraph"/>
              <w:spacing w:line="233" w:lineRule="exact"/>
              <w:ind w:left="-1"/>
              <w:rPr>
                <w:ins w:id="512" w:author="Scott Nicholas" w:date="2020-09-24T14:53:00Z"/>
                <w:sz w:val="24"/>
              </w:rPr>
            </w:pPr>
            <w:ins w:id="513" w:author="Scott Nicholas" w:date="2020-09-24T14:53:00Z">
              <w:r>
                <w:rPr>
                  <w:sz w:val="24"/>
                </w:rPr>
                <w:t>Date</w:t>
              </w:r>
            </w:ins>
          </w:p>
        </w:tc>
      </w:tr>
    </w:tbl>
    <w:p w14:paraId="69440F1B" w14:textId="77777777" w:rsidR="00395D84" w:rsidDel="00395D84" w:rsidRDefault="00395D84" w:rsidP="00B24DB0">
      <w:pPr>
        <w:snapToGrid w:val="0"/>
        <w:spacing w:after="240"/>
        <w:rPr>
          <w:ins w:id="514" w:author="Michael Dolan Jr" w:date="2020-09-18T09:02:00Z"/>
          <w:del w:id="515" w:author="Scott Nicholas" w:date="2020-09-24T14:54:00Z"/>
          <w:rFonts w:ascii="Times New Roman" w:hAnsi="Times New Roman" w:cs="Times New Roman"/>
          <w:b/>
          <w:bCs/>
          <w:color w:val="000000" w:themeColor="text1"/>
        </w:rPr>
      </w:pPr>
    </w:p>
    <w:p w14:paraId="6F6F73E6" w14:textId="3979DF55" w:rsidR="00F751D1" w:rsidRPr="00B24DB0" w:rsidDel="00395D84" w:rsidRDefault="00274C4A" w:rsidP="00B24DB0">
      <w:pPr>
        <w:snapToGrid w:val="0"/>
        <w:spacing w:after="240"/>
        <w:rPr>
          <w:del w:id="516" w:author="Scott Nicholas" w:date="2020-09-24T14:54:00Z"/>
          <w:rFonts w:ascii="Times New Roman" w:hAnsi="Times New Roman" w:cs="Times New Roman"/>
          <w:b/>
          <w:bCs/>
          <w:color w:val="000000" w:themeColor="text1"/>
        </w:rPr>
      </w:pPr>
      <w:del w:id="517" w:author="Scott Nicholas" w:date="2020-09-24T14:54:00Z">
        <w:r w:rsidRPr="00B24DB0" w:rsidDel="00395D84">
          <w:rPr>
            <w:rFonts w:ascii="Times New Roman" w:hAnsi="Times New Roman" w:cs="Times New Roman"/>
            <w:b/>
            <w:bCs/>
            <w:color w:val="000000" w:themeColor="text1"/>
          </w:rPr>
          <w:delText>LF GOVERNANCE NETWORKS, INC.</w:delText>
        </w:r>
      </w:del>
    </w:p>
    <w:p w14:paraId="21BE431B" w14:textId="275B961D" w:rsidR="00F751D1" w:rsidRPr="00B24DB0" w:rsidDel="00395D84" w:rsidRDefault="00F751D1" w:rsidP="00B24DB0">
      <w:pPr>
        <w:snapToGrid w:val="0"/>
        <w:spacing w:after="240"/>
        <w:rPr>
          <w:del w:id="518" w:author="Scott Nicholas" w:date="2020-09-24T14:54:00Z"/>
          <w:rFonts w:ascii="Times New Roman" w:hAnsi="Times New Roman" w:cs="Times New Roman"/>
          <w:color w:val="000000" w:themeColor="text1"/>
        </w:rPr>
      </w:pPr>
      <w:del w:id="519" w:author="Scott Nicholas" w:date="2020-09-24T14:54:00Z">
        <w:r w:rsidRPr="00B24DB0" w:rsidDel="00395D84">
          <w:rPr>
            <w:rFonts w:ascii="Times New Roman" w:hAnsi="Times New Roman" w:cs="Times New Roman"/>
            <w:b/>
            <w:bCs/>
            <w:color w:val="000000" w:themeColor="text1"/>
          </w:rPr>
          <w:delText>By</w:delText>
        </w:r>
        <w:r w:rsidRPr="00B24DB0" w:rsidDel="00395D84">
          <w:rPr>
            <w:rFonts w:ascii="Times New Roman" w:hAnsi="Times New Roman" w:cs="Times New Roman"/>
            <w:color w:val="000000" w:themeColor="text1"/>
          </w:rPr>
          <w:delText>: ________________________</w:delText>
        </w:r>
      </w:del>
    </w:p>
    <w:p w14:paraId="1B2122BA" w14:textId="6FC20694" w:rsidR="00F751D1" w:rsidRPr="00B24DB0" w:rsidDel="00395D84" w:rsidRDefault="00F751D1" w:rsidP="00B24DB0">
      <w:pPr>
        <w:snapToGrid w:val="0"/>
        <w:spacing w:after="240"/>
        <w:rPr>
          <w:del w:id="520" w:author="Scott Nicholas" w:date="2020-09-24T14:54:00Z"/>
          <w:rFonts w:ascii="Times New Roman" w:hAnsi="Times New Roman" w:cs="Times New Roman"/>
          <w:color w:val="000000" w:themeColor="text1"/>
        </w:rPr>
      </w:pPr>
      <w:del w:id="521" w:author="Scott Nicholas" w:date="2020-09-24T14:54:00Z">
        <w:r w:rsidRPr="00B24DB0" w:rsidDel="00395D84">
          <w:rPr>
            <w:rFonts w:ascii="Times New Roman" w:hAnsi="Times New Roman" w:cs="Times New Roman"/>
            <w:b/>
            <w:bCs/>
            <w:color w:val="000000" w:themeColor="text1"/>
          </w:rPr>
          <w:delText>Name</w:delText>
        </w:r>
        <w:r w:rsidRPr="00B24DB0" w:rsidDel="00395D84">
          <w:rPr>
            <w:rFonts w:ascii="Times New Roman" w:hAnsi="Times New Roman" w:cs="Times New Roman"/>
            <w:color w:val="000000" w:themeColor="text1"/>
          </w:rPr>
          <w:delText>: _____________________</w:delText>
        </w:r>
      </w:del>
    </w:p>
    <w:p w14:paraId="613DEAB9" w14:textId="0CEF6D01" w:rsidR="00F751D1" w:rsidRPr="00B24DB0" w:rsidDel="00395D84" w:rsidRDefault="00F751D1" w:rsidP="00B24DB0">
      <w:pPr>
        <w:snapToGrid w:val="0"/>
        <w:spacing w:after="240"/>
        <w:rPr>
          <w:del w:id="522" w:author="Scott Nicholas" w:date="2020-09-24T14:54:00Z"/>
          <w:rFonts w:ascii="Times New Roman" w:hAnsi="Times New Roman" w:cs="Times New Roman"/>
          <w:color w:val="000000" w:themeColor="text1"/>
        </w:rPr>
      </w:pPr>
      <w:del w:id="523" w:author="Scott Nicholas" w:date="2020-09-24T14:54:00Z">
        <w:r w:rsidRPr="00B24DB0" w:rsidDel="00395D84">
          <w:rPr>
            <w:rFonts w:ascii="Times New Roman" w:hAnsi="Times New Roman" w:cs="Times New Roman"/>
            <w:b/>
            <w:bCs/>
            <w:color w:val="000000" w:themeColor="text1"/>
          </w:rPr>
          <w:delText>Title</w:delText>
        </w:r>
        <w:r w:rsidRPr="00B24DB0" w:rsidDel="00395D84">
          <w:rPr>
            <w:rFonts w:ascii="Times New Roman" w:hAnsi="Times New Roman" w:cs="Times New Roman"/>
            <w:color w:val="000000" w:themeColor="text1"/>
          </w:rPr>
          <w:delText>: ______________________</w:delText>
        </w:r>
      </w:del>
    </w:p>
    <w:p w14:paraId="1F629B0B" w14:textId="6F0D0132" w:rsidR="00F751D1" w:rsidRPr="00B24DB0" w:rsidDel="00395D84" w:rsidRDefault="00F751D1" w:rsidP="00B24DB0">
      <w:pPr>
        <w:snapToGrid w:val="0"/>
        <w:spacing w:after="240"/>
        <w:rPr>
          <w:del w:id="524" w:author="Scott Nicholas" w:date="2020-09-24T14:54:00Z"/>
          <w:rFonts w:ascii="Times New Roman" w:hAnsi="Times New Roman" w:cs="Times New Roman"/>
          <w:color w:val="000000" w:themeColor="text1"/>
        </w:rPr>
      </w:pPr>
      <w:del w:id="525" w:author="Scott Nicholas" w:date="2020-09-24T14:54:00Z">
        <w:r w:rsidRPr="00B24DB0" w:rsidDel="00395D84">
          <w:rPr>
            <w:rFonts w:ascii="Times New Roman" w:hAnsi="Times New Roman" w:cs="Times New Roman"/>
            <w:b/>
            <w:bCs/>
            <w:color w:val="000000" w:themeColor="text1"/>
          </w:rPr>
          <w:delText>Date</w:delText>
        </w:r>
        <w:r w:rsidRPr="00B24DB0" w:rsidDel="00395D84">
          <w:rPr>
            <w:rFonts w:ascii="Times New Roman" w:hAnsi="Times New Roman" w:cs="Times New Roman"/>
            <w:color w:val="000000" w:themeColor="text1"/>
          </w:rPr>
          <w:delText>: ______________________</w:delText>
        </w:r>
      </w:del>
    </w:p>
    <w:p w14:paraId="4BE74782" w14:textId="79B0635B" w:rsidR="003A0F03" w:rsidRPr="00FD4B7A" w:rsidDel="00395D84" w:rsidRDefault="003A0F03" w:rsidP="003A0F03">
      <w:pPr>
        <w:autoSpaceDE w:val="0"/>
        <w:autoSpaceDN w:val="0"/>
        <w:adjustRightInd w:val="0"/>
        <w:snapToGrid w:val="0"/>
        <w:spacing w:after="240"/>
        <w:rPr>
          <w:ins w:id="526" w:author="Stephen Winslow" w:date="2020-09-03T17:46:00Z"/>
          <w:del w:id="527" w:author="Scott Nicholas" w:date="2020-09-24T14:54:00Z"/>
          <w:rFonts w:ascii="Times New Roman" w:hAnsi="Times New Roman" w:cs="Times New Roman"/>
          <w:color w:val="000000"/>
        </w:rPr>
      </w:pPr>
      <w:ins w:id="528" w:author="Stephen Winslow" w:date="2020-09-03T17:46:00Z">
        <w:del w:id="529" w:author="Scott Nicholas" w:date="2020-09-24T14:54:00Z">
          <w:r w:rsidRPr="00FD4B7A" w:rsidDel="00395D84">
            <w:rPr>
              <w:rFonts w:ascii="Times New Roman" w:hAnsi="Times New Roman" w:cs="Times New Roman"/>
              <w:b/>
              <w:bCs/>
              <w:color w:val="000000"/>
            </w:rPr>
            <w:delText>Address for Notices (email acceptable</w:delText>
          </w:r>
          <w:r w:rsidRPr="00FD4B7A" w:rsidDel="00395D84">
            <w:rPr>
              <w:rFonts w:ascii="Times New Roman" w:hAnsi="Times New Roman" w:cs="Times New Roman"/>
              <w:color w:val="000000"/>
            </w:rPr>
            <w:delText>):</w:delText>
          </w:r>
        </w:del>
      </w:ins>
    </w:p>
    <w:p w14:paraId="02AF2A09" w14:textId="06DEACDF" w:rsidR="003A0F03" w:rsidRPr="00FD4B7A" w:rsidDel="00395D84" w:rsidRDefault="003A0F03" w:rsidP="003A0F03">
      <w:pPr>
        <w:snapToGrid w:val="0"/>
        <w:spacing w:after="240"/>
        <w:rPr>
          <w:ins w:id="530" w:author="Stephen Winslow" w:date="2020-09-03T17:46:00Z"/>
          <w:del w:id="531" w:author="Scott Nicholas" w:date="2020-09-24T14:54:00Z"/>
          <w:rFonts w:ascii="Times New Roman" w:hAnsi="Times New Roman" w:cs="Times New Roman"/>
        </w:rPr>
      </w:pPr>
      <w:ins w:id="532" w:author="Stephen Winslow" w:date="2020-09-03T17:46:00Z">
        <w:del w:id="533" w:author="Scott Nicholas" w:date="2020-09-24T14:54:00Z">
          <w:r w:rsidRPr="00FD4B7A" w:rsidDel="00395D84">
            <w:rPr>
              <w:rFonts w:ascii="Times New Roman" w:hAnsi="Times New Roman" w:cs="Times New Roman"/>
              <w:color w:val="000000"/>
            </w:rPr>
            <w:delText>__________________________________________________________________</w:delText>
          </w:r>
        </w:del>
      </w:ins>
    </w:p>
    <w:p w14:paraId="33D6D0EA" w14:textId="279A9073" w:rsidR="000E5AD1" w:rsidRPr="00B24DB0" w:rsidDel="00395D84" w:rsidRDefault="000E5AD1" w:rsidP="00B24DB0">
      <w:pPr>
        <w:snapToGrid w:val="0"/>
        <w:spacing w:after="240"/>
        <w:rPr>
          <w:del w:id="534" w:author="Scott Nicholas" w:date="2020-09-24T14:54:00Z"/>
          <w:rFonts w:ascii="Times New Roman" w:hAnsi="Times New Roman" w:cs="Times New Roman"/>
          <w:color w:val="000000" w:themeColor="text1"/>
        </w:rPr>
      </w:pPr>
    </w:p>
    <w:p w14:paraId="67595F47" w14:textId="57A62B27" w:rsidR="006B206D" w:rsidRPr="00B24DB0" w:rsidDel="00395D84" w:rsidRDefault="00CD6829" w:rsidP="00B24DB0">
      <w:pPr>
        <w:snapToGrid w:val="0"/>
        <w:spacing w:after="240"/>
        <w:rPr>
          <w:del w:id="535" w:author="Scott Nicholas" w:date="2020-09-24T14:54:00Z"/>
          <w:rFonts w:ascii="Times New Roman" w:hAnsi="Times New Roman" w:cs="Times New Roman"/>
          <w:b/>
          <w:bCs/>
          <w:color w:val="000000" w:themeColor="text1"/>
        </w:rPr>
      </w:pPr>
      <w:del w:id="536" w:author="Scott Nicholas" w:date="2020-09-24T14:54:00Z">
        <w:r w:rsidRPr="00B24DB0" w:rsidDel="00395D84">
          <w:rPr>
            <w:rFonts w:ascii="Times New Roman" w:hAnsi="Times New Roman" w:cs="Times New Roman"/>
            <w:b/>
            <w:bCs/>
            <w:color w:val="000000" w:themeColor="text1"/>
          </w:rPr>
          <w:delText>[</w:delText>
        </w:r>
        <w:r w:rsidR="00F751D1" w:rsidRPr="00B24DB0" w:rsidDel="00395D84">
          <w:rPr>
            <w:rFonts w:ascii="Times New Roman" w:hAnsi="Times New Roman" w:cs="Times New Roman"/>
            <w:b/>
            <w:bCs/>
            <w:color w:val="000000" w:themeColor="text1"/>
          </w:rPr>
          <w:delText>Steward</w:delText>
        </w:r>
        <w:r w:rsidRPr="00B24DB0" w:rsidDel="00395D84">
          <w:rPr>
            <w:rFonts w:ascii="Times New Roman" w:hAnsi="Times New Roman" w:cs="Times New Roman"/>
            <w:b/>
            <w:bCs/>
            <w:color w:val="000000" w:themeColor="text1"/>
          </w:rPr>
          <w:delText>]</w:delText>
        </w:r>
        <w:r w:rsidR="006B206D" w:rsidRPr="00B24DB0" w:rsidDel="00395D84">
          <w:rPr>
            <w:rFonts w:ascii="Times New Roman" w:hAnsi="Times New Roman" w:cs="Times New Roman"/>
            <w:b/>
            <w:bCs/>
            <w:color w:val="000000" w:themeColor="text1"/>
          </w:rPr>
          <w:delText xml:space="preserve"> </w:delText>
        </w:r>
      </w:del>
    </w:p>
    <w:p w14:paraId="6AA90427" w14:textId="1720C8EE" w:rsidR="006B206D" w:rsidRPr="00B24DB0" w:rsidDel="00395D84" w:rsidRDefault="006B206D" w:rsidP="00B24DB0">
      <w:pPr>
        <w:snapToGrid w:val="0"/>
        <w:spacing w:after="240"/>
        <w:rPr>
          <w:del w:id="537" w:author="Scott Nicholas" w:date="2020-09-24T14:54:00Z"/>
          <w:rFonts w:ascii="Times New Roman" w:hAnsi="Times New Roman" w:cs="Times New Roman"/>
          <w:color w:val="000000" w:themeColor="text1"/>
        </w:rPr>
      </w:pPr>
      <w:del w:id="538" w:author="Scott Nicholas" w:date="2020-09-24T14:54:00Z">
        <w:r w:rsidRPr="00B24DB0" w:rsidDel="00395D84">
          <w:rPr>
            <w:rFonts w:ascii="Times New Roman" w:hAnsi="Times New Roman" w:cs="Times New Roman"/>
            <w:b/>
            <w:bCs/>
            <w:color w:val="000000" w:themeColor="text1"/>
          </w:rPr>
          <w:delText>By</w:delText>
        </w:r>
        <w:r w:rsidRPr="00B24DB0" w:rsidDel="00395D84">
          <w:rPr>
            <w:rFonts w:ascii="Times New Roman" w:hAnsi="Times New Roman" w:cs="Times New Roman"/>
            <w:color w:val="000000" w:themeColor="text1"/>
          </w:rPr>
          <w:delText>: ________________________</w:delText>
        </w:r>
      </w:del>
    </w:p>
    <w:p w14:paraId="71113271" w14:textId="0655B69C" w:rsidR="006B206D" w:rsidRPr="00B24DB0" w:rsidDel="00395D84" w:rsidRDefault="006B206D" w:rsidP="00B24DB0">
      <w:pPr>
        <w:snapToGrid w:val="0"/>
        <w:spacing w:after="240"/>
        <w:rPr>
          <w:del w:id="539" w:author="Scott Nicholas" w:date="2020-09-24T14:54:00Z"/>
          <w:rFonts w:ascii="Times New Roman" w:hAnsi="Times New Roman" w:cs="Times New Roman"/>
          <w:color w:val="000000" w:themeColor="text1"/>
        </w:rPr>
      </w:pPr>
      <w:del w:id="540" w:author="Scott Nicholas" w:date="2020-09-24T14:54:00Z">
        <w:r w:rsidRPr="00B24DB0" w:rsidDel="00395D84">
          <w:rPr>
            <w:rFonts w:ascii="Times New Roman" w:hAnsi="Times New Roman" w:cs="Times New Roman"/>
            <w:b/>
            <w:bCs/>
            <w:color w:val="000000" w:themeColor="text1"/>
          </w:rPr>
          <w:delText>Name</w:delText>
        </w:r>
        <w:r w:rsidRPr="00B24DB0" w:rsidDel="00395D84">
          <w:rPr>
            <w:rFonts w:ascii="Times New Roman" w:hAnsi="Times New Roman" w:cs="Times New Roman"/>
            <w:color w:val="000000" w:themeColor="text1"/>
          </w:rPr>
          <w:delText>: _____________________</w:delText>
        </w:r>
      </w:del>
    </w:p>
    <w:p w14:paraId="3BC916EE" w14:textId="338F3728" w:rsidR="006B206D" w:rsidRPr="00B24DB0" w:rsidDel="00395D84" w:rsidRDefault="006B206D" w:rsidP="00B24DB0">
      <w:pPr>
        <w:snapToGrid w:val="0"/>
        <w:spacing w:after="240"/>
        <w:rPr>
          <w:del w:id="541" w:author="Scott Nicholas" w:date="2020-09-24T14:54:00Z"/>
          <w:rFonts w:ascii="Times New Roman" w:hAnsi="Times New Roman" w:cs="Times New Roman"/>
          <w:color w:val="000000" w:themeColor="text1"/>
        </w:rPr>
      </w:pPr>
      <w:del w:id="542" w:author="Scott Nicholas" w:date="2020-09-24T14:54:00Z">
        <w:r w:rsidRPr="00B24DB0" w:rsidDel="00395D84">
          <w:rPr>
            <w:rFonts w:ascii="Times New Roman" w:hAnsi="Times New Roman" w:cs="Times New Roman"/>
            <w:b/>
            <w:bCs/>
            <w:color w:val="000000" w:themeColor="text1"/>
          </w:rPr>
          <w:delText>Title</w:delText>
        </w:r>
        <w:r w:rsidRPr="00B24DB0" w:rsidDel="00395D84">
          <w:rPr>
            <w:rFonts w:ascii="Times New Roman" w:hAnsi="Times New Roman" w:cs="Times New Roman"/>
            <w:color w:val="000000" w:themeColor="text1"/>
          </w:rPr>
          <w:delText>: ______________________</w:delText>
        </w:r>
      </w:del>
    </w:p>
    <w:p w14:paraId="2C81884C" w14:textId="694B269B" w:rsidR="006B206D" w:rsidRPr="00B24DB0" w:rsidDel="00395D84" w:rsidRDefault="006B206D" w:rsidP="00B24DB0">
      <w:pPr>
        <w:snapToGrid w:val="0"/>
        <w:spacing w:after="240"/>
        <w:rPr>
          <w:del w:id="543" w:author="Scott Nicholas" w:date="2020-09-24T14:54:00Z"/>
          <w:rFonts w:ascii="Times New Roman" w:hAnsi="Times New Roman" w:cs="Times New Roman"/>
          <w:color w:val="000000" w:themeColor="text1"/>
        </w:rPr>
      </w:pPr>
      <w:del w:id="544" w:author="Scott Nicholas" w:date="2020-09-24T14:54:00Z">
        <w:r w:rsidRPr="00B24DB0" w:rsidDel="00395D84">
          <w:rPr>
            <w:rFonts w:ascii="Times New Roman" w:hAnsi="Times New Roman" w:cs="Times New Roman"/>
            <w:b/>
            <w:bCs/>
            <w:color w:val="000000" w:themeColor="text1"/>
          </w:rPr>
          <w:delText>Date</w:delText>
        </w:r>
        <w:r w:rsidRPr="00B24DB0" w:rsidDel="00395D84">
          <w:rPr>
            <w:rFonts w:ascii="Times New Roman" w:hAnsi="Times New Roman" w:cs="Times New Roman"/>
            <w:color w:val="000000" w:themeColor="text1"/>
          </w:rPr>
          <w:delText>: ______________________</w:delText>
        </w:r>
      </w:del>
    </w:p>
    <w:p w14:paraId="254EE5E8" w14:textId="31DA6729" w:rsidR="003A0F03" w:rsidRPr="00FD4B7A" w:rsidDel="00395D84" w:rsidRDefault="003A0F03" w:rsidP="003A0F03">
      <w:pPr>
        <w:autoSpaceDE w:val="0"/>
        <w:autoSpaceDN w:val="0"/>
        <w:adjustRightInd w:val="0"/>
        <w:snapToGrid w:val="0"/>
        <w:spacing w:after="240"/>
        <w:rPr>
          <w:ins w:id="545" w:author="Stephen Winslow" w:date="2020-09-03T17:46:00Z"/>
          <w:del w:id="546" w:author="Scott Nicholas" w:date="2020-09-24T14:54:00Z"/>
          <w:rFonts w:ascii="Times New Roman" w:hAnsi="Times New Roman" w:cs="Times New Roman"/>
          <w:color w:val="000000"/>
        </w:rPr>
      </w:pPr>
      <w:ins w:id="547" w:author="Stephen Winslow" w:date="2020-09-03T17:46:00Z">
        <w:del w:id="548" w:author="Scott Nicholas" w:date="2020-09-24T14:54:00Z">
          <w:r w:rsidRPr="00FD4B7A" w:rsidDel="00395D84">
            <w:rPr>
              <w:rFonts w:ascii="Times New Roman" w:hAnsi="Times New Roman" w:cs="Times New Roman"/>
              <w:b/>
              <w:bCs/>
              <w:color w:val="000000"/>
            </w:rPr>
            <w:delText>Address for Notices (email acceptable</w:delText>
          </w:r>
          <w:r w:rsidRPr="00FD4B7A" w:rsidDel="00395D84">
            <w:rPr>
              <w:rFonts w:ascii="Times New Roman" w:hAnsi="Times New Roman" w:cs="Times New Roman"/>
              <w:color w:val="000000"/>
            </w:rPr>
            <w:delText>):</w:delText>
          </w:r>
        </w:del>
      </w:ins>
    </w:p>
    <w:p w14:paraId="7D41A722" w14:textId="22B46072" w:rsidR="00B24DB0" w:rsidRPr="00B24DB0" w:rsidRDefault="003A0F03" w:rsidP="003A0F03">
      <w:pPr>
        <w:snapToGrid w:val="0"/>
        <w:spacing w:after="240"/>
        <w:rPr>
          <w:rFonts w:ascii="Times New Roman" w:hAnsi="Times New Roman" w:cs="Times New Roman"/>
          <w:color w:val="000000" w:themeColor="text1"/>
        </w:rPr>
      </w:pPr>
      <w:ins w:id="549" w:author="Stephen Winslow" w:date="2020-09-03T17:46:00Z">
        <w:del w:id="550" w:author="Scott Nicholas" w:date="2020-09-24T14:54:00Z">
          <w:r w:rsidRPr="00FD4B7A" w:rsidDel="00395D84">
            <w:rPr>
              <w:rFonts w:ascii="Times New Roman" w:hAnsi="Times New Roman" w:cs="Times New Roman"/>
              <w:color w:val="000000"/>
            </w:rPr>
            <w:delText>__________________________________________________________________</w:delText>
          </w:r>
        </w:del>
      </w:ins>
    </w:p>
    <w:sectPr w:rsidR="00B24DB0" w:rsidRPr="00B24DB0" w:rsidSect="00612D67">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Stephen Winslow" w:date="2020-09-02T09:43:00Z" w:initials="SW">
    <w:p w14:paraId="60FB3991" w14:textId="33FEFFF9" w:rsidR="00AC149B" w:rsidRDefault="00AC149B">
      <w:pPr>
        <w:pStyle w:val="CommentText"/>
      </w:pPr>
      <w:r>
        <w:rPr>
          <w:rStyle w:val="CommentReference"/>
        </w:rPr>
        <w:annotationRef/>
      </w:r>
      <w:r>
        <w:t>Version and date to be updated</w:t>
      </w:r>
    </w:p>
  </w:comment>
  <w:comment w:id="83" w:author="Michael Dolan Jr" w:date="2020-09-17T10:06:00Z" w:initials="MDJ">
    <w:p w14:paraId="61E332AA" w14:textId="7C8378DC" w:rsidR="004716EE" w:rsidRDefault="004716EE">
      <w:pPr>
        <w:pStyle w:val="CommentText"/>
      </w:pPr>
      <w:r>
        <w:rPr>
          <w:rStyle w:val="CommentReference"/>
        </w:rPr>
        <w:annotationRef/>
      </w:r>
      <w:r>
        <w:t>Is the BBU under the LF or LFGN entity?</w:t>
      </w:r>
    </w:p>
  </w:comment>
  <w:comment w:id="178" w:author="Michael Dolan Jr" w:date="2020-09-18T08:49:00Z" w:initials="MDJ">
    <w:p w14:paraId="40EF2414" w14:textId="760D22AA" w:rsidR="00C11917" w:rsidRDefault="00C11917">
      <w:pPr>
        <w:pStyle w:val="CommentText"/>
      </w:pPr>
      <w:r>
        <w:rPr>
          <w:rStyle w:val="CommentReference"/>
        </w:rPr>
        <w:annotationRef/>
      </w:r>
      <w:r>
        <w:t>Should we cover reinstatement?</w:t>
      </w:r>
      <w:r w:rsidR="00FB6523">
        <w:t xml:space="preserve"> E.g. if they cure the issues triggering 2.e, which have 5 and now </w:t>
      </w:r>
      <w:proofErr w:type="gramStart"/>
      <w:r w:rsidR="00FB6523">
        <w:t>24 hour</w:t>
      </w:r>
      <w:proofErr w:type="gramEnd"/>
      <w:r w:rsidR="00FB6523">
        <w:t xml:space="preserve"> deadlines, but they have 15 days overall in the event of default under 2.c.</w:t>
      </w:r>
    </w:p>
  </w:comment>
  <w:comment w:id="207" w:author="Stephen Winslow" w:date="2020-09-02T10:16:00Z" w:initials="SW">
    <w:p w14:paraId="1CCD19D4" w14:textId="2B664781" w:rsidR="0020264B" w:rsidRDefault="0020264B">
      <w:pPr>
        <w:pStyle w:val="CommentText"/>
      </w:pPr>
      <w:r>
        <w:rPr>
          <w:rStyle w:val="CommentReference"/>
        </w:rPr>
        <w:annotationRef/>
      </w:r>
      <w:r>
        <w:t>Suggest removing this and clarifying in the notice section (10(a)) that emails are okay for notices, so that there is less ambiguity about whether email notices are okay for some purposes in the agreement but not others.</w:t>
      </w:r>
    </w:p>
  </w:comment>
  <w:comment w:id="221" w:author="Stephen Winslow" w:date="2020-09-02T10:30:00Z" w:initials="SW">
    <w:p w14:paraId="22BAE25F" w14:textId="3F4861B5" w:rsidR="00EE04D5" w:rsidRDefault="00EE04D5">
      <w:pPr>
        <w:pStyle w:val="CommentText"/>
      </w:pPr>
      <w:r>
        <w:rPr>
          <w:rStyle w:val="CommentReference"/>
        </w:rPr>
        <w:annotationRef/>
      </w:r>
      <w:r>
        <w:t xml:space="preserve">Here and elsewhere in the agreement, there are several places where “Bedrock Consortium” seems to refer to the entity that is running the network. Should </w:t>
      </w:r>
      <w:proofErr w:type="spellStart"/>
      <w:r>
        <w:t>these</w:t>
      </w:r>
      <w:proofErr w:type="spellEnd"/>
      <w:r>
        <w:t xml:space="preserve"> be LFGN instead?</w:t>
      </w:r>
    </w:p>
  </w:comment>
  <w:comment w:id="251" w:author="Stephen Winslow" w:date="2020-09-02T10:33:00Z" w:initials="SW">
    <w:p w14:paraId="5EE08FF6" w14:textId="4C70BD0A" w:rsidR="00EE04D5" w:rsidRDefault="00EE04D5">
      <w:pPr>
        <w:pStyle w:val="CommentText"/>
      </w:pPr>
      <w:r>
        <w:rPr>
          <w:rStyle w:val="CommentReference"/>
        </w:rPr>
        <w:annotationRef/>
      </w:r>
      <w:r>
        <w:t>If we’re terminating b/c of an event of this severity, do we want to offer them a five-business-day cure period? This seems like the sort of instance where we should have a right to shut things down immediately.</w:t>
      </w:r>
    </w:p>
  </w:comment>
  <w:comment w:id="461" w:author="Michael Dolan Jr" w:date="2020-09-18T09:02:00Z" w:initials="MDJ">
    <w:p w14:paraId="4A393167" w14:textId="5A96E0A2" w:rsidR="008B5C6F" w:rsidRDefault="008B5C6F">
      <w:pPr>
        <w:pStyle w:val="CommentText"/>
      </w:pPr>
      <w:r>
        <w:rPr>
          <w:rStyle w:val="CommentReference"/>
        </w:rPr>
        <w:annotationRef/>
      </w:r>
      <w:r>
        <w:t>What contacts/roles do we need, if any?</w:t>
      </w:r>
      <w:r w:rsidR="003719F5">
        <w:t xml:space="preserve"> E.g. who are the steward admins and everything we need to load them into the system as a Steward.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FB3991" w15:done="0"/>
  <w15:commentEx w15:paraId="61E332AA" w15:done="0"/>
  <w15:commentEx w15:paraId="40EF2414" w15:done="0"/>
  <w15:commentEx w15:paraId="1CCD19D4" w15:done="0"/>
  <w15:commentEx w15:paraId="22BAE25F" w15:done="0"/>
  <w15:commentEx w15:paraId="5EE08FF6" w15:done="0"/>
  <w15:commentEx w15:paraId="4A3931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E7CC" w16cex:dateUtc="2020-09-02T13:43:00Z"/>
  <w16cex:commentExtensible w16cex:durableId="230DB3C2" w16cex:dateUtc="2020-09-17T14:06:00Z"/>
  <w16cex:commentExtensible w16cex:durableId="230EF31E" w16cex:dateUtc="2020-09-18T12:49:00Z"/>
  <w16cex:commentExtensible w16cex:durableId="22F9EF8C" w16cex:dateUtc="2020-09-02T14:16:00Z"/>
  <w16cex:commentExtensible w16cex:durableId="22F9F2BA" w16cex:dateUtc="2020-09-02T14:30:00Z"/>
  <w16cex:commentExtensible w16cex:durableId="22F9F384" w16cex:dateUtc="2020-09-02T14:33:00Z"/>
  <w16cex:commentExtensible w16cex:durableId="230EF643" w16cex:dateUtc="2020-09-18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FB3991" w16cid:durableId="22F9E7CC"/>
  <w16cid:commentId w16cid:paraId="61E332AA" w16cid:durableId="230DB3C2"/>
  <w16cid:commentId w16cid:paraId="40EF2414" w16cid:durableId="230EF31E"/>
  <w16cid:commentId w16cid:paraId="1CCD19D4" w16cid:durableId="22F9EF8C"/>
  <w16cid:commentId w16cid:paraId="22BAE25F" w16cid:durableId="22F9F2BA"/>
  <w16cid:commentId w16cid:paraId="5EE08FF6" w16cid:durableId="22F9F384"/>
  <w16cid:commentId w16cid:paraId="4A393167" w16cid:durableId="230EF6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0679E" w14:textId="77777777" w:rsidR="00277B1B" w:rsidRDefault="00277B1B" w:rsidP="00EE71E4">
      <w:r>
        <w:separator/>
      </w:r>
    </w:p>
  </w:endnote>
  <w:endnote w:type="continuationSeparator" w:id="0">
    <w:p w14:paraId="395536BD" w14:textId="77777777" w:rsidR="00277B1B" w:rsidRDefault="00277B1B" w:rsidP="00EE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EC2B" w14:textId="77777777" w:rsidR="00EE71E4" w:rsidRDefault="00EE71E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08E216" w14:textId="77777777" w:rsidR="00EE71E4" w:rsidRDefault="00EE7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D7842" w14:textId="77777777" w:rsidR="00277B1B" w:rsidRDefault="00277B1B" w:rsidP="00EE71E4">
      <w:r>
        <w:separator/>
      </w:r>
    </w:p>
  </w:footnote>
  <w:footnote w:type="continuationSeparator" w:id="0">
    <w:p w14:paraId="62C0DC05" w14:textId="77777777" w:rsidR="00277B1B" w:rsidRDefault="00277B1B" w:rsidP="00EE7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3C4"/>
    <w:multiLevelType w:val="hybridMultilevel"/>
    <w:tmpl w:val="1CD8C9EE"/>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633A5"/>
    <w:multiLevelType w:val="multilevel"/>
    <w:tmpl w:val="111A883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817DDF"/>
    <w:multiLevelType w:val="hybridMultilevel"/>
    <w:tmpl w:val="F426F5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2714C"/>
    <w:multiLevelType w:val="hybridMultilevel"/>
    <w:tmpl w:val="6D1C5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19DC"/>
    <w:multiLevelType w:val="hybridMultilevel"/>
    <w:tmpl w:val="DFD4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72552"/>
    <w:multiLevelType w:val="hybridMultilevel"/>
    <w:tmpl w:val="F402A1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328BA"/>
    <w:multiLevelType w:val="hybridMultilevel"/>
    <w:tmpl w:val="30825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A3E96"/>
    <w:multiLevelType w:val="hybridMultilevel"/>
    <w:tmpl w:val="E9B8D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67F1C"/>
    <w:multiLevelType w:val="hybridMultilevel"/>
    <w:tmpl w:val="6C7EBB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84A57"/>
    <w:multiLevelType w:val="hybridMultilevel"/>
    <w:tmpl w:val="59F46458"/>
    <w:lvl w:ilvl="0" w:tplc="04090019">
      <w:start w:val="1"/>
      <w:numFmt w:val="lowerLetter"/>
      <w:lvlText w:val="%1."/>
      <w:lvlJc w:val="left"/>
      <w:pPr>
        <w:ind w:left="720" w:hanging="360"/>
      </w:pPr>
    </w:lvl>
    <w:lvl w:ilvl="1" w:tplc="C332EB5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6559"/>
    <w:multiLevelType w:val="hybridMultilevel"/>
    <w:tmpl w:val="48EE60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66030D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D74C30"/>
    <w:multiLevelType w:val="hybridMultilevel"/>
    <w:tmpl w:val="830A80D8"/>
    <w:lvl w:ilvl="0" w:tplc="04090019">
      <w:start w:val="1"/>
      <w:numFmt w:val="lowerLetter"/>
      <w:lvlText w:val="%1."/>
      <w:lvlJc w:val="left"/>
      <w:pPr>
        <w:ind w:left="720" w:hanging="360"/>
      </w:pPr>
    </w:lvl>
    <w:lvl w:ilvl="1" w:tplc="8B04C388">
      <w:start w:val="1"/>
      <w:numFmt w:val="lowerRoman"/>
      <w:lvlText w:val="(%2)"/>
      <w:lvlJc w:val="righ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5676A"/>
    <w:multiLevelType w:val="hybridMultilevel"/>
    <w:tmpl w:val="490CE4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FA1BBF"/>
    <w:multiLevelType w:val="hybridMultilevel"/>
    <w:tmpl w:val="B6A69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115FE"/>
    <w:multiLevelType w:val="hybridMultilevel"/>
    <w:tmpl w:val="A7AAA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C2CA5"/>
    <w:multiLevelType w:val="hybridMultilevel"/>
    <w:tmpl w:val="0378512A"/>
    <w:lvl w:ilvl="0" w:tplc="C332E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D8581E"/>
    <w:multiLevelType w:val="multilevel"/>
    <w:tmpl w:val="856E39A0"/>
    <w:lvl w:ilvl="0">
      <w:start w:val="1"/>
      <w:numFmt w:val="lowerLetter"/>
      <w:lvlText w:val="%1."/>
      <w:lvlJc w:val="left"/>
      <w:pPr>
        <w:ind w:left="720" w:hanging="360"/>
      </w:pPr>
    </w:lvl>
    <w:lvl w:ilvl="1">
      <w:start w:val="1"/>
      <w:numFmt w:val="lowerRoman"/>
      <w:lvlText w:val="%2."/>
      <w:lvlJc w:val="righ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221596"/>
    <w:multiLevelType w:val="multilevel"/>
    <w:tmpl w:val="3B5476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1EF3AA0"/>
    <w:multiLevelType w:val="hybridMultilevel"/>
    <w:tmpl w:val="46BCFAFC"/>
    <w:lvl w:ilvl="0" w:tplc="04090019">
      <w:start w:val="1"/>
      <w:numFmt w:val="lowerLetter"/>
      <w:lvlText w:val="%1."/>
      <w:lvlJc w:val="left"/>
      <w:pPr>
        <w:ind w:left="720" w:hanging="360"/>
      </w:pPr>
    </w:lvl>
    <w:lvl w:ilvl="1" w:tplc="5F302F1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B82AC7"/>
    <w:multiLevelType w:val="hybridMultilevel"/>
    <w:tmpl w:val="89E0DA1E"/>
    <w:lvl w:ilvl="0" w:tplc="04090019">
      <w:start w:val="1"/>
      <w:numFmt w:val="lowerLetter"/>
      <w:lvlText w:val="%1."/>
      <w:lvlJc w:val="left"/>
      <w:pPr>
        <w:ind w:left="720" w:hanging="360"/>
      </w:pPr>
    </w:lvl>
    <w:lvl w:ilvl="1" w:tplc="5F302F1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F5E40"/>
    <w:multiLevelType w:val="hybridMultilevel"/>
    <w:tmpl w:val="6974E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417EF"/>
    <w:multiLevelType w:val="hybridMultilevel"/>
    <w:tmpl w:val="FE046FB6"/>
    <w:lvl w:ilvl="0" w:tplc="C332E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4E4A09"/>
    <w:multiLevelType w:val="multilevel"/>
    <w:tmpl w:val="36AA9E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4F4897"/>
    <w:multiLevelType w:val="hybridMultilevel"/>
    <w:tmpl w:val="90582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4"/>
  </w:num>
  <w:num w:numId="4">
    <w:abstractNumId w:val="11"/>
  </w:num>
  <w:num w:numId="5">
    <w:abstractNumId w:val="3"/>
  </w:num>
  <w:num w:numId="6">
    <w:abstractNumId w:val="21"/>
  </w:num>
  <w:num w:numId="7">
    <w:abstractNumId w:val="15"/>
  </w:num>
  <w:num w:numId="8">
    <w:abstractNumId w:val="7"/>
  </w:num>
  <w:num w:numId="9">
    <w:abstractNumId w:val="18"/>
  </w:num>
  <w:num w:numId="10">
    <w:abstractNumId w:val="10"/>
  </w:num>
  <w:num w:numId="11">
    <w:abstractNumId w:val="20"/>
  </w:num>
  <w:num w:numId="12">
    <w:abstractNumId w:val="14"/>
  </w:num>
  <w:num w:numId="13">
    <w:abstractNumId w:val="9"/>
  </w:num>
  <w:num w:numId="14">
    <w:abstractNumId w:val="19"/>
  </w:num>
  <w:num w:numId="15">
    <w:abstractNumId w:val="8"/>
  </w:num>
  <w:num w:numId="16">
    <w:abstractNumId w:val="5"/>
  </w:num>
  <w:num w:numId="17">
    <w:abstractNumId w:val="0"/>
  </w:num>
  <w:num w:numId="18">
    <w:abstractNumId w:val="2"/>
  </w:num>
  <w:num w:numId="19">
    <w:abstractNumId w:val="12"/>
  </w:num>
  <w:num w:numId="20">
    <w:abstractNumId w:val="6"/>
  </w:num>
  <w:num w:numId="21">
    <w:abstractNumId w:val="17"/>
  </w:num>
  <w:num w:numId="22">
    <w:abstractNumId w:val="16"/>
  </w:num>
  <w:num w:numId="23">
    <w:abstractNumId w:val="22"/>
  </w:num>
  <w:num w:numId="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olan Jr">
    <w15:presenceInfo w15:providerId="Windows Live" w15:userId="0e86fe83bc39b51c"/>
  </w15:person>
  <w15:person w15:author="Scott Nicholas">
    <w15:presenceInfo w15:providerId="Windows Live" w15:userId="a1bd431825865a62"/>
  </w15:person>
  <w15:person w15:author="Stephen Winslow">
    <w15:presenceInfo w15:providerId="None" w15:userId="Stephen Winsl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40"/>
    <w:rsid w:val="0000608C"/>
    <w:rsid w:val="000E5AD1"/>
    <w:rsid w:val="00115547"/>
    <w:rsid w:val="001358D2"/>
    <w:rsid w:val="0014607C"/>
    <w:rsid w:val="001701F4"/>
    <w:rsid w:val="001753B3"/>
    <w:rsid w:val="001C4919"/>
    <w:rsid w:val="001C6278"/>
    <w:rsid w:val="001E53D2"/>
    <w:rsid w:val="001F5EF9"/>
    <w:rsid w:val="0020264B"/>
    <w:rsid w:val="00245D54"/>
    <w:rsid w:val="00253496"/>
    <w:rsid w:val="0025460D"/>
    <w:rsid w:val="00274C4A"/>
    <w:rsid w:val="00277B1B"/>
    <w:rsid w:val="00280D42"/>
    <w:rsid w:val="00302C3F"/>
    <w:rsid w:val="003719F5"/>
    <w:rsid w:val="00395D84"/>
    <w:rsid w:val="003A0F03"/>
    <w:rsid w:val="003D4717"/>
    <w:rsid w:val="003F1411"/>
    <w:rsid w:val="00463A5E"/>
    <w:rsid w:val="004716EE"/>
    <w:rsid w:val="004C1802"/>
    <w:rsid w:val="00517FD4"/>
    <w:rsid w:val="0058535D"/>
    <w:rsid w:val="005D5D71"/>
    <w:rsid w:val="005E687B"/>
    <w:rsid w:val="00605CD1"/>
    <w:rsid w:val="0060621A"/>
    <w:rsid w:val="00612D67"/>
    <w:rsid w:val="00621665"/>
    <w:rsid w:val="00641FD1"/>
    <w:rsid w:val="00652548"/>
    <w:rsid w:val="006650FC"/>
    <w:rsid w:val="006669F0"/>
    <w:rsid w:val="006673DE"/>
    <w:rsid w:val="00674635"/>
    <w:rsid w:val="00696940"/>
    <w:rsid w:val="006B206D"/>
    <w:rsid w:val="006D05CE"/>
    <w:rsid w:val="006E11CD"/>
    <w:rsid w:val="00704D2F"/>
    <w:rsid w:val="0071112E"/>
    <w:rsid w:val="00757F46"/>
    <w:rsid w:val="00767D9C"/>
    <w:rsid w:val="00787444"/>
    <w:rsid w:val="007A2692"/>
    <w:rsid w:val="00892B95"/>
    <w:rsid w:val="008970D8"/>
    <w:rsid w:val="008B5C6F"/>
    <w:rsid w:val="008C5F08"/>
    <w:rsid w:val="00907798"/>
    <w:rsid w:val="00966CD5"/>
    <w:rsid w:val="00974664"/>
    <w:rsid w:val="009F685E"/>
    <w:rsid w:val="00AA57F1"/>
    <w:rsid w:val="00AC149B"/>
    <w:rsid w:val="00AD7FEA"/>
    <w:rsid w:val="00AE3D7C"/>
    <w:rsid w:val="00AE64B7"/>
    <w:rsid w:val="00B00C15"/>
    <w:rsid w:val="00B17679"/>
    <w:rsid w:val="00B24DB0"/>
    <w:rsid w:val="00B75ACD"/>
    <w:rsid w:val="00BC18F6"/>
    <w:rsid w:val="00BC34AA"/>
    <w:rsid w:val="00BF4809"/>
    <w:rsid w:val="00C11917"/>
    <w:rsid w:val="00C15CBA"/>
    <w:rsid w:val="00C25A47"/>
    <w:rsid w:val="00CC3DC0"/>
    <w:rsid w:val="00CD55DA"/>
    <w:rsid w:val="00CD6829"/>
    <w:rsid w:val="00CE315F"/>
    <w:rsid w:val="00D165FE"/>
    <w:rsid w:val="00D30B94"/>
    <w:rsid w:val="00D43992"/>
    <w:rsid w:val="00DA01B8"/>
    <w:rsid w:val="00DC43BE"/>
    <w:rsid w:val="00DC7923"/>
    <w:rsid w:val="00DE1418"/>
    <w:rsid w:val="00E8578A"/>
    <w:rsid w:val="00EE04D5"/>
    <w:rsid w:val="00EE71E4"/>
    <w:rsid w:val="00EF07E1"/>
    <w:rsid w:val="00F34041"/>
    <w:rsid w:val="00F3529D"/>
    <w:rsid w:val="00F751D1"/>
    <w:rsid w:val="00FB6523"/>
    <w:rsid w:val="00FC1D7E"/>
    <w:rsid w:val="00F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E7604"/>
  <w15:chartTrackingRefBased/>
  <w15:docId w15:val="{EDBE9023-9A68-EA41-81B0-E8BB7D28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1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1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1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1D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751D1"/>
    <w:rPr>
      <w:b/>
      <w:bCs/>
    </w:rPr>
  </w:style>
  <w:style w:type="character" w:customStyle="1" w:styleId="Heading1Char">
    <w:name w:val="Heading 1 Char"/>
    <w:basedOn w:val="DefaultParagraphFont"/>
    <w:link w:val="Heading1"/>
    <w:uiPriority w:val="9"/>
    <w:rsid w:val="00F751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1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71E4"/>
    <w:pPr>
      <w:tabs>
        <w:tab w:val="center" w:pos="4680"/>
        <w:tab w:val="right" w:pos="9360"/>
      </w:tabs>
    </w:pPr>
  </w:style>
  <w:style w:type="character" w:customStyle="1" w:styleId="HeaderChar">
    <w:name w:val="Header Char"/>
    <w:basedOn w:val="DefaultParagraphFont"/>
    <w:link w:val="Header"/>
    <w:uiPriority w:val="99"/>
    <w:rsid w:val="00EE71E4"/>
  </w:style>
  <w:style w:type="paragraph" w:styleId="Footer">
    <w:name w:val="footer"/>
    <w:basedOn w:val="Normal"/>
    <w:link w:val="FooterChar"/>
    <w:uiPriority w:val="99"/>
    <w:unhideWhenUsed/>
    <w:rsid w:val="00EE71E4"/>
    <w:pPr>
      <w:tabs>
        <w:tab w:val="center" w:pos="4680"/>
        <w:tab w:val="right" w:pos="9360"/>
      </w:tabs>
    </w:pPr>
  </w:style>
  <w:style w:type="character" w:customStyle="1" w:styleId="FooterChar">
    <w:name w:val="Footer Char"/>
    <w:basedOn w:val="DefaultParagraphFont"/>
    <w:link w:val="Footer"/>
    <w:uiPriority w:val="99"/>
    <w:rsid w:val="00EE71E4"/>
  </w:style>
  <w:style w:type="paragraph" w:styleId="ListParagraph">
    <w:name w:val="List Paragraph"/>
    <w:basedOn w:val="Normal"/>
    <w:uiPriority w:val="34"/>
    <w:qFormat/>
    <w:rsid w:val="00605CD1"/>
    <w:pPr>
      <w:ind w:left="720"/>
      <w:contextualSpacing/>
    </w:pPr>
  </w:style>
  <w:style w:type="character" w:styleId="CommentReference">
    <w:name w:val="annotation reference"/>
    <w:basedOn w:val="DefaultParagraphFont"/>
    <w:uiPriority w:val="99"/>
    <w:semiHidden/>
    <w:unhideWhenUsed/>
    <w:rsid w:val="00B75ACD"/>
    <w:rPr>
      <w:sz w:val="16"/>
      <w:szCs w:val="16"/>
    </w:rPr>
  </w:style>
  <w:style w:type="paragraph" w:styleId="CommentText">
    <w:name w:val="annotation text"/>
    <w:basedOn w:val="Normal"/>
    <w:link w:val="CommentTextChar"/>
    <w:uiPriority w:val="99"/>
    <w:unhideWhenUsed/>
    <w:rsid w:val="00B75ACD"/>
    <w:rPr>
      <w:sz w:val="20"/>
      <w:szCs w:val="20"/>
    </w:rPr>
  </w:style>
  <w:style w:type="character" w:customStyle="1" w:styleId="CommentTextChar">
    <w:name w:val="Comment Text Char"/>
    <w:basedOn w:val="DefaultParagraphFont"/>
    <w:link w:val="CommentText"/>
    <w:uiPriority w:val="99"/>
    <w:rsid w:val="00B75ACD"/>
    <w:rPr>
      <w:sz w:val="20"/>
      <w:szCs w:val="20"/>
    </w:rPr>
  </w:style>
  <w:style w:type="paragraph" w:styleId="CommentSubject">
    <w:name w:val="annotation subject"/>
    <w:basedOn w:val="CommentText"/>
    <w:next w:val="CommentText"/>
    <w:link w:val="CommentSubjectChar"/>
    <w:uiPriority w:val="99"/>
    <w:semiHidden/>
    <w:unhideWhenUsed/>
    <w:rsid w:val="00B75ACD"/>
    <w:rPr>
      <w:b/>
      <w:bCs/>
    </w:rPr>
  </w:style>
  <w:style w:type="character" w:customStyle="1" w:styleId="CommentSubjectChar">
    <w:name w:val="Comment Subject Char"/>
    <w:basedOn w:val="CommentTextChar"/>
    <w:link w:val="CommentSubject"/>
    <w:uiPriority w:val="99"/>
    <w:semiHidden/>
    <w:rsid w:val="00B75ACD"/>
    <w:rPr>
      <w:b/>
      <w:bCs/>
      <w:sz w:val="20"/>
      <w:szCs w:val="20"/>
    </w:rPr>
  </w:style>
  <w:style w:type="paragraph" w:styleId="BalloonText">
    <w:name w:val="Balloon Text"/>
    <w:basedOn w:val="Normal"/>
    <w:link w:val="BalloonTextChar"/>
    <w:uiPriority w:val="99"/>
    <w:semiHidden/>
    <w:unhideWhenUsed/>
    <w:rsid w:val="00B75A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5ACD"/>
    <w:rPr>
      <w:rFonts w:ascii="Times New Roman" w:hAnsi="Times New Roman" w:cs="Times New Roman"/>
      <w:sz w:val="18"/>
      <w:szCs w:val="18"/>
    </w:rPr>
  </w:style>
  <w:style w:type="character" w:styleId="Hyperlink">
    <w:name w:val="Hyperlink"/>
    <w:basedOn w:val="DefaultParagraphFont"/>
    <w:uiPriority w:val="99"/>
    <w:unhideWhenUsed/>
    <w:rsid w:val="00CC3DC0"/>
    <w:rPr>
      <w:color w:val="0000FF"/>
      <w:u w:val="single"/>
    </w:rPr>
  </w:style>
  <w:style w:type="paragraph" w:styleId="Revision">
    <w:name w:val="Revision"/>
    <w:hidden/>
    <w:uiPriority w:val="99"/>
    <w:semiHidden/>
    <w:rsid w:val="008970D8"/>
  </w:style>
  <w:style w:type="paragraph" w:styleId="BodyText">
    <w:name w:val="Body Text"/>
    <w:basedOn w:val="Normal"/>
    <w:link w:val="BodyTextChar"/>
    <w:uiPriority w:val="1"/>
    <w:qFormat/>
    <w:rsid w:val="00395D84"/>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95D84"/>
    <w:rPr>
      <w:rFonts w:ascii="Times New Roman" w:eastAsia="Times New Roman" w:hAnsi="Times New Roman" w:cs="Times New Roman"/>
      <w:lang w:bidi="en-US"/>
    </w:rPr>
  </w:style>
  <w:style w:type="paragraph" w:customStyle="1" w:styleId="TableParagraph">
    <w:name w:val="Table Paragraph"/>
    <w:basedOn w:val="Normal"/>
    <w:uiPriority w:val="1"/>
    <w:qFormat/>
    <w:rsid w:val="00395D84"/>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001042">
      <w:bodyDiv w:val="1"/>
      <w:marLeft w:val="0"/>
      <w:marRight w:val="0"/>
      <w:marTop w:val="0"/>
      <w:marBottom w:val="0"/>
      <w:divBdr>
        <w:top w:val="none" w:sz="0" w:space="0" w:color="auto"/>
        <w:left w:val="none" w:sz="0" w:space="0" w:color="auto"/>
        <w:bottom w:val="none" w:sz="0" w:space="0" w:color="auto"/>
        <w:right w:val="none" w:sz="0" w:space="0" w:color="auto"/>
      </w:divBdr>
    </w:div>
    <w:div w:id="186039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03FEC-1A29-C04F-8054-A73A87B0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7</cp:revision>
  <dcterms:created xsi:type="dcterms:W3CDTF">2020-09-24T13:21:00Z</dcterms:created>
  <dcterms:modified xsi:type="dcterms:W3CDTF">2020-09-24T18:58:00Z</dcterms:modified>
</cp:coreProperties>
</file>