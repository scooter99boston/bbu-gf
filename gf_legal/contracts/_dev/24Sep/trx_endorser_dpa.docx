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8803A" w14:textId="6F600C26" w:rsidR="00263D86" w:rsidDel="002B3352" w:rsidRDefault="00263D86" w:rsidP="00263D86">
      <w:pPr>
        <w:spacing w:before="84"/>
        <w:jc w:val="center"/>
        <w:rPr>
          <w:del w:id="0" w:author="Scott Nicholas" w:date="2020-09-24T16:18:00Z"/>
          <w:rFonts w:ascii="Arial" w:eastAsia="Times New Roman" w:hAnsi="Arial" w:cs="Arial"/>
          <w:color w:val="000000"/>
          <w:sz w:val="52"/>
          <w:szCs w:val="52"/>
        </w:rPr>
      </w:pPr>
      <w:del w:id="1" w:author="Scott Nicholas" w:date="2020-09-24T16:18:00Z">
        <w:r w:rsidRPr="000D6BE6" w:rsidDel="002B3352">
          <w:rPr>
            <w:rFonts w:ascii="Arial" w:eastAsia="Times New Roman" w:hAnsi="Arial" w:cs="Arial"/>
            <w:color w:val="000000"/>
            <w:sz w:val="52"/>
            <w:szCs w:val="52"/>
          </w:rPr>
          <w:delText xml:space="preserve">Transaction Endorser </w:delText>
        </w:r>
      </w:del>
    </w:p>
    <w:p w14:paraId="5B98C571" w14:textId="032DBB12" w:rsidR="00263D86" w:rsidDel="002B3352" w:rsidRDefault="00263D86" w:rsidP="00263D86">
      <w:pPr>
        <w:spacing w:before="84"/>
        <w:jc w:val="center"/>
        <w:rPr>
          <w:del w:id="2" w:author="Scott Nicholas" w:date="2020-09-24T16:18:00Z"/>
          <w:rFonts w:ascii="Arial" w:eastAsia="Times New Roman" w:hAnsi="Arial" w:cs="Arial"/>
          <w:color w:val="000000"/>
          <w:sz w:val="52"/>
          <w:szCs w:val="52"/>
        </w:rPr>
      </w:pPr>
      <w:del w:id="3" w:author="Scott Nicholas" w:date="2020-09-24T16:18:00Z">
        <w:r w:rsidRPr="00263D86" w:rsidDel="002B3352">
          <w:rPr>
            <w:rFonts w:ascii="Arial" w:eastAsia="Times New Roman" w:hAnsi="Arial" w:cs="Arial"/>
            <w:color w:val="000000"/>
            <w:sz w:val="52"/>
            <w:szCs w:val="52"/>
          </w:rPr>
          <w:delText xml:space="preserve">Data Processing Agreement </w:delText>
        </w:r>
      </w:del>
    </w:p>
    <w:p w14:paraId="11229F80" w14:textId="0C6E5924" w:rsidR="00263D86" w:rsidDel="002B3352" w:rsidRDefault="00263D86" w:rsidP="00263D86">
      <w:pPr>
        <w:jc w:val="center"/>
        <w:rPr>
          <w:del w:id="4" w:author="Scott Nicholas" w:date="2020-09-24T16:18:00Z"/>
          <w:rStyle w:val="Strong"/>
        </w:rPr>
      </w:pPr>
    </w:p>
    <w:p w14:paraId="0EDB697A" w14:textId="405617FF" w:rsidR="00263D86" w:rsidRPr="00F751D1" w:rsidDel="002B3352" w:rsidRDefault="00263D86" w:rsidP="00263D86">
      <w:pPr>
        <w:jc w:val="center"/>
        <w:rPr>
          <w:del w:id="5" w:author="Scott Nicholas" w:date="2020-09-24T16:18:00Z"/>
          <w:rStyle w:val="Strong"/>
        </w:rPr>
      </w:pPr>
      <w:del w:id="6" w:author="Scott Nicholas" w:date="2020-09-24T16:18:00Z">
        <w:r w:rsidRPr="00F751D1" w:rsidDel="002B3352">
          <w:rPr>
            <w:rStyle w:val="Strong"/>
          </w:rPr>
          <w:delText>Version 1</w:delText>
        </w:r>
      </w:del>
    </w:p>
    <w:p w14:paraId="126A369A" w14:textId="4A52D5DA" w:rsidR="00263D86" w:rsidDel="002B3352" w:rsidRDefault="00263D86" w:rsidP="00263D86">
      <w:pPr>
        <w:jc w:val="center"/>
        <w:rPr>
          <w:del w:id="7" w:author="Scott Nicholas" w:date="2020-09-24T16:18:00Z"/>
        </w:rPr>
      </w:pPr>
      <w:del w:id="8" w:author="Scott Nicholas" w:date="2020-09-24T16:18:00Z">
        <w:r w:rsidDel="002B3352">
          <w:delText>2020-03-01</w:delText>
        </w:r>
      </w:del>
    </w:p>
    <w:p w14:paraId="0FBD7E27" w14:textId="66E2E0F0" w:rsidR="00263D86" w:rsidDel="002B3352" w:rsidRDefault="00263D86" w:rsidP="00263D86">
      <w:pPr>
        <w:jc w:val="center"/>
        <w:rPr>
          <w:del w:id="9" w:author="Scott Nicholas" w:date="2020-09-24T16:18:00Z"/>
        </w:rPr>
      </w:pPr>
    </w:p>
    <w:p w14:paraId="739D473A" w14:textId="28DC41BD" w:rsidR="00263D86" w:rsidDel="002B3352" w:rsidRDefault="00263D86" w:rsidP="00263D86">
      <w:pPr>
        <w:jc w:val="center"/>
        <w:rPr>
          <w:del w:id="10" w:author="Scott Nicholas" w:date="2020-09-24T16:18:00Z"/>
        </w:rPr>
      </w:pPr>
    </w:p>
    <w:p w14:paraId="73C26A96" w14:textId="24D2AE61" w:rsidR="00263D86" w:rsidDel="002B3352" w:rsidRDefault="00263D86" w:rsidP="00263D86">
      <w:pPr>
        <w:jc w:val="center"/>
        <w:rPr>
          <w:del w:id="11" w:author="Scott Nicholas" w:date="2020-09-24T16:18:00Z"/>
        </w:rPr>
      </w:pPr>
    </w:p>
    <w:p w14:paraId="047FF9B4" w14:textId="417873FD" w:rsidR="00263D86" w:rsidDel="002B3352" w:rsidRDefault="00263D86" w:rsidP="00263D86">
      <w:pPr>
        <w:jc w:val="center"/>
        <w:rPr>
          <w:del w:id="12" w:author="Scott Nicholas" w:date="2020-09-24T16:18:00Z"/>
        </w:rPr>
      </w:pPr>
    </w:p>
    <w:p w14:paraId="3C9B0F96" w14:textId="073EAEBF" w:rsidR="00263D86" w:rsidDel="002B3352" w:rsidRDefault="009516B1" w:rsidP="00263D86">
      <w:pPr>
        <w:jc w:val="center"/>
        <w:rPr>
          <w:del w:id="13" w:author="Scott Nicholas" w:date="2020-09-24T16:18:00Z"/>
        </w:rPr>
      </w:pPr>
      <w:del w:id="14" w:author="Scott Nicholas" w:date="2020-09-24T16:18:00Z">
        <w:r w:rsidDel="002B3352">
          <w:rPr>
            <w:noProof/>
          </w:rPr>
          <w:drawing>
            <wp:inline distT="0" distB="0" distL="0" distR="0" wp14:anchorId="7F5BA720" wp14:editId="7A2761FE">
              <wp:extent cx="1808480" cy="95922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Logotype-fullcolor_1@3x cop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7775" cy="969462"/>
                      </a:xfrm>
                      <a:prstGeom prst="rect">
                        <a:avLst/>
                      </a:prstGeom>
                    </pic:spPr>
                  </pic:pic>
                </a:graphicData>
              </a:graphic>
            </wp:inline>
          </w:drawing>
        </w:r>
      </w:del>
    </w:p>
    <w:p w14:paraId="5748DC16" w14:textId="0AC28B1D" w:rsidR="00EA5850" w:rsidDel="002B3352" w:rsidRDefault="00EA5850" w:rsidP="009516B1">
      <w:pPr>
        <w:rPr>
          <w:del w:id="15" w:author="Scott Nicholas" w:date="2020-09-24T16:18:00Z"/>
        </w:rPr>
      </w:pPr>
    </w:p>
    <w:p w14:paraId="213016DB" w14:textId="645F9413" w:rsidR="00EA5850" w:rsidDel="002B3352" w:rsidRDefault="00EA5850" w:rsidP="00EA5850">
      <w:pPr>
        <w:jc w:val="center"/>
        <w:rPr>
          <w:del w:id="16" w:author="Scott Nicholas" w:date="2020-09-24T16:18:00Z"/>
        </w:rPr>
      </w:pPr>
    </w:p>
    <w:p w14:paraId="4CE98163" w14:textId="6377DE3A" w:rsidR="00EA5850" w:rsidDel="002B3352" w:rsidRDefault="00A33B6D" w:rsidP="00EA5850">
      <w:pPr>
        <w:jc w:val="center"/>
        <w:rPr>
          <w:del w:id="17" w:author="Scott Nicholas" w:date="2020-09-24T16:18:00Z"/>
        </w:rPr>
      </w:pPr>
      <w:del w:id="18" w:author="Scott Nicholas" w:date="2020-09-24T16:18:00Z">
        <w:r w:rsidDel="002B3352">
          <w:fldChar w:fldCharType="begin"/>
        </w:r>
        <w:r w:rsidDel="002B3352">
          <w:delInstrText xml:space="preserve"> HYPERLINK "http://bbu.bedrockconsortium.org/" </w:delInstrText>
        </w:r>
        <w:r w:rsidDel="002B3352">
          <w:fldChar w:fldCharType="separate"/>
        </w:r>
        <w:r w:rsidR="00D4625F" w:rsidDel="002B3352">
          <w:rPr>
            <w:rStyle w:val="Hyperlink"/>
          </w:rPr>
          <w:delText>http://bbu.bedrockconsortium.org/</w:delText>
        </w:r>
        <w:r w:rsidDel="002B3352">
          <w:rPr>
            <w:rStyle w:val="Hyperlink"/>
          </w:rPr>
          <w:fldChar w:fldCharType="end"/>
        </w:r>
      </w:del>
    </w:p>
    <w:p w14:paraId="530C913D" w14:textId="60651697" w:rsidR="00263D86" w:rsidDel="002B3352" w:rsidRDefault="00263D86" w:rsidP="00263D86">
      <w:pPr>
        <w:rPr>
          <w:del w:id="19" w:author="Scott Nicholas" w:date="2020-09-24T16:18:00Z"/>
          <w:rFonts w:ascii="ÿÑ˛" w:hAnsi="ÿÑ˛" w:cs="ÿÑ˛"/>
          <w:color w:val="000000"/>
          <w:sz w:val="52"/>
          <w:szCs w:val="52"/>
        </w:rPr>
      </w:pPr>
      <w:del w:id="20" w:author="Scott Nicholas" w:date="2020-09-24T16:18:00Z">
        <w:r w:rsidDel="002B3352">
          <w:rPr>
            <w:rFonts w:ascii="ÿÑ˛" w:hAnsi="ÿÑ˛" w:cs="ÿÑ˛"/>
            <w:color w:val="000000"/>
            <w:sz w:val="52"/>
            <w:szCs w:val="52"/>
          </w:rPr>
          <w:br w:type="page"/>
        </w:r>
      </w:del>
    </w:p>
    <w:p w14:paraId="3E70BC28" w14:textId="42E72DB1" w:rsidR="0018070E" w:rsidDel="002B3352" w:rsidRDefault="0018070E" w:rsidP="0018070E">
      <w:pPr>
        <w:autoSpaceDE w:val="0"/>
        <w:autoSpaceDN w:val="0"/>
        <w:adjustRightInd w:val="0"/>
        <w:rPr>
          <w:del w:id="21" w:author="Scott Nicholas" w:date="2020-09-24T16:19:00Z"/>
          <w:rFonts w:ascii="`o∑˛" w:hAnsi="`o∑˛" w:cs="`o∑˛"/>
          <w:color w:val="000000"/>
          <w:sz w:val="22"/>
          <w:szCs w:val="22"/>
        </w:rPr>
      </w:pPr>
      <w:r>
        <w:rPr>
          <w:rFonts w:ascii="`o∑˛" w:hAnsi="`o∑˛" w:cs="`o∑˛"/>
          <w:color w:val="000000"/>
          <w:sz w:val="22"/>
          <w:szCs w:val="22"/>
        </w:rPr>
        <w:t xml:space="preserve">This Data Processing Agreement </w:t>
      </w:r>
      <w:proofErr w:type="gramStart"/>
      <w:r>
        <w:rPr>
          <w:rFonts w:ascii="`o∑˛" w:hAnsi="`o∑˛" w:cs="`o∑˛"/>
          <w:color w:val="000000"/>
          <w:sz w:val="22"/>
          <w:szCs w:val="22"/>
        </w:rPr>
        <w:t>(“ DPA</w:t>
      </w:r>
      <w:proofErr w:type="gramEnd"/>
      <w:r>
        <w:rPr>
          <w:rFonts w:ascii="`o∑˛" w:hAnsi="`o∑˛" w:cs="`o∑˛"/>
          <w:color w:val="000000"/>
          <w:sz w:val="22"/>
          <w:szCs w:val="22"/>
        </w:rPr>
        <w:t xml:space="preserve"> ”) supplements the </w:t>
      </w:r>
      <w:del w:id="22" w:author="Scott Nicholas" w:date="2020-09-24T16:19:00Z">
        <w:r w:rsidR="00EA5850" w:rsidDel="002B3352">
          <w:rPr>
            <w:rFonts w:ascii="`o∑˛" w:hAnsi="`o∑˛" w:cs="`o∑˛"/>
            <w:color w:val="000000"/>
            <w:sz w:val="22"/>
            <w:szCs w:val="22"/>
          </w:rPr>
          <w:delText>Bedrock</w:delText>
        </w:r>
      </w:del>
      <w:ins w:id="23" w:author="Scott Nicholas" w:date="2020-09-24T16:19:00Z">
        <w:r w:rsidR="002B3352">
          <w:rPr>
            <w:rFonts w:ascii="`o∑˛" w:hAnsi="`o∑˛" w:cs="`o∑˛"/>
            <w:color w:val="000000"/>
            <w:sz w:val="22"/>
            <w:szCs w:val="22"/>
          </w:rPr>
          <w:t>that certain</w:t>
        </w:r>
      </w:ins>
      <w:del w:id="24" w:author="Scott Nicholas" w:date="2020-09-24T16:19:00Z">
        <w:r w:rsidDel="002B3352">
          <w:rPr>
            <w:rFonts w:ascii="`o∑˛" w:hAnsi="`o∑˛" w:cs="`o∑˛"/>
            <w:color w:val="000000"/>
            <w:sz w:val="22"/>
            <w:szCs w:val="22"/>
          </w:rPr>
          <w:delText xml:space="preserve"> </w:delText>
        </w:r>
      </w:del>
      <w:ins w:id="25" w:author="Scott Nicholas" w:date="2020-09-24T16:19:00Z">
        <w:r w:rsidR="002B3352">
          <w:rPr>
            <w:rFonts w:ascii="`o∑˛" w:hAnsi="`o∑˛" w:cs="`o∑˛"/>
            <w:color w:val="000000"/>
            <w:sz w:val="22"/>
            <w:szCs w:val="22"/>
          </w:rPr>
          <w:t xml:space="preserve"> </w:t>
        </w:r>
      </w:ins>
      <w:r>
        <w:rPr>
          <w:rFonts w:ascii="`o∑˛" w:hAnsi="`o∑˛" w:cs="`o∑˛"/>
          <w:color w:val="000000"/>
          <w:sz w:val="22"/>
          <w:szCs w:val="22"/>
        </w:rPr>
        <w:t>Transaction Endorser Agreement</w:t>
      </w:r>
      <w:ins w:id="26" w:author="Scott Nicholas" w:date="2020-09-24T16:19:00Z">
        <w:r w:rsidR="002B3352">
          <w:rPr>
            <w:rFonts w:ascii="`o∑˛" w:hAnsi="`o∑˛" w:cs="`o∑˛"/>
            <w:color w:val="000000"/>
            <w:sz w:val="22"/>
            <w:szCs w:val="22"/>
          </w:rPr>
          <w:t xml:space="preserve"> </w:t>
        </w:r>
      </w:ins>
    </w:p>
    <w:p w14:paraId="05EF123E" w14:textId="06C3C61E" w:rsidR="0018070E" w:rsidDel="002B3352" w:rsidRDefault="0018070E" w:rsidP="0018070E">
      <w:pPr>
        <w:autoSpaceDE w:val="0"/>
        <w:autoSpaceDN w:val="0"/>
        <w:adjustRightInd w:val="0"/>
        <w:rPr>
          <w:del w:id="27" w:author="Scott Nicholas" w:date="2020-09-24T16:20:00Z"/>
          <w:rFonts w:ascii="`o∑˛" w:hAnsi="`o∑˛" w:cs="`o∑˛"/>
          <w:color w:val="000000"/>
          <w:sz w:val="22"/>
          <w:szCs w:val="22"/>
        </w:rPr>
      </w:pPr>
      <w:r>
        <w:rPr>
          <w:rFonts w:ascii="`o∑˛" w:hAnsi="`o∑˛" w:cs="`o∑˛"/>
          <w:color w:val="000000"/>
          <w:sz w:val="22"/>
          <w:szCs w:val="22"/>
        </w:rPr>
        <w:t xml:space="preserve">(“ </w:t>
      </w:r>
      <w:del w:id="28" w:author="Scott Nicholas" w:date="2020-09-24T16:20:00Z">
        <w:r w:rsidR="00EA5850" w:rsidDel="002B3352">
          <w:rPr>
            <w:rFonts w:ascii="`o∑˛" w:hAnsi="`o∑˛" w:cs="`o∑˛"/>
            <w:color w:val="000000"/>
            <w:sz w:val="22"/>
            <w:szCs w:val="22"/>
          </w:rPr>
          <w:delText>BTEA</w:delText>
        </w:r>
      </w:del>
      <w:proofErr w:type="gramStart"/>
      <w:ins w:id="29" w:author="Scott Nicholas" w:date="2020-09-24T16:20:00Z">
        <w:r w:rsidR="002B3352">
          <w:rPr>
            <w:rFonts w:ascii="`o∑˛" w:hAnsi="`o∑˛" w:cs="`o∑˛"/>
            <w:color w:val="000000"/>
            <w:sz w:val="22"/>
            <w:szCs w:val="22"/>
          </w:rPr>
          <w:t>TEA</w:t>
        </w:r>
      </w:ins>
      <w:r>
        <w:rPr>
          <w:rFonts w:ascii="`o∑˛" w:hAnsi="`o∑˛" w:cs="`o∑˛"/>
          <w:color w:val="000000"/>
          <w:sz w:val="22"/>
          <w:szCs w:val="22"/>
        </w:rPr>
        <w:t xml:space="preserve"> ”</w:t>
      </w:r>
      <w:proofErr w:type="gramEnd"/>
      <w:r>
        <w:rPr>
          <w:rFonts w:ascii="`o∑˛" w:hAnsi="`o∑˛" w:cs="`o∑˛"/>
          <w:color w:val="000000"/>
          <w:sz w:val="22"/>
          <w:szCs w:val="22"/>
        </w:rPr>
        <w:t xml:space="preserve">) between </w:t>
      </w:r>
      <w:del w:id="30" w:author="Scott Nicholas" w:date="2020-09-24T16:20:00Z">
        <w:r w:rsidDel="002B3352">
          <w:rPr>
            <w:rFonts w:ascii="`o∑˛" w:hAnsi="`o∑˛" w:cs="`o∑˛"/>
            <w:color w:val="000000"/>
            <w:sz w:val="22"/>
            <w:szCs w:val="22"/>
          </w:rPr>
          <w:delText xml:space="preserve">the </w:delText>
        </w:r>
        <w:r w:rsidR="00EA5850" w:rsidDel="002B3352">
          <w:rPr>
            <w:rFonts w:ascii="`o∑˛" w:hAnsi="`o∑˛" w:cs="`o∑˛"/>
            <w:color w:val="000000"/>
            <w:sz w:val="22"/>
            <w:szCs w:val="22"/>
          </w:rPr>
          <w:delText>Bedrock</w:delText>
        </w:r>
        <w:r w:rsidR="006F7097" w:rsidDel="002B3352">
          <w:rPr>
            <w:rFonts w:ascii="`o∑˛" w:hAnsi="`o∑˛" w:cs="`o∑˛"/>
            <w:color w:val="000000"/>
            <w:sz w:val="22"/>
            <w:szCs w:val="22"/>
          </w:rPr>
          <w:delText xml:space="preserve"> Consortium</w:delText>
        </w:r>
      </w:del>
      <w:ins w:id="31" w:author="Scott Nicholas" w:date="2020-09-24T16:20:00Z">
        <w:r w:rsidR="002B3352">
          <w:rPr>
            <w:rFonts w:ascii="`o∑˛" w:hAnsi="`o∑˛" w:cs="`o∑˛"/>
            <w:color w:val="000000"/>
            <w:sz w:val="22"/>
            <w:szCs w:val="22"/>
          </w:rPr>
          <w:t>LF Governance Networks, Inc.</w:t>
        </w:r>
      </w:ins>
      <w:ins w:id="32" w:author="Scott Nicholas" w:date="2020-09-24T16:21:00Z">
        <w:r w:rsidR="002B3352">
          <w:rPr>
            <w:rFonts w:ascii="`o∑˛" w:hAnsi="`o∑˛" w:cs="`o∑˛"/>
            <w:color w:val="000000"/>
            <w:sz w:val="22"/>
            <w:szCs w:val="22"/>
          </w:rPr>
          <w:t xml:space="preserve"> (“LFGN”)</w:t>
        </w:r>
      </w:ins>
      <w:r>
        <w:rPr>
          <w:rFonts w:ascii="`o∑˛" w:hAnsi="`o∑˛" w:cs="`o∑˛"/>
          <w:color w:val="000000"/>
          <w:sz w:val="22"/>
          <w:szCs w:val="22"/>
        </w:rPr>
        <w:t xml:space="preserve"> and Transaction Endorser, as </w:t>
      </w:r>
      <w:ins w:id="33" w:author="Scott Nicholas" w:date="2020-09-24T16:20:00Z">
        <w:r w:rsidR="002B3352">
          <w:rPr>
            <w:rFonts w:ascii="`o∑˛" w:hAnsi="`o∑˛" w:cs="`o∑˛"/>
            <w:color w:val="000000"/>
            <w:sz w:val="22"/>
            <w:szCs w:val="22"/>
          </w:rPr>
          <w:t xml:space="preserve">such TEA </w:t>
        </w:r>
      </w:ins>
      <w:r>
        <w:rPr>
          <w:rFonts w:ascii="`o∑˛" w:hAnsi="`o∑˛" w:cs="`o∑˛"/>
          <w:color w:val="000000"/>
          <w:sz w:val="22"/>
          <w:szCs w:val="22"/>
        </w:rPr>
        <w:t>may be amended from time to</w:t>
      </w:r>
      <w:ins w:id="34" w:author="Scott Nicholas" w:date="2020-09-24T16:20:00Z">
        <w:r w:rsidR="002B3352">
          <w:rPr>
            <w:rFonts w:ascii="`o∑˛" w:hAnsi="`o∑˛" w:cs="`o∑˛"/>
            <w:color w:val="000000"/>
            <w:sz w:val="22"/>
            <w:szCs w:val="22"/>
          </w:rPr>
          <w:t xml:space="preserve"> </w:t>
        </w:r>
      </w:ins>
    </w:p>
    <w:p w14:paraId="3F9B817B" w14:textId="35844FA6" w:rsidR="0018070E" w:rsidDel="002B3352" w:rsidRDefault="0018070E" w:rsidP="0018070E">
      <w:pPr>
        <w:autoSpaceDE w:val="0"/>
        <w:autoSpaceDN w:val="0"/>
        <w:adjustRightInd w:val="0"/>
        <w:rPr>
          <w:del w:id="35" w:author="Scott Nicholas" w:date="2020-09-24T16:20:00Z"/>
          <w:rFonts w:ascii="`o∑˛" w:hAnsi="`o∑˛" w:cs="`o∑˛"/>
          <w:color w:val="000000"/>
          <w:sz w:val="22"/>
          <w:szCs w:val="22"/>
        </w:rPr>
      </w:pPr>
      <w:r>
        <w:rPr>
          <w:rFonts w:ascii="`o∑˛" w:hAnsi="`o∑˛" w:cs="`o∑˛"/>
          <w:color w:val="000000"/>
          <w:sz w:val="22"/>
          <w:szCs w:val="22"/>
        </w:rPr>
        <w:t xml:space="preserve">time, and is hereby incorporated by reference into the </w:t>
      </w:r>
      <w:del w:id="36" w:author="Scott Nicholas" w:date="2020-09-24T16:20:00Z">
        <w:r w:rsidR="00EA5850" w:rsidDel="002B3352">
          <w:rPr>
            <w:rFonts w:ascii="`o∑˛" w:hAnsi="`o∑˛" w:cs="`o∑˛"/>
            <w:color w:val="000000"/>
            <w:sz w:val="22"/>
            <w:szCs w:val="22"/>
          </w:rPr>
          <w:delText>BTEA</w:delText>
        </w:r>
      </w:del>
      <w:ins w:id="37" w:author="Scott Nicholas" w:date="2020-09-24T16:20:00Z">
        <w:r w:rsidR="002B3352">
          <w:rPr>
            <w:rFonts w:ascii="`o∑˛" w:hAnsi="`o∑˛" w:cs="`o∑˛"/>
            <w:color w:val="000000"/>
            <w:sz w:val="22"/>
            <w:szCs w:val="22"/>
          </w:rPr>
          <w:t>TEA</w:t>
        </w:r>
      </w:ins>
      <w:r>
        <w:rPr>
          <w:rFonts w:ascii="`o∑˛" w:hAnsi="`o∑˛" w:cs="`o∑˛"/>
          <w:color w:val="000000"/>
          <w:sz w:val="22"/>
          <w:szCs w:val="22"/>
        </w:rPr>
        <w:t>. All capitalized terms not otherwise defined</w:t>
      </w:r>
      <w:ins w:id="38" w:author="Scott Nicholas" w:date="2020-09-24T16:20:00Z">
        <w:r w:rsidR="002B3352">
          <w:rPr>
            <w:rFonts w:ascii="`o∑˛" w:hAnsi="`o∑˛" w:cs="`o∑˛"/>
            <w:color w:val="000000"/>
            <w:sz w:val="22"/>
            <w:szCs w:val="22"/>
          </w:rPr>
          <w:t xml:space="preserve"> </w:t>
        </w:r>
      </w:ins>
    </w:p>
    <w:p w14:paraId="4BC324EC" w14:textId="354499DD" w:rsidR="0018070E" w:rsidDel="002B3352" w:rsidRDefault="0018070E" w:rsidP="0018070E">
      <w:pPr>
        <w:autoSpaceDE w:val="0"/>
        <w:autoSpaceDN w:val="0"/>
        <w:adjustRightInd w:val="0"/>
        <w:rPr>
          <w:del w:id="39" w:author="Scott Nicholas" w:date="2020-09-24T16:20:00Z"/>
          <w:rFonts w:ascii="`o∑˛" w:hAnsi="`o∑˛" w:cs="`o∑˛"/>
          <w:color w:val="000000"/>
          <w:sz w:val="22"/>
          <w:szCs w:val="22"/>
        </w:rPr>
      </w:pPr>
      <w:r>
        <w:rPr>
          <w:rFonts w:ascii="`o∑˛" w:hAnsi="`o∑˛" w:cs="`o∑˛"/>
          <w:color w:val="000000"/>
          <w:sz w:val="22"/>
          <w:szCs w:val="22"/>
        </w:rPr>
        <w:t xml:space="preserve">in this DPA will have the meaning given to them in the </w:t>
      </w:r>
      <w:del w:id="40" w:author="Scott Nicholas" w:date="2020-09-24T16:20:00Z">
        <w:r w:rsidR="00EA5850" w:rsidDel="002B3352">
          <w:rPr>
            <w:rFonts w:ascii="`o∑˛" w:hAnsi="`o∑˛" w:cs="`o∑˛"/>
            <w:color w:val="000000"/>
            <w:sz w:val="22"/>
            <w:szCs w:val="22"/>
          </w:rPr>
          <w:delText>BTEA</w:delText>
        </w:r>
      </w:del>
      <w:ins w:id="41" w:author="Scott Nicholas" w:date="2020-09-24T16:20:00Z">
        <w:r w:rsidR="002B3352">
          <w:rPr>
            <w:rFonts w:ascii="`o∑˛" w:hAnsi="`o∑˛" w:cs="`o∑˛"/>
            <w:color w:val="000000"/>
            <w:sz w:val="22"/>
            <w:szCs w:val="22"/>
          </w:rPr>
          <w:t>TEA</w:t>
        </w:r>
      </w:ins>
      <w:r>
        <w:rPr>
          <w:rFonts w:ascii="`o∑˛" w:hAnsi="`o∑˛" w:cs="`o∑˛"/>
          <w:color w:val="000000"/>
          <w:sz w:val="22"/>
          <w:szCs w:val="22"/>
        </w:rPr>
        <w:t xml:space="preserve"> or in the </w:t>
      </w:r>
      <w:r w:rsidR="00EA5850">
        <w:rPr>
          <w:rFonts w:ascii="`o∑˛" w:hAnsi="`o∑˛" w:cs="`o∑˛"/>
          <w:color w:val="000000"/>
          <w:sz w:val="22"/>
          <w:szCs w:val="22"/>
        </w:rPr>
        <w:t>Bedrock</w:t>
      </w:r>
      <w:r w:rsidR="006F7097">
        <w:rPr>
          <w:rFonts w:ascii="`o∑˛" w:hAnsi="`o∑˛" w:cs="`o∑˛"/>
          <w:color w:val="000000"/>
          <w:sz w:val="22"/>
          <w:szCs w:val="22"/>
        </w:rPr>
        <w:t xml:space="preserve"> Governance</w:t>
      </w:r>
      <w:r>
        <w:rPr>
          <w:rFonts w:ascii="`o∑˛" w:hAnsi="`o∑˛" w:cs="`o∑˛"/>
          <w:color w:val="000000"/>
          <w:sz w:val="22"/>
          <w:szCs w:val="22"/>
        </w:rPr>
        <w:t xml:space="preserve"> Framework. In</w:t>
      </w:r>
      <w:ins w:id="42" w:author="Scott Nicholas" w:date="2020-09-24T16:20:00Z">
        <w:r w:rsidR="002B3352">
          <w:rPr>
            <w:rFonts w:ascii="`o∑˛" w:hAnsi="`o∑˛" w:cs="`o∑˛"/>
            <w:color w:val="000000"/>
            <w:sz w:val="22"/>
            <w:szCs w:val="22"/>
          </w:rPr>
          <w:t xml:space="preserve"> </w:t>
        </w:r>
      </w:ins>
    </w:p>
    <w:p w14:paraId="186C5864" w14:textId="6CFE2F71" w:rsidR="0018070E" w:rsidDel="002B3352" w:rsidRDefault="0018070E" w:rsidP="0018070E">
      <w:pPr>
        <w:autoSpaceDE w:val="0"/>
        <w:autoSpaceDN w:val="0"/>
        <w:adjustRightInd w:val="0"/>
        <w:rPr>
          <w:del w:id="43" w:author="Scott Nicholas" w:date="2020-09-24T16:20:00Z"/>
          <w:rFonts w:ascii="`o∑˛" w:hAnsi="`o∑˛" w:cs="`o∑˛"/>
          <w:color w:val="000000"/>
          <w:sz w:val="22"/>
          <w:szCs w:val="22"/>
        </w:rPr>
      </w:pPr>
      <w:r>
        <w:rPr>
          <w:rFonts w:ascii="`o∑˛" w:hAnsi="`o∑˛" w:cs="`o∑˛"/>
          <w:color w:val="000000"/>
          <w:sz w:val="22"/>
          <w:szCs w:val="22"/>
        </w:rPr>
        <w:t xml:space="preserve">the event of any inconsistency or conflict between this DPA and the </w:t>
      </w:r>
      <w:del w:id="44" w:author="Scott Nicholas" w:date="2020-09-24T16:20:00Z">
        <w:r w:rsidR="00EA5850" w:rsidDel="002B3352">
          <w:rPr>
            <w:rFonts w:ascii="`o∑˛" w:hAnsi="`o∑˛" w:cs="`o∑˛"/>
            <w:color w:val="000000"/>
            <w:sz w:val="22"/>
            <w:szCs w:val="22"/>
          </w:rPr>
          <w:delText>BTEA</w:delText>
        </w:r>
      </w:del>
      <w:ins w:id="45" w:author="Scott Nicholas" w:date="2020-09-24T16:20:00Z">
        <w:r w:rsidR="002B3352">
          <w:rPr>
            <w:rFonts w:ascii="`o∑˛" w:hAnsi="`o∑˛" w:cs="`o∑˛"/>
            <w:color w:val="000000"/>
            <w:sz w:val="22"/>
            <w:szCs w:val="22"/>
          </w:rPr>
          <w:t>TEA</w:t>
        </w:r>
      </w:ins>
      <w:r>
        <w:rPr>
          <w:rFonts w:ascii="`o∑˛" w:hAnsi="`o∑˛" w:cs="`o∑˛"/>
          <w:color w:val="000000"/>
          <w:sz w:val="22"/>
          <w:szCs w:val="22"/>
        </w:rPr>
        <w:t>, this DPA will govern. This DPA</w:t>
      </w:r>
      <w:ins w:id="46" w:author="Scott Nicholas" w:date="2020-09-24T16:20:00Z">
        <w:r w:rsidR="002B3352">
          <w:rPr>
            <w:rFonts w:ascii="`o∑˛" w:hAnsi="`o∑˛" w:cs="`o∑˛"/>
            <w:color w:val="000000"/>
            <w:sz w:val="22"/>
            <w:szCs w:val="22"/>
          </w:rPr>
          <w:t xml:space="preserve"> </w:t>
        </w:r>
      </w:ins>
    </w:p>
    <w:p w14:paraId="615D2598" w14:textId="21562CA4" w:rsidR="0018070E" w:rsidRDefault="0018070E" w:rsidP="00B42621">
      <w:pPr>
        <w:autoSpaceDE w:val="0"/>
        <w:autoSpaceDN w:val="0"/>
        <w:adjustRightInd w:val="0"/>
        <w:rPr>
          <w:rFonts w:ascii="`o∑˛" w:hAnsi="`o∑˛" w:cs="`o∑˛"/>
          <w:color w:val="000000"/>
          <w:sz w:val="22"/>
          <w:szCs w:val="22"/>
        </w:rPr>
      </w:pPr>
      <w:r>
        <w:rPr>
          <w:rFonts w:ascii="`o∑˛" w:hAnsi="`o∑˛" w:cs="`o∑˛"/>
          <w:color w:val="000000"/>
          <w:sz w:val="22"/>
          <w:szCs w:val="22"/>
        </w:rPr>
        <w:t xml:space="preserve">will survive termination of the </w:t>
      </w:r>
      <w:del w:id="47" w:author="Scott Nicholas" w:date="2020-09-24T16:20:00Z">
        <w:r w:rsidR="00EA5850" w:rsidDel="002B3352">
          <w:rPr>
            <w:rFonts w:ascii="`o∑˛" w:hAnsi="`o∑˛" w:cs="`o∑˛"/>
            <w:color w:val="000000"/>
            <w:sz w:val="22"/>
            <w:szCs w:val="22"/>
          </w:rPr>
          <w:delText>BTEA</w:delText>
        </w:r>
      </w:del>
      <w:ins w:id="48" w:author="Scott Nicholas" w:date="2020-09-24T16:20:00Z">
        <w:r w:rsidR="002B3352">
          <w:rPr>
            <w:rFonts w:ascii="`o∑˛" w:hAnsi="`o∑˛" w:cs="`o∑˛"/>
            <w:color w:val="000000"/>
            <w:sz w:val="22"/>
            <w:szCs w:val="22"/>
          </w:rPr>
          <w:t>TEA</w:t>
        </w:r>
      </w:ins>
      <w:r>
        <w:rPr>
          <w:rFonts w:ascii="`o∑˛" w:hAnsi="`o∑˛" w:cs="`o∑˛"/>
          <w:color w:val="000000"/>
          <w:sz w:val="22"/>
          <w:szCs w:val="22"/>
        </w:rPr>
        <w:t xml:space="preserve"> as long as Transaction Endorser Processes Personal Data. </w:t>
      </w:r>
      <w:del w:id="49" w:author="Scott Nicholas" w:date="2020-09-24T16:21:00Z">
        <w:r w:rsidDel="002B3352">
          <w:rPr>
            <w:rFonts w:ascii="`o∑˛" w:hAnsi="`o∑˛" w:cs="`o∑˛"/>
            <w:color w:val="000000"/>
            <w:sz w:val="22"/>
            <w:szCs w:val="22"/>
          </w:rPr>
          <w:delText xml:space="preserve">The </w:delText>
        </w:r>
        <w:r w:rsidR="00B42621" w:rsidDel="002B3352">
          <w:rPr>
            <w:rFonts w:ascii="`o∑˛" w:hAnsi="`o∑˛" w:cs="`o∑˛"/>
            <w:color w:val="000000"/>
            <w:sz w:val="22"/>
            <w:szCs w:val="22"/>
          </w:rPr>
          <w:delText>Bedrock Consortium</w:delText>
        </w:r>
      </w:del>
      <w:ins w:id="50" w:author="Scott Nicholas" w:date="2020-09-24T16:21:00Z">
        <w:r w:rsidR="002B3352">
          <w:rPr>
            <w:rFonts w:ascii="`o∑˛" w:hAnsi="`o∑˛" w:cs="`o∑˛"/>
            <w:color w:val="000000"/>
            <w:sz w:val="22"/>
            <w:szCs w:val="22"/>
          </w:rPr>
          <w:t>LFGN</w:t>
        </w:r>
      </w:ins>
      <w:r>
        <w:rPr>
          <w:rFonts w:ascii="`o∑˛" w:hAnsi="`o∑˛" w:cs="`o∑˛"/>
          <w:color w:val="000000"/>
          <w:sz w:val="22"/>
          <w:szCs w:val="22"/>
        </w:rPr>
        <w:t xml:space="preserve"> and Transaction Endorser agree as follows:</w:t>
      </w:r>
    </w:p>
    <w:p w14:paraId="7AD5179F" w14:textId="77777777" w:rsidR="00263D86" w:rsidRDefault="00263D86" w:rsidP="0018070E">
      <w:pPr>
        <w:autoSpaceDE w:val="0"/>
        <w:autoSpaceDN w:val="0"/>
        <w:adjustRightInd w:val="0"/>
        <w:rPr>
          <w:rFonts w:ascii="`o∑˛" w:hAnsi="`o∑˛" w:cs="`o∑˛"/>
          <w:color w:val="000000"/>
          <w:sz w:val="22"/>
          <w:szCs w:val="22"/>
        </w:rPr>
      </w:pPr>
    </w:p>
    <w:p w14:paraId="4D782025" w14:textId="5AB02F92" w:rsidR="0018070E" w:rsidRDefault="0018070E" w:rsidP="00263D86">
      <w:pPr>
        <w:pStyle w:val="Heading1"/>
      </w:pPr>
      <w:r>
        <w:t>1. Definitions.</w:t>
      </w:r>
    </w:p>
    <w:p w14:paraId="341DE7A8" w14:textId="77777777" w:rsidR="00263D86" w:rsidRPr="00263D86" w:rsidRDefault="00263D86" w:rsidP="00263D86"/>
    <w:p w14:paraId="04D03088" w14:textId="30DEA2F4" w:rsidR="00263D86" w:rsidRDefault="00263D86" w:rsidP="00263D86">
      <w:pPr>
        <w:pStyle w:val="ListParagraph"/>
        <w:numPr>
          <w:ilvl w:val="0"/>
          <w:numId w:val="2"/>
        </w:numPr>
        <w:autoSpaceDE w:val="0"/>
        <w:autoSpaceDN w:val="0"/>
        <w:adjustRightInd w:val="0"/>
        <w:rPr>
          <w:rFonts w:ascii="ø^˚â˛" w:hAnsi="ø^˚â˛" w:cs="ø^˚â˛"/>
          <w:color w:val="000000"/>
          <w:sz w:val="22"/>
          <w:szCs w:val="22"/>
        </w:rPr>
      </w:pPr>
      <w:proofErr w:type="gramStart"/>
      <w:r w:rsidRPr="009C095A">
        <w:rPr>
          <w:rFonts w:ascii="ø^˚â˛" w:hAnsi="ø^˚â˛" w:cs="ø^˚â˛"/>
          <w:color w:val="000000"/>
          <w:sz w:val="22"/>
          <w:szCs w:val="22"/>
        </w:rPr>
        <w:t xml:space="preserve">“ </w:t>
      </w:r>
      <w:r w:rsidRPr="009C095A">
        <w:rPr>
          <w:rFonts w:ascii="ø^˚â˛" w:hAnsi="ø^˚â˛" w:cs="ø^˚â˛"/>
          <w:b/>
          <w:bCs/>
          <w:color w:val="000000"/>
          <w:sz w:val="22"/>
          <w:szCs w:val="22"/>
        </w:rPr>
        <w:t>GDPR</w:t>
      </w:r>
      <w:proofErr w:type="gramEnd"/>
      <w:r w:rsidRPr="009C095A">
        <w:rPr>
          <w:rFonts w:ascii="ø^˚â˛" w:hAnsi="ø^˚â˛" w:cs="ø^˚â˛"/>
          <w:color w:val="000000"/>
          <w:sz w:val="22"/>
          <w:szCs w:val="22"/>
        </w:rPr>
        <w:t xml:space="preserve"> ” means the General Data Protection Regulation (EU) 2016/679 on the protection of natural persons with regard to the processing of personal data and on the free movement of such data, and repealing Directive 95/46/EC, and any amendment or replacement to it.</w:t>
      </w:r>
    </w:p>
    <w:p w14:paraId="681E26F5" w14:textId="65151970" w:rsidR="00434E2F" w:rsidRDefault="00434E2F" w:rsidP="00434E2F">
      <w:pPr>
        <w:autoSpaceDE w:val="0"/>
        <w:autoSpaceDN w:val="0"/>
        <w:adjustRightInd w:val="0"/>
        <w:rPr>
          <w:rFonts w:ascii="ø^˚â˛" w:hAnsi="ø^˚â˛" w:cs="ø^˚â˛"/>
          <w:color w:val="000000"/>
          <w:sz w:val="22"/>
          <w:szCs w:val="22"/>
        </w:rPr>
      </w:pPr>
    </w:p>
    <w:p w14:paraId="7366A2AB" w14:textId="0D310656" w:rsidR="00434E2F" w:rsidRPr="00204724" w:rsidRDefault="00434E2F" w:rsidP="00434E2F">
      <w:pPr>
        <w:pStyle w:val="ListParagraph"/>
        <w:numPr>
          <w:ilvl w:val="0"/>
          <w:numId w:val="2"/>
        </w:numPr>
        <w:autoSpaceDE w:val="0"/>
        <w:autoSpaceDN w:val="0"/>
        <w:adjustRightInd w:val="0"/>
        <w:rPr>
          <w:rFonts w:ascii="ø^˚â˛" w:hAnsi="ø^˚â˛" w:cs="ø^˚â˛"/>
          <w:color w:val="000000"/>
          <w:sz w:val="22"/>
          <w:szCs w:val="22"/>
        </w:rPr>
      </w:pPr>
      <w:r w:rsidRPr="002033D1">
        <w:rPr>
          <w:rFonts w:ascii="ø^˚â˛" w:hAnsi="ø^˚â˛" w:cs="ø^˚â˛"/>
          <w:color w:val="000000"/>
          <w:sz w:val="22"/>
          <w:szCs w:val="22"/>
        </w:rPr>
        <w:t xml:space="preserve">“ </w:t>
      </w:r>
      <w:r>
        <w:rPr>
          <w:rFonts w:ascii="ø^˚â˛" w:hAnsi="ø^˚â˛" w:cs="ø^˚â˛"/>
          <w:b/>
          <w:bCs/>
          <w:color w:val="000000"/>
          <w:sz w:val="22"/>
          <w:szCs w:val="22"/>
        </w:rPr>
        <w:t>Bedrock Business Utility</w:t>
      </w:r>
      <w:r w:rsidRPr="002033D1">
        <w:rPr>
          <w:rFonts w:ascii="ø^˚â˛" w:hAnsi="ø^˚â˛" w:cs="ø^˚â˛"/>
          <w:color w:val="000000"/>
          <w:sz w:val="22"/>
          <w:szCs w:val="22"/>
        </w:rPr>
        <w:t xml:space="preserve"> ” </w:t>
      </w:r>
      <w:r>
        <w:rPr>
          <w:rFonts w:ascii="ø^˚â˛" w:hAnsi="ø^˚â˛" w:cs="ø^˚â˛"/>
          <w:color w:val="000000"/>
          <w:sz w:val="22"/>
          <w:szCs w:val="22"/>
        </w:rPr>
        <w:t xml:space="preserve">(“ Utility ”) </w:t>
      </w:r>
      <w:r w:rsidRPr="002033D1">
        <w:rPr>
          <w:rFonts w:ascii="ø^˚â˛" w:hAnsi="ø^˚â˛" w:cs="ø^˚â˛"/>
          <w:color w:val="000000"/>
          <w:sz w:val="22"/>
          <w:szCs w:val="22"/>
        </w:rPr>
        <w:t xml:space="preserve">means the </w:t>
      </w:r>
      <w:del w:id="51" w:author="Scott Nicholas" w:date="2020-09-24T16:22:00Z">
        <w:r w:rsidDel="002B3352">
          <w:rPr>
            <w:rFonts w:ascii="ø^˚â˛" w:hAnsi="ø^˚â˛" w:cs="ø^˚â˛"/>
            <w:color w:val="000000"/>
            <w:sz w:val="22"/>
            <w:szCs w:val="22"/>
          </w:rPr>
          <w:delText xml:space="preserve">independent non-profit legal entity that represents the operational (transactional) </w:delText>
        </w:r>
      </w:del>
      <w:r>
        <w:rPr>
          <w:rFonts w:ascii="ø^˚â˛" w:hAnsi="ø^˚â˛" w:cs="ø^˚â˛"/>
          <w:color w:val="000000"/>
          <w:sz w:val="22"/>
          <w:szCs w:val="22"/>
        </w:rPr>
        <w:t xml:space="preserve">public identity utility operated by </w:t>
      </w:r>
      <w:del w:id="52" w:author="Scott Nicholas" w:date="2020-09-24T16:22:00Z">
        <w:r w:rsidDel="002B3352">
          <w:rPr>
            <w:rFonts w:ascii="ø^˚â˛" w:hAnsi="ø^˚â˛" w:cs="ø^˚â˛"/>
            <w:color w:val="000000"/>
            <w:sz w:val="22"/>
            <w:szCs w:val="22"/>
          </w:rPr>
          <w:delText>the Bedrock Consortium</w:delText>
        </w:r>
      </w:del>
      <w:ins w:id="53" w:author="Scott Nicholas" w:date="2020-09-24T16:22:00Z">
        <w:r w:rsidR="002B3352">
          <w:rPr>
            <w:rFonts w:ascii="ø^˚â˛" w:hAnsi="ø^˚â˛" w:cs="ø^˚â˛"/>
            <w:color w:val="000000"/>
            <w:sz w:val="22"/>
            <w:szCs w:val="22"/>
          </w:rPr>
          <w:t>LFGN and supported by the Bedrock Consortium, a directed fund of the Linux Foundation</w:t>
        </w:r>
      </w:ins>
      <w:r>
        <w:rPr>
          <w:rFonts w:ascii="ø^˚â˛" w:hAnsi="ø^˚â˛" w:cs="ø^˚â˛"/>
          <w:color w:val="000000"/>
          <w:sz w:val="22"/>
          <w:szCs w:val="22"/>
        </w:rPr>
        <w:t xml:space="preserve">. </w:t>
      </w:r>
    </w:p>
    <w:p w14:paraId="41E28A5A" w14:textId="77777777" w:rsidR="00263D86" w:rsidRPr="002033D1" w:rsidRDefault="00263D86" w:rsidP="00263D86">
      <w:pPr>
        <w:autoSpaceDE w:val="0"/>
        <w:autoSpaceDN w:val="0"/>
        <w:adjustRightInd w:val="0"/>
        <w:rPr>
          <w:rFonts w:ascii="ø^˚â˛" w:hAnsi="ø^˚â˛" w:cs="ø^˚â˛"/>
          <w:color w:val="000000"/>
          <w:sz w:val="22"/>
          <w:szCs w:val="22"/>
        </w:rPr>
      </w:pPr>
    </w:p>
    <w:p w14:paraId="4D7BEE56" w14:textId="16DEDA54" w:rsidR="00263D86" w:rsidRPr="00263D86" w:rsidRDefault="00263D86" w:rsidP="00263D86">
      <w:pPr>
        <w:pStyle w:val="ListParagraph"/>
        <w:numPr>
          <w:ilvl w:val="0"/>
          <w:numId w:val="2"/>
        </w:numPr>
        <w:autoSpaceDE w:val="0"/>
        <w:autoSpaceDN w:val="0"/>
        <w:adjustRightInd w:val="0"/>
        <w:rPr>
          <w:rFonts w:ascii="ø^˚â˛" w:hAnsi="ø^˚â˛" w:cs="ø^˚â˛"/>
          <w:color w:val="000000"/>
          <w:sz w:val="22"/>
          <w:szCs w:val="22"/>
        </w:rPr>
      </w:pPr>
      <w:proofErr w:type="gramStart"/>
      <w:r w:rsidRPr="002033D1">
        <w:rPr>
          <w:rFonts w:ascii="ø^˚â˛" w:hAnsi="ø^˚â˛" w:cs="ø^˚â˛"/>
          <w:color w:val="000000"/>
          <w:sz w:val="22"/>
          <w:szCs w:val="22"/>
        </w:rPr>
        <w:t xml:space="preserve">“ </w:t>
      </w:r>
      <w:r w:rsidRPr="002033D1">
        <w:rPr>
          <w:rFonts w:ascii="ø^˚â˛" w:hAnsi="ø^˚â˛" w:cs="ø^˚â˛"/>
          <w:b/>
          <w:bCs/>
          <w:color w:val="000000"/>
          <w:sz w:val="22"/>
          <w:szCs w:val="22"/>
        </w:rPr>
        <w:t>Impermissible</w:t>
      </w:r>
      <w:proofErr w:type="gramEnd"/>
      <w:r w:rsidRPr="002033D1">
        <w:rPr>
          <w:rFonts w:ascii="ø^˚â˛" w:hAnsi="ø^˚â˛" w:cs="ø^˚â˛"/>
          <w:b/>
          <w:bCs/>
          <w:color w:val="000000"/>
          <w:sz w:val="22"/>
          <w:szCs w:val="22"/>
        </w:rPr>
        <w:t xml:space="preserve"> Personal Data</w:t>
      </w:r>
      <w:r w:rsidRPr="002033D1">
        <w:rPr>
          <w:rFonts w:ascii="ø^˚â˛" w:hAnsi="ø^˚â˛" w:cs="ø^˚â˛"/>
          <w:color w:val="000000"/>
          <w:sz w:val="22"/>
          <w:szCs w:val="22"/>
        </w:rPr>
        <w:t xml:space="preserve"> ” means the Personal Data that a Transaction Author writes to the </w:t>
      </w:r>
      <w:r w:rsidR="00EA5850">
        <w:rPr>
          <w:rFonts w:ascii="ø^˚â˛" w:hAnsi="ø^˚â˛" w:cs="ø^˚â˛"/>
          <w:color w:val="000000"/>
          <w:sz w:val="22"/>
          <w:szCs w:val="22"/>
        </w:rPr>
        <w:t>Bedrock</w:t>
      </w:r>
      <w:r w:rsidRPr="002033D1">
        <w:rPr>
          <w:rFonts w:ascii="ø^˚â˛" w:hAnsi="ø^˚â˛" w:cs="ø^˚â˛"/>
          <w:color w:val="000000"/>
          <w:sz w:val="22"/>
          <w:szCs w:val="22"/>
        </w:rPr>
        <w:t xml:space="preserve"> Business Utility and that a Steward Processes that is not Permissible Personal Data in accordance with the Transaction Author Agreement.</w:t>
      </w:r>
    </w:p>
    <w:p w14:paraId="267342D1" w14:textId="77777777" w:rsidR="00263D86" w:rsidRPr="002033D1" w:rsidRDefault="00263D86" w:rsidP="00263D86">
      <w:pPr>
        <w:pStyle w:val="ListParagraph"/>
        <w:autoSpaceDE w:val="0"/>
        <w:autoSpaceDN w:val="0"/>
        <w:adjustRightInd w:val="0"/>
        <w:ind w:left="360"/>
        <w:rPr>
          <w:rFonts w:ascii="ø^˚â˛" w:hAnsi="ø^˚â˛" w:cs="ø^˚â˛"/>
          <w:color w:val="000000"/>
          <w:sz w:val="22"/>
          <w:szCs w:val="22"/>
        </w:rPr>
      </w:pPr>
    </w:p>
    <w:p w14:paraId="2ED72325" w14:textId="59230E6A" w:rsidR="00263D86" w:rsidRDefault="00263D86" w:rsidP="00263D86">
      <w:pPr>
        <w:pStyle w:val="ListParagraph"/>
        <w:numPr>
          <w:ilvl w:val="0"/>
          <w:numId w:val="2"/>
        </w:numPr>
        <w:autoSpaceDE w:val="0"/>
        <w:autoSpaceDN w:val="0"/>
        <w:adjustRightInd w:val="0"/>
        <w:rPr>
          <w:rFonts w:ascii="ø^˚â˛" w:hAnsi="ø^˚â˛" w:cs="ø^˚â˛"/>
          <w:color w:val="000000"/>
          <w:sz w:val="22"/>
          <w:szCs w:val="22"/>
        </w:rPr>
      </w:pPr>
      <w:proofErr w:type="gramStart"/>
      <w:r w:rsidRPr="002033D1">
        <w:rPr>
          <w:rFonts w:ascii="ø^˚â˛" w:hAnsi="ø^˚â˛" w:cs="ø^˚â˛"/>
          <w:color w:val="000000"/>
          <w:sz w:val="22"/>
          <w:szCs w:val="22"/>
        </w:rPr>
        <w:t xml:space="preserve">“ </w:t>
      </w:r>
      <w:r w:rsidRPr="002033D1">
        <w:rPr>
          <w:rFonts w:ascii="ø^˚â˛" w:hAnsi="ø^˚â˛" w:cs="ø^˚â˛"/>
          <w:b/>
          <w:bCs/>
          <w:color w:val="000000"/>
          <w:sz w:val="22"/>
          <w:szCs w:val="22"/>
        </w:rPr>
        <w:t>Permissible</w:t>
      </w:r>
      <w:proofErr w:type="gramEnd"/>
      <w:r w:rsidRPr="002033D1">
        <w:rPr>
          <w:rFonts w:ascii="ø^˚â˛" w:hAnsi="ø^˚â˛" w:cs="ø^˚â˛"/>
          <w:b/>
          <w:bCs/>
          <w:color w:val="000000"/>
          <w:sz w:val="22"/>
          <w:szCs w:val="22"/>
        </w:rPr>
        <w:t xml:space="preserve"> Personal Data</w:t>
      </w:r>
      <w:r w:rsidRPr="002033D1">
        <w:rPr>
          <w:rFonts w:ascii="ø^˚â˛" w:hAnsi="ø^˚â˛" w:cs="ø^˚â˛"/>
          <w:color w:val="000000"/>
          <w:sz w:val="22"/>
          <w:szCs w:val="22"/>
        </w:rPr>
        <w:t xml:space="preserve"> ” means the Personal Data expressly listed in Schedule 1 that a Transaction Author writes to the </w:t>
      </w:r>
      <w:r w:rsidR="00EA5850">
        <w:rPr>
          <w:rFonts w:ascii="ø^˚â˛" w:hAnsi="ø^˚â˛" w:cs="ø^˚â˛"/>
          <w:color w:val="000000"/>
          <w:sz w:val="22"/>
          <w:szCs w:val="22"/>
        </w:rPr>
        <w:t>Bedrock</w:t>
      </w:r>
      <w:r w:rsidRPr="002033D1">
        <w:rPr>
          <w:rFonts w:ascii="ø^˚â˛" w:hAnsi="ø^˚â˛" w:cs="ø^˚â˛"/>
          <w:color w:val="000000"/>
          <w:sz w:val="22"/>
          <w:szCs w:val="22"/>
        </w:rPr>
        <w:t xml:space="preserve"> Business Utility in accordance with the Transaction Author Agreement and that a Steward Processes through the Steward Node.</w:t>
      </w:r>
    </w:p>
    <w:p w14:paraId="0E6C0668" w14:textId="77777777" w:rsidR="00263D86" w:rsidRPr="002033D1" w:rsidRDefault="00263D86" w:rsidP="00263D86">
      <w:pPr>
        <w:autoSpaceDE w:val="0"/>
        <w:autoSpaceDN w:val="0"/>
        <w:adjustRightInd w:val="0"/>
        <w:rPr>
          <w:rFonts w:ascii="ø^˚â˛" w:hAnsi="ø^˚â˛" w:cs="ø^˚â˛"/>
          <w:color w:val="000000"/>
          <w:sz w:val="22"/>
          <w:szCs w:val="22"/>
        </w:rPr>
      </w:pPr>
    </w:p>
    <w:p w14:paraId="613E6D97" w14:textId="77777777" w:rsidR="00263D86" w:rsidRDefault="00263D86" w:rsidP="00263D86">
      <w:pPr>
        <w:pStyle w:val="ListParagraph"/>
        <w:numPr>
          <w:ilvl w:val="0"/>
          <w:numId w:val="2"/>
        </w:numPr>
        <w:autoSpaceDE w:val="0"/>
        <w:autoSpaceDN w:val="0"/>
        <w:adjustRightInd w:val="0"/>
        <w:rPr>
          <w:rFonts w:ascii="ø^˚â˛" w:hAnsi="ø^˚â˛" w:cs="ø^˚â˛"/>
          <w:color w:val="000000"/>
          <w:sz w:val="22"/>
          <w:szCs w:val="22"/>
        </w:rPr>
      </w:pPr>
      <w:r w:rsidRPr="002033D1">
        <w:rPr>
          <w:rFonts w:ascii="ø^˚â˛" w:hAnsi="ø^˚â˛" w:cs="ø^˚â˛"/>
          <w:color w:val="000000"/>
          <w:sz w:val="22"/>
          <w:szCs w:val="22"/>
        </w:rPr>
        <w:t>“</w:t>
      </w:r>
      <w:r w:rsidRPr="002033D1">
        <w:rPr>
          <w:rFonts w:ascii="ø^˚â˛" w:hAnsi="ø^˚â˛" w:cs="ø^˚â˛"/>
          <w:b/>
          <w:bCs/>
          <w:color w:val="000000"/>
          <w:sz w:val="22"/>
          <w:szCs w:val="22"/>
        </w:rPr>
        <w:t>Personal Data</w:t>
      </w:r>
      <w:r w:rsidRPr="002033D1">
        <w:rPr>
          <w:rFonts w:ascii="ø^˚â˛" w:hAnsi="ø^˚â˛" w:cs="ø^˚â˛"/>
          <w:color w:val="000000"/>
          <w:sz w:val="22"/>
          <w:szCs w:val="22"/>
        </w:rPr>
        <w:t xml:space="preserve"> ” means information that relates, directly or indirectly, to a data subject, including without limitation, names, email addresses, postal addresses, identification numbers, location data, online identifiers, or one or more factors specific to the physical, physiological, genetic, mental, economic, cultural, or social identity of the data subject.</w:t>
      </w:r>
    </w:p>
    <w:p w14:paraId="32FF2155" w14:textId="77777777" w:rsidR="00263D86" w:rsidRPr="002033D1" w:rsidRDefault="00263D86" w:rsidP="00263D86">
      <w:pPr>
        <w:pStyle w:val="ListParagraph"/>
        <w:rPr>
          <w:rFonts w:ascii="ø^˚â˛" w:hAnsi="ø^˚â˛" w:cs="ø^˚â˛"/>
          <w:color w:val="000000"/>
          <w:sz w:val="22"/>
          <w:szCs w:val="22"/>
        </w:rPr>
      </w:pPr>
    </w:p>
    <w:p w14:paraId="7FAB2B27" w14:textId="77777777" w:rsidR="00263D86" w:rsidRDefault="00263D86" w:rsidP="00263D86">
      <w:pPr>
        <w:pStyle w:val="ListParagraph"/>
        <w:numPr>
          <w:ilvl w:val="0"/>
          <w:numId w:val="2"/>
        </w:numPr>
        <w:autoSpaceDE w:val="0"/>
        <w:autoSpaceDN w:val="0"/>
        <w:adjustRightInd w:val="0"/>
        <w:rPr>
          <w:rFonts w:ascii="ø^˚â˛" w:hAnsi="ø^˚â˛" w:cs="ø^˚â˛"/>
          <w:color w:val="000000"/>
          <w:sz w:val="22"/>
          <w:szCs w:val="22"/>
        </w:rPr>
      </w:pPr>
      <w:r w:rsidRPr="002033D1">
        <w:rPr>
          <w:rFonts w:ascii="ø^˚â˛" w:hAnsi="ø^˚â˛" w:cs="ø^˚â˛"/>
          <w:color w:val="000000"/>
          <w:sz w:val="22"/>
          <w:szCs w:val="22"/>
        </w:rPr>
        <w:t xml:space="preserve">“ </w:t>
      </w:r>
      <w:r w:rsidRPr="002033D1">
        <w:rPr>
          <w:rFonts w:ascii="ø^˚â˛" w:hAnsi="ø^˚â˛" w:cs="ø^˚â˛"/>
          <w:b/>
          <w:bCs/>
          <w:color w:val="000000"/>
          <w:sz w:val="22"/>
          <w:szCs w:val="22"/>
        </w:rPr>
        <w:t>Process</w:t>
      </w:r>
      <w:r w:rsidRPr="002033D1">
        <w:rPr>
          <w:rFonts w:ascii="ø^˚â˛" w:hAnsi="ø^˚â˛" w:cs="ø^˚â˛"/>
          <w:color w:val="000000"/>
          <w:sz w:val="22"/>
          <w:szCs w:val="22"/>
        </w:rPr>
        <w:t xml:space="preserve"> ” or “ </w:t>
      </w:r>
      <w:r w:rsidRPr="002033D1">
        <w:rPr>
          <w:rFonts w:ascii="ø^˚â˛" w:hAnsi="ø^˚â˛" w:cs="ø^˚â˛"/>
          <w:b/>
          <w:bCs/>
          <w:color w:val="000000"/>
          <w:sz w:val="22"/>
          <w:szCs w:val="22"/>
        </w:rPr>
        <w:t>Processing</w:t>
      </w:r>
      <w:r w:rsidRPr="002033D1">
        <w:rPr>
          <w:rFonts w:ascii="ø^˚â˛" w:hAnsi="ø^˚â˛" w:cs="ø^˚â˛"/>
          <w:color w:val="000000"/>
          <w:sz w:val="22"/>
          <w:szCs w:val="22"/>
        </w:rPr>
        <w:t xml:space="preserve"> ” means any operation or set of operations which is performed on Node Data, whether or not by automated means, such as the access, collection, use, storage, disclosure, dissemination, combination, recording, organization, structuring, adaption, alteration, copying, transfer, retrieval, consultation, disposal, restriction, erasure and/or destruction of Node Data.</w:t>
      </w:r>
    </w:p>
    <w:p w14:paraId="64A36F6D" w14:textId="77777777" w:rsidR="00263D86" w:rsidRPr="00263D86" w:rsidRDefault="00263D86" w:rsidP="00263D86">
      <w:pPr>
        <w:pStyle w:val="ListParagraph"/>
        <w:rPr>
          <w:rFonts w:ascii="ø^˚â˛" w:hAnsi="ø^˚â˛" w:cs="ø^˚â˛"/>
          <w:color w:val="000000"/>
          <w:sz w:val="22"/>
          <w:szCs w:val="22"/>
        </w:rPr>
      </w:pPr>
    </w:p>
    <w:p w14:paraId="7EC5B1F4" w14:textId="26CDB7EE" w:rsidR="006F7097" w:rsidRPr="006F7097" w:rsidRDefault="00263D86" w:rsidP="006F7097">
      <w:pPr>
        <w:pStyle w:val="ListParagraph"/>
        <w:numPr>
          <w:ilvl w:val="0"/>
          <w:numId w:val="2"/>
        </w:numPr>
        <w:autoSpaceDE w:val="0"/>
        <w:autoSpaceDN w:val="0"/>
        <w:adjustRightInd w:val="0"/>
        <w:rPr>
          <w:rFonts w:ascii="ÿÑ˛" w:hAnsi="ÿÑ˛" w:cs="ÿÑ˛"/>
          <w:sz w:val="22"/>
          <w:szCs w:val="22"/>
        </w:rPr>
      </w:pPr>
      <w:proofErr w:type="gramStart"/>
      <w:r w:rsidRPr="006F7097">
        <w:rPr>
          <w:rFonts w:ascii="ø^˚â˛" w:hAnsi="ø^˚â˛" w:cs="ø^˚â˛"/>
          <w:color w:val="000000"/>
          <w:sz w:val="22"/>
          <w:szCs w:val="22"/>
        </w:rPr>
        <w:t xml:space="preserve">“ </w:t>
      </w:r>
      <w:r w:rsidRPr="006F7097">
        <w:rPr>
          <w:rFonts w:ascii="ø^˚â˛" w:hAnsi="ø^˚â˛" w:cs="ø^˚â˛"/>
          <w:b/>
          <w:bCs/>
          <w:color w:val="000000"/>
          <w:sz w:val="22"/>
          <w:szCs w:val="22"/>
        </w:rPr>
        <w:t>Security</w:t>
      </w:r>
      <w:proofErr w:type="gramEnd"/>
      <w:r w:rsidRPr="006F7097">
        <w:rPr>
          <w:rFonts w:ascii="ø^˚â˛" w:hAnsi="ø^˚â˛" w:cs="ø^˚â˛"/>
          <w:b/>
          <w:bCs/>
          <w:color w:val="000000"/>
          <w:sz w:val="22"/>
          <w:szCs w:val="22"/>
        </w:rPr>
        <w:t xml:space="preserve"> Breach</w:t>
      </w:r>
      <w:r w:rsidRPr="006F7097">
        <w:rPr>
          <w:rFonts w:ascii="ø^˚â˛" w:hAnsi="ø^˚â˛" w:cs="ø^˚â˛"/>
          <w:color w:val="000000"/>
          <w:sz w:val="22"/>
          <w:szCs w:val="22"/>
        </w:rPr>
        <w:t xml:space="preserve"> ” means any breach of security leading to the accidental or unlawful destruction, loss, alteration, unauthorized disclosure of, or access to, any Signed Data.</w:t>
      </w:r>
    </w:p>
    <w:p w14:paraId="0148EAE2" w14:textId="77777777" w:rsidR="006F7097" w:rsidRPr="006F7097" w:rsidRDefault="006F7097" w:rsidP="006F7097">
      <w:pPr>
        <w:pStyle w:val="ListParagraph"/>
        <w:rPr>
          <w:rFonts w:ascii="ÿÑ˛" w:hAnsi="ÿÑ˛" w:cs="ÿÑ˛"/>
          <w:sz w:val="22"/>
          <w:szCs w:val="22"/>
        </w:rPr>
      </w:pPr>
    </w:p>
    <w:p w14:paraId="755F45FA" w14:textId="0A149D93" w:rsidR="00263D86" w:rsidRPr="006F7097" w:rsidRDefault="006F7097" w:rsidP="006F7097">
      <w:pPr>
        <w:pStyle w:val="ListParagraph"/>
        <w:numPr>
          <w:ilvl w:val="0"/>
          <w:numId w:val="2"/>
        </w:numPr>
        <w:autoSpaceDE w:val="0"/>
        <w:autoSpaceDN w:val="0"/>
        <w:adjustRightInd w:val="0"/>
        <w:rPr>
          <w:rFonts w:ascii="ø^˚â˛" w:hAnsi="ø^˚â˛" w:cs="ø^˚â˛"/>
          <w:color w:val="000000"/>
          <w:sz w:val="22"/>
          <w:szCs w:val="22"/>
        </w:rPr>
      </w:pPr>
      <w:proofErr w:type="gramStart"/>
      <w:r w:rsidRPr="006F7097">
        <w:rPr>
          <w:rFonts w:ascii="ÿÑ˛" w:hAnsi="ÿÑ˛" w:cs="ÿÑ˛"/>
          <w:sz w:val="22"/>
          <w:szCs w:val="22"/>
        </w:rPr>
        <w:t xml:space="preserve">“ </w:t>
      </w:r>
      <w:r w:rsidRPr="006F7097">
        <w:rPr>
          <w:rFonts w:ascii="ÿÑ˛" w:hAnsi="ÿÑ˛" w:cs="ÿÑ˛"/>
          <w:b/>
          <w:bCs/>
          <w:sz w:val="22"/>
          <w:szCs w:val="22"/>
        </w:rPr>
        <w:t>Signed</w:t>
      </w:r>
      <w:proofErr w:type="gramEnd"/>
      <w:r w:rsidRPr="006F7097">
        <w:rPr>
          <w:rFonts w:ascii="ÿÑ˛" w:hAnsi="ÿÑ˛" w:cs="ÿÑ˛"/>
          <w:b/>
          <w:bCs/>
          <w:sz w:val="22"/>
          <w:szCs w:val="22"/>
        </w:rPr>
        <w:t xml:space="preserve"> Data</w:t>
      </w:r>
      <w:r w:rsidRPr="006F7097">
        <w:rPr>
          <w:rFonts w:ascii="ÿÑ˛" w:hAnsi="ÿÑ˛" w:cs="ÿÑ˛"/>
          <w:sz w:val="22"/>
          <w:szCs w:val="22"/>
        </w:rPr>
        <w:t xml:space="preserve"> ” means any information which includes any Personal Data that Transaction Endorser Processes by digitally signing the information in order for the information to be accepted by </w:t>
      </w:r>
      <w:proofErr w:type="spellStart"/>
      <w:r w:rsidRPr="006F7097">
        <w:rPr>
          <w:rFonts w:ascii="ÿÑ˛" w:hAnsi="ÿÑ˛" w:cs="ÿÑ˛"/>
          <w:sz w:val="22"/>
          <w:szCs w:val="22"/>
        </w:rPr>
        <w:t>alidator</w:t>
      </w:r>
      <w:proofErr w:type="spellEnd"/>
      <w:r w:rsidRPr="006F7097">
        <w:rPr>
          <w:rFonts w:ascii="ÿÑ˛" w:hAnsi="ÿÑ˛" w:cs="ÿÑ˛"/>
          <w:sz w:val="22"/>
          <w:szCs w:val="22"/>
        </w:rPr>
        <w:t xml:space="preserve"> Nodes in the </w:t>
      </w:r>
      <w:r w:rsidR="00EA5850">
        <w:rPr>
          <w:rFonts w:ascii="ÿÑ˛" w:hAnsi="ÿÑ˛" w:cs="ÿÑ˛"/>
          <w:sz w:val="22"/>
          <w:szCs w:val="22"/>
        </w:rPr>
        <w:t>Bedrock</w:t>
      </w:r>
      <w:r>
        <w:rPr>
          <w:rFonts w:ascii="ÿÑ˛" w:hAnsi="ÿÑ˛" w:cs="ÿÑ˛"/>
          <w:sz w:val="22"/>
          <w:szCs w:val="22"/>
        </w:rPr>
        <w:t xml:space="preserve"> Business Utility</w:t>
      </w:r>
      <w:r w:rsidRPr="006F7097">
        <w:rPr>
          <w:rFonts w:ascii="ÿÑ˛" w:hAnsi="ÿÑ˛" w:cs="ÿÑ˛"/>
          <w:sz w:val="22"/>
          <w:szCs w:val="22"/>
        </w:rPr>
        <w:t>.</w:t>
      </w:r>
    </w:p>
    <w:p w14:paraId="630C7A02" w14:textId="77777777" w:rsidR="00263D86" w:rsidRPr="002033D1" w:rsidRDefault="00263D86" w:rsidP="00263D86">
      <w:pPr>
        <w:pStyle w:val="ListParagraph"/>
        <w:rPr>
          <w:rFonts w:ascii="ø^˚â˛" w:hAnsi="ø^˚â˛" w:cs="ø^˚â˛"/>
          <w:color w:val="000000"/>
          <w:sz w:val="22"/>
          <w:szCs w:val="22"/>
        </w:rPr>
      </w:pPr>
    </w:p>
    <w:p w14:paraId="68226E07" w14:textId="1F56E88E" w:rsidR="00263D86" w:rsidRDefault="00434E2F" w:rsidP="00434E2F">
      <w:pPr>
        <w:pStyle w:val="ListParagraph"/>
        <w:numPr>
          <w:ilvl w:val="0"/>
          <w:numId w:val="2"/>
        </w:numPr>
        <w:autoSpaceDE w:val="0"/>
        <w:autoSpaceDN w:val="0"/>
        <w:adjustRightInd w:val="0"/>
        <w:rPr>
          <w:rFonts w:ascii="ø^˚â˛" w:hAnsi="ø^˚â˛" w:cs="ø^˚â˛"/>
          <w:color w:val="000000"/>
          <w:sz w:val="22"/>
          <w:szCs w:val="22"/>
        </w:rPr>
      </w:pPr>
      <w:r w:rsidRPr="00434E2F">
        <w:rPr>
          <w:rFonts w:ascii="ø^˚â˛" w:hAnsi="ø^˚â˛" w:cs="ø^˚â˛"/>
          <w:color w:val="000000"/>
          <w:sz w:val="22"/>
          <w:szCs w:val="22"/>
        </w:rPr>
        <w:t xml:space="preserve">“ </w:t>
      </w:r>
      <w:r w:rsidRPr="00434E2F">
        <w:rPr>
          <w:rFonts w:ascii="ø^˚â˛" w:hAnsi="ø^˚â˛" w:cs="ø^˚â˛"/>
          <w:b/>
          <w:bCs/>
          <w:color w:val="000000"/>
          <w:sz w:val="22"/>
          <w:szCs w:val="22"/>
        </w:rPr>
        <w:t>Bedrock Governance Framework</w:t>
      </w:r>
      <w:r w:rsidRPr="00434E2F">
        <w:rPr>
          <w:rFonts w:ascii="ø^˚â˛" w:hAnsi="ø^˚â˛" w:cs="ø^˚â˛"/>
          <w:color w:val="000000"/>
          <w:sz w:val="22"/>
          <w:szCs w:val="22"/>
        </w:rPr>
        <w:t xml:space="preserve"> ” means </w:t>
      </w:r>
      <w:ins w:id="54" w:author="Scott Nicholas" w:date="2020-09-24T16:24:00Z">
        <w:r w:rsidR="00211AA5" w:rsidRPr="00211AA5">
          <w:rPr>
            <w:rFonts w:ascii="ø^˚â˛" w:hAnsi="ø^˚â˛" w:cs="ø^˚â˛"/>
            <w:color w:val="000000"/>
            <w:sz w:val="22"/>
            <w:szCs w:val="22"/>
          </w:rPr>
          <w:t>Bedrock Business Utility Governance Framework and its Controlled Documents (collectively, and as updated from time to time, the “</w:t>
        </w:r>
        <w:r w:rsidR="00211AA5" w:rsidRPr="00211AA5">
          <w:rPr>
            <w:rFonts w:ascii="ø^˚â˛" w:hAnsi="ø^˚â˛" w:cs="ø^˚â˛"/>
            <w:b/>
            <w:bCs/>
            <w:color w:val="000000"/>
            <w:sz w:val="22"/>
            <w:szCs w:val="22"/>
          </w:rPr>
          <w:t>Framework</w:t>
        </w:r>
        <w:r w:rsidR="00211AA5" w:rsidRPr="00211AA5">
          <w:rPr>
            <w:rFonts w:ascii="ø^˚â˛" w:hAnsi="ø^˚â˛" w:cs="ø^˚â˛"/>
            <w:color w:val="000000"/>
            <w:sz w:val="22"/>
            <w:szCs w:val="22"/>
          </w:rPr>
          <w:t>”)</w:t>
        </w:r>
        <w:r w:rsidR="00211AA5">
          <w:rPr>
            <w:rFonts w:ascii="ø^˚â˛" w:hAnsi="ø^˚â˛" w:cs="ø^˚â˛"/>
            <w:color w:val="000000"/>
            <w:sz w:val="22"/>
            <w:szCs w:val="22"/>
          </w:rPr>
          <w:t xml:space="preserve"> </w:t>
        </w:r>
      </w:ins>
      <w:del w:id="55" w:author="Scott Nicholas" w:date="2020-09-24T16:25:00Z">
        <w:r w:rsidRPr="00434E2F" w:rsidDel="00211AA5">
          <w:rPr>
            <w:rFonts w:ascii="ø^˚â˛" w:hAnsi="ø^˚â˛" w:cs="ø^˚â˛"/>
            <w:color w:val="000000"/>
            <w:sz w:val="22"/>
            <w:szCs w:val="22"/>
          </w:rPr>
          <w:delText xml:space="preserve">the Bedrock Consortium governance policies and rules </w:delText>
        </w:r>
      </w:del>
      <w:r w:rsidRPr="00434E2F">
        <w:rPr>
          <w:rFonts w:ascii="ø^˚â˛" w:hAnsi="ø^˚â˛" w:cs="ø^˚â˛"/>
          <w:color w:val="000000"/>
          <w:sz w:val="22"/>
          <w:szCs w:val="22"/>
        </w:rPr>
        <w:t xml:space="preserve">available at </w:t>
      </w:r>
      <w:hyperlink r:id="rId8" w:history="1">
        <w:r w:rsidRPr="00434E2F">
          <w:rPr>
            <w:rStyle w:val="Hyperlink"/>
            <w:rFonts w:ascii="ø^˚â˛" w:hAnsi="ø^˚â˛" w:cs="ø^˚â˛"/>
            <w:sz w:val="22"/>
            <w:szCs w:val="22"/>
          </w:rPr>
          <w:t>http://bbu.bedrockconsortium.org/</w:t>
        </w:r>
      </w:hyperlink>
      <w:r w:rsidRPr="00434E2F">
        <w:rPr>
          <w:rFonts w:ascii="ø^˚â˛" w:hAnsi="ø^˚â˛" w:cs="ø^˚â˛"/>
          <w:color w:val="000000"/>
          <w:sz w:val="22"/>
          <w:szCs w:val="22"/>
        </w:rPr>
        <w:t xml:space="preserve"> or any successor website.</w:t>
      </w:r>
    </w:p>
    <w:p w14:paraId="650A3F64" w14:textId="77777777" w:rsidR="00434E2F" w:rsidRPr="00434E2F" w:rsidRDefault="00434E2F" w:rsidP="00434E2F">
      <w:pPr>
        <w:autoSpaceDE w:val="0"/>
        <w:autoSpaceDN w:val="0"/>
        <w:adjustRightInd w:val="0"/>
        <w:rPr>
          <w:rFonts w:ascii="ø^˚â˛" w:hAnsi="ø^˚â˛" w:cs="ø^˚â˛"/>
          <w:color w:val="000000"/>
          <w:sz w:val="22"/>
          <w:szCs w:val="22"/>
        </w:rPr>
      </w:pPr>
    </w:p>
    <w:p w14:paraId="0BE3FDF4" w14:textId="77777777" w:rsidR="00263D86" w:rsidRDefault="00263D86" w:rsidP="00263D86">
      <w:pPr>
        <w:pStyle w:val="ListParagraph"/>
        <w:numPr>
          <w:ilvl w:val="0"/>
          <w:numId w:val="2"/>
        </w:numPr>
        <w:autoSpaceDE w:val="0"/>
        <w:autoSpaceDN w:val="0"/>
        <w:adjustRightInd w:val="0"/>
        <w:rPr>
          <w:rFonts w:ascii="ø^˚â˛" w:hAnsi="ø^˚â˛" w:cs="ø^˚â˛"/>
          <w:color w:val="000000"/>
          <w:sz w:val="22"/>
          <w:szCs w:val="22"/>
        </w:rPr>
      </w:pPr>
      <w:r w:rsidRPr="002033D1">
        <w:rPr>
          <w:rFonts w:ascii="ø^˚â˛" w:hAnsi="ø^˚â˛" w:cs="ø^˚â˛"/>
          <w:color w:val="000000"/>
          <w:sz w:val="22"/>
          <w:szCs w:val="22"/>
        </w:rPr>
        <w:lastRenderedPageBreak/>
        <w:t xml:space="preserve">“ </w:t>
      </w:r>
      <w:r w:rsidRPr="002033D1">
        <w:rPr>
          <w:rFonts w:ascii="ø^˚â˛" w:hAnsi="ø^˚â˛" w:cs="ø^˚â˛"/>
          <w:b/>
          <w:bCs/>
          <w:color w:val="000000"/>
          <w:sz w:val="22"/>
          <w:szCs w:val="22"/>
        </w:rPr>
        <w:t>Standard Contractual Clauses</w:t>
      </w:r>
      <w:r w:rsidRPr="002033D1">
        <w:rPr>
          <w:rFonts w:ascii="ø^˚â˛" w:hAnsi="ø^˚â˛" w:cs="ø^˚â˛"/>
          <w:color w:val="000000"/>
          <w:sz w:val="22"/>
          <w:szCs w:val="22"/>
        </w:rPr>
        <w:t>” means the standard contractual clauses, as agreed by the European Commission, for the transfer of personal data to processors established in third countries which do not ensure an adequate level of protection as set out in Commission Decision C(2010) 593, as updated, amended replaced or superseded from time to time by the European Commission.</w:t>
      </w:r>
    </w:p>
    <w:p w14:paraId="44923356" w14:textId="77777777" w:rsidR="00263D86" w:rsidRPr="002033D1" w:rsidRDefault="00263D86" w:rsidP="00263D86">
      <w:pPr>
        <w:pStyle w:val="ListParagraph"/>
        <w:rPr>
          <w:rFonts w:ascii="ø^˚â˛" w:hAnsi="ø^˚â˛" w:cs="ø^˚â˛"/>
          <w:color w:val="000000"/>
          <w:sz w:val="22"/>
          <w:szCs w:val="22"/>
        </w:rPr>
      </w:pPr>
    </w:p>
    <w:p w14:paraId="37C83ED6" w14:textId="76319E8E" w:rsidR="00263D86" w:rsidRDefault="00263D86" w:rsidP="00263D86">
      <w:pPr>
        <w:pStyle w:val="ListParagraph"/>
        <w:numPr>
          <w:ilvl w:val="0"/>
          <w:numId w:val="2"/>
        </w:numPr>
        <w:autoSpaceDE w:val="0"/>
        <w:autoSpaceDN w:val="0"/>
        <w:adjustRightInd w:val="0"/>
        <w:rPr>
          <w:rFonts w:ascii="ø^˚â˛" w:hAnsi="ø^˚â˛" w:cs="ø^˚â˛"/>
          <w:color w:val="000000"/>
          <w:sz w:val="22"/>
          <w:szCs w:val="22"/>
        </w:rPr>
      </w:pPr>
      <w:proofErr w:type="gramStart"/>
      <w:r w:rsidRPr="002033D1">
        <w:rPr>
          <w:rFonts w:ascii="ø^˚â˛" w:hAnsi="ø^˚â˛" w:cs="ø^˚â˛"/>
          <w:color w:val="000000"/>
          <w:sz w:val="22"/>
          <w:szCs w:val="22"/>
        </w:rPr>
        <w:t xml:space="preserve">“ </w:t>
      </w:r>
      <w:proofErr w:type="spellStart"/>
      <w:r w:rsidRPr="002033D1">
        <w:rPr>
          <w:rFonts w:ascii="ø^˚â˛" w:hAnsi="ø^˚â˛" w:cs="ø^˚â˛"/>
          <w:b/>
          <w:bCs/>
          <w:color w:val="000000"/>
          <w:sz w:val="22"/>
          <w:szCs w:val="22"/>
        </w:rPr>
        <w:t>Subprocessor</w:t>
      </w:r>
      <w:proofErr w:type="spellEnd"/>
      <w:proofErr w:type="gramEnd"/>
      <w:r w:rsidRPr="002033D1">
        <w:rPr>
          <w:rFonts w:ascii="ø^˚â˛" w:hAnsi="ø^˚â˛" w:cs="ø^˚â˛"/>
          <w:color w:val="000000"/>
          <w:sz w:val="22"/>
          <w:szCs w:val="22"/>
        </w:rPr>
        <w:t xml:space="preserve"> ” means any processor engaged by Steward who will access or receive Personal Data from Steward for Processing.</w:t>
      </w:r>
    </w:p>
    <w:p w14:paraId="5A6B56AB" w14:textId="77777777" w:rsidR="006F7097" w:rsidRPr="006F7097" w:rsidRDefault="006F7097" w:rsidP="006F7097">
      <w:pPr>
        <w:pStyle w:val="ListParagraph"/>
        <w:rPr>
          <w:rFonts w:ascii="ø^˚â˛" w:hAnsi="ø^˚â˛" w:cs="ø^˚â˛"/>
          <w:color w:val="000000"/>
          <w:sz w:val="22"/>
          <w:szCs w:val="22"/>
        </w:rPr>
      </w:pPr>
    </w:p>
    <w:p w14:paraId="381CF253" w14:textId="77777777" w:rsidR="006F7097" w:rsidRDefault="006F7097" w:rsidP="006F7097">
      <w:pPr>
        <w:autoSpaceDE w:val="0"/>
        <w:autoSpaceDN w:val="0"/>
        <w:adjustRightInd w:val="0"/>
        <w:rPr>
          <w:rFonts w:ascii="ÿÑ˛" w:hAnsi="ÿÑ˛" w:cs="ÿÑ˛"/>
          <w:sz w:val="22"/>
          <w:szCs w:val="22"/>
        </w:rPr>
      </w:pPr>
      <w:r>
        <w:rPr>
          <w:rFonts w:ascii="ÿÑ˛" w:hAnsi="ÿÑ˛" w:cs="ÿÑ˛"/>
          <w:sz w:val="22"/>
          <w:szCs w:val="22"/>
        </w:rPr>
        <w:t>The terms “controller”, “data subject”, “personal data”, “processor”, and “supervisory authority” as</w:t>
      </w:r>
    </w:p>
    <w:p w14:paraId="689C9775" w14:textId="498927A1" w:rsidR="006F7097" w:rsidRPr="006F7097" w:rsidRDefault="006F7097" w:rsidP="006F7097">
      <w:pPr>
        <w:autoSpaceDE w:val="0"/>
        <w:autoSpaceDN w:val="0"/>
        <w:adjustRightInd w:val="0"/>
        <w:rPr>
          <w:rFonts w:ascii="ø^˚â˛" w:hAnsi="ø^˚â˛" w:cs="ø^˚â˛"/>
          <w:color w:val="000000"/>
          <w:sz w:val="22"/>
          <w:szCs w:val="22"/>
        </w:rPr>
      </w:pPr>
      <w:r>
        <w:rPr>
          <w:rFonts w:ascii="ÿÑ˛" w:hAnsi="ÿÑ˛" w:cs="ÿÑ˛"/>
          <w:sz w:val="22"/>
          <w:szCs w:val="22"/>
        </w:rPr>
        <w:t>used in this DPA will have the meanings ascribed to them in the GDPR.</w:t>
      </w:r>
    </w:p>
    <w:p w14:paraId="14B809D2" w14:textId="77777777" w:rsidR="00263D86" w:rsidRPr="00263D86" w:rsidRDefault="00263D86" w:rsidP="00263D86">
      <w:pPr>
        <w:pStyle w:val="ListParagraph"/>
        <w:rPr>
          <w:rFonts w:ascii="ø^˚â˛" w:hAnsi="ø^˚â˛" w:cs="ø^˚â˛"/>
          <w:color w:val="000000"/>
          <w:sz w:val="22"/>
          <w:szCs w:val="22"/>
        </w:rPr>
      </w:pPr>
    </w:p>
    <w:p w14:paraId="09BF8E05" w14:textId="77777777" w:rsidR="00263D86" w:rsidRPr="00263D86" w:rsidRDefault="00263D86" w:rsidP="00263D86">
      <w:pPr>
        <w:autoSpaceDE w:val="0"/>
        <w:autoSpaceDN w:val="0"/>
        <w:adjustRightInd w:val="0"/>
        <w:rPr>
          <w:rFonts w:ascii="ø^˚â˛" w:hAnsi="ø^˚â˛" w:cs="ø^˚â˛"/>
          <w:color w:val="000000"/>
          <w:sz w:val="22"/>
          <w:szCs w:val="22"/>
        </w:rPr>
      </w:pPr>
    </w:p>
    <w:p w14:paraId="5E4A7F97" w14:textId="77777777" w:rsidR="006F7097" w:rsidRDefault="0018070E" w:rsidP="0018070E">
      <w:pPr>
        <w:autoSpaceDE w:val="0"/>
        <w:autoSpaceDN w:val="0"/>
        <w:adjustRightInd w:val="0"/>
        <w:rPr>
          <w:rStyle w:val="Heading1Char"/>
        </w:rPr>
      </w:pPr>
      <w:r w:rsidRPr="006F7097">
        <w:rPr>
          <w:rStyle w:val="Heading1Char"/>
        </w:rPr>
        <w:t xml:space="preserve">2. Purpose of Processing Personal </w:t>
      </w:r>
      <w:proofErr w:type="gramStart"/>
      <w:r w:rsidRPr="006F7097">
        <w:rPr>
          <w:rStyle w:val="Heading1Char"/>
        </w:rPr>
        <w:t>Data .</w:t>
      </w:r>
      <w:proofErr w:type="gramEnd"/>
    </w:p>
    <w:p w14:paraId="12A0AA9A" w14:textId="77777777" w:rsidR="006F7097" w:rsidRDefault="006F7097" w:rsidP="0018070E">
      <w:pPr>
        <w:autoSpaceDE w:val="0"/>
        <w:autoSpaceDN w:val="0"/>
        <w:adjustRightInd w:val="0"/>
        <w:rPr>
          <w:rFonts w:ascii="`o∑˛" w:hAnsi="`o∑˛" w:cs="`o∑˛"/>
          <w:color w:val="000000"/>
          <w:sz w:val="22"/>
          <w:szCs w:val="22"/>
        </w:rPr>
      </w:pPr>
    </w:p>
    <w:p w14:paraId="1BB46A5B" w14:textId="139C17CD"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In connection with performing its services obligations under</w:t>
      </w:r>
      <w:r w:rsidR="006F7097">
        <w:rPr>
          <w:rFonts w:ascii="`o∑˛" w:hAnsi="`o∑˛" w:cs="`o∑˛"/>
          <w:color w:val="000000"/>
          <w:sz w:val="22"/>
          <w:szCs w:val="22"/>
        </w:rPr>
        <w:t xml:space="preserve"> </w:t>
      </w:r>
      <w:r>
        <w:rPr>
          <w:rFonts w:ascii="`o∑˛" w:hAnsi="`o∑˛" w:cs="`o∑˛"/>
          <w:color w:val="000000"/>
          <w:sz w:val="22"/>
          <w:szCs w:val="22"/>
        </w:rPr>
        <w:t xml:space="preserve">the </w:t>
      </w:r>
      <w:del w:id="56" w:author="Scott Nicholas" w:date="2020-09-24T16:20:00Z">
        <w:r w:rsidR="00EA5850" w:rsidDel="002B3352">
          <w:rPr>
            <w:rFonts w:ascii="`o∑˛" w:hAnsi="`o∑˛" w:cs="`o∑˛"/>
            <w:color w:val="000000"/>
            <w:sz w:val="22"/>
            <w:szCs w:val="22"/>
          </w:rPr>
          <w:delText>BTEA</w:delText>
        </w:r>
      </w:del>
      <w:ins w:id="57" w:author="Scott Nicholas" w:date="2020-09-24T16:20:00Z">
        <w:r w:rsidR="002B3352">
          <w:rPr>
            <w:rFonts w:ascii="`o∑˛" w:hAnsi="`o∑˛" w:cs="`o∑˛"/>
            <w:color w:val="000000"/>
            <w:sz w:val="22"/>
            <w:szCs w:val="22"/>
          </w:rPr>
          <w:t>TEA</w:t>
        </w:r>
      </w:ins>
      <w:r>
        <w:rPr>
          <w:rFonts w:ascii="`o∑˛" w:hAnsi="`o∑˛" w:cs="`o∑˛"/>
          <w:color w:val="000000"/>
          <w:sz w:val="22"/>
          <w:szCs w:val="22"/>
        </w:rPr>
        <w:t xml:space="preserve"> (the </w:t>
      </w:r>
      <w:proofErr w:type="gramStart"/>
      <w:r>
        <w:rPr>
          <w:rFonts w:ascii="`o∑˛" w:hAnsi="`o∑˛" w:cs="`o∑˛"/>
          <w:color w:val="000000"/>
          <w:sz w:val="22"/>
          <w:szCs w:val="22"/>
        </w:rPr>
        <w:t>“ Services</w:t>
      </w:r>
      <w:proofErr w:type="gramEnd"/>
      <w:r>
        <w:rPr>
          <w:rFonts w:ascii="`o∑˛" w:hAnsi="`o∑˛" w:cs="`o∑˛"/>
          <w:color w:val="000000"/>
          <w:sz w:val="22"/>
          <w:szCs w:val="22"/>
        </w:rPr>
        <w:t xml:space="preserve"> ”) Transaction Endorser may Process Signed Data in accordance with this</w:t>
      </w:r>
      <w:r w:rsidR="006F7097">
        <w:rPr>
          <w:rFonts w:ascii="`o∑˛" w:hAnsi="`o∑˛" w:cs="`o∑˛"/>
          <w:color w:val="000000"/>
          <w:sz w:val="22"/>
          <w:szCs w:val="22"/>
        </w:rPr>
        <w:t xml:space="preserve"> </w:t>
      </w:r>
      <w:r>
        <w:rPr>
          <w:rFonts w:ascii="`o∑˛" w:hAnsi="`o∑˛" w:cs="`o∑˛"/>
          <w:color w:val="000000"/>
          <w:sz w:val="22"/>
          <w:szCs w:val="22"/>
        </w:rPr>
        <w:t>DPA. Specific details of the Processing activities including categories and type of Signed Data that</w:t>
      </w:r>
      <w:r w:rsidR="006F7097">
        <w:rPr>
          <w:rFonts w:ascii="`o∑˛" w:hAnsi="`o∑˛" w:cs="`o∑˛"/>
          <w:color w:val="000000"/>
          <w:sz w:val="22"/>
          <w:szCs w:val="22"/>
        </w:rPr>
        <w:t xml:space="preserve"> </w:t>
      </w:r>
      <w:r>
        <w:rPr>
          <w:rFonts w:ascii="`o∑˛" w:hAnsi="`o∑˛" w:cs="`o∑˛"/>
          <w:color w:val="000000"/>
          <w:sz w:val="22"/>
          <w:szCs w:val="22"/>
        </w:rPr>
        <w:t xml:space="preserve">Transaction Endorser will Process in connection with the </w:t>
      </w:r>
      <w:del w:id="58" w:author="Scott Nicholas" w:date="2020-09-24T16:20:00Z">
        <w:r w:rsidR="00EA5850" w:rsidDel="002B3352">
          <w:rPr>
            <w:rFonts w:ascii="`o∑˛" w:hAnsi="`o∑˛" w:cs="`o∑˛"/>
            <w:color w:val="000000"/>
            <w:sz w:val="22"/>
            <w:szCs w:val="22"/>
          </w:rPr>
          <w:delText>BTEA</w:delText>
        </w:r>
      </w:del>
      <w:ins w:id="59" w:author="Scott Nicholas" w:date="2020-09-24T16:20:00Z">
        <w:r w:rsidR="002B3352">
          <w:rPr>
            <w:rFonts w:ascii="`o∑˛" w:hAnsi="`o∑˛" w:cs="`o∑˛"/>
            <w:color w:val="000000"/>
            <w:sz w:val="22"/>
            <w:szCs w:val="22"/>
          </w:rPr>
          <w:t>TEA</w:t>
        </w:r>
      </w:ins>
      <w:r>
        <w:rPr>
          <w:rFonts w:ascii="`o∑˛" w:hAnsi="`o∑˛" w:cs="`o∑˛"/>
          <w:color w:val="000000"/>
          <w:sz w:val="22"/>
          <w:szCs w:val="22"/>
        </w:rPr>
        <w:t xml:space="preserve"> are set forth in Schedule 1 (Scope of</w:t>
      </w:r>
      <w:r w:rsidR="006F7097">
        <w:rPr>
          <w:rFonts w:ascii="`o∑˛" w:hAnsi="`o∑˛" w:cs="`o∑˛"/>
          <w:color w:val="000000"/>
          <w:sz w:val="22"/>
          <w:szCs w:val="22"/>
        </w:rPr>
        <w:t xml:space="preserve"> </w:t>
      </w:r>
      <w:r>
        <w:rPr>
          <w:rFonts w:ascii="`o∑˛" w:hAnsi="`o∑˛" w:cs="`o∑˛"/>
          <w:color w:val="000000"/>
          <w:sz w:val="22"/>
          <w:szCs w:val="22"/>
        </w:rPr>
        <w:t>Processing).</w:t>
      </w:r>
    </w:p>
    <w:p w14:paraId="47B59F71" w14:textId="77777777" w:rsidR="006F7097" w:rsidRDefault="006F7097" w:rsidP="0018070E">
      <w:pPr>
        <w:autoSpaceDE w:val="0"/>
        <w:autoSpaceDN w:val="0"/>
        <w:adjustRightInd w:val="0"/>
        <w:rPr>
          <w:rFonts w:ascii="`o∑˛" w:hAnsi="`o∑˛" w:cs="`o∑˛"/>
          <w:color w:val="000000"/>
          <w:sz w:val="22"/>
          <w:szCs w:val="22"/>
        </w:rPr>
      </w:pPr>
    </w:p>
    <w:p w14:paraId="7360F441" w14:textId="3776B95E" w:rsidR="0018070E" w:rsidRDefault="0018070E" w:rsidP="006F7097">
      <w:pPr>
        <w:pStyle w:val="Heading1"/>
      </w:pPr>
      <w:r>
        <w:t xml:space="preserve">3. Processor and Controller </w:t>
      </w:r>
      <w:proofErr w:type="gramStart"/>
      <w:r w:rsidR="00B42621">
        <w:t>Responsibilities .</w:t>
      </w:r>
      <w:proofErr w:type="gramEnd"/>
    </w:p>
    <w:p w14:paraId="0EDECD7F" w14:textId="77777777" w:rsidR="006F7097" w:rsidRPr="006F7097" w:rsidRDefault="006F7097" w:rsidP="006F7097"/>
    <w:p w14:paraId="0E49EF7A" w14:textId="6C2FC36C" w:rsidR="0018070E" w:rsidRPr="006F7097" w:rsidRDefault="0018070E" w:rsidP="006F7097">
      <w:pPr>
        <w:pStyle w:val="ListParagraph"/>
        <w:numPr>
          <w:ilvl w:val="0"/>
          <w:numId w:val="3"/>
        </w:numPr>
        <w:autoSpaceDE w:val="0"/>
        <w:autoSpaceDN w:val="0"/>
        <w:adjustRightInd w:val="0"/>
        <w:rPr>
          <w:rFonts w:ascii="`o∑˛" w:hAnsi="`o∑˛" w:cs="`o∑˛"/>
          <w:color w:val="000000"/>
          <w:sz w:val="22"/>
          <w:szCs w:val="22"/>
        </w:rPr>
      </w:pPr>
      <w:r w:rsidRPr="006F7097">
        <w:rPr>
          <w:rFonts w:ascii="`o∑˛" w:hAnsi="`o∑˛" w:cs="`o∑˛"/>
          <w:color w:val="000000"/>
          <w:sz w:val="22"/>
          <w:szCs w:val="22"/>
        </w:rPr>
        <w:t xml:space="preserve">The </w:t>
      </w:r>
      <w:del w:id="60" w:author="Scott Nicholas" w:date="2020-09-24T16:26:00Z">
        <w:r w:rsidR="00EA5850" w:rsidDel="00211AA5">
          <w:rPr>
            <w:rFonts w:ascii="`o∑˛" w:hAnsi="`o∑˛" w:cs="`o∑˛"/>
            <w:color w:val="000000"/>
            <w:sz w:val="22"/>
            <w:szCs w:val="22"/>
          </w:rPr>
          <w:delText>Bedrock</w:delText>
        </w:r>
        <w:r w:rsidR="006F7097" w:rsidRPr="006F7097" w:rsidDel="00211AA5">
          <w:rPr>
            <w:rFonts w:ascii="`o∑˛" w:hAnsi="`o∑˛" w:cs="`o∑˛"/>
            <w:color w:val="000000"/>
            <w:sz w:val="22"/>
            <w:szCs w:val="22"/>
          </w:rPr>
          <w:delText xml:space="preserve"> Consortium</w:delText>
        </w:r>
      </w:del>
      <w:ins w:id="61" w:author="Scott Nicholas" w:date="2020-09-24T16:26:00Z">
        <w:r w:rsidR="00211AA5">
          <w:rPr>
            <w:rFonts w:ascii="`o∑˛" w:hAnsi="`o∑˛" w:cs="`o∑˛"/>
            <w:color w:val="000000"/>
            <w:sz w:val="22"/>
            <w:szCs w:val="22"/>
          </w:rPr>
          <w:t>LFGN</w:t>
        </w:r>
      </w:ins>
      <w:r w:rsidRPr="006F7097">
        <w:rPr>
          <w:rFonts w:ascii="`o∑˛" w:hAnsi="`o∑˛" w:cs="`o∑˛"/>
          <w:color w:val="000000"/>
          <w:sz w:val="22"/>
          <w:szCs w:val="22"/>
        </w:rPr>
        <w:t xml:space="preserve"> and Transaction Endorser agree that the </w:t>
      </w:r>
      <w:del w:id="62" w:author="Scott Nicholas" w:date="2020-09-24T16:27:00Z">
        <w:r w:rsidR="00EA5850" w:rsidDel="00211AA5">
          <w:rPr>
            <w:rFonts w:ascii="`o∑˛" w:hAnsi="`o∑˛" w:cs="`o∑˛"/>
            <w:color w:val="000000"/>
            <w:sz w:val="22"/>
            <w:szCs w:val="22"/>
          </w:rPr>
          <w:delText>Bedrock</w:delText>
        </w:r>
        <w:r w:rsidR="006F7097" w:rsidRPr="006F7097" w:rsidDel="00211AA5">
          <w:rPr>
            <w:rFonts w:ascii="`o∑˛" w:hAnsi="`o∑˛" w:cs="`o∑˛"/>
            <w:color w:val="000000"/>
            <w:sz w:val="22"/>
            <w:szCs w:val="22"/>
          </w:rPr>
          <w:delText xml:space="preserve"> Consortium</w:delText>
        </w:r>
      </w:del>
      <w:ins w:id="63" w:author="Scott Nicholas" w:date="2020-09-24T16:27:00Z">
        <w:r w:rsidR="00211AA5">
          <w:rPr>
            <w:rFonts w:ascii="`o∑˛" w:hAnsi="`o∑˛" w:cs="`o∑˛"/>
            <w:color w:val="000000"/>
            <w:sz w:val="22"/>
            <w:szCs w:val="22"/>
          </w:rPr>
          <w:t>LFGN</w:t>
        </w:r>
      </w:ins>
      <w:r w:rsidRPr="006F7097">
        <w:rPr>
          <w:rFonts w:ascii="`o∑˛" w:hAnsi="`o∑˛" w:cs="`o∑˛"/>
          <w:color w:val="000000"/>
          <w:sz w:val="22"/>
          <w:szCs w:val="22"/>
        </w:rPr>
        <w:t xml:space="preserve"> is the</w:t>
      </w:r>
      <w:r w:rsidR="006F7097" w:rsidRPr="006F7097">
        <w:rPr>
          <w:rFonts w:ascii="`o∑˛" w:hAnsi="`o∑˛" w:cs="`o∑˛"/>
          <w:color w:val="000000"/>
          <w:sz w:val="22"/>
          <w:szCs w:val="22"/>
        </w:rPr>
        <w:t xml:space="preserve"> </w:t>
      </w:r>
      <w:r w:rsidRPr="006F7097">
        <w:rPr>
          <w:rFonts w:ascii="`o∑˛" w:hAnsi="`o∑˛" w:cs="`o∑˛"/>
          <w:color w:val="000000"/>
          <w:sz w:val="22"/>
          <w:szCs w:val="22"/>
        </w:rPr>
        <w:t>legal entity that serves as the designated data controller for Personal Data written to the</w:t>
      </w:r>
      <w:r w:rsidR="006F7097" w:rsidRPr="006F7097">
        <w:rPr>
          <w:rFonts w:ascii="`o∑˛" w:hAnsi="`o∑˛" w:cs="`o∑˛"/>
          <w:color w:val="000000"/>
          <w:sz w:val="22"/>
          <w:szCs w:val="22"/>
        </w:rPr>
        <w:t xml:space="preserve"> </w:t>
      </w:r>
      <w:r w:rsidR="00EA5850">
        <w:rPr>
          <w:rFonts w:ascii="`o∑˛" w:hAnsi="`o∑˛" w:cs="`o∑˛"/>
          <w:color w:val="000000"/>
          <w:sz w:val="22"/>
          <w:szCs w:val="22"/>
        </w:rPr>
        <w:t>Bedrock</w:t>
      </w:r>
      <w:r w:rsidR="006F7097" w:rsidRPr="006F7097">
        <w:rPr>
          <w:rFonts w:ascii="`o∑˛" w:hAnsi="`o∑˛" w:cs="`o∑˛"/>
          <w:color w:val="000000"/>
          <w:sz w:val="22"/>
          <w:szCs w:val="22"/>
        </w:rPr>
        <w:t xml:space="preserve"> Business Utility</w:t>
      </w:r>
      <w:r w:rsidRPr="006F7097">
        <w:rPr>
          <w:rFonts w:ascii="`o∑˛" w:hAnsi="`o∑˛" w:cs="`o∑˛"/>
          <w:color w:val="000000"/>
          <w:sz w:val="22"/>
          <w:szCs w:val="22"/>
        </w:rPr>
        <w:t xml:space="preserve"> for the purpose of making decisions relating to the architecture, operation,</w:t>
      </w:r>
      <w:r w:rsidR="006F7097" w:rsidRPr="006F7097">
        <w:rPr>
          <w:rFonts w:ascii="`o∑˛" w:hAnsi="`o∑˛" w:cs="`o∑˛"/>
          <w:color w:val="000000"/>
          <w:sz w:val="22"/>
          <w:szCs w:val="22"/>
        </w:rPr>
        <w:t xml:space="preserve"> </w:t>
      </w:r>
      <w:r w:rsidRPr="006F7097">
        <w:rPr>
          <w:rFonts w:ascii="`o∑˛" w:hAnsi="`o∑˛" w:cs="`o∑˛"/>
          <w:color w:val="000000"/>
          <w:sz w:val="22"/>
          <w:szCs w:val="22"/>
        </w:rPr>
        <w:t xml:space="preserve">and governance of the </w:t>
      </w:r>
      <w:r w:rsidR="00B42621">
        <w:rPr>
          <w:rFonts w:ascii="`o∑˛" w:hAnsi="`o∑˛" w:cs="`o∑˛"/>
          <w:color w:val="000000"/>
          <w:sz w:val="22"/>
          <w:szCs w:val="22"/>
        </w:rPr>
        <w:t>Utility</w:t>
      </w:r>
      <w:r w:rsidRPr="006F7097">
        <w:rPr>
          <w:rFonts w:ascii="`o∑˛" w:hAnsi="`o∑˛" w:cs="`o∑˛"/>
          <w:color w:val="000000"/>
          <w:sz w:val="22"/>
          <w:szCs w:val="22"/>
        </w:rPr>
        <w:t xml:space="preserve"> and being the point of contact as explained in Section</w:t>
      </w:r>
      <w:r w:rsidR="006F7097" w:rsidRPr="006F7097">
        <w:rPr>
          <w:rFonts w:ascii="`o∑˛" w:hAnsi="`o∑˛" w:cs="`o∑˛"/>
          <w:color w:val="000000"/>
          <w:sz w:val="22"/>
          <w:szCs w:val="22"/>
        </w:rPr>
        <w:t xml:space="preserve"> </w:t>
      </w:r>
      <w:r w:rsidRPr="006F7097">
        <w:rPr>
          <w:rFonts w:ascii="`o∑˛" w:hAnsi="`o∑˛" w:cs="`o∑˛"/>
          <w:color w:val="000000"/>
          <w:sz w:val="22"/>
          <w:szCs w:val="22"/>
        </w:rPr>
        <w:t>3(c) below. Therefore, the parties acknowledge and agree that: (a) Transaction Endorser is a</w:t>
      </w:r>
      <w:r w:rsidR="006F7097" w:rsidRPr="006F7097">
        <w:rPr>
          <w:rFonts w:ascii="`o∑˛" w:hAnsi="`o∑˛" w:cs="`o∑˛"/>
          <w:color w:val="000000"/>
          <w:sz w:val="22"/>
          <w:szCs w:val="22"/>
        </w:rPr>
        <w:t xml:space="preserve"> </w:t>
      </w:r>
      <w:r w:rsidRPr="006F7097">
        <w:rPr>
          <w:rFonts w:ascii="`o∑˛" w:hAnsi="`o∑˛" w:cs="`o∑˛"/>
          <w:color w:val="000000"/>
          <w:sz w:val="22"/>
          <w:szCs w:val="22"/>
        </w:rPr>
        <w:t xml:space="preserve">processor of Signed Data under the GDPR and (b) the </w:t>
      </w:r>
      <w:del w:id="64" w:author="Scott Nicholas" w:date="2020-09-24T16:27:00Z">
        <w:r w:rsidR="00EA5850" w:rsidDel="00211AA5">
          <w:rPr>
            <w:rFonts w:ascii="`o∑˛" w:hAnsi="`o∑˛" w:cs="`o∑˛"/>
            <w:color w:val="000000"/>
            <w:sz w:val="22"/>
            <w:szCs w:val="22"/>
          </w:rPr>
          <w:delText>Bedrock</w:delText>
        </w:r>
        <w:r w:rsidR="006F7097" w:rsidRPr="006F7097" w:rsidDel="00211AA5">
          <w:rPr>
            <w:rFonts w:ascii="`o∑˛" w:hAnsi="`o∑˛" w:cs="`o∑˛"/>
            <w:color w:val="000000"/>
            <w:sz w:val="22"/>
            <w:szCs w:val="22"/>
          </w:rPr>
          <w:delText xml:space="preserve"> Consortium</w:delText>
        </w:r>
      </w:del>
      <w:ins w:id="65" w:author="Scott Nicholas" w:date="2020-09-24T16:27:00Z">
        <w:r w:rsidR="00211AA5">
          <w:rPr>
            <w:rFonts w:ascii="`o∑˛" w:hAnsi="`o∑˛" w:cs="`o∑˛"/>
            <w:color w:val="000000"/>
            <w:sz w:val="22"/>
            <w:szCs w:val="22"/>
          </w:rPr>
          <w:t>LFGN</w:t>
        </w:r>
      </w:ins>
      <w:r w:rsidRPr="006F7097">
        <w:rPr>
          <w:rFonts w:ascii="`o∑˛" w:hAnsi="`o∑˛" w:cs="`o∑˛"/>
          <w:color w:val="000000"/>
          <w:sz w:val="22"/>
          <w:szCs w:val="22"/>
        </w:rPr>
        <w:t xml:space="preserve"> is the designated</w:t>
      </w:r>
      <w:r w:rsidR="006F7097" w:rsidRPr="006F7097">
        <w:rPr>
          <w:rFonts w:ascii="`o∑˛" w:hAnsi="`o∑˛" w:cs="`o∑˛"/>
          <w:color w:val="000000"/>
          <w:sz w:val="22"/>
          <w:szCs w:val="22"/>
        </w:rPr>
        <w:t xml:space="preserve"> </w:t>
      </w:r>
      <w:r w:rsidRPr="006F7097">
        <w:rPr>
          <w:rFonts w:ascii="`o∑˛" w:hAnsi="`o∑˛" w:cs="`o∑˛"/>
          <w:color w:val="000000"/>
          <w:sz w:val="22"/>
          <w:szCs w:val="22"/>
        </w:rPr>
        <w:t>controller of Signed Data under the GDPR and will be responsible for the lawfulness of the</w:t>
      </w:r>
      <w:r w:rsidR="006F7097" w:rsidRPr="006F7097">
        <w:rPr>
          <w:rFonts w:ascii="`o∑˛" w:hAnsi="`o∑˛" w:cs="`o∑˛"/>
          <w:color w:val="000000"/>
          <w:sz w:val="22"/>
          <w:szCs w:val="22"/>
        </w:rPr>
        <w:t xml:space="preserve"> </w:t>
      </w:r>
      <w:r w:rsidRPr="006F7097">
        <w:rPr>
          <w:rFonts w:ascii="`o∑˛" w:hAnsi="`o∑˛" w:cs="`o∑˛"/>
          <w:color w:val="000000"/>
          <w:sz w:val="22"/>
          <w:szCs w:val="22"/>
        </w:rPr>
        <w:t>Processing of such data in compliance with the GDPR and other data privacy laws applicable</w:t>
      </w:r>
      <w:r w:rsidR="006F7097" w:rsidRPr="006F7097">
        <w:rPr>
          <w:rFonts w:ascii="`o∑˛" w:hAnsi="`o∑˛" w:cs="`o∑˛"/>
          <w:color w:val="000000"/>
          <w:sz w:val="22"/>
          <w:szCs w:val="22"/>
        </w:rPr>
        <w:t xml:space="preserve"> </w:t>
      </w:r>
      <w:r w:rsidRPr="006F7097">
        <w:rPr>
          <w:rFonts w:ascii="`o∑˛" w:hAnsi="`o∑˛" w:cs="`o∑˛"/>
          <w:color w:val="000000"/>
          <w:sz w:val="22"/>
          <w:szCs w:val="22"/>
        </w:rPr>
        <w:t>to it as data controller.</w:t>
      </w:r>
    </w:p>
    <w:p w14:paraId="593FC716" w14:textId="77777777" w:rsidR="006F7097" w:rsidRPr="006F7097" w:rsidRDefault="006F7097" w:rsidP="006F7097">
      <w:pPr>
        <w:autoSpaceDE w:val="0"/>
        <w:autoSpaceDN w:val="0"/>
        <w:adjustRightInd w:val="0"/>
        <w:rPr>
          <w:rFonts w:ascii="`o∑˛" w:hAnsi="`o∑˛" w:cs="`o∑˛"/>
          <w:color w:val="000000"/>
          <w:sz w:val="22"/>
          <w:szCs w:val="22"/>
        </w:rPr>
      </w:pPr>
    </w:p>
    <w:p w14:paraId="0E2316DB" w14:textId="42EC1014" w:rsidR="0018070E" w:rsidRPr="006F7097" w:rsidRDefault="0018070E" w:rsidP="006F7097">
      <w:pPr>
        <w:pStyle w:val="ListParagraph"/>
        <w:numPr>
          <w:ilvl w:val="0"/>
          <w:numId w:val="3"/>
        </w:numPr>
        <w:autoSpaceDE w:val="0"/>
        <w:autoSpaceDN w:val="0"/>
        <w:adjustRightInd w:val="0"/>
        <w:rPr>
          <w:rFonts w:ascii="`o∑˛" w:hAnsi="`o∑˛" w:cs="`o∑˛"/>
          <w:color w:val="000000"/>
          <w:sz w:val="22"/>
          <w:szCs w:val="22"/>
        </w:rPr>
      </w:pPr>
      <w:r w:rsidRPr="006F7097">
        <w:rPr>
          <w:rFonts w:ascii="`o∑˛" w:hAnsi="`o∑˛" w:cs="`o∑˛"/>
          <w:color w:val="000000"/>
          <w:sz w:val="22"/>
          <w:szCs w:val="22"/>
        </w:rPr>
        <w:t>Transaction Authors are independent controllers of any Personal Data they write to the</w:t>
      </w:r>
      <w:r w:rsidR="006F7097" w:rsidRPr="006F7097">
        <w:rPr>
          <w:rFonts w:ascii="`o∑˛" w:hAnsi="`o∑˛" w:cs="`o∑˛"/>
          <w:color w:val="000000"/>
          <w:sz w:val="22"/>
          <w:szCs w:val="22"/>
        </w:rPr>
        <w:t xml:space="preserve"> </w:t>
      </w:r>
      <w:r w:rsidR="00EA5850">
        <w:rPr>
          <w:rFonts w:ascii="`o∑˛" w:hAnsi="`o∑˛" w:cs="`o∑˛"/>
          <w:color w:val="000000"/>
          <w:sz w:val="22"/>
          <w:szCs w:val="22"/>
        </w:rPr>
        <w:t>Bedrock</w:t>
      </w:r>
      <w:r w:rsidR="006F7097" w:rsidRPr="006F7097">
        <w:rPr>
          <w:rFonts w:ascii="`o∑˛" w:hAnsi="`o∑˛" w:cs="`o∑˛"/>
          <w:color w:val="000000"/>
          <w:sz w:val="22"/>
          <w:szCs w:val="22"/>
        </w:rPr>
        <w:t xml:space="preserve"> Business Utility</w:t>
      </w:r>
      <w:r w:rsidRPr="006F7097">
        <w:rPr>
          <w:rFonts w:ascii="`o∑˛" w:hAnsi="`o∑˛" w:cs="`o∑˛"/>
          <w:color w:val="000000"/>
          <w:sz w:val="22"/>
          <w:szCs w:val="22"/>
        </w:rPr>
        <w:t xml:space="preserve">. Transaction Authors and the </w:t>
      </w:r>
      <w:del w:id="66" w:author="Scott Nicholas" w:date="2020-09-24T16:27:00Z">
        <w:r w:rsidR="00EA5850" w:rsidDel="007C3998">
          <w:rPr>
            <w:rFonts w:ascii="`o∑˛" w:hAnsi="`o∑˛" w:cs="`o∑˛"/>
            <w:color w:val="000000"/>
            <w:sz w:val="22"/>
            <w:szCs w:val="22"/>
          </w:rPr>
          <w:delText>Bedrock</w:delText>
        </w:r>
        <w:r w:rsidR="006F7097" w:rsidRPr="006F7097" w:rsidDel="007C3998">
          <w:rPr>
            <w:rFonts w:ascii="`o∑˛" w:hAnsi="`o∑˛" w:cs="`o∑˛"/>
            <w:color w:val="000000"/>
            <w:sz w:val="22"/>
            <w:szCs w:val="22"/>
          </w:rPr>
          <w:delText xml:space="preserve"> Consortium</w:delText>
        </w:r>
      </w:del>
      <w:ins w:id="67" w:author="Scott Nicholas" w:date="2020-09-24T16:27:00Z">
        <w:r w:rsidR="007C3998">
          <w:rPr>
            <w:rFonts w:ascii="`o∑˛" w:hAnsi="`o∑˛" w:cs="`o∑˛"/>
            <w:color w:val="000000"/>
            <w:sz w:val="22"/>
            <w:szCs w:val="22"/>
          </w:rPr>
          <w:t>LFGN</w:t>
        </w:r>
      </w:ins>
      <w:r w:rsidRPr="006F7097">
        <w:rPr>
          <w:rFonts w:ascii="`o∑˛" w:hAnsi="`o∑˛" w:cs="`o∑˛"/>
          <w:color w:val="000000"/>
          <w:sz w:val="22"/>
          <w:szCs w:val="22"/>
        </w:rPr>
        <w:t xml:space="preserve"> independently determine the</w:t>
      </w:r>
      <w:r w:rsidR="006F7097" w:rsidRPr="006F7097">
        <w:rPr>
          <w:rFonts w:ascii="`o∑˛" w:hAnsi="`o∑˛" w:cs="`o∑˛"/>
          <w:color w:val="000000"/>
          <w:sz w:val="22"/>
          <w:szCs w:val="22"/>
        </w:rPr>
        <w:t xml:space="preserve"> </w:t>
      </w:r>
      <w:r w:rsidRPr="006F7097">
        <w:rPr>
          <w:rFonts w:ascii="`o∑˛" w:hAnsi="`o∑˛" w:cs="`o∑˛"/>
          <w:color w:val="000000"/>
          <w:sz w:val="22"/>
          <w:szCs w:val="22"/>
        </w:rPr>
        <w:t>purposes and means of Processing Personal Data. In no event will Transaction Authors be</w:t>
      </w:r>
      <w:r w:rsidR="006F7097" w:rsidRPr="006F7097">
        <w:rPr>
          <w:rFonts w:ascii="`o∑˛" w:hAnsi="`o∑˛" w:cs="`o∑˛"/>
          <w:color w:val="000000"/>
          <w:sz w:val="22"/>
          <w:szCs w:val="22"/>
        </w:rPr>
        <w:t xml:space="preserve"> </w:t>
      </w:r>
      <w:r w:rsidRPr="006F7097">
        <w:rPr>
          <w:rFonts w:ascii="`o∑˛" w:hAnsi="`o∑˛" w:cs="`o∑˛"/>
          <w:color w:val="000000"/>
          <w:sz w:val="22"/>
          <w:szCs w:val="22"/>
        </w:rPr>
        <w:t xml:space="preserve">deemed joint controllers with the </w:t>
      </w:r>
      <w:del w:id="68" w:author="Scott Nicholas" w:date="2020-09-24T16:27:00Z">
        <w:r w:rsidR="00EA5850" w:rsidDel="007C3998">
          <w:rPr>
            <w:rFonts w:ascii="`o∑˛" w:hAnsi="`o∑˛" w:cs="`o∑˛"/>
            <w:color w:val="000000"/>
            <w:sz w:val="22"/>
            <w:szCs w:val="22"/>
          </w:rPr>
          <w:delText>Bedrock</w:delText>
        </w:r>
        <w:r w:rsidR="006F7097" w:rsidRPr="006F7097" w:rsidDel="007C3998">
          <w:rPr>
            <w:rFonts w:ascii="`o∑˛" w:hAnsi="`o∑˛" w:cs="`o∑˛"/>
            <w:color w:val="000000"/>
            <w:sz w:val="22"/>
            <w:szCs w:val="22"/>
          </w:rPr>
          <w:delText xml:space="preserve"> Consortium</w:delText>
        </w:r>
      </w:del>
      <w:ins w:id="69" w:author="Scott Nicholas" w:date="2020-09-24T16:27:00Z">
        <w:r w:rsidR="007C3998">
          <w:rPr>
            <w:rFonts w:ascii="`o∑˛" w:hAnsi="`o∑˛" w:cs="`o∑˛"/>
            <w:color w:val="000000"/>
            <w:sz w:val="22"/>
            <w:szCs w:val="22"/>
          </w:rPr>
          <w:t>LFGN</w:t>
        </w:r>
      </w:ins>
      <w:r w:rsidRPr="006F7097">
        <w:rPr>
          <w:rFonts w:ascii="`o∑˛" w:hAnsi="`o∑˛" w:cs="`o∑˛"/>
          <w:color w:val="000000"/>
          <w:sz w:val="22"/>
          <w:szCs w:val="22"/>
        </w:rPr>
        <w:t xml:space="preserve"> under Article 26 of the GDPR or</w:t>
      </w:r>
      <w:r w:rsidR="006F7097" w:rsidRPr="006F7097">
        <w:rPr>
          <w:rFonts w:ascii="`o∑˛" w:hAnsi="`o∑˛" w:cs="`o∑˛"/>
          <w:color w:val="000000"/>
          <w:sz w:val="22"/>
          <w:szCs w:val="22"/>
        </w:rPr>
        <w:t xml:space="preserve"> </w:t>
      </w:r>
      <w:r w:rsidRPr="006F7097">
        <w:rPr>
          <w:rFonts w:ascii="`o∑˛" w:hAnsi="`o∑˛" w:cs="`o∑˛"/>
          <w:color w:val="000000"/>
          <w:sz w:val="22"/>
          <w:szCs w:val="22"/>
        </w:rPr>
        <w:t>deemed to jointly determine and control the purposes and means of Processing Personal</w:t>
      </w:r>
      <w:r w:rsidR="006F7097" w:rsidRPr="006F7097">
        <w:rPr>
          <w:rFonts w:ascii="`o∑˛" w:hAnsi="`o∑˛" w:cs="`o∑˛"/>
          <w:color w:val="000000"/>
          <w:sz w:val="22"/>
          <w:szCs w:val="22"/>
        </w:rPr>
        <w:t xml:space="preserve"> </w:t>
      </w:r>
      <w:r w:rsidRPr="006F7097">
        <w:rPr>
          <w:rFonts w:ascii="`o∑˛" w:hAnsi="`o∑˛" w:cs="`o∑˛"/>
          <w:color w:val="000000"/>
          <w:sz w:val="22"/>
          <w:szCs w:val="22"/>
        </w:rPr>
        <w:t xml:space="preserve">Data. The </w:t>
      </w:r>
      <w:del w:id="70" w:author="Scott Nicholas" w:date="2020-09-24T16:27:00Z">
        <w:r w:rsidR="00EA5850" w:rsidDel="007C3998">
          <w:rPr>
            <w:rFonts w:ascii="`o∑˛" w:hAnsi="`o∑˛" w:cs="`o∑˛"/>
            <w:color w:val="000000"/>
            <w:sz w:val="22"/>
            <w:szCs w:val="22"/>
          </w:rPr>
          <w:delText>Bedrock</w:delText>
        </w:r>
        <w:r w:rsidR="006F7097" w:rsidRPr="006F7097" w:rsidDel="007C3998">
          <w:rPr>
            <w:rFonts w:ascii="`o∑˛" w:hAnsi="`o∑˛" w:cs="`o∑˛"/>
            <w:color w:val="000000"/>
            <w:sz w:val="22"/>
            <w:szCs w:val="22"/>
          </w:rPr>
          <w:delText xml:space="preserve"> Consortium</w:delText>
        </w:r>
      </w:del>
      <w:ins w:id="71" w:author="Scott Nicholas" w:date="2020-09-24T16:27:00Z">
        <w:r w:rsidR="007C3998">
          <w:rPr>
            <w:rFonts w:ascii="`o∑˛" w:hAnsi="`o∑˛" w:cs="`o∑˛"/>
            <w:color w:val="000000"/>
            <w:sz w:val="22"/>
            <w:szCs w:val="22"/>
          </w:rPr>
          <w:t>LFGN</w:t>
        </w:r>
      </w:ins>
      <w:r w:rsidRPr="006F7097">
        <w:rPr>
          <w:rFonts w:ascii="`o∑˛" w:hAnsi="`o∑˛" w:cs="`o∑˛"/>
          <w:color w:val="000000"/>
          <w:sz w:val="22"/>
          <w:szCs w:val="22"/>
        </w:rPr>
        <w:t xml:space="preserve"> will provide the list of all other controllers (i.e., Transaction</w:t>
      </w:r>
      <w:r w:rsidR="006F7097" w:rsidRPr="006F7097">
        <w:rPr>
          <w:rFonts w:ascii="`o∑˛" w:hAnsi="`o∑˛" w:cs="`o∑˛"/>
          <w:color w:val="000000"/>
          <w:sz w:val="22"/>
          <w:szCs w:val="22"/>
        </w:rPr>
        <w:t xml:space="preserve"> </w:t>
      </w:r>
      <w:r w:rsidRPr="006F7097">
        <w:rPr>
          <w:rFonts w:ascii="`o∑˛" w:hAnsi="`o∑˛" w:cs="`o∑˛"/>
          <w:color w:val="000000"/>
          <w:sz w:val="22"/>
          <w:szCs w:val="22"/>
        </w:rPr>
        <w:t>Authors) on behalf of which the Transaction Endorser Processes Personal Data through the</w:t>
      </w:r>
      <w:r w:rsidR="006F7097" w:rsidRPr="006F7097">
        <w:rPr>
          <w:rFonts w:ascii="`o∑˛" w:hAnsi="`o∑˛" w:cs="`o∑˛"/>
          <w:color w:val="000000"/>
          <w:sz w:val="22"/>
          <w:szCs w:val="22"/>
        </w:rPr>
        <w:t xml:space="preserve"> </w:t>
      </w:r>
      <w:r w:rsidR="00EA5850">
        <w:rPr>
          <w:rFonts w:ascii="`o∑˛" w:hAnsi="`o∑˛" w:cs="`o∑˛"/>
          <w:color w:val="000000"/>
          <w:sz w:val="22"/>
          <w:szCs w:val="22"/>
        </w:rPr>
        <w:t>Bedrock</w:t>
      </w:r>
      <w:r w:rsidR="006F7097" w:rsidRPr="006F7097">
        <w:rPr>
          <w:rFonts w:ascii="`o∑˛" w:hAnsi="`o∑˛" w:cs="`o∑˛"/>
          <w:color w:val="000000"/>
          <w:sz w:val="22"/>
          <w:szCs w:val="22"/>
        </w:rPr>
        <w:t xml:space="preserve"> Business Utility</w:t>
      </w:r>
      <w:r w:rsidRPr="006F7097">
        <w:rPr>
          <w:rFonts w:ascii="`o∑˛" w:hAnsi="`o∑˛" w:cs="`o∑˛"/>
          <w:color w:val="000000"/>
          <w:sz w:val="22"/>
          <w:szCs w:val="22"/>
        </w:rPr>
        <w:t xml:space="preserve"> by referring Transaction Endorsers to information available on the </w:t>
      </w:r>
      <w:r w:rsidR="00EA5850">
        <w:rPr>
          <w:rFonts w:ascii="`o∑˛" w:hAnsi="`o∑˛" w:cs="`o∑˛"/>
          <w:color w:val="000000"/>
          <w:sz w:val="22"/>
          <w:szCs w:val="22"/>
        </w:rPr>
        <w:t>Bedrock</w:t>
      </w:r>
      <w:r w:rsidR="006F7097" w:rsidRPr="006F7097">
        <w:rPr>
          <w:rFonts w:ascii="`o∑˛" w:hAnsi="`o∑˛" w:cs="`o∑˛"/>
          <w:color w:val="000000"/>
          <w:sz w:val="22"/>
          <w:szCs w:val="22"/>
        </w:rPr>
        <w:t xml:space="preserve"> Business Utility</w:t>
      </w:r>
      <w:r w:rsidRPr="006F7097">
        <w:rPr>
          <w:rFonts w:ascii="`o∑˛" w:hAnsi="`o∑˛" w:cs="`o∑˛"/>
          <w:color w:val="000000"/>
          <w:sz w:val="22"/>
          <w:szCs w:val="22"/>
        </w:rPr>
        <w:t>.</w:t>
      </w:r>
    </w:p>
    <w:p w14:paraId="14B74BE4" w14:textId="77777777" w:rsidR="006F7097" w:rsidRPr="006F7097" w:rsidRDefault="006F7097" w:rsidP="006F7097">
      <w:pPr>
        <w:pStyle w:val="ListParagraph"/>
        <w:autoSpaceDE w:val="0"/>
        <w:autoSpaceDN w:val="0"/>
        <w:adjustRightInd w:val="0"/>
        <w:ind w:left="360"/>
        <w:rPr>
          <w:rFonts w:ascii="`o∑˛" w:hAnsi="`o∑˛" w:cs="`o∑˛"/>
          <w:color w:val="000000"/>
          <w:sz w:val="22"/>
          <w:szCs w:val="22"/>
        </w:rPr>
      </w:pPr>
    </w:p>
    <w:p w14:paraId="073C3B1A" w14:textId="4F2EBFF9" w:rsidR="0018070E" w:rsidRDefault="0018070E" w:rsidP="006F7097">
      <w:pPr>
        <w:pStyle w:val="ListParagraph"/>
        <w:numPr>
          <w:ilvl w:val="0"/>
          <w:numId w:val="3"/>
        </w:numPr>
        <w:autoSpaceDE w:val="0"/>
        <w:autoSpaceDN w:val="0"/>
        <w:adjustRightInd w:val="0"/>
        <w:rPr>
          <w:rFonts w:ascii="`o∑˛" w:hAnsi="`o∑˛" w:cs="`o∑˛"/>
          <w:color w:val="000000"/>
          <w:sz w:val="22"/>
          <w:szCs w:val="22"/>
        </w:rPr>
      </w:pPr>
      <w:r w:rsidRPr="006F7097">
        <w:rPr>
          <w:rFonts w:ascii="`o∑˛" w:hAnsi="`o∑˛" w:cs="`o∑˛"/>
          <w:color w:val="000000"/>
          <w:sz w:val="22"/>
          <w:szCs w:val="22"/>
        </w:rPr>
        <w:t xml:space="preserve">In no event will the </w:t>
      </w:r>
      <w:del w:id="72" w:author="Scott Nicholas" w:date="2020-09-24T16:27:00Z">
        <w:r w:rsidR="00EA5850" w:rsidDel="007C3998">
          <w:rPr>
            <w:rFonts w:ascii="`o∑˛" w:hAnsi="`o∑˛" w:cs="`o∑˛"/>
            <w:color w:val="000000"/>
            <w:sz w:val="22"/>
            <w:szCs w:val="22"/>
          </w:rPr>
          <w:delText>Bedrock</w:delText>
        </w:r>
        <w:r w:rsidR="006F7097" w:rsidRPr="006F7097" w:rsidDel="007C3998">
          <w:rPr>
            <w:rFonts w:ascii="`o∑˛" w:hAnsi="`o∑˛" w:cs="`o∑˛"/>
            <w:color w:val="000000"/>
            <w:sz w:val="22"/>
            <w:szCs w:val="22"/>
          </w:rPr>
          <w:delText xml:space="preserve"> Consortium</w:delText>
        </w:r>
      </w:del>
      <w:ins w:id="73" w:author="Scott Nicholas" w:date="2020-09-24T16:27:00Z">
        <w:r w:rsidR="007C3998">
          <w:rPr>
            <w:rFonts w:ascii="`o∑˛" w:hAnsi="`o∑˛" w:cs="`o∑˛"/>
            <w:color w:val="000000"/>
            <w:sz w:val="22"/>
            <w:szCs w:val="22"/>
          </w:rPr>
          <w:t>LFGN</w:t>
        </w:r>
      </w:ins>
      <w:r w:rsidRPr="006F7097">
        <w:rPr>
          <w:rFonts w:ascii="`o∑˛" w:hAnsi="`o∑˛" w:cs="`o∑˛"/>
          <w:color w:val="000000"/>
          <w:sz w:val="22"/>
          <w:szCs w:val="22"/>
        </w:rPr>
        <w:t xml:space="preserve"> be held liable for the actions or omissions of any</w:t>
      </w:r>
      <w:r w:rsidR="006F7097" w:rsidRPr="006F7097">
        <w:rPr>
          <w:rFonts w:ascii="`o∑˛" w:hAnsi="`o∑˛" w:cs="`o∑˛"/>
          <w:color w:val="000000"/>
          <w:sz w:val="22"/>
          <w:szCs w:val="22"/>
        </w:rPr>
        <w:t xml:space="preserve"> </w:t>
      </w:r>
      <w:r w:rsidRPr="006F7097">
        <w:rPr>
          <w:rFonts w:ascii="`o∑˛" w:hAnsi="`o∑˛" w:cs="`o∑˛"/>
          <w:color w:val="000000"/>
          <w:sz w:val="22"/>
          <w:szCs w:val="22"/>
        </w:rPr>
        <w:t>Transaction Author arising out of any Personal Data that such Transaction Author writes to</w:t>
      </w:r>
      <w:r w:rsidR="006F7097" w:rsidRPr="006F7097">
        <w:rPr>
          <w:rFonts w:ascii="`o∑˛" w:hAnsi="`o∑˛" w:cs="`o∑˛"/>
          <w:color w:val="000000"/>
          <w:sz w:val="22"/>
          <w:szCs w:val="22"/>
        </w:rPr>
        <w:t xml:space="preserve"> </w:t>
      </w:r>
      <w:r w:rsidRPr="006F7097">
        <w:rPr>
          <w:rFonts w:ascii="`o∑˛" w:hAnsi="`o∑˛" w:cs="`o∑˛"/>
          <w:color w:val="000000"/>
          <w:sz w:val="22"/>
          <w:szCs w:val="22"/>
        </w:rPr>
        <w:t xml:space="preserve">the </w:t>
      </w:r>
      <w:r w:rsidR="00EA5850">
        <w:rPr>
          <w:rFonts w:ascii="`o∑˛" w:hAnsi="`o∑˛" w:cs="`o∑˛"/>
          <w:color w:val="000000"/>
          <w:sz w:val="22"/>
          <w:szCs w:val="22"/>
        </w:rPr>
        <w:t>Bedrock</w:t>
      </w:r>
      <w:r w:rsidR="006F7097" w:rsidRPr="006F7097">
        <w:rPr>
          <w:rFonts w:ascii="`o∑˛" w:hAnsi="`o∑˛" w:cs="`o∑˛"/>
          <w:color w:val="000000"/>
          <w:sz w:val="22"/>
          <w:szCs w:val="22"/>
        </w:rPr>
        <w:t xml:space="preserve"> Business Utility</w:t>
      </w:r>
      <w:r w:rsidRPr="006F7097">
        <w:rPr>
          <w:rFonts w:ascii="`o∑˛" w:hAnsi="`o∑˛" w:cs="`o∑˛"/>
          <w:color w:val="000000"/>
          <w:sz w:val="22"/>
          <w:szCs w:val="22"/>
        </w:rPr>
        <w:t xml:space="preserve"> in breach of the Transaction Author Agreement and the </w:t>
      </w:r>
      <w:r w:rsidR="00EA5850">
        <w:rPr>
          <w:rFonts w:ascii="`o∑˛" w:hAnsi="`o∑˛" w:cs="`o∑˛"/>
          <w:color w:val="000000"/>
          <w:sz w:val="22"/>
          <w:szCs w:val="22"/>
        </w:rPr>
        <w:t>Bedrock</w:t>
      </w:r>
      <w:r w:rsidR="006F7097" w:rsidRPr="006F7097">
        <w:rPr>
          <w:rFonts w:ascii="`o∑˛" w:hAnsi="`o∑˛" w:cs="`o∑˛"/>
          <w:color w:val="000000"/>
          <w:sz w:val="22"/>
          <w:szCs w:val="22"/>
        </w:rPr>
        <w:t xml:space="preserve"> Governance</w:t>
      </w:r>
      <w:r w:rsidRPr="006F7097">
        <w:rPr>
          <w:rFonts w:ascii="`o∑˛" w:hAnsi="`o∑˛" w:cs="`o∑˛"/>
          <w:color w:val="000000"/>
          <w:sz w:val="22"/>
          <w:szCs w:val="22"/>
        </w:rPr>
        <w:t xml:space="preserve"> Framework, including but not limited to any Impermissible Personal Data.</w:t>
      </w:r>
      <w:r w:rsidR="006F7097" w:rsidRPr="006F7097">
        <w:rPr>
          <w:rFonts w:ascii="`o∑˛" w:hAnsi="`o∑˛" w:cs="`o∑˛"/>
          <w:color w:val="000000"/>
          <w:sz w:val="22"/>
          <w:szCs w:val="22"/>
        </w:rPr>
        <w:t xml:space="preserve"> </w:t>
      </w:r>
      <w:r w:rsidRPr="006F7097">
        <w:rPr>
          <w:rFonts w:ascii="`o∑˛" w:hAnsi="`o∑˛" w:cs="`o∑˛"/>
          <w:color w:val="000000"/>
          <w:sz w:val="22"/>
          <w:szCs w:val="22"/>
        </w:rPr>
        <w:t>Notwithstanding the foregoing, if a Transaction Author writes Permissible Personal Data to</w:t>
      </w:r>
      <w:r w:rsidR="006F7097" w:rsidRPr="006F7097">
        <w:rPr>
          <w:rFonts w:ascii="`o∑˛" w:hAnsi="`o∑˛" w:cs="`o∑˛"/>
          <w:color w:val="000000"/>
          <w:sz w:val="22"/>
          <w:szCs w:val="22"/>
        </w:rPr>
        <w:t xml:space="preserve"> </w:t>
      </w:r>
      <w:r w:rsidRPr="006F7097">
        <w:rPr>
          <w:rFonts w:ascii="`o∑˛" w:hAnsi="`o∑˛" w:cs="`o∑˛"/>
          <w:color w:val="000000"/>
          <w:sz w:val="22"/>
          <w:szCs w:val="22"/>
        </w:rPr>
        <w:t xml:space="preserve">the </w:t>
      </w:r>
      <w:r w:rsidR="00EA5850">
        <w:rPr>
          <w:rFonts w:ascii="`o∑˛" w:hAnsi="`o∑˛" w:cs="`o∑˛"/>
          <w:color w:val="000000"/>
          <w:sz w:val="22"/>
          <w:szCs w:val="22"/>
        </w:rPr>
        <w:t>Bedrock</w:t>
      </w:r>
      <w:r w:rsidR="006F7097" w:rsidRPr="006F7097">
        <w:rPr>
          <w:rFonts w:ascii="`o∑˛" w:hAnsi="`o∑˛" w:cs="`o∑˛"/>
          <w:color w:val="000000"/>
          <w:sz w:val="22"/>
          <w:szCs w:val="22"/>
        </w:rPr>
        <w:t xml:space="preserve"> Business Utility</w:t>
      </w:r>
      <w:r w:rsidRPr="006F7097">
        <w:rPr>
          <w:rFonts w:ascii="`o∑˛" w:hAnsi="`o∑˛" w:cs="`o∑˛"/>
          <w:color w:val="000000"/>
          <w:sz w:val="22"/>
          <w:szCs w:val="22"/>
        </w:rPr>
        <w:t xml:space="preserve"> in express compliance with the Transaction Author Agreement and the</w:t>
      </w:r>
      <w:r w:rsidR="006F7097" w:rsidRPr="006F7097">
        <w:rPr>
          <w:rFonts w:ascii="`o∑˛" w:hAnsi="`o∑˛" w:cs="`o∑˛"/>
          <w:color w:val="000000"/>
          <w:sz w:val="22"/>
          <w:szCs w:val="22"/>
        </w:rPr>
        <w:t xml:space="preserve"> </w:t>
      </w:r>
      <w:r w:rsidR="00EA5850">
        <w:rPr>
          <w:rFonts w:ascii="`o∑˛" w:hAnsi="`o∑˛" w:cs="`o∑˛"/>
          <w:color w:val="000000"/>
          <w:sz w:val="22"/>
          <w:szCs w:val="22"/>
        </w:rPr>
        <w:t>Bedrock</w:t>
      </w:r>
      <w:r w:rsidR="006F7097" w:rsidRPr="006F7097">
        <w:rPr>
          <w:rFonts w:ascii="`o∑˛" w:hAnsi="`o∑˛" w:cs="`o∑˛"/>
          <w:color w:val="000000"/>
          <w:sz w:val="22"/>
          <w:szCs w:val="22"/>
        </w:rPr>
        <w:t xml:space="preserve"> Governance</w:t>
      </w:r>
      <w:r w:rsidRPr="006F7097">
        <w:rPr>
          <w:rFonts w:ascii="`o∑˛" w:hAnsi="`o∑˛" w:cs="`o∑˛"/>
          <w:color w:val="000000"/>
          <w:sz w:val="22"/>
          <w:szCs w:val="22"/>
        </w:rPr>
        <w:t xml:space="preserve"> Framework, the </w:t>
      </w:r>
      <w:del w:id="74" w:author="Scott Nicholas" w:date="2020-09-24T16:27:00Z">
        <w:r w:rsidR="00EA5850" w:rsidDel="007C3998">
          <w:rPr>
            <w:rFonts w:ascii="`o∑˛" w:hAnsi="`o∑˛" w:cs="`o∑˛"/>
            <w:color w:val="000000"/>
            <w:sz w:val="22"/>
            <w:szCs w:val="22"/>
          </w:rPr>
          <w:delText>Bedrock</w:delText>
        </w:r>
        <w:r w:rsidR="006F7097" w:rsidRPr="006F7097" w:rsidDel="007C3998">
          <w:rPr>
            <w:rFonts w:ascii="`o∑˛" w:hAnsi="`o∑˛" w:cs="`o∑˛"/>
            <w:color w:val="000000"/>
            <w:sz w:val="22"/>
            <w:szCs w:val="22"/>
          </w:rPr>
          <w:delText xml:space="preserve"> Consortium</w:delText>
        </w:r>
      </w:del>
      <w:ins w:id="75" w:author="Scott Nicholas" w:date="2020-09-24T16:27:00Z">
        <w:r w:rsidR="007C3998">
          <w:rPr>
            <w:rFonts w:ascii="`o∑˛" w:hAnsi="`o∑˛" w:cs="`o∑˛"/>
            <w:color w:val="000000"/>
            <w:sz w:val="22"/>
            <w:szCs w:val="22"/>
          </w:rPr>
          <w:t>LFGN</w:t>
        </w:r>
      </w:ins>
      <w:r w:rsidRPr="006F7097">
        <w:rPr>
          <w:rFonts w:ascii="`o∑˛" w:hAnsi="`o∑˛" w:cs="`o∑˛"/>
          <w:color w:val="000000"/>
          <w:sz w:val="22"/>
          <w:szCs w:val="22"/>
        </w:rPr>
        <w:t xml:space="preserve"> is </w:t>
      </w:r>
      <w:r w:rsidRPr="006F7097">
        <w:rPr>
          <w:rFonts w:ascii="`o∑˛" w:hAnsi="`o∑˛" w:cs="`o∑˛"/>
          <w:color w:val="000000"/>
          <w:sz w:val="22"/>
          <w:szCs w:val="22"/>
        </w:rPr>
        <w:lastRenderedPageBreak/>
        <w:t>responsible for the lawfulness of</w:t>
      </w:r>
      <w:r w:rsidR="006F7097" w:rsidRPr="006F7097">
        <w:rPr>
          <w:rFonts w:ascii="`o∑˛" w:hAnsi="`o∑˛" w:cs="`o∑˛"/>
          <w:color w:val="000000"/>
          <w:sz w:val="22"/>
          <w:szCs w:val="22"/>
        </w:rPr>
        <w:t xml:space="preserve"> </w:t>
      </w:r>
      <w:r w:rsidRPr="006F7097">
        <w:rPr>
          <w:rFonts w:ascii="`o∑˛" w:hAnsi="`o∑˛" w:cs="`o∑˛"/>
          <w:color w:val="000000"/>
          <w:sz w:val="22"/>
          <w:szCs w:val="22"/>
        </w:rPr>
        <w:t xml:space="preserve">such Processing once such Permissible Personal Data is written to the </w:t>
      </w:r>
      <w:r w:rsidR="00EA5850">
        <w:rPr>
          <w:rFonts w:ascii="`o∑˛" w:hAnsi="`o∑˛" w:cs="`o∑˛"/>
          <w:color w:val="000000"/>
          <w:sz w:val="22"/>
          <w:szCs w:val="22"/>
        </w:rPr>
        <w:t>Bedrock</w:t>
      </w:r>
      <w:r w:rsidR="006F7097" w:rsidRPr="006F7097">
        <w:rPr>
          <w:rFonts w:ascii="`o∑˛" w:hAnsi="`o∑˛" w:cs="`o∑˛"/>
          <w:color w:val="000000"/>
          <w:sz w:val="22"/>
          <w:szCs w:val="22"/>
        </w:rPr>
        <w:t xml:space="preserve"> Business Utility</w:t>
      </w:r>
      <w:r w:rsidRPr="006F7097">
        <w:rPr>
          <w:rFonts w:ascii="`o∑˛" w:hAnsi="`o∑˛" w:cs="`o∑˛"/>
          <w:color w:val="000000"/>
          <w:sz w:val="22"/>
          <w:szCs w:val="22"/>
        </w:rPr>
        <w:t>.</w:t>
      </w:r>
    </w:p>
    <w:p w14:paraId="6D594225" w14:textId="77777777" w:rsidR="006F7097" w:rsidRPr="006F7097" w:rsidRDefault="006F7097" w:rsidP="006F7097">
      <w:pPr>
        <w:pStyle w:val="ListParagraph"/>
        <w:rPr>
          <w:rFonts w:ascii="`o∑˛" w:hAnsi="`o∑˛" w:cs="`o∑˛"/>
          <w:color w:val="000000"/>
          <w:sz w:val="22"/>
          <w:szCs w:val="22"/>
        </w:rPr>
      </w:pPr>
    </w:p>
    <w:p w14:paraId="4E3EFC9A" w14:textId="77777777" w:rsidR="006F7097" w:rsidRDefault="0018070E" w:rsidP="006F7097">
      <w:pPr>
        <w:pStyle w:val="Heading1"/>
      </w:pPr>
      <w:r>
        <w:t xml:space="preserve">4. Transaction Endorser </w:t>
      </w:r>
      <w:proofErr w:type="gramStart"/>
      <w:r>
        <w:t>Responsibilities .</w:t>
      </w:r>
      <w:proofErr w:type="gramEnd"/>
      <w:r>
        <w:t xml:space="preserve"> </w:t>
      </w:r>
    </w:p>
    <w:p w14:paraId="2CB4169C" w14:textId="616D7596" w:rsidR="0018070E" w:rsidRDefault="0018070E" w:rsidP="006F7097">
      <w:r>
        <w:t>Transaction Endorser will:</w:t>
      </w:r>
    </w:p>
    <w:p w14:paraId="3F44ECEF" w14:textId="77777777" w:rsidR="006F7097" w:rsidRDefault="006F7097" w:rsidP="006F7097"/>
    <w:p w14:paraId="0555F1CC" w14:textId="2C96A20F" w:rsidR="0018070E" w:rsidRDefault="0018070E" w:rsidP="006F7097">
      <w:pPr>
        <w:pStyle w:val="ListParagraph"/>
        <w:numPr>
          <w:ilvl w:val="0"/>
          <w:numId w:val="5"/>
        </w:numPr>
        <w:autoSpaceDE w:val="0"/>
        <w:autoSpaceDN w:val="0"/>
        <w:adjustRightInd w:val="0"/>
        <w:rPr>
          <w:rFonts w:ascii="`o∑˛" w:hAnsi="`o∑˛" w:cs="`o∑˛"/>
          <w:color w:val="000000"/>
          <w:sz w:val="22"/>
          <w:szCs w:val="22"/>
        </w:rPr>
      </w:pPr>
      <w:r w:rsidRPr="006F7097">
        <w:rPr>
          <w:rFonts w:ascii="`o∑˛" w:hAnsi="`o∑˛" w:cs="`o∑˛"/>
          <w:color w:val="000000"/>
          <w:sz w:val="22"/>
          <w:szCs w:val="22"/>
        </w:rPr>
        <w:t xml:space="preserve">Process Signed Data only in accordance with the </w:t>
      </w:r>
      <w:r w:rsidR="00EA5850">
        <w:rPr>
          <w:rFonts w:ascii="`o∑˛" w:hAnsi="`o∑˛" w:cs="`o∑˛"/>
          <w:color w:val="000000"/>
          <w:sz w:val="22"/>
          <w:szCs w:val="22"/>
        </w:rPr>
        <w:t>Bedrock</w:t>
      </w:r>
      <w:r w:rsidR="006F7097" w:rsidRPr="006F7097">
        <w:rPr>
          <w:rFonts w:ascii="`o∑˛" w:hAnsi="`o∑˛" w:cs="`o∑˛"/>
          <w:color w:val="000000"/>
          <w:sz w:val="22"/>
          <w:szCs w:val="22"/>
        </w:rPr>
        <w:t xml:space="preserve"> Governance</w:t>
      </w:r>
      <w:r w:rsidRPr="006F7097">
        <w:rPr>
          <w:rFonts w:ascii="`o∑˛" w:hAnsi="`o∑˛" w:cs="`o∑˛"/>
          <w:color w:val="000000"/>
          <w:sz w:val="22"/>
          <w:szCs w:val="22"/>
        </w:rPr>
        <w:t xml:space="preserve"> Framework and other</w:t>
      </w:r>
      <w:r w:rsidR="006F7097" w:rsidRPr="006F7097">
        <w:rPr>
          <w:rFonts w:ascii="`o∑˛" w:hAnsi="`o∑˛" w:cs="`o∑˛"/>
          <w:color w:val="000000"/>
          <w:sz w:val="22"/>
          <w:szCs w:val="22"/>
        </w:rPr>
        <w:t xml:space="preserve"> </w:t>
      </w:r>
      <w:r w:rsidRPr="006F7097">
        <w:rPr>
          <w:rFonts w:ascii="`o∑˛" w:hAnsi="`o∑˛" w:cs="`o∑˛"/>
          <w:color w:val="000000"/>
          <w:sz w:val="22"/>
          <w:szCs w:val="22"/>
        </w:rPr>
        <w:t xml:space="preserve">lawful documented instructions </w:t>
      </w:r>
      <w:proofErr w:type="gramStart"/>
      <w:r w:rsidRPr="006F7097">
        <w:rPr>
          <w:rFonts w:ascii="`o∑˛" w:hAnsi="`o∑˛" w:cs="`o∑˛"/>
          <w:color w:val="000000"/>
          <w:sz w:val="22"/>
          <w:szCs w:val="22"/>
        </w:rPr>
        <w:t>(“ Additional</w:t>
      </w:r>
      <w:proofErr w:type="gramEnd"/>
      <w:r w:rsidRPr="006F7097">
        <w:rPr>
          <w:rFonts w:ascii="`o∑˛" w:hAnsi="`o∑˛" w:cs="`o∑˛"/>
          <w:color w:val="000000"/>
          <w:sz w:val="22"/>
          <w:szCs w:val="22"/>
        </w:rPr>
        <w:t xml:space="preserve"> Instruction ”) from </w:t>
      </w:r>
      <w:del w:id="76" w:author="Scott Nicholas" w:date="2020-09-24T16:27:00Z">
        <w:r w:rsidRPr="006F7097" w:rsidDel="007C3998">
          <w:rPr>
            <w:rFonts w:ascii="`o∑˛" w:hAnsi="`o∑˛" w:cs="`o∑˛"/>
            <w:color w:val="000000"/>
            <w:sz w:val="22"/>
            <w:szCs w:val="22"/>
          </w:rPr>
          <w:delText xml:space="preserve">the </w:delText>
        </w:r>
        <w:r w:rsidR="00EA5850" w:rsidDel="007C3998">
          <w:rPr>
            <w:rFonts w:ascii="`o∑˛" w:hAnsi="`o∑˛" w:cs="`o∑˛"/>
            <w:color w:val="000000"/>
            <w:sz w:val="22"/>
            <w:szCs w:val="22"/>
          </w:rPr>
          <w:delText>Bedrock</w:delText>
        </w:r>
        <w:r w:rsidR="006F7097" w:rsidRPr="006F7097" w:rsidDel="007C3998">
          <w:rPr>
            <w:rFonts w:ascii="`o∑˛" w:hAnsi="`o∑˛" w:cs="`o∑˛"/>
            <w:color w:val="000000"/>
            <w:sz w:val="22"/>
            <w:szCs w:val="22"/>
          </w:rPr>
          <w:delText xml:space="preserve"> Consortium</w:delText>
        </w:r>
      </w:del>
      <w:ins w:id="77" w:author="Scott Nicholas" w:date="2020-09-24T16:27:00Z">
        <w:r w:rsidR="007C3998">
          <w:rPr>
            <w:rFonts w:ascii="`o∑˛" w:hAnsi="`o∑˛" w:cs="`o∑˛"/>
            <w:color w:val="000000"/>
            <w:sz w:val="22"/>
            <w:szCs w:val="22"/>
          </w:rPr>
          <w:t>LFGN</w:t>
        </w:r>
      </w:ins>
      <w:r w:rsidRPr="006F7097">
        <w:rPr>
          <w:rFonts w:ascii="`o∑˛" w:hAnsi="`o∑˛" w:cs="`o∑˛"/>
          <w:color w:val="000000"/>
          <w:sz w:val="22"/>
          <w:szCs w:val="22"/>
        </w:rPr>
        <w:t>. If</w:t>
      </w:r>
      <w:r w:rsidR="006F7097" w:rsidRPr="006F7097">
        <w:rPr>
          <w:rFonts w:ascii="`o∑˛" w:hAnsi="`o∑˛" w:cs="`o∑˛"/>
          <w:color w:val="000000"/>
          <w:sz w:val="22"/>
          <w:szCs w:val="22"/>
        </w:rPr>
        <w:t xml:space="preserve"> </w:t>
      </w:r>
      <w:r w:rsidRPr="006F7097">
        <w:rPr>
          <w:rFonts w:ascii="`o∑˛" w:hAnsi="`o∑˛" w:cs="`o∑˛"/>
          <w:color w:val="000000"/>
          <w:sz w:val="22"/>
          <w:szCs w:val="22"/>
        </w:rPr>
        <w:t xml:space="preserve">Transaction Endorser notifies </w:t>
      </w:r>
      <w:del w:id="78" w:author="Scott Nicholas" w:date="2020-09-24T16:27:00Z">
        <w:r w:rsidR="00EA5850" w:rsidDel="007C3998">
          <w:rPr>
            <w:rFonts w:ascii="`o∑˛" w:hAnsi="`o∑˛" w:cs="`o∑˛"/>
            <w:color w:val="000000"/>
            <w:sz w:val="22"/>
            <w:szCs w:val="22"/>
          </w:rPr>
          <w:delText>Bedrock</w:delText>
        </w:r>
        <w:r w:rsidR="006F7097" w:rsidRPr="006F7097" w:rsidDel="007C3998">
          <w:rPr>
            <w:rFonts w:ascii="`o∑˛" w:hAnsi="`o∑˛" w:cs="`o∑˛"/>
            <w:color w:val="000000"/>
            <w:sz w:val="22"/>
            <w:szCs w:val="22"/>
          </w:rPr>
          <w:delText xml:space="preserve"> Consortium</w:delText>
        </w:r>
      </w:del>
      <w:ins w:id="79" w:author="Scott Nicholas" w:date="2020-09-24T16:27:00Z">
        <w:r w:rsidR="007C3998">
          <w:rPr>
            <w:rFonts w:ascii="`o∑˛" w:hAnsi="`o∑˛" w:cs="`o∑˛"/>
            <w:color w:val="000000"/>
            <w:sz w:val="22"/>
            <w:szCs w:val="22"/>
          </w:rPr>
          <w:t>LFGN</w:t>
        </w:r>
      </w:ins>
      <w:r w:rsidRPr="006F7097">
        <w:rPr>
          <w:rFonts w:ascii="`o∑˛" w:hAnsi="`o∑˛" w:cs="`o∑˛"/>
          <w:color w:val="000000"/>
          <w:sz w:val="22"/>
          <w:szCs w:val="22"/>
        </w:rPr>
        <w:t xml:space="preserve"> that such other instruction is not feasible,</w:t>
      </w:r>
      <w:r w:rsidR="006F7097" w:rsidRPr="006F7097">
        <w:rPr>
          <w:rFonts w:ascii="`o∑˛" w:hAnsi="`o∑˛" w:cs="`o∑˛"/>
          <w:color w:val="000000"/>
          <w:sz w:val="22"/>
          <w:szCs w:val="22"/>
        </w:rPr>
        <w:t xml:space="preserve"> </w:t>
      </w:r>
      <w:r w:rsidRPr="006F7097">
        <w:rPr>
          <w:rFonts w:ascii="`o∑˛" w:hAnsi="`o∑˛" w:cs="`o∑˛"/>
          <w:color w:val="000000"/>
          <w:sz w:val="22"/>
          <w:szCs w:val="22"/>
        </w:rPr>
        <w:t>the parties shall work together to find an alternative. If neither the Additional Instruction</w:t>
      </w:r>
      <w:r w:rsidR="006F7097" w:rsidRPr="006F7097">
        <w:rPr>
          <w:rFonts w:ascii="`o∑˛" w:hAnsi="`o∑˛" w:cs="`o∑˛"/>
          <w:color w:val="000000"/>
          <w:sz w:val="22"/>
          <w:szCs w:val="22"/>
        </w:rPr>
        <w:t xml:space="preserve"> </w:t>
      </w:r>
      <w:r w:rsidRPr="006F7097">
        <w:rPr>
          <w:rFonts w:ascii="`o∑˛" w:hAnsi="`o∑˛" w:cs="`o∑˛"/>
          <w:color w:val="000000"/>
          <w:sz w:val="22"/>
          <w:szCs w:val="22"/>
        </w:rPr>
        <w:t xml:space="preserve">nor an alternative is feasible, the </w:t>
      </w:r>
      <w:del w:id="80" w:author="Scott Nicholas" w:date="2020-09-24T16:27:00Z">
        <w:r w:rsidR="00EA5850" w:rsidDel="007C3998">
          <w:rPr>
            <w:rFonts w:ascii="`o∑˛" w:hAnsi="`o∑˛" w:cs="`o∑˛"/>
            <w:color w:val="000000"/>
            <w:sz w:val="22"/>
            <w:szCs w:val="22"/>
          </w:rPr>
          <w:delText>Bedrock</w:delText>
        </w:r>
        <w:r w:rsidR="006F7097" w:rsidRPr="006F7097" w:rsidDel="007C3998">
          <w:rPr>
            <w:rFonts w:ascii="`o∑˛" w:hAnsi="`o∑˛" w:cs="`o∑˛"/>
            <w:color w:val="000000"/>
            <w:sz w:val="22"/>
            <w:szCs w:val="22"/>
          </w:rPr>
          <w:delText xml:space="preserve"> Consortium</w:delText>
        </w:r>
      </w:del>
      <w:ins w:id="81" w:author="Scott Nicholas" w:date="2020-09-24T16:27:00Z">
        <w:r w:rsidR="007C3998">
          <w:rPr>
            <w:rFonts w:ascii="`o∑˛" w:hAnsi="`o∑˛" w:cs="`o∑˛"/>
            <w:color w:val="000000"/>
            <w:sz w:val="22"/>
            <w:szCs w:val="22"/>
          </w:rPr>
          <w:t>LFGN</w:t>
        </w:r>
      </w:ins>
      <w:r w:rsidRPr="006F7097">
        <w:rPr>
          <w:rFonts w:ascii="`o∑˛" w:hAnsi="`o∑˛" w:cs="`o∑˛"/>
          <w:color w:val="000000"/>
          <w:sz w:val="22"/>
          <w:szCs w:val="22"/>
        </w:rPr>
        <w:t xml:space="preserve"> may terminate the affected Services</w:t>
      </w:r>
      <w:r w:rsidR="006F7097" w:rsidRPr="006F7097">
        <w:rPr>
          <w:rFonts w:ascii="`o∑˛" w:hAnsi="`o∑˛" w:cs="`o∑˛"/>
          <w:color w:val="000000"/>
          <w:sz w:val="22"/>
          <w:szCs w:val="22"/>
        </w:rPr>
        <w:t xml:space="preserve"> </w:t>
      </w:r>
      <w:r w:rsidRPr="006F7097">
        <w:rPr>
          <w:rFonts w:ascii="`o∑˛" w:hAnsi="`o∑˛" w:cs="`o∑˛"/>
          <w:color w:val="000000"/>
          <w:sz w:val="22"/>
          <w:szCs w:val="22"/>
        </w:rPr>
        <w:t xml:space="preserve">pursuant to the </w:t>
      </w:r>
      <w:del w:id="82" w:author="Scott Nicholas" w:date="2020-09-24T16:20:00Z">
        <w:r w:rsidR="00EA5850" w:rsidDel="002B3352">
          <w:rPr>
            <w:rFonts w:ascii="`o∑˛" w:hAnsi="`o∑˛" w:cs="`o∑˛"/>
            <w:color w:val="000000"/>
            <w:sz w:val="22"/>
            <w:szCs w:val="22"/>
          </w:rPr>
          <w:delText>BTEA</w:delText>
        </w:r>
      </w:del>
      <w:ins w:id="83" w:author="Scott Nicholas" w:date="2020-09-24T16:20:00Z">
        <w:r w:rsidR="002B3352">
          <w:rPr>
            <w:rFonts w:ascii="`o∑˛" w:hAnsi="`o∑˛" w:cs="`o∑˛"/>
            <w:color w:val="000000"/>
            <w:sz w:val="22"/>
            <w:szCs w:val="22"/>
          </w:rPr>
          <w:t>TEA</w:t>
        </w:r>
      </w:ins>
      <w:r w:rsidRPr="006F7097">
        <w:rPr>
          <w:rFonts w:ascii="`o∑˛" w:hAnsi="`o∑˛" w:cs="`o∑˛"/>
          <w:color w:val="000000"/>
          <w:sz w:val="22"/>
          <w:szCs w:val="22"/>
        </w:rPr>
        <w:t xml:space="preserve">. Transaction Endorser will inform the </w:t>
      </w:r>
      <w:del w:id="84" w:author="Scott Nicholas" w:date="2020-09-24T16:27:00Z">
        <w:r w:rsidR="00EA5850" w:rsidDel="007C3998">
          <w:rPr>
            <w:rFonts w:ascii="`o∑˛" w:hAnsi="`o∑˛" w:cs="`o∑˛"/>
            <w:color w:val="000000"/>
            <w:sz w:val="22"/>
            <w:szCs w:val="22"/>
          </w:rPr>
          <w:delText>Bedrock</w:delText>
        </w:r>
        <w:r w:rsidR="006F7097" w:rsidRPr="006F7097" w:rsidDel="007C3998">
          <w:rPr>
            <w:rFonts w:ascii="`o∑˛" w:hAnsi="`o∑˛" w:cs="`o∑˛"/>
            <w:color w:val="000000"/>
            <w:sz w:val="22"/>
            <w:szCs w:val="22"/>
          </w:rPr>
          <w:delText xml:space="preserve"> Consortium</w:delText>
        </w:r>
      </w:del>
      <w:ins w:id="85" w:author="Scott Nicholas" w:date="2020-09-24T16:27:00Z">
        <w:r w:rsidR="007C3998">
          <w:rPr>
            <w:rFonts w:ascii="`o∑˛" w:hAnsi="`o∑˛" w:cs="`o∑˛"/>
            <w:color w:val="000000"/>
            <w:sz w:val="22"/>
            <w:szCs w:val="22"/>
          </w:rPr>
          <w:t>LFGN</w:t>
        </w:r>
      </w:ins>
      <w:r w:rsidRPr="006F7097">
        <w:rPr>
          <w:rFonts w:ascii="`o∑˛" w:hAnsi="`o∑˛" w:cs="`o∑˛"/>
          <w:color w:val="000000"/>
          <w:sz w:val="22"/>
          <w:szCs w:val="22"/>
        </w:rPr>
        <w:t xml:space="preserve"> if it is aware</w:t>
      </w:r>
      <w:r w:rsidR="006F7097" w:rsidRPr="006F7097">
        <w:rPr>
          <w:rFonts w:ascii="`o∑˛" w:hAnsi="`o∑˛" w:cs="`o∑˛"/>
          <w:color w:val="000000"/>
          <w:sz w:val="22"/>
          <w:szCs w:val="22"/>
        </w:rPr>
        <w:t xml:space="preserve"> </w:t>
      </w:r>
      <w:r w:rsidRPr="006F7097">
        <w:rPr>
          <w:rFonts w:ascii="`o∑˛" w:hAnsi="`o∑˛" w:cs="`o∑˛"/>
          <w:color w:val="000000"/>
          <w:sz w:val="22"/>
          <w:szCs w:val="22"/>
        </w:rPr>
        <w:t xml:space="preserve">or reasonably suspects that the </w:t>
      </w:r>
      <w:del w:id="86" w:author="Scott Nicholas" w:date="2020-09-24T16:27:00Z">
        <w:r w:rsidR="00EA5850" w:rsidDel="007C3998">
          <w:rPr>
            <w:rFonts w:ascii="`o∑˛" w:hAnsi="`o∑˛" w:cs="`o∑˛"/>
            <w:color w:val="000000"/>
            <w:sz w:val="22"/>
            <w:szCs w:val="22"/>
          </w:rPr>
          <w:delText>Bedrock</w:delText>
        </w:r>
        <w:r w:rsidR="006F7097" w:rsidRPr="006F7097" w:rsidDel="007C3998">
          <w:rPr>
            <w:rFonts w:ascii="`o∑˛" w:hAnsi="`o∑˛" w:cs="`o∑˛"/>
            <w:color w:val="000000"/>
            <w:sz w:val="22"/>
            <w:szCs w:val="22"/>
          </w:rPr>
          <w:delText xml:space="preserve"> Consortium</w:delText>
        </w:r>
      </w:del>
      <w:ins w:id="87" w:author="Scott Nicholas" w:date="2020-09-24T16:27:00Z">
        <w:r w:rsidR="007C3998">
          <w:rPr>
            <w:rFonts w:ascii="`o∑˛" w:hAnsi="`o∑˛" w:cs="`o∑˛"/>
            <w:color w:val="000000"/>
            <w:sz w:val="22"/>
            <w:szCs w:val="22"/>
          </w:rPr>
          <w:t>LFGN</w:t>
        </w:r>
      </w:ins>
      <w:r w:rsidRPr="006F7097">
        <w:rPr>
          <w:rFonts w:ascii="`o∑˛" w:hAnsi="`o∑˛" w:cs="`o∑˛"/>
          <w:color w:val="000000"/>
          <w:sz w:val="22"/>
          <w:szCs w:val="22"/>
        </w:rPr>
        <w:t>’s instructions regarding the Processing of</w:t>
      </w:r>
      <w:r w:rsidR="006F7097" w:rsidRPr="006F7097">
        <w:rPr>
          <w:rFonts w:ascii="`o∑˛" w:hAnsi="`o∑˛" w:cs="`o∑˛"/>
          <w:color w:val="000000"/>
          <w:sz w:val="22"/>
          <w:szCs w:val="22"/>
        </w:rPr>
        <w:t xml:space="preserve"> </w:t>
      </w:r>
      <w:r w:rsidRPr="006F7097">
        <w:rPr>
          <w:rFonts w:ascii="`o∑˛" w:hAnsi="`o∑˛" w:cs="`o∑˛"/>
          <w:color w:val="000000"/>
          <w:sz w:val="22"/>
          <w:szCs w:val="22"/>
        </w:rPr>
        <w:t>Signed Data may breach the GDPR and may suspend the performance of such instruction</w:t>
      </w:r>
      <w:r w:rsidR="006F7097" w:rsidRPr="006F7097">
        <w:rPr>
          <w:rFonts w:ascii="`o∑˛" w:hAnsi="`o∑˛" w:cs="`o∑˛"/>
          <w:color w:val="000000"/>
          <w:sz w:val="22"/>
          <w:szCs w:val="22"/>
        </w:rPr>
        <w:t xml:space="preserve"> </w:t>
      </w:r>
      <w:r w:rsidRPr="006F7097">
        <w:rPr>
          <w:rFonts w:ascii="`o∑˛" w:hAnsi="`o∑˛" w:cs="`o∑˛"/>
          <w:color w:val="000000"/>
          <w:sz w:val="22"/>
          <w:szCs w:val="22"/>
        </w:rPr>
        <w:t xml:space="preserve">until the </w:t>
      </w:r>
      <w:del w:id="88" w:author="Scott Nicholas" w:date="2020-09-24T16:27:00Z">
        <w:r w:rsidR="00EA5850" w:rsidDel="007C3998">
          <w:rPr>
            <w:rFonts w:ascii="`o∑˛" w:hAnsi="`o∑˛" w:cs="`o∑˛"/>
            <w:color w:val="000000"/>
            <w:sz w:val="22"/>
            <w:szCs w:val="22"/>
          </w:rPr>
          <w:delText>Bedrock</w:delText>
        </w:r>
        <w:r w:rsidR="006F7097" w:rsidRPr="006F7097" w:rsidDel="007C3998">
          <w:rPr>
            <w:rFonts w:ascii="`o∑˛" w:hAnsi="`o∑˛" w:cs="`o∑˛"/>
            <w:color w:val="000000"/>
            <w:sz w:val="22"/>
            <w:szCs w:val="22"/>
          </w:rPr>
          <w:delText xml:space="preserve"> Consortium</w:delText>
        </w:r>
      </w:del>
      <w:ins w:id="89" w:author="Scott Nicholas" w:date="2020-09-24T16:27:00Z">
        <w:r w:rsidR="007C3998">
          <w:rPr>
            <w:rFonts w:ascii="`o∑˛" w:hAnsi="`o∑˛" w:cs="`o∑˛"/>
            <w:color w:val="000000"/>
            <w:sz w:val="22"/>
            <w:szCs w:val="22"/>
          </w:rPr>
          <w:t>LFGN</w:t>
        </w:r>
      </w:ins>
      <w:r w:rsidRPr="006F7097">
        <w:rPr>
          <w:rFonts w:ascii="`o∑˛" w:hAnsi="`o∑˛" w:cs="`o∑˛"/>
          <w:color w:val="000000"/>
          <w:sz w:val="22"/>
          <w:szCs w:val="22"/>
        </w:rPr>
        <w:t xml:space="preserve"> has modified the instruction or confirmed its lawfulness in</w:t>
      </w:r>
      <w:r w:rsidR="006F7097" w:rsidRPr="006F7097">
        <w:rPr>
          <w:rFonts w:ascii="`o∑˛" w:hAnsi="`o∑˛" w:cs="`o∑˛"/>
          <w:color w:val="000000"/>
          <w:sz w:val="22"/>
          <w:szCs w:val="22"/>
        </w:rPr>
        <w:t xml:space="preserve"> </w:t>
      </w:r>
      <w:r w:rsidRPr="006F7097">
        <w:rPr>
          <w:rFonts w:ascii="`o∑˛" w:hAnsi="`o∑˛" w:cs="`o∑˛"/>
          <w:color w:val="000000"/>
          <w:sz w:val="22"/>
          <w:szCs w:val="22"/>
        </w:rPr>
        <w:t>documented form;</w:t>
      </w:r>
    </w:p>
    <w:p w14:paraId="39D5DFC6" w14:textId="77777777" w:rsidR="006F7097" w:rsidRPr="006F7097" w:rsidRDefault="006F7097" w:rsidP="006F7097">
      <w:pPr>
        <w:autoSpaceDE w:val="0"/>
        <w:autoSpaceDN w:val="0"/>
        <w:adjustRightInd w:val="0"/>
        <w:rPr>
          <w:rFonts w:ascii="`o∑˛" w:hAnsi="`o∑˛" w:cs="`o∑˛"/>
          <w:color w:val="000000"/>
          <w:sz w:val="22"/>
          <w:szCs w:val="22"/>
        </w:rPr>
      </w:pPr>
    </w:p>
    <w:p w14:paraId="38875BAA" w14:textId="6390266D" w:rsidR="0018070E" w:rsidRDefault="0018070E" w:rsidP="006F7097">
      <w:pPr>
        <w:pStyle w:val="ListParagraph"/>
        <w:numPr>
          <w:ilvl w:val="0"/>
          <w:numId w:val="5"/>
        </w:numPr>
        <w:autoSpaceDE w:val="0"/>
        <w:autoSpaceDN w:val="0"/>
        <w:adjustRightInd w:val="0"/>
        <w:rPr>
          <w:rFonts w:ascii="`o∑˛" w:hAnsi="`o∑˛" w:cs="`o∑˛"/>
          <w:color w:val="000000"/>
          <w:sz w:val="22"/>
          <w:szCs w:val="22"/>
        </w:rPr>
      </w:pPr>
      <w:r w:rsidRPr="006F7097">
        <w:rPr>
          <w:rFonts w:ascii="`o∑˛" w:hAnsi="`o∑˛" w:cs="`o∑˛"/>
          <w:color w:val="000000"/>
          <w:sz w:val="22"/>
          <w:szCs w:val="22"/>
        </w:rPr>
        <w:t>ensure that persons authorized to Process the Signed Data have committed themselves to</w:t>
      </w:r>
      <w:r w:rsidR="006F7097" w:rsidRPr="006F7097">
        <w:rPr>
          <w:rFonts w:ascii="`o∑˛" w:hAnsi="`o∑˛" w:cs="`o∑˛"/>
          <w:color w:val="000000"/>
          <w:sz w:val="22"/>
          <w:szCs w:val="22"/>
        </w:rPr>
        <w:t xml:space="preserve"> </w:t>
      </w:r>
      <w:r w:rsidRPr="006F7097">
        <w:rPr>
          <w:rFonts w:ascii="`o∑˛" w:hAnsi="`o∑˛" w:cs="`o∑˛"/>
          <w:color w:val="000000"/>
          <w:sz w:val="22"/>
          <w:szCs w:val="22"/>
        </w:rPr>
        <w:t>confidentiality or are under an appropriate statutory obligation of confidentiality even if</w:t>
      </w:r>
      <w:r w:rsidR="006F7097">
        <w:rPr>
          <w:rFonts w:ascii="`o∑˛" w:hAnsi="`o∑˛" w:cs="`o∑˛"/>
          <w:color w:val="000000"/>
          <w:sz w:val="22"/>
          <w:szCs w:val="22"/>
        </w:rPr>
        <w:t xml:space="preserve"> </w:t>
      </w:r>
      <w:r w:rsidRPr="006F7097">
        <w:rPr>
          <w:rFonts w:ascii="`o∑˛" w:hAnsi="`o∑˛" w:cs="`o∑˛"/>
          <w:color w:val="000000"/>
          <w:sz w:val="22"/>
          <w:szCs w:val="22"/>
        </w:rPr>
        <w:t>such Signed Data is public or already in the possession of Transaction Endorser;</w:t>
      </w:r>
    </w:p>
    <w:p w14:paraId="2C1EFE7D" w14:textId="77777777" w:rsidR="006F7097" w:rsidRPr="006F7097" w:rsidRDefault="006F7097" w:rsidP="006F7097">
      <w:pPr>
        <w:autoSpaceDE w:val="0"/>
        <w:autoSpaceDN w:val="0"/>
        <w:adjustRightInd w:val="0"/>
        <w:rPr>
          <w:rFonts w:ascii="`o∑˛" w:hAnsi="`o∑˛" w:cs="`o∑˛"/>
          <w:color w:val="000000"/>
          <w:sz w:val="22"/>
          <w:szCs w:val="22"/>
        </w:rPr>
      </w:pPr>
    </w:p>
    <w:p w14:paraId="47466C08" w14:textId="6168FE7F" w:rsidR="0018070E" w:rsidRDefault="0018070E" w:rsidP="006F7097">
      <w:pPr>
        <w:pStyle w:val="ListParagraph"/>
        <w:numPr>
          <w:ilvl w:val="0"/>
          <w:numId w:val="5"/>
        </w:numPr>
        <w:autoSpaceDE w:val="0"/>
        <w:autoSpaceDN w:val="0"/>
        <w:adjustRightInd w:val="0"/>
        <w:rPr>
          <w:rFonts w:ascii="`o∑˛" w:hAnsi="`o∑˛" w:cs="`o∑˛"/>
          <w:color w:val="000000"/>
          <w:sz w:val="22"/>
          <w:szCs w:val="22"/>
        </w:rPr>
      </w:pPr>
      <w:r w:rsidRPr="006F7097">
        <w:rPr>
          <w:rFonts w:ascii="`o∑˛" w:hAnsi="`o∑˛" w:cs="`o∑˛"/>
          <w:color w:val="000000"/>
          <w:sz w:val="22"/>
          <w:szCs w:val="22"/>
        </w:rPr>
        <w:t xml:space="preserve">promptly notify and reasonably assist the </w:t>
      </w:r>
      <w:del w:id="90" w:author="Scott Nicholas" w:date="2020-09-24T16:27:00Z">
        <w:r w:rsidR="00EA5850" w:rsidDel="007C3998">
          <w:rPr>
            <w:rFonts w:ascii="`o∑˛" w:hAnsi="`o∑˛" w:cs="`o∑˛"/>
            <w:color w:val="000000"/>
            <w:sz w:val="22"/>
            <w:szCs w:val="22"/>
          </w:rPr>
          <w:delText>Bedrock</w:delText>
        </w:r>
        <w:r w:rsidR="006F7097" w:rsidRPr="006F7097" w:rsidDel="007C3998">
          <w:rPr>
            <w:rFonts w:ascii="`o∑˛" w:hAnsi="`o∑˛" w:cs="`o∑˛"/>
            <w:color w:val="000000"/>
            <w:sz w:val="22"/>
            <w:szCs w:val="22"/>
          </w:rPr>
          <w:delText xml:space="preserve"> Consortium</w:delText>
        </w:r>
      </w:del>
      <w:ins w:id="91" w:author="Scott Nicholas" w:date="2020-09-24T16:27:00Z">
        <w:r w:rsidR="007C3998">
          <w:rPr>
            <w:rFonts w:ascii="`o∑˛" w:hAnsi="`o∑˛" w:cs="`o∑˛"/>
            <w:color w:val="000000"/>
            <w:sz w:val="22"/>
            <w:szCs w:val="22"/>
          </w:rPr>
          <w:t>LFGN</w:t>
        </w:r>
      </w:ins>
      <w:r w:rsidRPr="006F7097">
        <w:rPr>
          <w:rFonts w:ascii="`o∑˛" w:hAnsi="`o∑˛" w:cs="`o∑˛"/>
          <w:color w:val="000000"/>
          <w:sz w:val="22"/>
          <w:szCs w:val="22"/>
        </w:rPr>
        <w:t>, if it receives a request from a</w:t>
      </w:r>
      <w:r w:rsidR="006F7097" w:rsidRPr="006F7097">
        <w:rPr>
          <w:rFonts w:ascii="`o∑˛" w:hAnsi="`o∑˛" w:cs="`o∑˛"/>
          <w:color w:val="000000"/>
          <w:sz w:val="22"/>
          <w:szCs w:val="22"/>
        </w:rPr>
        <w:t xml:space="preserve"> </w:t>
      </w:r>
      <w:r w:rsidRPr="006F7097">
        <w:rPr>
          <w:rFonts w:ascii="`o∑˛" w:hAnsi="`o∑˛" w:cs="`o∑˛"/>
          <w:color w:val="000000"/>
          <w:sz w:val="22"/>
          <w:szCs w:val="22"/>
        </w:rPr>
        <w:t>data subject for access to, correction, amendment, deletion of, or objection to the</w:t>
      </w:r>
      <w:r w:rsidR="006F7097" w:rsidRPr="006F7097">
        <w:rPr>
          <w:rFonts w:ascii="`o∑˛" w:hAnsi="`o∑˛" w:cs="`o∑˛"/>
          <w:color w:val="000000"/>
          <w:sz w:val="22"/>
          <w:szCs w:val="22"/>
        </w:rPr>
        <w:t xml:space="preserve"> </w:t>
      </w:r>
      <w:r w:rsidRPr="006F7097">
        <w:rPr>
          <w:rFonts w:ascii="`o∑˛" w:hAnsi="`o∑˛" w:cs="`o∑˛"/>
          <w:color w:val="000000"/>
          <w:sz w:val="22"/>
          <w:szCs w:val="22"/>
        </w:rPr>
        <w:t>Processing of Signed Data relating to such individual;</w:t>
      </w:r>
    </w:p>
    <w:p w14:paraId="7D6D0E12" w14:textId="77777777" w:rsidR="006F7097" w:rsidRPr="006F7097" w:rsidRDefault="006F7097" w:rsidP="006F7097">
      <w:pPr>
        <w:pStyle w:val="ListParagraph"/>
        <w:rPr>
          <w:rFonts w:ascii="`o∑˛" w:hAnsi="`o∑˛" w:cs="`o∑˛"/>
          <w:color w:val="000000"/>
          <w:sz w:val="22"/>
          <w:szCs w:val="22"/>
        </w:rPr>
      </w:pPr>
    </w:p>
    <w:p w14:paraId="47D3974E" w14:textId="721FF74D" w:rsidR="0018070E" w:rsidRDefault="0018070E" w:rsidP="006F7097">
      <w:pPr>
        <w:pStyle w:val="ListParagraph"/>
        <w:numPr>
          <w:ilvl w:val="0"/>
          <w:numId w:val="5"/>
        </w:numPr>
        <w:autoSpaceDE w:val="0"/>
        <w:autoSpaceDN w:val="0"/>
        <w:adjustRightInd w:val="0"/>
        <w:rPr>
          <w:rFonts w:ascii="`o∑˛" w:hAnsi="`o∑˛" w:cs="`o∑˛"/>
          <w:color w:val="000000"/>
          <w:sz w:val="22"/>
          <w:szCs w:val="22"/>
        </w:rPr>
      </w:pPr>
      <w:r w:rsidRPr="006F7097">
        <w:rPr>
          <w:rFonts w:ascii="`o∑˛" w:hAnsi="`o∑˛" w:cs="`o∑˛"/>
          <w:color w:val="000000"/>
          <w:sz w:val="22"/>
          <w:szCs w:val="22"/>
        </w:rPr>
        <w:t xml:space="preserve">assist the </w:t>
      </w:r>
      <w:del w:id="92" w:author="Scott Nicholas" w:date="2020-09-24T16:27:00Z">
        <w:r w:rsidR="00EA5850" w:rsidDel="007C3998">
          <w:rPr>
            <w:rFonts w:ascii="`o∑˛" w:hAnsi="`o∑˛" w:cs="`o∑˛"/>
            <w:color w:val="000000"/>
            <w:sz w:val="22"/>
            <w:szCs w:val="22"/>
          </w:rPr>
          <w:delText>Bedrock</w:delText>
        </w:r>
        <w:r w:rsidR="006F7097" w:rsidRPr="006F7097" w:rsidDel="007C3998">
          <w:rPr>
            <w:rFonts w:ascii="`o∑˛" w:hAnsi="`o∑˛" w:cs="`o∑˛"/>
            <w:color w:val="000000"/>
            <w:sz w:val="22"/>
            <w:szCs w:val="22"/>
          </w:rPr>
          <w:delText xml:space="preserve"> Consortium</w:delText>
        </w:r>
      </w:del>
      <w:ins w:id="93" w:author="Scott Nicholas" w:date="2020-09-24T16:27:00Z">
        <w:r w:rsidR="007C3998">
          <w:rPr>
            <w:rFonts w:ascii="`o∑˛" w:hAnsi="`o∑˛" w:cs="`o∑˛"/>
            <w:color w:val="000000"/>
            <w:sz w:val="22"/>
            <w:szCs w:val="22"/>
          </w:rPr>
          <w:t>LFGN</w:t>
        </w:r>
      </w:ins>
      <w:r w:rsidRPr="006F7097">
        <w:rPr>
          <w:rFonts w:ascii="`o∑˛" w:hAnsi="`o∑˛" w:cs="`o∑˛"/>
          <w:color w:val="000000"/>
          <w:sz w:val="22"/>
          <w:szCs w:val="22"/>
        </w:rPr>
        <w:t xml:space="preserve">, at the </w:t>
      </w:r>
      <w:del w:id="94" w:author="Scott Nicholas" w:date="2020-09-24T16:27:00Z">
        <w:r w:rsidR="00EA5850" w:rsidDel="007C3998">
          <w:rPr>
            <w:rFonts w:ascii="`o∑˛" w:hAnsi="`o∑˛" w:cs="`o∑˛"/>
            <w:color w:val="000000"/>
            <w:sz w:val="22"/>
            <w:szCs w:val="22"/>
          </w:rPr>
          <w:delText>Bedrock</w:delText>
        </w:r>
        <w:r w:rsidR="006F7097" w:rsidRPr="006F7097" w:rsidDel="007C3998">
          <w:rPr>
            <w:rFonts w:ascii="`o∑˛" w:hAnsi="`o∑˛" w:cs="`o∑˛"/>
            <w:color w:val="000000"/>
            <w:sz w:val="22"/>
            <w:szCs w:val="22"/>
          </w:rPr>
          <w:delText xml:space="preserve"> Consortium</w:delText>
        </w:r>
      </w:del>
      <w:ins w:id="95" w:author="Scott Nicholas" w:date="2020-09-24T16:27:00Z">
        <w:r w:rsidR="007C3998">
          <w:rPr>
            <w:rFonts w:ascii="`o∑˛" w:hAnsi="`o∑˛" w:cs="`o∑˛"/>
            <w:color w:val="000000"/>
            <w:sz w:val="22"/>
            <w:szCs w:val="22"/>
          </w:rPr>
          <w:t>LFGN</w:t>
        </w:r>
      </w:ins>
      <w:r w:rsidRPr="006F7097">
        <w:rPr>
          <w:rFonts w:ascii="`o∑˛" w:hAnsi="`o∑˛" w:cs="`o∑˛"/>
          <w:color w:val="000000"/>
          <w:sz w:val="22"/>
          <w:szCs w:val="22"/>
        </w:rPr>
        <w:t>’s request, in complying with the</w:t>
      </w:r>
      <w:r w:rsidR="006F7097" w:rsidRPr="006F7097">
        <w:rPr>
          <w:rFonts w:ascii="`o∑˛" w:hAnsi="`o∑˛" w:cs="`o∑˛"/>
          <w:color w:val="000000"/>
          <w:sz w:val="22"/>
          <w:szCs w:val="22"/>
        </w:rPr>
        <w:t xml:space="preserve"> </w:t>
      </w:r>
      <w:del w:id="96" w:author="Scott Nicholas" w:date="2020-09-24T16:28:00Z">
        <w:r w:rsidR="00EA5850" w:rsidDel="007C3998">
          <w:rPr>
            <w:rFonts w:ascii="`o∑˛" w:hAnsi="`o∑˛" w:cs="`o∑˛"/>
            <w:color w:val="000000"/>
            <w:sz w:val="22"/>
            <w:szCs w:val="22"/>
          </w:rPr>
          <w:delText>Bedrock</w:delText>
        </w:r>
        <w:r w:rsidR="006F7097" w:rsidRPr="006F7097" w:rsidDel="007C3998">
          <w:rPr>
            <w:rFonts w:ascii="`o∑˛" w:hAnsi="`o∑˛" w:cs="`o∑˛"/>
            <w:color w:val="000000"/>
            <w:sz w:val="22"/>
            <w:szCs w:val="22"/>
          </w:rPr>
          <w:delText xml:space="preserve"> Consortium</w:delText>
        </w:r>
      </w:del>
      <w:ins w:id="97" w:author="Scott Nicholas" w:date="2020-09-24T16:28:00Z">
        <w:r w:rsidR="007C3998">
          <w:rPr>
            <w:rFonts w:ascii="`o∑˛" w:hAnsi="`o∑˛" w:cs="`o∑˛"/>
            <w:color w:val="000000"/>
            <w:sz w:val="22"/>
            <w:szCs w:val="22"/>
          </w:rPr>
          <w:t>LFGN</w:t>
        </w:r>
      </w:ins>
      <w:r w:rsidRPr="006F7097">
        <w:rPr>
          <w:rFonts w:ascii="`o∑˛" w:hAnsi="`o∑˛" w:cs="`o∑˛"/>
          <w:color w:val="000000"/>
          <w:sz w:val="22"/>
          <w:szCs w:val="22"/>
        </w:rPr>
        <w:t>’s obligations to respond to data subject requests and its compliance</w:t>
      </w:r>
      <w:r w:rsidR="006F7097" w:rsidRPr="006F7097">
        <w:rPr>
          <w:rFonts w:ascii="`o∑˛" w:hAnsi="`o∑˛" w:cs="`o∑˛"/>
          <w:color w:val="000000"/>
          <w:sz w:val="22"/>
          <w:szCs w:val="22"/>
        </w:rPr>
        <w:t xml:space="preserve"> </w:t>
      </w:r>
      <w:r w:rsidRPr="006F7097">
        <w:rPr>
          <w:rFonts w:ascii="`o∑˛" w:hAnsi="`o∑˛" w:cs="`o∑˛"/>
          <w:color w:val="000000"/>
          <w:sz w:val="22"/>
          <w:szCs w:val="22"/>
        </w:rPr>
        <w:t>regarding Signed Data Processed by Transaction Endorser, to the extent technically feasible</w:t>
      </w:r>
      <w:r w:rsidR="006F7097" w:rsidRPr="006F7097">
        <w:rPr>
          <w:rFonts w:ascii="`o∑˛" w:hAnsi="`o∑˛" w:cs="`o∑˛"/>
          <w:color w:val="000000"/>
          <w:sz w:val="22"/>
          <w:szCs w:val="22"/>
        </w:rPr>
        <w:t xml:space="preserve"> </w:t>
      </w:r>
      <w:r w:rsidRPr="006F7097">
        <w:rPr>
          <w:rFonts w:ascii="`o∑˛" w:hAnsi="`o∑˛" w:cs="`o∑˛"/>
          <w:color w:val="000000"/>
          <w:sz w:val="22"/>
          <w:szCs w:val="22"/>
        </w:rPr>
        <w:t xml:space="preserve">given the architecture of the </w:t>
      </w:r>
      <w:r w:rsidR="00B42621">
        <w:rPr>
          <w:rFonts w:ascii="`o∑˛" w:hAnsi="`o∑˛" w:cs="`o∑˛"/>
          <w:color w:val="000000"/>
          <w:sz w:val="22"/>
          <w:szCs w:val="22"/>
        </w:rPr>
        <w:t>Utility</w:t>
      </w:r>
      <w:r w:rsidRPr="006F7097">
        <w:rPr>
          <w:rFonts w:ascii="`o∑˛" w:hAnsi="`o∑˛" w:cs="`o∑˛"/>
          <w:color w:val="000000"/>
          <w:sz w:val="22"/>
          <w:szCs w:val="22"/>
        </w:rPr>
        <w:t xml:space="preserve"> taking into account the nature of the</w:t>
      </w:r>
      <w:r w:rsidR="006F7097" w:rsidRPr="006F7097">
        <w:rPr>
          <w:rFonts w:ascii="`o∑˛" w:hAnsi="`o∑˛" w:cs="`o∑˛"/>
          <w:color w:val="000000"/>
          <w:sz w:val="22"/>
          <w:szCs w:val="22"/>
        </w:rPr>
        <w:t xml:space="preserve"> </w:t>
      </w:r>
      <w:r w:rsidRPr="006F7097">
        <w:rPr>
          <w:rFonts w:ascii="`o∑˛" w:hAnsi="`o∑˛" w:cs="`o∑˛"/>
          <w:color w:val="000000"/>
          <w:sz w:val="22"/>
          <w:szCs w:val="22"/>
        </w:rPr>
        <w:t>Processing and the information available to Transaction Endorser;</w:t>
      </w:r>
    </w:p>
    <w:p w14:paraId="6FBA552D" w14:textId="77777777" w:rsidR="006F7097" w:rsidRPr="006F7097" w:rsidRDefault="006F7097" w:rsidP="006F7097">
      <w:pPr>
        <w:autoSpaceDE w:val="0"/>
        <w:autoSpaceDN w:val="0"/>
        <w:adjustRightInd w:val="0"/>
        <w:rPr>
          <w:rFonts w:ascii="`o∑˛" w:hAnsi="`o∑˛" w:cs="`o∑˛"/>
          <w:color w:val="000000"/>
          <w:sz w:val="22"/>
          <w:szCs w:val="22"/>
        </w:rPr>
      </w:pPr>
    </w:p>
    <w:p w14:paraId="5A84FAD2" w14:textId="749B4A0B" w:rsidR="0018070E" w:rsidRDefault="0018070E" w:rsidP="006F7097">
      <w:pPr>
        <w:pStyle w:val="ListParagraph"/>
        <w:numPr>
          <w:ilvl w:val="0"/>
          <w:numId w:val="5"/>
        </w:numPr>
        <w:autoSpaceDE w:val="0"/>
        <w:autoSpaceDN w:val="0"/>
        <w:adjustRightInd w:val="0"/>
        <w:rPr>
          <w:rFonts w:ascii="`o∑˛" w:hAnsi="`o∑˛" w:cs="`o∑˛"/>
          <w:color w:val="000000"/>
          <w:sz w:val="22"/>
          <w:szCs w:val="22"/>
        </w:rPr>
      </w:pPr>
      <w:r w:rsidRPr="006F7097">
        <w:rPr>
          <w:rFonts w:ascii="`o∑˛" w:hAnsi="`o∑˛" w:cs="`o∑˛"/>
          <w:color w:val="000000"/>
          <w:sz w:val="22"/>
          <w:szCs w:val="22"/>
        </w:rPr>
        <w:t xml:space="preserve">at the direction of the </w:t>
      </w:r>
      <w:del w:id="98" w:author="Scott Nicholas" w:date="2020-09-24T16:28:00Z">
        <w:r w:rsidR="00EA5850" w:rsidDel="007C3998">
          <w:rPr>
            <w:rFonts w:ascii="`o∑˛" w:hAnsi="`o∑˛" w:cs="`o∑˛"/>
            <w:color w:val="000000"/>
            <w:sz w:val="22"/>
            <w:szCs w:val="22"/>
          </w:rPr>
          <w:delText>Bedrock</w:delText>
        </w:r>
        <w:r w:rsidR="006F7097" w:rsidRPr="006F7097" w:rsidDel="007C3998">
          <w:rPr>
            <w:rFonts w:ascii="`o∑˛" w:hAnsi="`o∑˛" w:cs="`o∑˛"/>
            <w:color w:val="000000"/>
            <w:sz w:val="22"/>
            <w:szCs w:val="22"/>
          </w:rPr>
          <w:delText xml:space="preserve"> Consortium</w:delText>
        </w:r>
      </w:del>
      <w:ins w:id="99" w:author="Scott Nicholas" w:date="2020-09-24T16:28:00Z">
        <w:r w:rsidR="007C3998">
          <w:rPr>
            <w:rFonts w:ascii="`o∑˛" w:hAnsi="`o∑˛" w:cs="`o∑˛"/>
            <w:color w:val="000000"/>
            <w:sz w:val="22"/>
            <w:szCs w:val="22"/>
          </w:rPr>
          <w:t>LFGN</w:t>
        </w:r>
      </w:ins>
      <w:r w:rsidRPr="006F7097">
        <w:rPr>
          <w:rFonts w:ascii="`o∑˛" w:hAnsi="`o∑˛" w:cs="`o∑˛"/>
          <w:color w:val="000000"/>
          <w:sz w:val="22"/>
          <w:szCs w:val="22"/>
        </w:rPr>
        <w:t xml:space="preserve">, cooperate and assist the </w:t>
      </w:r>
      <w:del w:id="100" w:author="Scott Nicholas" w:date="2020-09-24T16:28:00Z">
        <w:r w:rsidR="00EA5850" w:rsidDel="007C3998">
          <w:rPr>
            <w:rFonts w:ascii="`o∑˛" w:hAnsi="`o∑˛" w:cs="`o∑˛"/>
            <w:color w:val="000000"/>
            <w:sz w:val="22"/>
            <w:szCs w:val="22"/>
          </w:rPr>
          <w:delText>Bedrock</w:delText>
        </w:r>
        <w:r w:rsidR="006F7097" w:rsidRPr="006F7097" w:rsidDel="007C3998">
          <w:rPr>
            <w:rFonts w:ascii="`o∑˛" w:hAnsi="`o∑˛" w:cs="`o∑˛"/>
            <w:color w:val="000000"/>
            <w:sz w:val="22"/>
            <w:szCs w:val="22"/>
          </w:rPr>
          <w:delText xml:space="preserve"> Consortium</w:delText>
        </w:r>
      </w:del>
      <w:ins w:id="101" w:author="Scott Nicholas" w:date="2020-09-24T16:28:00Z">
        <w:r w:rsidR="007C3998">
          <w:rPr>
            <w:rFonts w:ascii="`o∑˛" w:hAnsi="`o∑˛" w:cs="`o∑˛"/>
            <w:color w:val="000000"/>
            <w:sz w:val="22"/>
            <w:szCs w:val="22"/>
          </w:rPr>
          <w:t>LFGN</w:t>
        </w:r>
      </w:ins>
      <w:r w:rsidRPr="006F7097">
        <w:rPr>
          <w:rFonts w:ascii="`o∑˛" w:hAnsi="`o∑˛" w:cs="`o∑˛"/>
          <w:color w:val="000000"/>
          <w:sz w:val="22"/>
          <w:szCs w:val="22"/>
        </w:rPr>
        <w:t xml:space="preserve"> in</w:t>
      </w:r>
      <w:r w:rsidR="006F7097" w:rsidRPr="006F7097">
        <w:rPr>
          <w:rFonts w:ascii="`o∑˛" w:hAnsi="`o∑˛" w:cs="`o∑˛"/>
          <w:color w:val="000000"/>
          <w:sz w:val="22"/>
          <w:szCs w:val="22"/>
        </w:rPr>
        <w:t xml:space="preserve"> </w:t>
      </w:r>
      <w:r w:rsidRPr="006F7097">
        <w:rPr>
          <w:rFonts w:ascii="`o∑˛" w:hAnsi="`o∑˛" w:cs="`o∑˛"/>
          <w:color w:val="000000"/>
          <w:sz w:val="22"/>
          <w:szCs w:val="22"/>
        </w:rPr>
        <w:t>conducting a data protection impact assessment and related consultations with any</w:t>
      </w:r>
      <w:r w:rsidR="006F7097" w:rsidRPr="006F7097">
        <w:rPr>
          <w:rFonts w:ascii="`o∑˛" w:hAnsi="`o∑˛" w:cs="`o∑˛"/>
          <w:color w:val="000000"/>
          <w:sz w:val="22"/>
          <w:szCs w:val="22"/>
        </w:rPr>
        <w:t xml:space="preserve"> </w:t>
      </w:r>
      <w:r w:rsidRPr="006F7097">
        <w:rPr>
          <w:rFonts w:ascii="`o∑˛" w:hAnsi="`o∑˛" w:cs="`o∑˛"/>
          <w:color w:val="000000"/>
          <w:sz w:val="22"/>
          <w:szCs w:val="22"/>
        </w:rPr>
        <w:t>supervisory authority; and</w:t>
      </w:r>
    </w:p>
    <w:p w14:paraId="35FF3490" w14:textId="77777777" w:rsidR="006F7097" w:rsidRPr="006F7097" w:rsidRDefault="006F7097" w:rsidP="006F7097">
      <w:pPr>
        <w:autoSpaceDE w:val="0"/>
        <w:autoSpaceDN w:val="0"/>
        <w:adjustRightInd w:val="0"/>
        <w:rPr>
          <w:rFonts w:ascii="`o∑˛" w:hAnsi="`o∑˛" w:cs="`o∑˛"/>
          <w:color w:val="000000"/>
          <w:sz w:val="22"/>
          <w:szCs w:val="22"/>
        </w:rPr>
      </w:pPr>
    </w:p>
    <w:p w14:paraId="54C1C71B" w14:textId="69142325" w:rsidR="0018070E" w:rsidRDefault="0018070E" w:rsidP="006F7097">
      <w:pPr>
        <w:pStyle w:val="ListParagraph"/>
        <w:numPr>
          <w:ilvl w:val="0"/>
          <w:numId w:val="5"/>
        </w:numPr>
        <w:autoSpaceDE w:val="0"/>
        <w:autoSpaceDN w:val="0"/>
        <w:adjustRightInd w:val="0"/>
        <w:rPr>
          <w:rFonts w:ascii="`o∑˛" w:hAnsi="`o∑˛" w:cs="`o∑˛"/>
          <w:color w:val="000000"/>
          <w:sz w:val="22"/>
          <w:szCs w:val="22"/>
        </w:rPr>
      </w:pPr>
      <w:r w:rsidRPr="006F7097">
        <w:rPr>
          <w:rFonts w:ascii="`o∑˛" w:hAnsi="`o∑˛" w:cs="`o∑˛"/>
          <w:color w:val="000000"/>
          <w:sz w:val="22"/>
          <w:szCs w:val="22"/>
        </w:rPr>
        <w:t>comply with the GDPR and other data privacy laws applicable to Transaction Endorser as a</w:t>
      </w:r>
      <w:r w:rsidR="006F7097" w:rsidRPr="006F7097">
        <w:rPr>
          <w:rFonts w:ascii="`o∑˛" w:hAnsi="`o∑˛" w:cs="`o∑˛"/>
          <w:color w:val="000000"/>
          <w:sz w:val="22"/>
          <w:szCs w:val="22"/>
        </w:rPr>
        <w:t xml:space="preserve"> </w:t>
      </w:r>
      <w:r w:rsidRPr="006F7097">
        <w:rPr>
          <w:rFonts w:ascii="`o∑˛" w:hAnsi="`o∑˛" w:cs="`o∑˛"/>
          <w:color w:val="000000"/>
          <w:sz w:val="22"/>
          <w:szCs w:val="22"/>
        </w:rPr>
        <w:t>processor in Processing the Signed Data and in the performance of the Services.</w:t>
      </w:r>
    </w:p>
    <w:p w14:paraId="4495378E" w14:textId="77777777" w:rsidR="006F7097" w:rsidRPr="006F7097" w:rsidRDefault="006F7097" w:rsidP="006F7097">
      <w:pPr>
        <w:autoSpaceDE w:val="0"/>
        <w:autoSpaceDN w:val="0"/>
        <w:adjustRightInd w:val="0"/>
        <w:rPr>
          <w:rFonts w:ascii="`o∑˛" w:hAnsi="`o∑˛" w:cs="`o∑˛"/>
          <w:color w:val="000000"/>
          <w:sz w:val="22"/>
          <w:szCs w:val="22"/>
        </w:rPr>
      </w:pPr>
    </w:p>
    <w:p w14:paraId="2591EEB9" w14:textId="6A80054C" w:rsidR="006F7097" w:rsidRPr="006F7097" w:rsidRDefault="0018070E" w:rsidP="006F7097">
      <w:pPr>
        <w:pStyle w:val="Heading1"/>
      </w:pPr>
      <w:r>
        <w:t xml:space="preserve">5. </w:t>
      </w:r>
      <w:proofErr w:type="spellStart"/>
      <w:r>
        <w:t>Subprocessors</w:t>
      </w:r>
      <w:proofErr w:type="spellEnd"/>
      <w:r>
        <w:t xml:space="preserve">. </w:t>
      </w:r>
    </w:p>
    <w:p w14:paraId="4F840FF7" w14:textId="577BCF10"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The </w:t>
      </w:r>
      <w:del w:id="102" w:author="Scott Nicholas" w:date="2020-09-24T16:28:00Z">
        <w:r w:rsidR="00EA5850" w:rsidDel="007C3998">
          <w:rPr>
            <w:rFonts w:ascii="`o∑˛" w:hAnsi="`o∑˛" w:cs="`o∑˛"/>
            <w:color w:val="000000"/>
            <w:sz w:val="22"/>
            <w:szCs w:val="22"/>
          </w:rPr>
          <w:delText>Bedrock</w:delText>
        </w:r>
        <w:r w:rsidR="006F7097" w:rsidDel="007C3998">
          <w:rPr>
            <w:rFonts w:ascii="`o∑˛" w:hAnsi="`o∑˛" w:cs="`o∑˛"/>
            <w:color w:val="000000"/>
            <w:sz w:val="22"/>
            <w:szCs w:val="22"/>
          </w:rPr>
          <w:delText xml:space="preserve"> Consortium</w:delText>
        </w:r>
      </w:del>
      <w:ins w:id="103" w:author="Scott Nicholas" w:date="2020-09-24T16:28:00Z">
        <w:r w:rsidR="007C3998">
          <w:rPr>
            <w:rFonts w:ascii="`o∑˛" w:hAnsi="`o∑˛" w:cs="`o∑˛"/>
            <w:color w:val="000000"/>
            <w:sz w:val="22"/>
            <w:szCs w:val="22"/>
          </w:rPr>
          <w:t>LFGN</w:t>
        </w:r>
      </w:ins>
      <w:r>
        <w:rPr>
          <w:rFonts w:ascii="`o∑˛" w:hAnsi="`o∑˛" w:cs="`o∑˛"/>
          <w:color w:val="000000"/>
          <w:sz w:val="22"/>
          <w:szCs w:val="22"/>
        </w:rPr>
        <w:t xml:space="preserve"> generally authorizes the use of </w:t>
      </w:r>
      <w:proofErr w:type="spellStart"/>
      <w:r>
        <w:rPr>
          <w:rFonts w:ascii="`o∑˛" w:hAnsi="`o∑˛" w:cs="`o∑˛"/>
          <w:color w:val="000000"/>
          <w:sz w:val="22"/>
          <w:szCs w:val="22"/>
        </w:rPr>
        <w:t>Subprocessors</w:t>
      </w:r>
      <w:proofErr w:type="spellEnd"/>
      <w:r>
        <w:rPr>
          <w:rFonts w:ascii="`o∑˛" w:hAnsi="`o∑˛" w:cs="`o∑˛"/>
          <w:color w:val="000000"/>
          <w:sz w:val="22"/>
          <w:szCs w:val="22"/>
        </w:rPr>
        <w:t xml:space="preserve"> to Process</w:t>
      </w:r>
      <w:r w:rsidR="006F7097">
        <w:rPr>
          <w:rFonts w:ascii="`o∑˛" w:hAnsi="`o∑˛" w:cs="`o∑˛"/>
          <w:color w:val="000000"/>
          <w:sz w:val="22"/>
          <w:szCs w:val="22"/>
        </w:rPr>
        <w:t xml:space="preserve"> </w:t>
      </w:r>
      <w:r>
        <w:rPr>
          <w:rFonts w:ascii="`o∑˛" w:hAnsi="`o∑˛" w:cs="`o∑˛"/>
          <w:color w:val="000000"/>
          <w:sz w:val="22"/>
          <w:szCs w:val="22"/>
        </w:rPr>
        <w:t xml:space="preserve">Signed Data in connection with fulfilling Transaction Endorser’s obligations under the </w:t>
      </w:r>
      <w:del w:id="104" w:author="Scott Nicholas" w:date="2020-09-24T16:20:00Z">
        <w:r w:rsidR="00EA5850" w:rsidDel="002B3352">
          <w:rPr>
            <w:rFonts w:ascii="`o∑˛" w:hAnsi="`o∑˛" w:cs="`o∑˛"/>
            <w:color w:val="000000"/>
            <w:sz w:val="22"/>
            <w:szCs w:val="22"/>
          </w:rPr>
          <w:delText>BTEA</w:delText>
        </w:r>
      </w:del>
      <w:ins w:id="105" w:author="Scott Nicholas" w:date="2020-09-24T16:20:00Z">
        <w:r w:rsidR="002B3352">
          <w:rPr>
            <w:rFonts w:ascii="`o∑˛" w:hAnsi="`o∑˛" w:cs="`o∑˛"/>
            <w:color w:val="000000"/>
            <w:sz w:val="22"/>
            <w:szCs w:val="22"/>
          </w:rPr>
          <w:t>TEA</w:t>
        </w:r>
      </w:ins>
      <w:r>
        <w:rPr>
          <w:rFonts w:ascii="`o∑˛" w:hAnsi="`o∑˛" w:cs="`o∑˛"/>
          <w:color w:val="000000"/>
          <w:sz w:val="22"/>
          <w:szCs w:val="22"/>
        </w:rPr>
        <w:t xml:space="preserve"> and/or</w:t>
      </w:r>
      <w:r w:rsidR="006F7097">
        <w:rPr>
          <w:rFonts w:ascii="`o∑˛" w:hAnsi="`o∑˛" w:cs="`o∑˛"/>
          <w:color w:val="000000"/>
          <w:sz w:val="22"/>
          <w:szCs w:val="22"/>
        </w:rPr>
        <w:t xml:space="preserve"> </w:t>
      </w:r>
      <w:r>
        <w:rPr>
          <w:rFonts w:ascii="`o∑˛" w:hAnsi="`o∑˛" w:cs="`o∑˛"/>
          <w:color w:val="000000"/>
          <w:sz w:val="22"/>
          <w:szCs w:val="22"/>
        </w:rPr>
        <w:t xml:space="preserve">this DPA; provided that such </w:t>
      </w:r>
      <w:proofErr w:type="spellStart"/>
      <w:r>
        <w:rPr>
          <w:rFonts w:ascii="`o∑˛" w:hAnsi="`o∑˛" w:cs="`o∑˛"/>
          <w:color w:val="000000"/>
          <w:sz w:val="22"/>
          <w:szCs w:val="22"/>
        </w:rPr>
        <w:t>Subprocessors</w:t>
      </w:r>
      <w:proofErr w:type="spellEnd"/>
      <w:r>
        <w:rPr>
          <w:rFonts w:ascii="`o∑˛" w:hAnsi="`o∑˛" w:cs="`o∑˛"/>
          <w:color w:val="000000"/>
          <w:sz w:val="22"/>
          <w:szCs w:val="22"/>
        </w:rPr>
        <w:t xml:space="preserve"> meet the requirements set forth in the </w:t>
      </w:r>
      <w:r w:rsidR="00EA5850">
        <w:rPr>
          <w:rFonts w:ascii="`o∑˛" w:hAnsi="`o∑˛" w:cs="`o∑˛"/>
          <w:color w:val="000000"/>
          <w:sz w:val="22"/>
          <w:szCs w:val="22"/>
        </w:rPr>
        <w:t>Bedrock</w:t>
      </w:r>
      <w:r w:rsidR="006F7097" w:rsidRPr="006F7097">
        <w:rPr>
          <w:rFonts w:ascii="`o∑˛" w:hAnsi="`o∑˛" w:cs="`o∑˛"/>
          <w:color w:val="000000"/>
          <w:sz w:val="22"/>
          <w:szCs w:val="22"/>
        </w:rPr>
        <w:t xml:space="preserve"> </w:t>
      </w:r>
      <w:r>
        <w:rPr>
          <w:rFonts w:ascii="`o∑˛" w:hAnsi="`o∑˛" w:cs="`o∑˛"/>
          <w:color w:val="000000"/>
          <w:sz w:val="22"/>
          <w:szCs w:val="22"/>
        </w:rPr>
        <w:t>Governance Framework. Transaction Endorser will remain fully responsible for fulfilment of its</w:t>
      </w:r>
      <w:r w:rsidR="006F7097">
        <w:rPr>
          <w:rFonts w:ascii="`o∑˛" w:hAnsi="`o∑˛" w:cs="`o∑˛"/>
          <w:color w:val="000000"/>
          <w:sz w:val="22"/>
          <w:szCs w:val="22"/>
        </w:rPr>
        <w:t xml:space="preserve"> </w:t>
      </w:r>
      <w:r>
        <w:rPr>
          <w:rFonts w:ascii="`o∑˛" w:hAnsi="`o∑˛" w:cs="`o∑˛"/>
          <w:color w:val="000000"/>
          <w:sz w:val="22"/>
          <w:szCs w:val="22"/>
        </w:rPr>
        <w:t>obligations under this DPA and will remain the primary point of contact regarding any Processing of</w:t>
      </w:r>
      <w:r w:rsidR="006F7097">
        <w:rPr>
          <w:rFonts w:ascii="`o∑˛" w:hAnsi="`o∑˛" w:cs="`o∑˛"/>
          <w:color w:val="000000"/>
          <w:sz w:val="22"/>
          <w:szCs w:val="22"/>
        </w:rPr>
        <w:t xml:space="preserve"> </w:t>
      </w:r>
      <w:r>
        <w:rPr>
          <w:rFonts w:ascii="`o∑˛" w:hAnsi="`o∑˛" w:cs="`o∑˛"/>
          <w:color w:val="000000"/>
          <w:sz w:val="22"/>
          <w:szCs w:val="22"/>
        </w:rPr>
        <w:t xml:space="preserve">Signed Data. Transaction Endorser will be responsible for the acts and omissions of its </w:t>
      </w:r>
      <w:proofErr w:type="spellStart"/>
      <w:r>
        <w:rPr>
          <w:rFonts w:ascii="`o∑˛" w:hAnsi="`o∑˛" w:cs="`o∑˛"/>
          <w:color w:val="000000"/>
          <w:sz w:val="22"/>
          <w:szCs w:val="22"/>
        </w:rPr>
        <w:t>Subprocessors</w:t>
      </w:r>
      <w:proofErr w:type="spellEnd"/>
      <w:r w:rsidR="006F7097">
        <w:rPr>
          <w:rFonts w:ascii="`o∑˛" w:hAnsi="`o∑˛" w:cs="`o∑˛"/>
          <w:color w:val="000000"/>
          <w:sz w:val="22"/>
          <w:szCs w:val="22"/>
        </w:rPr>
        <w:t xml:space="preserve"> </w:t>
      </w:r>
      <w:r>
        <w:rPr>
          <w:rFonts w:ascii="`o∑˛" w:hAnsi="`o∑˛" w:cs="`o∑˛"/>
          <w:color w:val="000000"/>
          <w:sz w:val="22"/>
          <w:szCs w:val="22"/>
        </w:rPr>
        <w:t>and anyone else to which the Processing of Signed Data or operation of the Node has been</w:t>
      </w:r>
      <w:r w:rsidR="006F7097">
        <w:rPr>
          <w:rFonts w:ascii="`o∑˛" w:hAnsi="`o∑˛" w:cs="`o∑˛"/>
          <w:color w:val="000000"/>
          <w:sz w:val="22"/>
          <w:szCs w:val="22"/>
        </w:rPr>
        <w:t xml:space="preserve"> </w:t>
      </w:r>
      <w:r>
        <w:rPr>
          <w:rFonts w:ascii="`o∑˛" w:hAnsi="`o∑˛" w:cs="`o∑˛"/>
          <w:color w:val="000000"/>
          <w:sz w:val="22"/>
          <w:szCs w:val="22"/>
        </w:rPr>
        <w:t xml:space="preserve">delegated by it. Transaction Endorser will impose contractual obligations on its </w:t>
      </w:r>
      <w:proofErr w:type="spellStart"/>
      <w:r>
        <w:rPr>
          <w:rFonts w:ascii="`o∑˛" w:hAnsi="`o∑˛" w:cs="`o∑˛"/>
          <w:color w:val="000000"/>
          <w:sz w:val="22"/>
          <w:szCs w:val="22"/>
        </w:rPr>
        <w:t>Subprocessors</w:t>
      </w:r>
      <w:proofErr w:type="spellEnd"/>
      <w:r>
        <w:rPr>
          <w:rFonts w:ascii="`o∑˛" w:hAnsi="`o∑˛" w:cs="`o∑˛"/>
          <w:color w:val="000000"/>
          <w:sz w:val="22"/>
          <w:szCs w:val="22"/>
        </w:rPr>
        <w:t xml:space="preserve"> that</w:t>
      </w:r>
      <w:r w:rsidR="006F7097">
        <w:rPr>
          <w:rFonts w:ascii="`o∑˛" w:hAnsi="`o∑˛" w:cs="`o∑˛"/>
          <w:color w:val="000000"/>
          <w:sz w:val="22"/>
          <w:szCs w:val="22"/>
        </w:rPr>
        <w:t xml:space="preserve"> </w:t>
      </w:r>
      <w:r>
        <w:rPr>
          <w:rFonts w:ascii="`o∑˛" w:hAnsi="`o∑˛" w:cs="`o∑˛"/>
          <w:color w:val="000000"/>
          <w:sz w:val="22"/>
          <w:szCs w:val="22"/>
        </w:rPr>
        <w:t>are at least equivalent to those obligations imposed on Transaction Endorser under this DPA. Upon</w:t>
      </w:r>
      <w:r w:rsidR="006F7097">
        <w:rPr>
          <w:rFonts w:ascii="`o∑˛" w:hAnsi="`o∑˛" w:cs="`o∑˛"/>
          <w:color w:val="000000"/>
          <w:sz w:val="22"/>
          <w:szCs w:val="22"/>
        </w:rPr>
        <w:t xml:space="preserve"> </w:t>
      </w:r>
      <w:del w:id="106" w:author="Scott Nicholas" w:date="2020-09-24T16:28:00Z">
        <w:r w:rsidR="00EA5850" w:rsidDel="007C3998">
          <w:rPr>
            <w:rFonts w:ascii="`o∑˛" w:hAnsi="`o∑˛" w:cs="`o∑˛"/>
            <w:color w:val="000000"/>
            <w:sz w:val="22"/>
            <w:szCs w:val="22"/>
          </w:rPr>
          <w:delText>Bedrock</w:delText>
        </w:r>
        <w:r w:rsidR="006F7097" w:rsidDel="007C3998">
          <w:rPr>
            <w:rFonts w:ascii="`o∑˛" w:hAnsi="`o∑˛" w:cs="`o∑˛"/>
            <w:color w:val="000000"/>
            <w:sz w:val="22"/>
            <w:szCs w:val="22"/>
          </w:rPr>
          <w:delText xml:space="preserve"> Consortium</w:delText>
        </w:r>
      </w:del>
      <w:ins w:id="107" w:author="Scott Nicholas" w:date="2020-09-24T16:28:00Z">
        <w:r w:rsidR="007C3998">
          <w:rPr>
            <w:rFonts w:ascii="`o∑˛" w:hAnsi="`o∑˛" w:cs="`o∑˛"/>
            <w:color w:val="000000"/>
            <w:sz w:val="22"/>
            <w:szCs w:val="22"/>
          </w:rPr>
          <w:t>LFGN</w:t>
        </w:r>
      </w:ins>
      <w:r>
        <w:rPr>
          <w:rFonts w:ascii="`o∑˛" w:hAnsi="`o∑˛" w:cs="`o∑˛"/>
          <w:color w:val="000000"/>
          <w:sz w:val="22"/>
          <w:szCs w:val="22"/>
        </w:rPr>
        <w:t xml:space="preserve">’s request, </w:t>
      </w:r>
      <w:del w:id="108" w:author="Scott Nicholas" w:date="2020-09-24T16:28:00Z">
        <w:r w:rsidR="00EA5850" w:rsidDel="007C3998">
          <w:rPr>
            <w:rFonts w:ascii="`o∑˛" w:hAnsi="`o∑˛" w:cs="`o∑˛"/>
            <w:color w:val="000000"/>
            <w:sz w:val="22"/>
            <w:szCs w:val="22"/>
          </w:rPr>
          <w:delText>Bedrock</w:delText>
        </w:r>
        <w:r w:rsidR="006F7097" w:rsidDel="007C3998">
          <w:rPr>
            <w:rFonts w:ascii="`o∑˛" w:hAnsi="`o∑˛" w:cs="`o∑˛"/>
            <w:color w:val="000000"/>
            <w:sz w:val="22"/>
            <w:szCs w:val="22"/>
          </w:rPr>
          <w:delText xml:space="preserve"> Consortium</w:delText>
        </w:r>
      </w:del>
      <w:ins w:id="109" w:author="Scott Nicholas" w:date="2020-09-24T16:28:00Z">
        <w:r w:rsidR="007C3998">
          <w:rPr>
            <w:rFonts w:ascii="`o∑˛" w:hAnsi="`o∑˛" w:cs="`o∑˛"/>
            <w:color w:val="000000"/>
            <w:sz w:val="22"/>
            <w:szCs w:val="22"/>
          </w:rPr>
          <w:t>LFGN</w:t>
        </w:r>
      </w:ins>
      <w:r>
        <w:rPr>
          <w:rFonts w:ascii="`o∑˛" w:hAnsi="`o∑˛" w:cs="`o∑˛"/>
          <w:color w:val="000000"/>
          <w:sz w:val="22"/>
          <w:szCs w:val="22"/>
        </w:rPr>
        <w:t xml:space="preserve"> has the right to review and recommend changes to</w:t>
      </w:r>
      <w:r w:rsidR="006F7097">
        <w:rPr>
          <w:rFonts w:ascii="`o∑˛" w:hAnsi="`o∑˛" w:cs="`o∑˛"/>
          <w:color w:val="000000"/>
          <w:sz w:val="22"/>
          <w:szCs w:val="22"/>
        </w:rPr>
        <w:t xml:space="preserve"> </w:t>
      </w:r>
      <w:r>
        <w:rPr>
          <w:rFonts w:ascii="`o∑˛" w:hAnsi="`o∑˛" w:cs="`o∑˛"/>
          <w:color w:val="000000"/>
          <w:sz w:val="22"/>
          <w:szCs w:val="22"/>
        </w:rPr>
        <w:t xml:space="preserve">the relevant </w:t>
      </w:r>
      <w:proofErr w:type="spellStart"/>
      <w:r>
        <w:rPr>
          <w:rFonts w:ascii="`o∑˛" w:hAnsi="`o∑˛" w:cs="`o∑˛"/>
          <w:color w:val="000000"/>
          <w:sz w:val="22"/>
          <w:szCs w:val="22"/>
        </w:rPr>
        <w:t>subprocessing</w:t>
      </w:r>
      <w:proofErr w:type="spellEnd"/>
      <w:r>
        <w:rPr>
          <w:rFonts w:ascii="`o∑˛" w:hAnsi="`o∑˛" w:cs="`o∑˛"/>
          <w:color w:val="000000"/>
          <w:sz w:val="22"/>
          <w:szCs w:val="22"/>
        </w:rPr>
        <w:t xml:space="preserve"> contract between Transaction Endorser and its </w:t>
      </w:r>
      <w:proofErr w:type="spellStart"/>
      <w:r>
        <w:rPr>
          <w:rFonts w:ascii="`o∑˛" w:hAnsi="`o∑˛" w:cs="`o∑˛"/>
          <w:color w:val="000000"/>
          <w:sz w:val="22"/>
          <w:szCs w:val="22"/>
        </w:rPr>
        <w:lastRenderedPageBreak/>
        <w:t>Subprocessors</w:t>
      </w:r>
      <w:proofErr w:type="spellEnd"/>
      <w:r>
        <w:rPr>
          <w:rFonts w:ascii="`o∑˛" w:hAnsi="`o∑˛" w:cs="`o∑˛"/>
          <w:color w:val="000000"/>
          <w:sz w:val="22"/>
          <w:szCs w:val="22"/>
        </w:rPr>
        <w:t>, and</w:t>
      </w:r>
      <w:r w:rsidR="006F7097">
        <w:rPr>
          <w:rFonts w:ascii="`o∑˛" w:hAnsi="`o∑˛" w:cs="`o∑˛"/>
          <w:color w:val="000000"/>
          <w:sz w:val="22"/>
          <w:szCs w:val="22"/>
        </w:rPr>
        <w:t xml:space="preserve"> </w:t>
      </w:r>
      <w:r>
        <w:rPr>
          <w:rFonts w:ascii="`o∑˛" w:hAnsi="`o∑˛" w:cs="`o∑˛"/>
          <w:color w:val="000000"/>
          <w:sz w:val="22"/>
          <w:szCs w:val="22"/>
        </w:rPr>
        <w:t>Transaction Endorser will reasonably comply with such request. Transaction Endorser will notify the</w:t>
      </w:r>
      <w:r w:rsidR="006F7097">
        <w:rPr>
          <w:rFonts w:ascii="`o∑˛" w:hAnsi="`o∑˛" w:cs="`o∑˛"/>
          <w:color w:val="000000"/>
          <w:sz w:val="22"/>
          <w:szCs w:val="22"/>
        </w:rPr>
        <w:t xml:space="preserve"> </w:t>
      </w:r>
      <w:del w:id="110" w:author="Scott Nicholas" w:date="2020-09-24T16:28:00Z">
        <w:r w:rsidR="00EA5850" w:rsidDel="007C3998">
          <w:rPr>
            <w:rFonts w:ascii="`o∑˛" w:hAnsi="`o∑˛" w:cs="`o∑˛"/>
            <w:color w:val="000000"/>
            <w:sz w:val="22"/>
            <w:szCs w:val="22"/>
          </w:rPr>
          <w:delText>Bedrock</w:delText>
        </w:r>
        <w:r w:rsidR="006F7097" w:rsidDel="007C3998">
          <w:rPr>
            <w:rFonts w:ascii="`o∑˛" w:hAnsi="`o∑˛" w:cs="`o∑˛"/>
            <w:color w:val="000000"/>
            <w:sz w:val="22"/>
            <w:szCs w:val="22"/>
          </w:rPr>
          <w:delText xml:space="preserve"> Consortium</w:delText>
        </w:r>
      </w:del>
      <w:ins w:id="111" w:author="Scott Nicholas" w:date="2020-09-24T16:28:00Z">
        <w:r w:rsidR="007C3998">
          <w:rPr>
            <w:rFonts w:ascii="`o∑˛" w:hAnsi="`o∑˛" w:cs="`o∑˛"/>
            <w:color w:val="000000"/>
            <w:sz w:val="22"/>
            <w:szCs w:val="22"/>
          </w:rPr>
          <w:t>LFGN</w:t>
        </w:r>
      </w:ins>
      <w:r>
        <w:rPr>
          <w:rFonts w:ascii="`o∑˛" w:hAnsi="`o∑˛" w:cs="`o∑˛"/>
          <w:color w:val="000000"/>
          <w:sz w:val="22"/>
          <w:szCs w:val="22"/>
        </w:rPr>
        <w:t xml:space="preserve"> in writing (email acceptable) of any proposed changes to its </w:t>
      </w:r>
      <w:proofErr w:type="spellStart"/>
      <w:r>
        <w:rPr>
          <w:rFonts w:ascii="`o∑˛" w:hAnsi="`o∑˛" w:cs="`o∑˛"/>
          <w:color w:val="000000"/>
          <w:sz w:val="22"/>
          <w:szCs w:val="22"/>
        </w:rPr>
        <w:t>Subprocessors</w:t>
      </w:r>
      <w:proofErr w:type="spellEnd"/>
      <w:r>
        <w:rPr>
          <w:rFonts w:ascii="`o∑˛" w:hAnsi="`o∑˛" w:cs="`o∑˛"/>
          <w:color w:val="000000"/>
          <w:sz w:val="22"/>
          <w:szCs w:val="22"/>
        </w:rPr>
        <w:t xml:space="preserve"> and</w:t>
      </w:r>
      <w:r w:rsidR="000773D2">
        <w:rPr>
          <w:rFonts w:ascii="`o∑˛" w:hAnsi="`o∑˛" w:cs="`o∑˛"/>
          <w:color w:val="000000"/>
          <w:sz w:val="22"/>
          <w:szCs w:val="22"/>
        </w:rPr>
        <w:t xml:space="preserve"> </w:t>
      </w:r>
      <w:r>
        <w:rPr>
          <w:rFonts w:ascii="`o∑˛" w:hAnsi="`o∑˛" w:cs="`o∑˛"/>
          <w:color w:val="000000"/>
          <w:sz w:val="22"/>
          <w:szCs w:val="22"/>
        </w:rPr>
        <w:t xml:space="preserve">give the </w:t>
      </w:r>
      <w:del w:id="112" w:author="Scott Nicholas" w:date="2020-09-24T16:28:00Z">
        <w:r w:rsidR="00EA5850" w:rsidDel="007C3998">
          <w:rPr>
            <w:rFonts w:ascii="`o∑˛" w:hAnsi="`o∑˛" w:cs="`o∑˛"/>
            <w:color w:val="000000"/>
            <w:sz w:val="22"/>
            <w:szCs w:val="22"/>
          </w:rPr>
          <w:delText>Bedrock</w:delText>
        </w:r>
        <w:r w:rsidR="006F7097" w:rsidDel="007C3998">
          <w:rPr>
            <w:rFonts w:ascii="`o∑˛" w:hAnsi="`o∑˛" w:cs="`o∑˛"/>
            <w:color w:val="000000"/>
            <w:sz w:val="22"/>
            <w:szCs w:val="22"/>
          </w:rPr>
          <w:delText xml:space="preserve"> Consortium</w:delText>
        </w:r>
      </w:del>
      <w:ins w:id="113" w:author="Scott Nicholas" w:date="2020-09-24T16:28:00Z">
        <w:r w:rsidR="007C3998">
          <w:rPr>
            <w:rFonts w:ascii="`o∑˛" w:hAnsi="`o∑˛" w:cs="`o∑˛"/>
            <w:color w:val="000000"/>
            <w:sz w:val="22"/>
            <w:szCs w:val="22"/>
          </w:rPr>
          <w:t>LFGN</w:t>
        </w:r>
      </w:ins>
      <w:r>
        <w:rPr>
          <w:rFonts w:ascii="`o∑˛" w:hAnsi="`o∑˛" w:cs="`o∑˛"/>
          <w:color w:val="000000"/>
          <w:sz w:val="22"/>
          <w:szCs w:val="22"/>
        </w:rPr>
        <w:t xml:space="preserve"> the opportunity to object to such changes. Within thirty (30) days after</w:t>
      </w:r>
      <w:r w:rsidR="000773D2">
        <w:rPr>
          <w:rFonts w:ascii="`o∑˛" w:hAnsi="`o∑˛" w:cs="`o∑˛"/>
          <w:color w:val="000000"/>
          <w:sz w:val="22"/>
          <w:szCs w:val="22"/>
        </w:rPr>
        <w:t xml:space="preserve"> </w:t>
      </w:r>
      <w:r>
        <w:rPr>
          <w:rFonts w:ascii="`o∑˛" w:hAnsi="`o∑˛" w:cs="`o∑˛"/>
          <w:color w:val="000000"/>
          <w:sz w:val="22"/>
          <w:szCs w:val="22"/>
        </w:rPr>
        <w:t xml:space="preserve">Transaction Endorser notifies the </w:t>
      </w:r>
      <w:del w:id="114" w:author="Scott Nicholas" w:date="2020-09-24T16:28:00Z">
        <w:r w:rsidR="00EA5850" w:rsidDel="007C3998">
          <w:rPr>
            <w:rFonts w:ascii="`o∑˛" w:hAnsi="`o∑˛" w:cs="`o∑˛"/>
            <w:color w:val="000000"/>
            <w:sz w:val="22"/>
            <w:szCs w:val="22"/>
          </w:rPr>
          <w:delText>Bedrock</w:delText>
        </w:r>
        <w:r w:rsidR="006F7097" w:rsidDel="007C3998">
          <w:rPr>
            <w:rFonts w:ascii="`o∑˛" w:hAnsi="`o∑˛" w:cs="`o∑˛"/>
            <w:color w:val="000000"/>
            <w:sz w:val="22"/>
            <w:szCs w:val="22"/>
          </w:rPr>
          <w:delText xml:space="preserve"> Consortium</w:delText>
        </w:r>
      </w:del>
      <w:ins w:id="115" w:author="Scott Nicholas" w:date="2020-09-24T16:28:00Z">
        <w:r w:rsidR="007C3998">
          <w:rPr>
            <w:rFonts w:ascii="`o∑˛" w:hAnsi="`o∑˛" w:cs="`o∑˛"/>
            <w:color w:val="000000"/>
            <w:sz w:val="22"/>
            <w:szCs w:val="22"/>
          </w:rPr>
          <w:t>LFGN</w:t>
        </w:r>
      </w:ins>
      <w:r>
        <w:rPr>
          <w:rFonts w:ascii="`o∑˛" w:hAnsi="`o∑˛" w:cs="`o∑˛"/>
          <w:color w:val="000000"/>
          <w:sz w:val="22"/>
          <w:szCs w:val="22"/>
        </w:rPr>
        <w:t xml:space="preserve"> of the intended change, the </w:t>
      </w:r>
      <w:del w:id="116" w:author="Scott Nicholas" w:date="2020-09-24T16:28:00Z">
        <w:r w:rsidR="00EA5850" w:rsidDel="007C3998">
          <w:rPr>
            <w:rFonts w:ascii="`o∑˛" w:hAnsi="`o∑˛" w:cs="`o∑˛"/>
            <w:color w:val="000000"/>
            <w:sz w:val="22"/>
            <w:szCs w:val="22"/>
          </w:rPr>
          <w:delText>Bedrock</w:delText>
        </w:r>
        <w:r w:rsidR="006F7097" w:rsidDel="007C3998">
          <w:rPr>
            <w:rFonts w:ascii="`o∑˛" w:hAnsi="`o∑˛" w:cs="`o∑˛"/>
            <w:color w:val="000000"/>
            <w:sz w:val="22"/>
            <w:szCs w:val="22"/>
          </w:rPr>
          <w:delText xml:space="preserve"> Consortium</w:delText>
        </w:r>
      </w:del>
      <w:ins w:id="117" w:author="Scott Nicholas" w:date="2020-09-24T16:28:00Z">
        <w:r w:rsidR="007C3998">
          <w:rPr>
            <w:rFonts w:ascii="`o∑˛" w:hAnsi="`o∑˛" w:cs="`o∑˛"/>
            <w:color w:val="000000"/>
            <w:sz w:val="22"/>
            <w:szCs w:val="22"/>
          </w:rPr>
          <w:t>LFGN</w:t>
        </w:r>
      </w:ins>
      <w:r w:rsidR="000773D2">
        <w:rPr>
          <w:rFonts w:ascii="`o∑˛" w:hAnsi="`o∑˛" w:cs="`o∑˛"/>
          <w:color w:val="000000"/>
          <w:sz w:val="22"/>
          <w:szCs w:val="22"/>
        </w:rPr>
        <w:t xml:space="preserve"> </w:t>
      </w:r>
      <w:r>
        <w:rPr>
          <w:rFonts w:ascii="`o∑˛" w:hAnsi="`o∑˛" w:cs="`o∑˛"/>
          <w:color w:val="000000"/>
          <w:sz w:val="22"/>
          <w:szCs w:val="22"/>
        </w:rPr>
        <w:t xml:space="preserve">can object to the addition of a </w:t>
      </w:r>
      <w:proofErr w:type="spellStart"/>
      <w:r>
        <w:rPr>
          <w:rFonts w:ascii="`o∑˛" w:hAnsi="`o∑˛" w:cs="`o∑˛"/>
          <w:color w:val="000000"/>
          <w:sz w:val="22"/>
          <w:szCs w:val="22"/>
        </w:rPr>
        <w:t>Subprocessor</w:t>
      </w:r>
      <w:proofErr w:type="spellEnd"/>
      <w:r>
        <w:rPr>
          <w:rFonts w:ascii="`o∑˛" w:hAnsi="`o∑˛" w:cs="`o∑˛"/>
          <w:color w:val="000000"/>
          <w:sz w:val="22"/>
          <w:szCs w:val="22"/>
        </w:rPr>
        <w:t xml:space="preserve"> on the basis that such addition would cause the </w:t>
      </w:r>
      <w:del w:id="118" w:author="Scott Nicholas" w:date="2020-09-24T16:28:00Z">
        <w:r w:rsidR="00EA5850" w:rsidDel="007C3998">
          <w:rPr>
            <w:rFonts w:ascii="`o∑˛" w:hAnsi="`o∑˛" w:cs="`o∑˛"/>
            <w:color w:val="000000"/>
            <w:sz w:val="22"/>
            <w:szCs w:val="22"/>
          </w:rPr>
          <w:delText>Bedrock</w:delText>
        </w:r>
        <w:r w:rsidR="000773D2" w:rsidDel="007C3998">
          <w:rPr>
            <w:rFonts w:ascii="`o∑˛" w:hAnsi="`o∑˛" w:cs="`o∑˛"/>
            <w:color w:val="000000"/>
            <w:sz w:val="22"/>
            <w:szCs w:val="22"/>
          </w:rPr>
          <w:delText xml:space="preserve"> Consortium</w:delText>
        </w:r>
      </w:del>
      <w:ins w:id="119" w:author="Scott Nicholas" w:date="2020-09-24T16:28:00Z">
        <w:r w:rsidR="007C3998">
          <w:rPr>
            <w:rFonts w:ascii="`o∑˛" w:hAnsi="`o∑˛" w:cs="`o∑˛"/>
            <w:color w:val="000000"/>
            <w:sz w:val="22"/>
            <w:szCs w:val="22"/>
          </w:rPr>
          <w:t>LFGN</w:t>
        </w:r>
      </w:ins>
      <w:r w:rsidR="000773D2">
        <w:rPr>
          <w:rFonts w:ascii="`o∑˛" w:hAnsi="`o∑˛" w:cs="`o∑˛"/>
          <w:color w:val="000000"/>
          <w:sz w:val="22"/>
          <w:szCs w:val="22"/>
        </w:rPr>
        <w:t xml:space="preserve"> </w:t>
      </w:r>
      <w:r>
        <w:rPr>
          <w:rFonts w:ascii="`o∑˛" w:hAnsi="`o∑˛" w:cs="`o∑˛"/>
          <w:color w:val="000000"/>
          <w:sz w:val="22"/>
          <w:szCs w:val="22"/>
        </w:rPr>
        <w:t>to violate the GDPR or other applicable privacy laws. Such objection shall be in writing</w:t>
      </w:r>
      <w:r w:rsidR="000773D2">
        <w:rPr>
          <w:rFonts w:ascii="`o∑˛" w:hAnsi="`o∑˛" w:cs="`o∑˛"/>
          <w:color w:val="000000"/>
          <w:sz w:val="22"/>
          <w:szCs w:val="22"/>
        </w:rPr>
        <w:t xml:space="preserve"> </w:t>
      </w:r>
      <w:r>
        <w:rPr>
          <w:rFonts w:ascii="`o∑˛" w:hAnsi="`o∑˛" w:cs="`o∑˛"/>
          <w:color w:val="000000"/>
          <w:sz w:val="22"/>
          <w:szCs w:val="22"/>
        </w:rPr>
        <w:t xml:space="preserve">and include specific reasons for its objection and reasonable options to mitigate, if any. If the </w:t>
      </w:r>
      <w:del w:id="120" w:author="Scott Nicholas" w:date="2020-09-24T16:28:00Z">
        <w:r w:rsidR="00EA5850" w:rsidDel="007C3998">
          <w:rPr>
            <w:rFonts w:ascii="`o∑˛" w:hAnsi="`o∑˛" w:cs="`o∑˛"/>
            <w:color w:val="000000"/>
            <w:sz w:val="22"/>
            <w:szCs w:val="22"/>
          </w:rPr>
          <w:delText>Bedrock</w:delText>
        </w:r>
        <w:r w:rsidR="000773D2" w:rsidDel="007C3998">
          <w:rPr>
            <w:rFonts w:ascii="`o∑˛" w:hAnsi="`o∑˛" w:cs="`o∑˛"/>
            <w:color w:val="000000"/>
            <w:sz w:val="22"/>
            <w:szCs w:val="22"/>
          </w:rPr>
          <w:delText xml:space="preserve"> Consortium</w:delText>
        </w:r>
      </w:del>
      <w:ins w:id="121" w:author="Scott Nicholas" w:date="2020-09-24T16:28:00Z">
        <w:r w:rsidR="007C3998">
          <w:rPr>
            <w:rFonts w:ascii="`o∑˛" w:hAnsi="`o∑˛" w:cs="`o∑˛"/>
            <w:color w:val="000000"/>
            <w:sz w:val="22"/>
            <w:szCs w:val="22"/>
          </w:rPr>
          <w:t>LFGN</w:t>
        </w:r>
      </w:ins>
      <w:r w:rsidR="000773D2">
        <w:rPr>
          <w:rFonts w:ascii="`o∑˛" w:hAnsi="`o∑˛" w:cs="`o∑˛"/>
          <w:color w:val="000000"/>
          <w:sz w:val="22"/>
          <w:szCs w:val="22"/>
        </w:rPr>
        <w:t xml:space="preserve"> </w:t>
      </w:r>
      <w:r>
        <w:rPr>
          <w:rFonts w:ascii="`o∑˛" w:hAnsi="`o∑˛" w:cs="`o∑˛"/>
          <w:color w:val="000000"/>
          <w:sz w:val="22"/>
          <w:szCs w:val="22"/>
        </w:rPr>
        <w:t xml:space="preserve">does not object within such period, the respective </w:t>
      </w:r>
      <w:proofErr w:type="spellStart"/>
      <w:r>
        <w:rPr>
          <w:rFonts w:ascii="`o∑˛" w:hAnsi="`o∑˛" w:cs="`o∑˛"/>
          <w:color w:val="000000"/>
          <w:sz w:val="22"/>
          <w:szCs w:val="22"/>
        </w:rPr>
        <w:t>Subprocessor</w:t>
      </w:r>
      <w:proofErr w:type="spellEnd"/>
      <w:r>
        <w:rPr>
          <w:rFonts w:ascii="`o∑˛" w:hAnsi="`o∑˛" w:cs="`o∑˛"/>
          <w:color w:val="000000"/>
          <w:sz w:val="22"/>
          <w:szCs w:val="22"/>
        </w:rPr>
        <w:t xml:space="preserve"> will be permitted to</w:t>
      </w:r>
      <w:r w:rsidR="000773D2">
        <w:rPr>
          <w:rFonts w:ascii="`o∑˛" w:hAnsi="`o∑˛" w:cs="`o∑˛"/>
          <w:color w:val="000000"/>
          <w:sz w:val="22"/>
          <w:szCs w:val="22"/>
        </w:rPr>
        <w:t xml:space="preserve"> </w:t>
      </w:r>
      <w:r>
        <w:rPr>
          <w:rFonts w:ascii="`o∑˛" w:hAnsi="`o∑˛" w:cs="`o∑˛"/>
          <w:color w:val="000000"/>
          <w:sz w:val="22"/>
          <w:szCs w:val="22"/>
        </w:rPr>
        <w:t xml:space="preserve">Process Signed Data. If the </w:t>
      </w:r>
      <w:del w:id="122" w:author="Scott Nicholas" w:date="2020-09-24T16:28:00Z">
        <w:r w:rsidR="00EA5850" w:rsidDel="007C3998">
          <w:rPr>
            <w:rFonts w:ascii="`o∑˛" w:hAnsi="`o∑˛" w:cs="`o∑˛"/>
            <w:color w:val="000000"/>
            <w:sz w:val="22"/>
            <w:szCs w:val="22"/>
          </w:rPr>
          <w:delText>Bedrock</w:delText>
        </w:r>
        <w:r w:rsidR="006F7097" w:rsidDel="007C3998">
          <w:rPr>
            <w:rFonts w:ascii="`o∑˛" w:hAnsi="`o∑˛" w:cs="`o∑˛"/>
            <w:color w:val="000000"/>
            <w:sz w:val="22"/>
            <w:szCs w:val="22"/>
          </w:rPr>
          <w:delText xml:space="preserve"> Consortium</w:delText>
        </w:r>
      </w:del>
      <w:ins w:id="123" w:author="Scott Nicholas" w:date="2020-09-24T16:28:00Z">
        <w:r w:rsidR="007C3998">
          <w:rPr>
            <w:rFonts w:ascii="`o∑˛" w:hAnsi="`o∑˛" w:cs="`o∑˛"/>
            <w:color w:val="000000"/>
            <w:sz w:val="22"/>
            <w:szCs w:val="22"/>
          </w:rPr>
          <w:t>LFGN</w:t>
        </w:r>
      </w:ins>
      <w:r>
        <w:rPr>
          <w:rFonts w:ascii="`o∑˛" w:hAnsi="`o∑˛" w:cs="`o∑˛"/>
          <w:color w:val="000000"/>
          <w:sz w:val="22"/>
          <w:szCs w:val="22"/>
        </w:rPr>
        <w:t xml:space="preserve"> objects to the addition of a </w:t>
      </w:r>
      <w:proofErr w:type="spellStart"/>
      <w:r>
        <w:rPr>
          <w:rFonts w:ascii="`o∑˛" w:hAnsi="`o∑˛" w:cs="`o∑˛"/>
          <w:color w:val="000000"/>
          <w:sz w:val="22"/>
          <w:szCs w:val="22"/>
        </w:rPr>
        <w:t>Subprocessor</w:t>
      </w:r>
      <w:proofErr w:type="spellEnd"/>
      <w:r>
        <w:rPr>
          <w:rFonts w:ascii="`o∑˛" w:hAnsi="`o∑˛" w:cs="`o∑˛"/>
          <w:color w:val="000000"/>
          <w:sz w:val="22"/>
          <w:szCs w:val="22"/>
        </w:rPr>
        <w:t xml:space="preserve"> in</w:t>
      </w:r>
      <w:r w:rsidR="000773D2">
        <w:rPr>
          <w:rFonts w:ascii="`o∑˛" w:hAnsi="`o∑˛" w:cs="`o∑˛"/>
          <w:color w:val="000000"/>
          <w:sz w:val="22"/>
          <w:szCs w:val="22"/>
        </w:rPr>
        <w:t xml:space="preserve"> </w:t>
      </w:r>
      <w:r>
        <w:rPr>
          <w:rFonts w:ascii="`o∑˛" w:hAnsi="`o∑˛" w:cs="`o∑˛"/>
          <w:color w:val="000000"/>
          <w:sz w:val="22"/>
          <w:szCs w:val="22"/>
        </w:rPr>
        <w:t>accordance with this Section 5 and Transaction Endorser cannot reasonably accommodate such</w:t>
      </w:r>
      <w:r w:rsidR="000773D2">
        <w:rPr>
          <w:rFonts w:ascii="`o∑˛" w:hAnsi="`o∑˛" w:cs="`o∑˛"/>
          <w:color w:val="000000"/>
          <w:sz w:val="22"/>
          <w:szCs w:val="22"/>
        </w:rPr>
        <w:t xml:space="preserve"> </w:t>
      </w:r>
      <w:r>
        <w:rPr>
          <w:rFonts w:ascii="`o∑˛" w:hAnsi="`o∑˛" w:cs="`o∑˛"/>
          <w:color w:val="000000"/>
          <w:sz w:val="22"/>
          <w:szCs w:val="22"/>
        </w:rPr>
        <w:t>objection, Transaction Endorser will promptly notify it in writing stating in reasonable detail the</w:t>
      </w:r>
      <w:r w:rsidR="000773D2">
        <w:rPr>
          <w:rFonts w:ascii="`o∑˛" w:hAnsi="`o∑˛" w:cs="`o∑˛"/>
          <w:color w:val="000000"/>
          <w:sz w:val="22"/>
          <w:szCs w:val="22"/>
        </w:rPr>
        <w:t xml:space="preserve"> </w:t>
      </w:r>
      <w:r>
        <w:rPr>
          <w:rFonts w:ascii="`o∑˛" w:hAnsi="`o∑˛" w:cs="`o∑˛"/>
          <w:color w:val="000000"/>
          <w:sz w:val="22"/>
          <w:szCs w:val="22"/>
        </w:rPr>
        <w:t>reason for such inability to accommodate such objection. In such event, the parties shall cooperate</w:t>
      </w:r>
      <w:r w:rsidR="000773D2">
        <w:rPr>
          <w:rFonts w:ascii="`o∑˛" w:hAnsi="`o∑˛" w:cs="`o∑˛"/>
          <w:color w:val="000000"/>
          <w:sz w:val="22"/>
          <w:szCs w:val="22"/>
        </w:rPr>
        <w:t xml:space="preserve"> </w:t>
      </w:r>
      <w:r>
        <w:rPr>
          <w:rFonts w:ascii="`o∑˛" w:hAnsi="`o∑˛" w:cs="`o∑˛"/>
          <w:color w:val="000000"/>
          <w:sz w:val="22"/>
          <w:szCs w:val="22"/>
        </w:rPr>
        <w:t>in good faith to find a feasible workaround; provided that, if the parties are unable to find a feasible</w:t>
      </w:r>
      <w:r w:rsidR="000773D2">
        <w:rPr>
          <w:rFonts w:ascii="`o∑˛" w:hAnsi="`o∑˛" w:cs="`o∑˛"/>
          <w:color w:val="000000"/>
          <w:sz w:val="22"/>
          <w:szCs w:val="22"/>
        </w:rPr>
        <w:t xml:space="preserve"> </w:t>
      </w:r>
      <w:r>
        <w:rPr>
          <w:rFonts w:ascii="`o∑˛" w:hAnsi="`o∑˛" w:cs="`o∑˛"/>
          <w:color w:val="000000"/>
          <w:sz w:val="22"/>
          <w:szCs w:val="22"/>
        </w:rPr>
        <w:t xml:space="preserve">workaround within thirty (30) days of Transaction Endorser’s notice, then the </w:t>
      </w:r>
      <w:del w:id="124" w:author="Scott Nicholas" w:date="2020-09-24T16:28:00Z">
        <w:r w:rsidR="00EA5850" w:rsidDel="007C3998">
          <w:rPr>
            <w:rFonts w:ascii="`o∑˛" w:hAnsi="`o∑˛" w:cs="`o∑˛"/>
            <w:color w:val="000000"/>
            <w:sz w:val="22"/>
            <w:szCs w:val="22"/>
          </w:rPr>
          <w:delText>Bedrock</w:delText>
        </w:r>
        <w:r w:rsidR="006F7097" w:rsidDel="007C3998">
          <w:rPr>
            <w:rFonts w:ascii="`o∑˛" w:hAnsi="`o∑˛" w:cs="`o∑˛"/>
            <w:color w:val="000000"/>
            <w:sz w:val="22"/>
            <w:szCs w:val="22"/>
          </w:rPr>
          <w:delText xml:space="preserve"> Consortium</w:delText>
        </w:r>
      </w:del>
      <w:ins w:id="125" w:author="Scott Nicholas" w:date="2020-09-24T16:28:00Z">
        <w:r w:rsidR="007C3998">
          <w:rPr>
            <w:rFonts w:ascii="`o∑˛" w:hAnsi="`o∑˛" w:cs="`o∑˛"/>
            <w:color w:val="000000"/>
            <w:sz w:val="22"/>
            <w:szCs w:val="22"/>
          </w:rPr>
          <w:t>LFGN</w:t>
        </w:r>
      </w:ins>
      <w:r w:rsidR="000773D2">
        <w:rPr>
          <w:rFonts w:ascii="`o∑˛" w:hAnsi="`o∑˛" w:cs="`o∑˛"/>
          <w:color w:val="000000"/>
          <w:sz w:val="22"/>
          <w:szCs w:val="22"/>
        </w:rPr>
        <w:t xml:space="preserve"> </w:t>
      </w:r>
      <w:r>
        <w:rPr>
          <w:rFonts w:ascii="`o∑˛" w:hAnsi="`o∑˛" w:cs="`o∑˛"/>
          <w:color w:val="000000"/>
          <w:sz w:val="22"/>
          <w:szCs w:val="22"/>
        </w:rPr>
        <w:t xml:space="preserve">may terminate the affected Services as set out in the </w:t>
      </w:r>
      <w:del w:id="126" w:author="Scott Nicholas" w:date="2020-09-24T16:20:00Z">
        <w:r w:rsidR="00EA5850" w:rsidDel="002B3352">
          <w:rPr>
            <w:rFonts w:ascii="`o∑˛" w:hAnsi="`o∑˛" w:cs="`o∑˛"/>
            <w:color w:val="000000"/>
            <w:sz w:val="22"/>
            <w:szCs w:val="22"/>
          </w:rPr>
          <w:delText>BTEA</w:delText>
        </w:r>
      </w:del>
      <w:ins w:id="127" w:author="Scott Nicholas" w:date="2020-09-24T16:20:00Z">
        <w:r w:rsidR="002B3352">
          <w:rPr>
            <w:rFonts w:ascii="`o∑˛" w:hAnsi="`o∑˛" w:cs="`o∑˛"/>
            <w:color w:val="000000"/>
            <w:sz w:val="22"/>
            <w:szCs w:val="22"/>
          </w:rPr>
          <w:t>TEA</w:t>
        </w:r>
      </w:ins>
      <w:r>
        <w:rPr>
          <w:rFonts w:ascii="`o∑˛" w:hAnsi="`o∑˛" w:cs="`o∑˛"/>
          <w:color w:val="000000"/>
          <w:sz w:val="22"/>
          <w:szCs w:val="22"/>
        </w:rPr>
        <w:t xml:space="preserve"> without any liability to Transaction</w:t>
      </w:r>
      <w:r w:rsidR="000773D2">
        <w:rPr>
          <w:rFonts w:ascii="`o∑˛" w:hAnsi="`o∑˛" w:cs="`o∑˛"/>
          <w:color w:val="000000"/>
          <w:sz w:val="22"/>
          <w:szCs w:val="22"/>
        </w:rPr>
        <w:t xml:space="preserve"> </w:t>
      </w:r>
      <w:r>
        <w:rPr>
          <w:rFonts w:ascii="`o∑˛" w:hAnsi="`o∑˛" w:cs="`o∑˛"/>
          <w:color w:val="000000"/>
          <w:sz w:val="22"/>
          <w:szCs w:val="22"/>
        </w:rPr>
        <w:t>Endorser.</w:t>
      </w:r>
    </w:p>
    <w:p w14:paraId="6AE68453" w14:textId="77777777" w:rsidR="000773D2" w:rsidRDefault="000773D2" w:rsidP="0018070E">
      <w:pPr>
        <w:autoSpaceDE w:val="0"/>
        <w:autoSpaceDN w:val="0"/>
        <w:adjustRightInd w:val="0"/>
        <w:rPr>
          <w:rFonts w:ascii="`o∑˛" w:hAnsi="`o∑˛" w:cs="`o∑˛"/>
          <w:color w:val="000000"/>
          <w:sz w:val="22"/>
          <w:szCs w:val="22"/>
        </w:rPr>
      </w:pPr>
    </w:p>
    <w:p w14:paraId="534FB977" w14:textId="77777777" w:rsidR="000773D2" w:rsidRDefault="0018070E" w:rsidP="000773D2">
      <w:pPr>
        <w:pStyle w:val="Heading1"/>
      </w:pPr>
      <w:r>
        <w:t xml:space="preserve">6. Data Transfers. </w:t>
      </w:r>
    </w:p>
    <w:p w14:paraId="24DC98B5" w14:textId="2179AF4C"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For all Transaction Endorsers not based in the European Economic Area (EEA), by</w:t>
      </w:r>
      <w:r w:rsidR="000773D2">
        <w:rPr>
          <w:rFonts w:ascii="`o∑˛" w:hAnsi="`o∑˛" w:cs="`o∑˛"/>
          <w:color w:val="000000"/>
          <w:sz w:val="22"/>
          <w:szCs w:val="22"/>
        </w:rPr>
        <w:t xml:space="preserve"> </w:t>
      </w:r>
      <w:r>
        <w:rPr>
          <w:rFonts w:ascii="`o∑˛" w:hAnsi="`o∑˛" w:cs="`o∑˛"/>
          <w:color w:val="000000"/>
          <w:sz w:val="22"/>
          <w:szCs w:val="22"/>
        </w:rPr>
        <w:t>signing this DPA, each party is deemed to have signed the Standard Contractual Clauses, attached</w:t>
      </w:r>
      <w:r w:rsidR="000773D2">
        <w:rPr>
          <w:rFonts w:ascii="`o∑˛" w:hAnsi="`o∑˛" w:cs="`o∑˛"/>
          <w:color w:val="000000"/>
          <w:sz w:val="22"/>
          <w:szCs w:val="22"/>
        </w:rPr>
        <w:t xml:space="preserve"> </w:t>
      </w:r>
      <w:r>
        <w:rPr>
          <w:rFonts w:ascii="`o∑˛" w:hAnsi="`o∑˛" w:cs="`o∑˛"/>
          <w:color w:val="000000"/>
          <w:sz w:val="22"/>
          <w:szCs w:val="22"/>
        </w:rPr>
        <w:t xml:space="preserve">hereto as Schedule 2, with the </w:t>
      </w:r>
      <w:del w:id="128" w:author="Scott Nicholas" w:date="2020-09-24T16:28:00Z">
        <w:r w:rsidR="00EA5850" w:rsidDel="007C3998">
          <w:rPr>
            <w:rFonts w:ascii="`o∑˛" w:hAnsi="`o∑˛" w:cs="`o∑˛"/>
            <w:color w:val="000000"/>
            <w:sz w:val="22"/>
            <w:szCs w:val="22"/>
          </w:rPr>
          <w:delText>Bedrock</w:delText>
        </w:r>
        <w:r w:rsidR="006F7097" w:rsidDel="007C3998">
          <w:rPr>
            <w:rFonts w:ascii="`o∑˛" w:hAnsi="`o∑˛" w:cs="`o∑˛"/>
            <w:color w:val="000000"/>
            <w:sz w:val="22"/>
            <w:szCs w:val="22"/>
          </w:rPr>
          <w:delText xml:space="preserve"> Consortium</w:delText>
        </w:r>
      </w:del>
      <w:ins w:id="129" w:author="Scott Nicholas" w:date="2020-09-24T16:28:00Z">
        <w:r w:rsidR="007C3998">
          <w:rPr>
            <w:rFonts w:ascii="`o∑˛" w:hAnsi="`o∑˛" w:cs="`o∑˛"/>
            <w:color w:val="000000"/>
            <w:sz w:val="22"/>
            <w:szCs w:val="22"/>
          </w:rPr>
          <w:t>LFGN</w:t>
        </w:r>
      </w:ins>
      <w:r>
        <w:rPr>
          <w:rFonts w:ascii="`o∑˛" w:hAnsi="`o∑˛" w:cs="`o∑˛"/>
          <w:color w:val="000000"/>
          <w:sz w:val="22"/>
          <w:szCs w:val="22"/>
        </w:rPr>
        <w:t>, on its own and on behalf of the respective</w:t>
      </w:r>
      <w:r w:rsidR="000773D2">
        <w:rPr>
          <w:rFonts w:ascii="`o∑˛" w:hAnsi="`o∑˛" w:cs="`o∑˛"/>
          <w:color w:val="000000"/>
          <w:sz w:val="22"/>
          <w:szCs w:val="22"/>
        </w:rPr>
        <w:t xml:space="preserve"> </w:t>
      </w:r>
      <w:r>
        <w:rPr>
          <w:rFonts w:ascii="`o∑˛" w:hAnsi="`o∑˛" w:cs="`o∑˛"/>
          <w:color w:val="000000"/>
          <w:sz w:val="22"/>
          <w:szCs w:val="22"/>
        </w:rPr>
        <w:t>Transaction Authors, as the “Data Exporter” and Transaction Endorser as the “Data Importer” (as</w:t>
      </w:r>
      <w:r w:rsidR="000773D2">
        <w:rPr>
          <w:rFonts w:ascii="`o∑˛" w:hAnsi="`o∑˛" w:cs="`o∑˛"/>
          <w:color w:val="000000"/>
          <w:sz w:val="22"/>
          <w:szCs w:val="22"/>
        </w:rPr>
        <w:t xml:space="preserve"> </w:t>
      </w:r>
      <w:r>
        <w:rPr>
          <w:rFonts w:ascii="`o∑˛" w:hAnsi="`o∑˛" w:cs="`o∑˛"/>
          <w:color w:val="000000"/>
          <w:sz w:val="22"/>
          <w:szCs w:val="22"/>
        </w:rPr>
        <w:t xml:space="preserve">each of these terms is defined in the Standard Contractual Clauses). If a </w:t>
      </w:r>
      <w:proofErr w:type="spellStart"/>
      <w:r>
        <w:rPr>
          <w:rFonts w:ascii="`o∑˛" w:hAnsi="`o∑˛" w:cs="`o∑˛"/>
          <w:color w:val="000000"/>
          <w:sz w:val="22"/>
          <w:szCs w:val="22"/>
        </w:rPr>
        <w:t>Subprocessor</w:t>
      </w:r>
      <w:proofErr w:type="spellEnd"/>
      <w:r>
        <w:rPr>
          <w:rFonts w:ascii="`o∑˛" w:hAnsi="`o∑˛" w:cs="`o∑˛"/>
          <w:color w:val="000000"/>
          <w:sz w:val="22"/>
          <w:szCs w:val="22"/>
        </w:rPr>
        <w:t xml:space="preserve"> of Transaction</w:t>
      </w:r>
      <w:r w:rsidR="000773D2">
        <w:rPr>
          <w:rFonts w:ascii="`o∑˛" w:hAnsi="`o∑˛" w:cs="`o∑˛"/>
          <w:color w:val="000000"/>
          <w:sz w:val="22"/>
          <w:szCs w:val="22"/>
        </w:rPr>
        <w:t xml:space="preserve"> </w:t>
      </w:r>
      <w:r>
        <w:rPr>
          <w:rFonts w:ascii="`o∑˛" w:hAnsi="`o∑˛" w:cs="`o∑˛"/>
          <w:color w:val="000000"/>
          <w:sz w:val="22"/>
          <w:szCs w:val="22"/>
        </w:rPr>
        <w:t>Endorser is a Data Importer, Transaction Endorser agrees that it will enter into the EU controller to</w:t>
      </w:r>
      <w:r w:rsidR="000773D2">
        <w:rPr>
          <w:rFonts w:ascii="`o∑˛" w:hAnsi="`o∑˛" w:cs="`o∑˛"/>
          <w:color w:val="000000"/>
          <w:sz w:val="22"/>
          <w:szCs w:val="22"/>
        </w:rPr>
        <w:t xml:space="preserve"> </w:t>
      </w:r>
      <w:r>
        <w:rPr>
          <w:rFonts w:ascii="`o∑˛" w:hAnsi="`o∑˛" w:cs="`o∑˛"/>
          <w:color w:val="000000"/>
          <w:sz w:val="22"/>
          <w:szCs w:val="22"/>
        </w:rPr>
        <w:t xml:space="preserve">non-EU or EEA processor Standard Contractual Clauses on behalf of such </w:t>
      </w:r>
      <w:proofErr w:type="spellStart"/>
      <w:r>
        <w:rPr>
          <w:rFonts w:ascii="`o∑˛" w:hAnsi="`o∑˛" w:cs="`o∑˛"/>
          <w:color w:val="000000"/>
          <w:sz w:val="22"/>
          <w:szCs w:val="22"/>
        </w:rPr>
        <w:t>Subprocessor</w:t>
      </w:r>
      <w:proofErr w:type="spellEnd"/>
      <w:r>
        <w:rPr>
          <w:rFonts w:ascii="`o∑˛" w:hAnsi="`o∑˛" w:cs="`o∑˛"/>
          <w:color w:val="000000"/>
          <w:sz w:val="22"/>
          <w:szCs w:val="22"/>
        </w:rPr>
        <w:t xml:space="preserve"> if it is an</w:t>
      </w:r>
      <w:r w:rsidR="000773D2">
        <w:rPr>
          <w:rFonts w:ascii="`o∑˛" w:hAnsi="`o∑˛" w:cs="`o∑˛"/>
          <w:color w:val="000000"/>
          <w:sz w:val="22"/>
          <w:szCs w:val="22"/>
        </w:rPr>
        <w:t xml:space="preserve"> </w:t>
      </w:r>
      <w:r>
        <w:rPr>
          <w:rFonts w:ascii="`o∑˛" w:hAnsi="`o∑˛" w:cs="`o∑˛"/>
          <w:color w:val="000000"/>
          <w:sz w:val="22"/>
          <w:szCs w:val="22"/>
        </w:rPr>
        <w:t>affiliate of Transaction Endorser, otherwise Transaction Endorser will enter into a written agreement</w:t>
      </w:r>
      <w:r w:rsidR="000773D2">
        <w:rPr>
          <w:rFonts w:ascii="`o∑˛" w:hAnsi="`o∑˛" w:cs="`o∑˛"/>
          <w:color w:val="000000"/>
          <w:sz w:val="22"/>
          <w:szCs w:val="22"/>
        </w:rPr>
        <w:t xml:space="preserve"> </w:t>
      </w:r>
      <w:r>
        <w:rPr>
          <w:rFonts w:ascii="`o∑˛" w:hAnsi="`o∑˛" w:cs="`o∑˛"/>
          <w:color w:val="000000"/>
          <w:sz w:val="22"/>
          <w:szCs w:val="22"/>
        </w:rPr>
        <w:t xml:space="preserve">imposing obligations on such </w:t>
      </w:r>
      <w:proofErr w:type="spellStart"/>
      <w:r>
        <w:rPr>
          <w:rFonts w:ascii="`o∑˛" w:hAnsi="`o∑˛" w:cs="`o∑˛"/>
          <w:color w:val="000000"/>
          <w:sz w:val="22"/>
          <w:szCs w:val="22"/>
        </w:rPr>
        <w:t>Subprocessor</w:t>
      </w:r>
      <w:proofErr w:type="spellEnd"/>
      <w:r>
        <w:rPr>
          <w:rFonts w:ascii="`o∑˛" w:hAnsi="`o∑˛" w:cs="`o∑˛"/>
          <w:color w:val="000000"/>
          <w:sz w:val="22"/>
          <w:szCs w:val="22"/>
        </w:rPr>
        <w:t xml:space="preserve"> at least as stringent as those imposed on Transaction</w:t>
      </w:r>
      <w:r w:rsidR="000773D2">
        <w:rPr>
          <w:rFonts w:ascii="`o∑˛" w:hAnsi="`o∑˛" w:cs="`o∑˛"/>
          <w:color w:val="000000"/>
          <w:sz w:val="22"/>
          <w:szCs w:val="22"/>
        </w:rPr>
        <w:t xml:space="preserve"> </w:t>
      </w:r>
      <w:r>
        <w:rPr>
          <w:rFonts w:ascii="`o∑˛" w:hAnsi="`o∑˛" w:cs="`o∑˛"/>
          <w:color w:val="000000"/>
          <w:sz w:val="22"/>
          <w:szCs w:val="22"/>
        </w:rPr>
        <w:t>Endorser in accordance with Clause 11 of the Standard Contractual Clauses.</w:t>
      </w:r>
    </w:p>
    <w:p w14:paraId="276691D4" w14:textId="77777777" w:rsidR="000773D2" w:rsidRDefault="000773D2" w:rsidP="0018070E">
      <w:pPr>
        <w:autoSpaceDE w:val="0"/>
        <w:autoSpaceDN w:val="0"/>
        <w:adjustRightInd w:val="0"/>
        <w:rPr>
          <w:rFonts w:ascii="`o∑˛" w:hAnsi="`o∑˛" w:cs="`o∑˛"/>
          <w:color w:val="000000"/>
          <w:sz w:val="22"/>
          <w:szCs w:val="22"/>
        </w:rPr>
      </w:pPr>
    </w:p>
    <w:p w14:paraId="6ECB407D" w14:textId="77777777" w:rsidR="000773D2" w:rsidRDefault="0018070E" w:rsidP="000773D2">
      <w:pPr>
        <w:pStyle w:val="Heading1"/>
      </w:pPr>
      <w:r>
        <w:t xml:space="preserve">7. Security </w:t>
      </w:r>
      <w:proofErr w:type="gramStart"/>
      <w:r>
        <w:t>Safeguards .</w:t>
      </w:r>
      <w:proofErr w:type="gramEnd"/>
      <w:r>
        <w:t xml:space="preserve"> </w:t>
      </w:r>
    </w:p>
    <w:p w14:paraId="027188B9" w14:textId="7DAB6116"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Transaction Endorser will implement, maintain and monitor a comprehensive</w:t>
      </w:r>
      <w:r w:rsidR="000773D2">
        <w:rPr>
          <w:rFonts w:ascii="`o∑˛" w:hAnsi="`o∑˛" w:cs="`o∑˛"/>
          <w:color w:val="000000"/>
          <w:sz w:val="22"/>
          <w:szCs w:val="22"/>
        </w:rPr>
        <w:t xml:space="preserve"> </w:t>
      </w:r>
      <w:r>
        <w:rPr>
          <w:rFonts w:ascii="`o∑˛" w:hAnsi="`o∑˛" w:cs="`o∑˛"/>
          <w:color w:val="000000"/>
          <w:sz w:val="22"/>
          <w:szCs w:val="22"/>
        </w:rPr>
        <w:t>written information security policy that contains appropriate technical and organizational measures</w:t>
      </w:r>
      <w:r w:rsidR="000773D2">
        <w:rPr>
          <w:rFonts w:ascii="`o∑˛" w:hAnsi="`o∑˛" w:cs="`o∑˛"/>
          <w:color w:val="000000"/>
          <w:sz w:val="22"/>
          <w:szCs w:val="22"/>
        </w:rPr>
        <w:t xml:space="preserve"> </w:t>
      </w:r>
      <w:r>
        <w:rPr>
          <w:rFonts w:ascii="`o∑˛" w:hAnsi="`o∑˛" w:cs="`o∑˛"/>
          <w:color w:val="000000"/>
          <w:sz w:val="22"/>
          <w:szCs w:val="22"/>
        </w:rPr>
        <w:t xml:space="preserve">(the </w:t>
      </w:r>
      <w:proofErr w:type="gramStart"/>
      <w:r>
        <w:rPr>
          <w:rFonts w:ascii="`o∑˛" w:hAnsi="`o∑˛" w:cs="`o∑˛"/>
          <w:color w:val="000000"/>
          <w:sz w:val="22"/>
          <w:szCs w:val="22"/>
        </w:rPr>
        <w:t>“ Endorser</w:t>
      </w:r>
      <w:proofErr w:type="gramEnd"/>
      <w:r>
        <w:rPr>
          <w:rFonts w:ascii="`o∑˛" w:hAnsi="`o∑˛" w:cs="`o∑˛"/>
          <w:color w:val="000000"/>
          <w:sz w:val="22"/>
          <w:szCs w:val="22"/>
        </w:rPr>
        <w:t xml:space="preserve"> TOMs ”) to protect the security and confidentiality of Signed Data. The Endorser</w:t>
      </w:r>
      <w:r w:rsidR="000773D2">
        <w:rPr>
          <w:rFonts w:ascii="`o∑˛" w:hAnsi="`o∑˛" w:cs="`o∑˛"/>
          <w:color w:val="000000"/>
          <w:sz w:val="22"/>
          <w:szCs w:val="22"/>
        </w:rPr>
        <w:t xml:space="preserve"> </w:t>
      </w:r>
      <w:r>
        <w:rPr>
          <w:rFonts w:ascii="`o∑˛" w:hAnsi="`o∑˛" w:cs="`o∑˛"/>
          <w:color w:val="000000"/>
          <w:sz w:val="22"/>
          <w:szCs w:val="22"/>
        </w:rPr>
        <w:t>TOMs will be appropriate to the Signed Data that Transaction Endorser Processes and will meet the</w:t>
      </w:r>
      <w:r w:rsidR="000773D2">
        <w:rPr>
          <w:rFonts w:ascii="`o∑˛" w:hAnsi="`o∑˛" w:cs="`o∑˛"/>
          <w:color w:val="000000"/>
          <w:sz w:val="22"/>
          <w:szCs w:val="22"/>
        </w:rPr>
        <w:t xml:space="preserve"> </w:t>
      </w:r>
      <w:r>
        <w:rPr>
          <w:rFonts w:ascii="`o∑˛" w:hAnsi="`o∑˛" w:cs="`o∑˛"/>
          <w:color w:val="000000"/>
          <w:sz w:val="22"/>
          <w:szCs w:val="22"/>
        </w:rPr>
        <w:t xml:space="preserve">requirements set forth in Article 32 of the GDPR, the </w:t>
      </w:r>
      <w:del w:id="130" w:author="Scott Nicholas" w:date="2020-09-24T16:20:00Z">
        <w:r w:rsidR="00EA5850" w:rsidDel="002B3352">
          <w:rPr>
            <w:rFonts w:ascii="`o∑˛" w:hAnsi="`o∑˛" w:cs="`o∑˛"/>
            <w:color w:val="000000"/>
            <w:sz w:val="22"/>
            <w:szCs w:val="22"/>
          </w:rPr>
          <w:delText>BTEA</w:delText>
        </w:r>
      </w:del>
      <w:ins w:id="131" w:author="Scott Nicholas" w:date="2020-09-24T16:20:00Z">
        <w:r w:rsidR="002B3352">
          <w:rPr>
            <w:rFonts w:ascii="`o∑˛" w:hAnsi="`o∑˛" w:cs="`o∑˛"/>
            <w:color w:val="000000"/>
            <w:sz w:val="22"/>
            <w:szCs w:val="22"/>
          </w:rPr>
          <w:t>TEA</w:t>
        </w:r>
      </w:ins>
      <w:r>
        <w:rPr>
          <w:rFonts w:ascii="`o∑˛" w:hAnsi="`o∑˛" w:cs="`o∑˛"/>
          <w:color w:val="000000"/>
          <w:sz w:val="22"/>
          <w:szCs w:val="22"/>
        </w:rPr>
        <w:t xml:space="preserve"> and the </w:t>
      </w:r>
      <w:r w:rsidR="00EA5850">
        <w:rPr>
          <w:rFonts w:ascii="`o∑˛" w:hAnsi="`o∑˛" w:cs="`o∑˛"/>
          <w:color w:val="000000"/>
          <w:sz w:val="22"/>
          <w:szCs w:val="22"/>
        </w:rPr>
        <w:t>Bedrock</w:t>
      </w:r>
      <w:r w:rsidR="006F7097">
        <w:rPr>
          <w:rFonts w:ascii="`o∑˛" w:hAnsi="`o∑˛" w:cs="`o∑˛"/>
          <w:color w:val="000000"/>
          <w:sz w:val="22"/>
          <w:szCs w:val="22"/>
        </w:rPr>
        <w:t xml:space="preserve"> Governance</w:t>
      </w:r>
      <w:r>
        <w:rPr>
          <w:rFonts w:ascii="`o∑˛" w:hAnsi="`o∑˛" w:cs="`o∑˛"/>
          <w:color w:val="000000"/>
          <w:sz w:val="22"/>
          <w:szCs w:val="22"/>
        </w:rPr>
        <w:t xml:space="preserve"> Framework.</w:t>
      </w:r>
      <w:r w:rsidR="000773D2">
        <w:rPr>
          <w:rFonts w:ascii="`o∑˛" w:hAnsi="`o∑˛" w:cs="`o∑˛"/>
          <w:color w:val="000000"/>
          <w:sz w:val="22"/>
          <w:szCs w:val="22"/>
        </w:rPr>
        <w:t xml:space="preserve"> </w:t>
      </w:r>
      <w:r>
        <w:rPr>
          <w:rFonts w:ascii="`o∑˛" w:hAnsi="`o∑˛" w:cs="`o∑˛"/>
          <w:color w:val="000000"/>
          <w:sz w:val="22"/>
          <w:szCs w:val="22"/>
        </w:rPr>
        <w:t>The Endorser TOMs will meet the standards in Appendix 2 of the Standard Contractual Clauses</w:t>
      </w:r>
      <w:r w:rsidR="000773D2">
        <w:rPr>
          <w:rFonts w:ascii="`o∑˛" w:hAnsi="`o∑˛" w:cs="`o∑˛"/>
          <w:color w:val="000000"/>
          <w:sz w:val="22"/>
          <w:szCs w:val="22"/>
        </w:rPr>
        <w:t xml:space="preserve"> </w:t>
      </w:r>
      <w:r>
        <w:rPr>
          <w:rFonts w:ascii="`o∑˛" w:hAnsi="`o∑˛" w:cs="`o∑˛"/>
          <w:color w:val="000000"/>
          <w:sz w:val="22"/>
          <w:szCs w:val="22"/>
        </w:rPr>
        <w:t>attached hereto and the Transaction Endorser Technical and Organizational Policies as set forth in</w:t>
      </w:r>
      <w:r w:rsidR="000773D2">
        <w:rPr>
          <w:rFonts w:ascii="`o∑˛" w:hAnsi="`o∑˛" w:cs="`o∑˛"/>
          <w:color w:val="000000"/>
          <w:sz w:val="22"/>
          <w:szCs w:val="22"/>
        </w:rPr>
        <w:t xml:space="preserve"> </w:t>
      </w:r>
      <w:r>
        <w:rPr>
          <w:rFonts w:ascii="`o∑˛" w:hAnsi="`o∑˛" w:cs="`o∑˛"/>
          <w:color w:val="000000"/>
          <w:sz w:val="22"/>
          <w:szCs w:val="22"/>
        </w:rPr>
        <w:t xml:space="preserve">the </w:t>
      </w:r>
      <w:r w:rsidR="00EA5850">
        <w:rPr>
          <w:rFonts w:ascii="`o∑˛" w:hAnsi="`o∑˛" w:cs="`o∑˛"/>
          <w:color w:val="000000"/>
          <w:sz w:val="22"/>
          <w:szCs w:val="22"/>
        </w:rPr>
        <w:t>Bedrock</w:t>
      </w:r>
      <w:r w:rsidR="006F7097">
        <w:rPr>
          <w:rFonts w:ascii="`o∑˛" w:hAnsi="`o∑˛" w:cs="`o∑˛"/>
          <w:color w:val="000000"/>
          <w:sz w:val="22"/>
          <w:szCs w:val="22"/>
        </w:rPr>
        <w:t xml:space="preserve"> Governance</w:t>
      </w:r>
      <w:r>
        <w:rPr>
          <w:rFonts w:ascii="`o∑˛" w:hAnsi="`o∑˛" w:cs="`o∑˛"/>
          <w:color w:val="000000"/>
          <w:sz w:val="22"/>
          <w:szCs w:val="22"/>
        </w:rPr>
        <w:t xml:space="preserve"> Framework (the </w:t>
      </w:r>
      <w:proofErr w:type="gramStart"/>
      <w:r>
        <w:rPr>
          <w:rFonts w:ascii="`o∑˛" w:hAnsi="`o∑˛" w:cs="`o∑˛"/>
          <w:color w:val="000000"/>
          <w:sz w:val="22"/>
          <w:szCs w:val="22"/>
        </w:rPr>
        <w:t>“ Endorser</w:t>
      </w:r>
      <w:proofErr w:type="gramEnd"/>
      <w:r>
        <w:rPr>
          <w:rFonts w:ascii="`o∑˛" w:hAnsi="`o∑˛" w:cs="`o∑˛"/>
          <w:color w:val="000000"/>
          <w:sz w:val="22"/>
          <w:szCs w:val="22"/>
        </w:rPr>
        <w:t xml:space="preserve"> TOPs ”). The parties agree the Endorser TOPs</w:t>
      </w:r>
      <w:r w:rsidR="000773D2">
        <w:rPr>
          <w:rFonts w:ascii="`o∑˛" w:hAnsi="`o∑˛" w:cs="`o∑˛"/>
          <w:color w:val="000000"/>
          <w:sz w:val="22"/>
          <w:szCs w:val="22"/>
        </w:rPr>
        <w:t xml:space="preserve"> </w:t>
      </w:r>
      <w:r>
        <w:rPr>
          <w:rFonts w:ascii="`o∑˛" w:hAnsi="`o∑˛" w:cs="`o∑˛"/>
          <w:color w:val="000000"/>
          <w:sz w:val="22"/>
          <w:szCs w:val="22"/>
        </w:rPr>
        <w:t xml:space="preserve">satisfy the requirements of this Section 7. The </w:t>
      </w:r>
      <w:del w:id="132" w:author="Scott Nicholas" w:date="2020-09-24T16:28:00Z">
        <w:r w:rsidR="00EA5850" w:rsidDel="007C3998">
          <w:rPr>
            <w:rFonts w:ascii="`o∑˛" w:hAnsi="`o∑˛" w:cs="`o∑˛"/>
            <w:color w:val="000000"/>
            <w:sz w:val="22"/>
            <w:szCs w:val="22"/>
          </w:rPr>
          <w:delText>Bedrock</w:delText>
        </w:r>
        <w:r w:rsidR="006F7097" w:rsidDel="007C3998">
          <w:rPr>
            <w:rFonts w:ascii="`o∑˛" w:hAnsi="`o∑˛" w:cs="`o∑˛"/>
            <w:color w:val="000000"/>
            <w:sz w:val="22"/>
            <w:szCs w:val="22"/>
          </w:rPr>
          <w:delText xml:space="preserve"> Consortium</w:delText>
        </w:r>
      </w:del>
      <w:ins w:id="133" w:author="Scott Nicholas" w:date="2020-09-24T16:28:00Z">
        <w:r w:rsidR="007C3998">
          <w:rPr>
            <w:rFonts w:ascii="`o∑˛" w:hAnsi="`o∑˛" w:cs="`o∑˛"/>
            <w:color w:val="000000"/>
            <w:sz w:val="22"/>
            <w:szCs w:val="22"/>
          </w:rPr>
          <w:t>LFGN</w:t>
        </w:r>
      </w:ins>
      <w:r>
        <w:rPr>
          <w:rFonts w:ascii="`o∑˛" w:hAnsi="`o∑˛" w:cs="`o∑˛"/>
          <w:color w:val="000000"/>
          <w:sz w:val="22"/>
          <w:szCs w:val="22"/>
        </w:rPr>
        <w:t xml:space="preserve"> may update the Endorser TOPs</w:t>
      </w:r>
      <w:r w:rsidR="000773D2">
        <w:rPr>
          <w:rFonts w:ascii="`o∑˛" w:hAnsi="`o∑˛" w:cs="`o∑˛"/>
          <w:color w:val="000000"/>
          <w:sz w:val="22"/>
          <w:szCs w:val="22"/>
        </w:rPr>
        <w:t xml:space="preserve"> </w:t>
      </w:r>
      <w:r>
        <w:rPr>
          <w:rFonts w:ascii="`o∑˛" w:hAnsi="`o∑˛" w:cs="`o∑˛"/>
          <w:color w:val="000000"/>
          <w:sz w:val="22"/>
          <w:szCs w:val="22"/>
        </w:rPr>
        <w:t xml:space="preserve">pursuant to the </w:t>
      </w:r>
      <w:r w:rsidR="00EA5850">
        <w:rPr>
          <w:rFonts w:ascii="`o∑˛" w:hAnsi="`o∑˛" w:cs="`o∑˛"/>
          <w:color w:val="000000"/>
          <w:sz w:val="22"/>
          <w:szCs w:val="22"/>
        </w:rPr>
        <w:t>Bedrock</w:t>
      </w:r>
      <w:r w:rsidR="006F7097">
        <w:rPr>
          <w:rFonts w:ascii="`o∑˛" w:hAnsi="`o∑˛" w:cs="`o∑˛"/>
          <w:color w:val="000000"/>
          <w:sz w:val="22"/>
          <w:szCs w:val="22"/>
        </w:rPr>
        <w:t xml:space="preserve"> Governance</w:t>
      </w:r>
      <w:r>
        <w:rPr>
          <w:rFonts w:ascii="`o∑˛" w:hAnsi="`o∑˛" w:cs="`o∑˛"/>
          <w:color w:val="000000"/>
          <w:sz w:val="22"/>
          <w:szCs w:val="22"/>
        </w:rPr>
        <w:t xml:space="preserve"> Framework in light of the development and progression of</w:t>
      </w:r>
      <w:r w:rsidR="000773D2">
        <w:rPr>
          <w:rFonts w:ascii="`o∑˛" w:hAnsi="`o∑˛" w:cs="`o∑˛"/>
          <w:color w:val="000000"/>
          <w:sz w:val="22"/>
          <w:szCs w:val="22"/>
        </w:rPr>
        <w:t xml:space="preserve"> </w:t>
      </w:r>
      <w:r>
        <w:rPr>
          <w:rFonts w:ascii="`o∑˛" w:hAnsi="`o∑˛" w:cs="`o∑˛"/>
          <w:color w:val="000000"/>
          <w:sz w:val="22"/>
          <w:szCs w:val="22"/>
        </w:rPr>
        <w:t>technology. Such updates will be communicated to Transaction Endorser via electronic</w:t>
      </w:r>
      <w:r w:rsidR="000773D2">
        <w:rPr>
          <w:rFonts w:ascii="`o∑˛" w:hAnsi="`o∑˛" w:cs="`o∑˛"/>
          <w:color w:val="000000"/>
          <w:sz w:val="22"/>
          <w:szCs w:val="22"/>
        </w:rPr>
        <w:t xml:space="preserve"> </w:t>
      </w:r>
      <w:r>
        <w:rPr>
          <w:rFonts w:ascii="`o∑˛" w:hAnsi="`o∑˛" w:cs="`o∑˛"/>
          <w:color w:val="000000"/>
          <w:sz w:val="22"/>
          <w:szCs w:val="22"/>
        </w:rPr>
        <w:t xml:space="preserve">communication and/or notification on the </w:t>
      </w:r>
      <w:del w:id="134" w:author="Scott Nicholas" w:date="2020-09-24T16:28:00Z">
        <w:r w:rsidR="00EA5850" w:rsidDel="007C3998">
          <w:rPr>
            <w:rFonts w:ascii="`o∑˛" w:hAnsi="`o∑˛" w:cs="`o∑˛"/>
            <w:color w:val="000000"/>
            <w:sz w:val="22"/>
            <w:szCs w:val="22"/>
          </w:rPr>
          <w:delText>Bedrock</w:delText>
        </w:r>
        <w:r w:rsidR="006F7097" w:rsidDel="007C3998">
          <w:rPr>
            <w:rFonts w:ascii="`o∑˛" w:hAnsi="`o∑˛" w:cs="`o∑˛"/>
            <w:color w:val="000000"/>
            <w:sz w:val="22"/>
            <w:szCs w:val="22"/>
          </w:rPr>
          <w:delText xml:space="preserve"> Consortium</w:delText>
        </w:r>
      </w:del>
      <w:ins w:id="135" w:author="Scott Nicholas" w:date="2020-09-24T16:28:00Z">
        <w:r w:rsidR="007C3998">
          <w:rPr>
            <w:rFonts w:ascii="`o∑˛" w:hAnsi="`o∑˛" w:cs="`o∑˛"/>
            <w:color w:val="000000"/>
            <w:sz w:val="22"/>
            <w:szCs w:val="22"/>
          </w:rPr>
          <w:t>LFGN</w:t>
        </w:r>
      </w:ins>
      <w:r>
        <w:rPr>
          <w:rFonts w:ascii="`o∑˛" w:hAnsi="`o∑˛" w:cs="`o∑˛"/>
          <w:color w:val="000000"/>
          <w:sz w:val="22"/>
          <w:szCs w:val="22"/>
        </w:rPr>
        <w:t xml:space="preserve"> website. Accordingly, Transaction</w:t>
      </w:r>
      <w:r w:rsidR="000773D2">
        <w:rPr>
          <w:rFonts w:ascii="`o∑˛" w:hAnsi="`o∑˛" w:cs="`o∑˛"/>
          <w:color w:val="000000"/>
          <w:sz w:val="22"/>
          <w:szCs w:val="22"/>
        </w:rPr>
        <w:t xml:space="preserve"> </w:t>
      </w:r>
      <w:r>
        <w:rPr>
          <w:rFonts w:ascii="`o∑˛" w:hAnsi="`o∑˛" w:cs="`o∑˛"/>
          <w:color w:val="000000"/>
          <w:sz w:val="22"/>
          <w:szCs w:val="22"/>
        </w:rPr>
        <w:t>Endorser reserves the right to implement Endorser TOMs that exceed the requirements of the</w:t>
      </w:r>
      <w:r w:rsidR="000773D2">
        <w:rPr>
          <w:rFonts w:ascii="`o∑˛" w:hAnsi="`o∑˛" w:cs="`o∑˛"/>
          <w:color w:val="000000"/>
          <w:sz w:val="22"/>
          <w:szCs w:val="22"/>
        </w:rPr>
        <w:t xml:space="preserve"> </w:t>
      </w:r>
      <w:r>
        <w:rPr>
          <w:rFonts w:ascii="`o∑˛" w:hAnsi="`o∑˛" w:cs="`o∑˛"/>
          <w:color w:val="000000"/>
          <w:sz w:val="22"/>
          <w:szCs w:val="22"/>
        </w:rPr>
        <w:t>Endorser TOPs; provided that the functionality and security of the Services are not degraded.</w:t>
      </w:r>
    </w:p>
    <w:p w14:paraId="11E6A175" w14:textId="77777777" w:rsidR="000773D2" w:rsidRDefault="000773D2" w:rsidP="0018070E">
      <w:pPr>
        <w:autoSpaceDE w:val="0"/>
        <w:autoSpaceDN w:val="0"/>
        <w:adjustRightInd w:val="0"/>
        <w:rPr>
          <w:rFonts w:ascii="`o∑˛" w:hAnsi="`o∑˛" w:cs="`o∑˛"/>
          <w:color w:val="000000"/>
          <w:sz w:val="22"/>
          <w:szCs w:val="22"/>
        </w:rPr>
      </w:pPr>
    </w:p>
    <w:p w14:paraId="64BBC887" w14:textId="77777777" w:rsidR="000773D2" w:rsidRDefault="0018070E" w:rsidP="000773D2">
      <w:pPr>
        <w:pStyle w:val="Heading1"/>
      </w:pPr>
      <w:r>
        <w:lastRenderedPageBreak/>
        <w:t xml:space="preserve">8. </w:t>
      </w:r>
      <w:proofErr w:type="gramStart"/>
      <w:r>
        <w:t>Audits .</w:t>
      </w:r>
      <w:proofErr w:type="gramEnd"/>
      <w:r>
        <w:t xml:space="preserve"> </w:t>
      </w:r>
    </w:p>
    <w:p w14:paraId="21E0F311" w14:textId="0637B213"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Upon reasonable notice to Transaction Endorser, the </w:t>
      </w:r>
      <w:del w:id="136" w:author="Scott Nicholas" w:date="2020-09-24T16:28:00Z">
        <w:r w:rsidR="00EA5850" w:rsidDel="007C3998">
          <w:rPr>
            <w:rFonts w:ascii="`o∑˛" w:hAnsi="`o∑˛" w:cs="`o∑˛"/>
            <w:color w:val="000000"/>
            <w:sz w:val="22"/>
            <w:szCs w:val="22"/>
          </w:rPr>
          <w:delText>Bedrock</w:delText>
        </w:r>
        <w:r w:rsidR="006F7097" w:rsidDel="007C3998">
          <w:rPr>
            <w:rFonts w:ascii="`o∑˛" w:hAnsi="`o∑˛" w:cs="`o∑˛"/>
            <w:color w:val="000000"/>
            <w:sz w:val="22"/>
            <w:szCs w:val="22"/>
          </w:rPr>
          <w:delText xml:space="preserve"> Consortium</w:delText>
        </w:r>
      </w:del>
      <w:ins w:id="137" w:author="Scott Nicholas" w:date="2020-09-24T16:28:00Z">
        <w:r w:rsidR="007C3998">
          <w:rPr>
            <w:rFonts w:ascii="`o∑˛" w:hAnsi="`o∑˛" w:cs="`o∑˛"/>
            <w:color w:val="000000"/>
            <w:sz w:val="22"/>
            <w:szCs w:val="22"/>
          </w:rPr>
          <w:t>LFGN</w:t>
        </w:r>
      </w:ins>
      <w:r>
        <w:rPr>
          <w:rFonts w:ascii="`o∑˛" w:hAnsi="`o∑˛" w:cs="`o∑˛"/>
          <w:color w:val="000000"/>
          <w:sz w:val="22"/>
          <w:szCs w:val="22"/>
        </w:rPr>
        <w:t xml:space="preserve"> may conduct or</w:t>
      </w:r>
      <w:r w:rsidR="000773D2">
        <w:rPr>
          <w:rFonts w:ascii="`o∑˛" w:hAnsi="`o∑˛" w:cs="`o∑˛"/>
          <w:color w:val="000000"/>
          <w:sz w:val="22"/>
          <w:szCs w:val="22"/>
        </w:rPr>
        <w:t xml:space="preserve"> </w:t>
      </w:r>
      <w:r>
        <w:rPr>
          <w:rFonts w:ascii="`o∑˛" w:hAnsi="`o∑˛" w:cs="`o∑˛"/>
          <w:color w:val="000000"/>
          <w:sz w:val="22"/>
          <w:szCs w:val="22"/>
        </w:rPr>
        <w:t>may engage an independent third party which shall not be a direct competitor of Transaction</w:t>
      </w:r>
      <w:r w:rsidR="000773D2">
        <w:rPr>
          <w:rFonts w:ascii="`o∑˛" w:hAnsi="`o∑˛" w:cs="`o∑˛"/>
          <w:color w:val="000000"/>
          <w:sz w:val="22"/>
          <w:szCs w:val="22"/>
        </w:rPr>
        <w:t xml:space="preserve"> </w:t>
      </w:r>
      <w:r>
        <w:rPr>
          <w:rFonts w:ascii="`o∑˛" w:hAnsi="`o∑˛" w:cs="`o∑˛"/>
          <w:color w:val="000000"/>
          <w:sz w:val="22"/>
          <w:szCs w:val="22"/>
        </w:rPr>
        <w:t>Endorser and shall be bound to obligations of confidentiality (“ Auditor ”) to conduct an information</w:t>
      </w:r>
      <w:r w:rsidR="000773D2">
        <w:rPr>
          <w:rFonts w:ascii="`o∑˛" w:hAnsi="`o∑˛" w:cs="`o∑˛"/>
          <w:color w:val="000000"/>
          <w:sz w:val="22"/>
          <w:szCs w:val="22"/>
        </w:rPr>
        <w:t xml:space="preserve"> </w:t>
      </w:r>
      <w:r>
        <w:rPr>
          <w:rFonts w:ascii="`o∑˛" w:hAnsi="`o∑˛" w:cs="`o∑˛"/>
          <w:color w:val="000000"/>
          <w:sz w:val="22"/>
          <w:szCs w:val="22"/>
        </w:rPr>
        <w:t>security audit of Transaction Endorser to meet its audit requirements under Article 28 of the GDPR</w:t>
      </w:r>
      <w:r w:rsidR="000773D2">
        <w:rPr>
          <w:rFonts w:ascii="`o∑˛" w:hAnsi="`o∑˛" w:cs="`o∑˛"/>
          <w:color w:val="000000"/>
          <w:sz w:val="22"/>
          <w:szCs w:val="22"/>
        </w:rPr>
        <w:t xml:space="preserve"> </w:t>
      </w:r>
      <w:r>
        <w:rPr>
          <w:rFonts w:ascii="`o∑˛" w:hAnsi="`o∑˛" w:cs="`o∑˛"/>
          <w:color w:val="000000"/>
          <w:sz w:val="22"/>
          <w:szCs w:val="22"/>
        </w:rPr>
        <w:t>and its obligations under Articles 32 to 36 of the GDPR. Prior to commencement of the audit, the</w:t>
      </w:r>
      <w:r w:rsidR="000773D2">
        <w:rPr>
          <w:rFonts w:ascii="`o∑˛" w:hAnsi="`o∑˛" w:cs="`o∑˛"/>
          <w:color w:val="000000"/>
          <w:sz w:val="22"/>
          <w:szCs w:val="22"/>
        </w:rPr>
        <w:t xml:space="preserve"> </w:t>
      </w:r>
      <w:r>
        <w:rPr>
          <w:rFonts w:ascii="`o∑˛" w:hAnsi="`o∑˛" w:cs="`o∑˛"/>
          <w:color w:val="000000"/>
          <w:sz w:val="22"/>
          <w:szCs w:val="22"/>
        </w:rPr>
        <w:t>parties will agree in writing to the terms and conditions governing the conduct of the audit.</w:t>
      </w:r>
      <w:r w:rsidR="000773D2">
        <w:rPr>
          <w:rFonts w:ascii="`o∑˛" w:hAnsi="`o∑˛" w:cs="`o∑˛"/>
          <w:color w:val="000000"/>
          <w:sz w:val="22"/>
          <w:szCs w:val="22"/>
        </w:rPr>
        <w:t xml:space="preserve"> </w:t>
      </w:r>
      <w:r>
        <w:rPr>
          <w:rFonts w:ascii="`o∑˛" w:hAnsi="`o∑˛" w:cs="`o∑˛"/>
          <w:color w:val="000000"/>
          <w:sz w:val="22"/>
          <w:szCs w:val="22"/>
        </w:rPr>
        <w:t xml:space="preserve">Transaction Endorser will reasonably cooperate with the </w:t>
      </w:r>
      <w:del w:id="138" w:author="Scott Nicholas" w:date="2020-09-24T16:28:00Z">
        <w:r w:rsidR="00EA5850" w:rsidDel="007C3998">
          <w:rPr>
            <w:rFonts w:ascii="`o∑˛" w:hAnsi="`o∑˛" w:cs="`o∑˛"/>
            <w:color w:val="000000"/>
            <w:sz w:val="22"/>
            <w:szCs w:val="22"/>
          </w:rPr>
          <w:delText>Bedrock</w:delText>
        </w:r>
        <w:r w:rsidR="006F7097" w:rsidDel="007C3998">
          <w:rPr>
            <w:rFonts w:ascii="`o∑˛" w:hAnsi="`o∑˛" w:cs="`o∑˛"/>
            <w:color w:val="000000"/>
            <w:sz w:val="22"/>
            <w:szCs w:val="22"/>
          </w:rPr>
          <w:delText xml:space="preserve"> Consortium</w:delText>
        </w:r>
      </w:del>
      <w:ins w:id="139" w:author="Scott Nicholas" w:date="2020-09-24T16:28:00Z">
        <w:r w:rsidR="007C3998">
          <w:rPr>
            <w:rFonts w:ascii="`o∑˛" w:hAnsi="`o∑˛" w:cs="`o∑˛"/>
            <w:color w:val="000000"/>
            <w:sz w:val="22"/>
            <w:szCs w:val="22"/>
          </w:rPr>
          <w:t>LFGN</w:t>
        </w:r>
      </w:ins>
      <w:r>
        <w:rPr>
          <w:rFonts w:ascii="`o∑˛" w:hAnsi="`o∑˛" w:cs="`o∑˛"/>
          <w:color w:val="000000"/>
          <w:sz w:val="22"/>
          <w:szCs w:val="22"/>
        </w:rPr>
        <w:t xml:space="preserve"> and/or its Auditor in</w:t>
      </w:r>
      <w:r w:rsidR="000773D2">
        <w:rPr>
          <w:rFonts w:ascii="`o∑˛" w:hAnsi="`o∑˛" w:cs="`o∑˛"/>
          <w:color w:val="000000"/>
          <w:sz w:val="22"/>
          <w:szCs w:val="22"/>
        </w:rPr>
        <w:t xml:space="preserve"> </w:t>
      </w:r>
      <w:r>
        <w:rPr>
          <w:rFonts w:ascii="`o∑˛" w:hAnsi="`o∑˛" w:cs="`o∑˛"/>
          <w:color w:val="000000"/>
          <w:sz w:val="22"/>
          <w:szCs w:val="22"/>
        </w:rPr>
        <w:t>conducting such audit; provided that, nothing in this DPA will require Transaction Endorser to</w:t>
      </w:r>
      <w:r w:rsidR="000773D2">
        <w:rPr>
          <w:rFonts w:ascii="`o∑˛" w:hAnsi="`o∑˛" w:cs="`o∑˛"/>
          <w:color w:val="000000"/>
          <w:sz w:val="22"/>
          <w:szCs w:val="22"/>
        </w:rPr>
        <w:t xml:space="preserve"> </w:t>
      </w:r>
      <w:r>
        <w:rPr>
          <w:rFonts w:ascii="`o∑˛" w:hAnsi="`o∑˛" w:cs="`o∑˛"/>
          <w:color w:val="000000"/>
          <w:sz w:val="22"/>
          <w:szCs w:val="22"/>
        </w:rPr>
        <w:t xml:space="preserve">provide information to the </w:t>
      </w:r>
      <w:del w:id="140" w:author="Scott Nicholas" w:date="2020-09-24T16:28:00Z">
        <w:r w:rsidR="00EA5850" w:rsidDel="007C3998">
          <w:rPr>
            <w:rFonts w:ascii="`o∑˛" w:hAnsi="`o∑˛" w:cs="`o∑˛"/>
            <w:color w:val="000000"/>
            <w:sz w:val="22"/>
            <w:szCs w:val="22"/>
          </w:rPr>
          <w:delText>Bedrock</w:delText>
        </w:r>
        <w:r w:rsidR="006F7097" w:rsidDel="007C3998">
          <w:rPr>
            <w:rFonts w:ascii="`o∑˛" w:hAnsi="`o∑˛" w:cs="`o∑˛"/>
            <w:color w:val="000000"/>
            <w:sz w:val="22"/>
            <w:szCs w:val="22"/>
          </w:rPr>
          <w:delText xml:space="preserve"> Consortium</w:delText>
        </w:r>
      </w:del>
      <w:ins w:id="141" w:author="Scott Nicholas" w:date="2020-09-24T16:28:00Z">
        <w:r w:rsidR="007C3998">
          <w:rPr>
            <w:rFonts w:ascii="`o∑˛" w:hAnsi="`o∑˛" w:cs="`o∑˛"/>
            <w:color w:val="000000"/>
            <w:sz w:val="22"/>
            <w:szCs w:val="22"/>
          </w:rPr>
          <w:t>LFGN</w:t>
        </w:r>
      </w:ins>
      <w:r>
        <w:rPr>
          <w:rFonts w:ascii="`o∑˛" w:hAnsi="`o∑˛" w:cs="`o∑˛"/>
          <w:color w:val="000000"/>
          <w:sz w:val="22"/>
          <w:szCs w:val="22"/>
        </w:rPr>
        <w:t xml:space="preserve"> that is publicly available on the </w:t>
      </w:r>
      <w:r w:rsidR="00EA5850">
        <w:rPr>
          <w:rFonts w:ascii="`o∑˛" w:hAnsi="`o∑˛" w:cs="`o∑˛"/>
          <w:color w:val="000000"/>
          <w:sz w:val="22"/>
          <w:szCs w:val="22"/>
        </w:rPr>
        <w:t>Bedrock</w:t>
      </w:r>
      <w:r w:rsidR="006F7097">
        <w:rPr>
          <w:rFonts w:ascii="`o∑˛" w:hAnsi="`o∑˛" w:cs="`o∑˛"/>
          <w:color w:val="000000"/>
          <w:sz w:val="22"/>
          <w:szCs w:val="22"/>
        </w:rPr>
        <w:t xml:space="preserve"> Business Utility</w:t>
      </w:r>
      <w:r>
        <w:rPr>
          <w:rFonts w:ascii="`o∑˛" w:hAnsi="`o∑˛" w:cs="`o∑˛"/>
          <w:color w:val="000000"/>
          <w:sz w:val="22"/>
          <w:szCs w:val="22"/>
        </w:rPr>
        <w:t xml:space="preserve">. </w:t>
      </w:r>
      <w:r w:rsidR="000773D2">
        <w:rPr>
          <w:rFonts w:ascii="`o∑˛" w:hAnsi="`o∑˛" w:cs="`o∑˛"/>
          <w:color w:val="000000"/>
          <w:sz w:val="22"/>
          <w:szCs w:val="22"/>
        </w:rPr>
        <w:t xml:space="preserve">by </w:t>
      </w:r>
      <w:del w:id="142" w:author="Scott Nicholas" w:date="2020-09-24T16:28:00Z">
        <w:r w:rsidR="00EA5850" w:rsidDel="007C3998">
          <w:rPr>
            <w:rFonts w:ascii="`o∑˛" w:hAnsi="`o∑˛" w:cs="`o∑˛"/>
            <w:color w:val="000000"/>
            <w:sz w:val="22"/>
            <w:szCs w:val="22"/>
          </w:rPr>
          <w:delText>Bedrock</w:delText>
        </w:r>
        <w:r w:rsidR="000773D2" w:rsidDel="007C3998">
          <w:rPr>
            <w:rFonts w:ascii="`o∑˛" w:hAnsi="`o∑˛" w:cs="`o∑˛"/>
            <w:color w:val="000000"/>
            <w:sz w:val="22"/>
            <w:szCs w:val="22"/>
          </w:rPr>
          <w:delText xml:space="preserve"> Consortium</w:delText>
        </w:r>
      </w:del>
      <w:ins w:id="143" w:author="Scott Nicholas" w:date="2020-09-24T16:28:00Z">
        <w:r w:rsidR="007C3998">
          <w:rPr>
            <w:rFonts w:ascii="`o∑˛" w:hAnsi="`o∑˛" w:cs="`o∑˛"/>
            <w:color w:val="000000"/>
            <w:sz w:val="22"/>
            <w:szCs w:val="22"/>
          </w:rPr>
          <w:t>LFGN</w:t>
        </w:r>
      </w:ins>
      <w:r w:rsidR="000773D2">
        <w:rPr>
          <w:rFonts w:ascii="`o∑˛" w:hAnsi="`o∑˛" w:cs="`o∑˛"/>
          <w:color w:val="000000"/>
          <w:sz w:val="22"/>
          <w:szCs w:val="22"/>
        </w:rPr>
        <w:t xml:space="preserve"> </w:t>
      </w:r>
      <w:r>
        <w:rPr>
          <w:rFonts w:ascii="`o∑˛" w:hAnsi="`o∑˛" w:cs="`o∑˛"/>
          <w:color w:val="000000"/>
          <w:sz w:val="22"/>
          <w:szCs w:val="22"/>
        </w:rPr>
        <w:t>agrees to reimburse reasonable and documented expenses incurred by Transaction</w:t>
      </w:r>
    </w:p>
    <w:p w14:paraId="4DD9AAB1" w14:textId="36E32B37"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Endorser related to any information security audit initiated by </w:t>
      </w:r>
      <w:del w:id="144" w:author="Scott Nicholas" w:date="2020-09-24T16:28:00Z">
        <w:r w:rsidR="00EA5850" w:rsidDel="007C3998">
          <w:rPr>
            <w:rFonts w:ascii="`o∑˛" w:hAnsi="`o∑˛" w:cs="`o∑˛"/>
            <w:color w:val="000000"/>
            <w:sz w:val="22"/>
            <w:szCs w:val="22"/>
          </w:rPr>
          <w:delText>Bedrock</w:delText>
        </w:r>
        <w:r w:rsidR="006F7097" w:rsidDel="007C3998">
          <w:rPr>
            <w:rFonts w:ascii="`o∑˛" w:hAnsi="`o∑˛" w:cs="`o∑˛"/>
            <w:color w:val="000000"/>
            <w:sz w:val="22"/>
            <w:szCs w:val="22"/>
          </w:rPr>
          <w:delText xml:space="preserve"> Consortium</w:delText>
        </w:r>
      </w:del>
      <w:ins w:id="145" w:author="Scott Nicholas" w:date="2020-09-24T16:28:00Z">
        <w:r w:rsidR="007C3998">
          <w:rPr>
            <w:rFonts w:ascii="`o∑˛" w:hAnsi="`o∑˛" w:cs="`o∑˛"/>
            <w:color w:val="000000"/>
            <w:sz w:val="22"/>
            <w:szCs w:val="22"/>
          </w:rPr>
          <w:t>LFGN</w:t>
        </w:r>
      </w:ins>
      <w:r>
        <w:rPr>
          <w:rFonts w:ascii="`o∑˛" w:hAnsi="`o∑˛" w:cs="`o∑˛"/>
          <w:color w:val="000000"/>
          <w:sz w:val="22"/>
          <w:szCs w:val="22"/>
        </w:rPr>
        <w:t>.</w:t>
      </w:r>
    </w:p>
    <w:p w14:paraId="79EE8667" w14:textId="7E764DBD" w:rsidR="0018070E" w:rsidRDefault="0018070E" w:rsidP="0018070E">
      <w:pPr>
        <w:autoSpaceDE w:val="0"/>
        <w:autoSpaceDN w:val="0"/>
        <w:adjustRightInd w:val="0"/>
        <w:rPr>
          <w:rFonts w:ascii="`o∑˛" w:hAnsi="`o∑˛" w:cs="`o∑˛"/>
          <w:color w:val="000000"/>
          <w:sz w:val="16"/>
          <w:szCs w:val="16"/>
        </w:rPr>
      </w:pPr>
    </w:p>
    <w:p w14:paraId="2E212597" w14:textId="77777777" w:rsidR="000773D2" w:rsidRDefault="0018070E" w:rsidP="000773D2">
      <w:pPr>
        <w:pStyle w:val="Heading1"/>
      </w:pPr>
      <w:r>
        <w:t xml:space="preserve">9. Security </w:t>
      </w:r>
      <w:proofErr w:type="gramStart"/>
      <w:r>
        <w:t>Breach .</w:t>
      </w:r>
      <w:proofErr w:type="gramEnd"/>
      <w:r>
        <w:t xml:space="preserve"> </w:t>
      </w:r>
    </w:p>
    <w:p w14:paraId="62E2CDEF" w14:textId="56A72DEB"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Without undue delay after becoming aware, Transaction Endorser will notify the</w:t>
      </w:r>
      <w:r w:rsidR="000773D2">
        <w:rPr>
          <w:rFonts w:ascii="`o∑˛" w:hAnsi="`o∑˛" w:cs="`o∑˛"/>
          <w:color w:val="000000"/>
          <w:sz w:val="22"/>
          <w:szCs w:val="22"/>
        </w:rPr>
        <w:t xml:space="preserve"> </w:t>
      </w:r>
      <w:del w:id="146" w:author="Scott Nicholas" w:date="2020-09-24T16:28:00Z">
        <w:r w:rsidR="00EA5850" w:rsidDel="007C3998">
          <w:rPr>
            <w:rFonts w:ascii="`o∑˛" w:hAnsi="`o∑˛" w:cs="`o∑˛"/>
            <w:color w:val="000000"/>
            <w:sz w:val="22"/>
            <w:szCs w:val="22"/>
          </w:rPr>
          <w:delText>Bedrock</w:delText>
        </w:r>
        <w:r w:rsidR="006F7097" w:rsidDel="007C3998">
          <w:rPr>
            <w:rFonts w:ascii="`o∑˛" w:hAnsi="`o∑˛" w:cs="`o∑˛"/>
            <w:color w:val="000000"/>
            <w:sz w:val="22"/>
            <w:szCs w:val="22"/>
          </w:rPr>
          <w:delText xml:space="preserve"> Consortium</w:delText>
        </w:r>
      </w:del>
      <w:ins w:id="147" w:author="Scott Nicholas" w:date="2020-09-24T16:28:00Z">
        <w:r w:rsidR="007C3998">
          <w:rPr>
            <w:rFonts w:ascii="`o∑˛" w:hAnsi="`o∑˛" w:cs="`o∑˛"/>
            <w:color w:val="000000"/>
            <w:sz w:val="22"/>
            <w:szCs w:val="22"/>
          </w:rPr>
          <w:t>LFGN</w:t>
        </w:r>
      </w:ins>
      <w:r>
        <w:rPr>
          <w:rFonts w:ascii="`o∑˛" w:hAnsi="`o∑˛" w:cs="`o∑˛"/>
          <w:color w:val="000000"/>
          <w:sz w:val="22"/>
          <w:szCs w:val="22"/>
        </w:rPr>
        <w:t xml:space="preserve"> in writing of any actual Security Breach. Transaction Endorser will promptly</w:t>
      </w:r>
      <w:r w:rsidR="000773D2">
        <w:rPr>
          <w:rFonts w:ascii="`o∑˛" w:hAnsi="`o∑˛" w:cs="`o∑˛"/>
          <w:color w:val="000000"/>
          <w:sz w:val="22"/>
          <w:szCs w:val="22"/>
        </w:rPr>
        <w:t xml:space="preserve"> </w:t>
      </w:r>
      <w:r>
        <w:rPr>
          <w:rFonts w:ascii="`o∑˛" w:hAnsi="`o∑˛" w:cs="`o∑˛"/>
          <w:color w:val="000000"/>
          <w:sz w:val="22"/>
          <w:szCs w:val="22"/>
        </w:rPr>
        <w:t>investigate any Security Breach and is obligated to expend no more than an amount mutually agreed</w:t>
      </w:r>
      <w:r w:rsidR="000773D2">
        <w:rPr>
          <w:rFonts w:ascii="`o∑˛" w:hAnsi="`o∑˛" w:cs="`o∑˛"/>
          <w:color w:val="000000"/>
          <w:sz w:val="22"/>
          <w:szCs w:val="22"/>
        </w:rPr>
        <w:t xml:space="preserve"> </w:t>
      </w:r>
      <w:r>
        <w:rPr>
          <w:rFonts w:ascii="`o∑˛" w:hAnsi="`o∑˛" w:cs="`o∑˛"/>
          <w:color w:val="000000"/>
          <w:sz w:val="22"/>
          <w:szCs w:val="22"/>
        </w:rPr>
        <w:t xml:space="preserve">between </w:t>
      </w:r>
      <w:del w:id="148" w:author="Scott Nicholas" w:date="2020-09-24T16:28:00Z">
        <w:r w:rsidR="00EA5850" w:rsidDel="007C3998">
          <w:rPr>
            <w:rFonts w:ascii="`o∑˛" w:hAnsi="`o∑˛" w:cs="`o∑˛"/>
            <w:color w:val="000000"/>
            <w:sz w:val="22"/>
            <w:szCs w:val="22"/>
          </w:rPr>
          <w:delText>Bedrock</w:delText>
        </w:r>
        <w:r w:rsidR="006F7097" w:rsidDel="007C3998">
          <w:rPr>
            <w:rFonts w:ascii="`o∑˛" w:hAnsi="`o∑˛" w:cs="`o∑˛"/>
            <w:color w:val="000000"/>
            <w:sz w:val="22"/>
            <w:szCs w:val="22"/>
          </w:rPr>
          <w:delText xml:space="preserve"> Consortium</w:delText>
        </w:r>
      </w:del>
      <w:ins w:id="149" w:author="Scott Nicholas" w:date="2020-09-24T16:28:00Z">
        <w:r w:rsidR="007C3998">
          <w:rPr>
            <w:rFonts w:ascii="`o∑˛" w:hAnsi="`o∑˛" w:cs="`o∑˛"/>
            <w:color w:val="000000"/>
            <w:sz w:val="22"/>
            <w:szCs w:val="22"/>
          </w:rPr>
          <w:t>LFGN</w:t>
        </w:r>
      </w:ins>
      <w:r>
        <w:rPr>
          <w:rFonts w:ascii="`o∑˛" w:hAnsi="`o∑˛" w:cs="`o∑˛"/>
          <w:color w:val="000000"/>
          <w:sz w:val="22"/>
          <w:szCs w:val="22"/>
        </w:rPr>
        <w:t xml:space="preserve"> and Transaction Endorser. Any additional amount of required</w:t>
      </w:r>
      <w:r w:rsidR="000773D2">
        <w:rPr>
          <w:rFonts w:ascii="`o∑˛" w:hAnsi="`o∑˛" w:cs="`o∑˛"/>
          <w:color w:val="000000"/>
          <w:sz w:val="22"/>
          <w:szCs w:val="22"/>
        </w:rPr>
        <w:t xml:space="preserve"> </w:t>
      </w:r>
      <w:r>
        <w:rPr>
          <w:rFonts w:ascii="`o∑˛" w:hAnsi="`o∑˛" w:cs="`o∑˛"/>
          <w:color w:val="000000"/>
          <w:sz w:val="22"/>
          <w:szCs w:val="22"/>
        </w:rPr>
        <w:t xml:space="preserve">expenditure will be the obligation of </w:t>
      </w:r>
      <w:del w:id="150" w:author="Scott Nicholas" w:date="2020-09-24T16:28:00Z">
        <w:r w:rsidR="00EA5850" w:rsidDel="007C3998">
          <w:rPr>
            <w:rFonts w:ascii="`o∑˛" w:hAnsi="`o∑˛" w:cs="`o∑˛"/>
            <w:color w:val="000000"/>
            <w:sz w:val="22"/>
            <w:szCs w:val="22"/>
          </w:rPr>
          <w:delText>Bedrock</w:delText>
        </w:r>
        <w:r w:rsidR="006F7097" w:rsidDel="007C3998">
          <w:rPr>
            <w:rFonts w:ascii="`o∑˛" w:hAnsi="`o∑˛" w:cs="`o∑˛"/>
            <w:color w:val="000000"/>
            <w:sz w:val="22"/>
            <w:szCs w:val="22"/>
          </w:rPr>
          <w:delText xml:space="preserve"> Consortium</w:delText>
        </w:r>
      </w:del>
      <w:ins w:id="151" w:author="Scott Nicholas" w:date="2020-09-24T16:28:00Z">
        <w:r w:rsidR="007C3998">
          <w:rPr>
            <w:rFonts w:ascii="`o∑˛" w:hAnsi="`o∑˛" w:cs="`o∑˛"/>
            <w:color w:val="000000"/>
            <w:sz w:val="22"/>
            <w:szCs w:val="22"/>
          </w:rPr>
          <w:t>LFGN</w:t>
        </w:r>
      </w:ins>
      <w:r>
        <w:rPr>
          <w:rFonts w:ascii="`o∑˛" w:hAnsi="`o∑˛" w:cs="`o∑˛"/>
          <w:color w:val="000000"/>
          <w:sz w:val="22"/>
          <w:szCs w:val="22"/>
        </w:rPr>
        <w:t xml:space="preserve"> consistent with Section 13 below.</w:t>
      </w:r>
      <w:r w:rsidR="000773D2">
        <w:rPr>
          <w:rFonts w:ascii="`o∑˛" w:hAnsi="`o∑˛" w:cs="`o∑˛"/>
          <w:color w:val="000000"/>
          <w:sz w:val="22"/>
          <w:szCs w:val="22"/>
        </w:rPr>
        <w:t xml:space="preserve"> </w:t>
      </w:r>
      <w:r>
        <w:rPr>
          <w:rFonts w:ascii="`o∑˛" w:hAnsi="`o∑˛" w:cs="`o∑˛"/>
          <w:color w:val="000000"/>
          <w:sz w:val="22"/>
          <w:szCs w:val="22"/>
        </w:rPr>
        <w:t xml:space="preserve">Transaction Endorser will provide the </w:t>
      </w:r>
      <w:del w:id="152" w:author="Scott Nicholas" w:date="2020-09-24T16:28:00Z">
        <w:r w:rsidR="00EA5850" w:rsidDel="007C3998">
          <w:rPr>
            <w:rFonts w:ascii="`o∑˛" w:hAnsi="`o∑˛" w:cs="`o∑˛"/>
            <w:color w:val="000000"/>
            <w:sz w:val="22"/>
            <w:szCs w:val="22"/>
          </w:rPr>
          <w:delText>Bedrock</w:delText>
        </w:r>
        <w:r w:rsidR="006F7097" w:rsidDel="007C3998">
          <w:rPr>
            <w:rFonts w:ascii="`o∑˛" w:hAnsi="`o∑˛" w:cs="`o∑˛"/>
            <w:color w:val="000000"/>
            <w:sz w:val="22"/>
            <w:szCs w:val="22"/>
          </w:rPr>
          <w:delText xml:space="preserve"> Consortium</w:delText>
        </w:r>
      </w:del>
      <w:ins w:id="153" w:author="Scott Nicholas" w:date="2020-09-24T16:28:00Z">
        <w:r w:rsidR="007C3998">
          <w:rPr>
            <w:rFonts w:ascii="`o∑˛" w:hAnsi="`o∑˛" w:cs="`o∑˛"/>
            <w:color w:val="000000"/>
            <w:sz w:val="22"/>
            <w:szCs w:val="22"/>
          </w:rPr>
          <w:t>LFGN</w:t>
        </w:r>
      </w:ins>
      <w:r>
        <w:rPr>
          <w:rFonts w:ascii="`o∑˛" w:hAnsi="`o∑˛" w:cs="`o∑˛"/>
          <w:color w:val="000000"/>
          <w:sz w:val="22"/>
          <w:szCs w:val="22"/>
        </w:rPr>
        <w:t xml:space="preserve"> with reasonable assistance to satisfy any</w:t>
      </w:r>
      <w:r w:rsidR="000773D2">
        <w:rPr>
          <w:rFonts w:ascii="`o∑˛" w:hAnsi="`o∑˛" w:cs="`o∑˛"/>
          <w:color w:val="000000"/>
          <w:sz w:val="22"/>
          <w:szCs w:val="22"/>
        </w:rPr>
        <w:t xml:space="preserve"> </w:t>
      </w:r>
      <w:r>
        <w:rPr>
          <w:rFonts w:ascii="`o∑˛" w:hAnsi="`o∑˛" w:cs="`o∑˛"/>
          <w:color w:val="000000"/>
          <w:sz w:val="22"/>
          <w:szCs w:val="22"/>
        </w:rPr>
        <w:t xml:space="preserve">legal obligations of the </w:t>
      </w:r>
      <w:del w:id="154" w:author="Scott Nicholas" w:date="2020-09-24T16:28:00Z">
        <w:r w:rsidR="00EA5850" w:rsidDel="007C3998">
          <w:rPr>
            <w:rFonts w:ascii="`o∑˛" w:hAnsi="`o∑˛" w:cs="`o∑˛"/>
            <w:color w:val="000000"/>
            <w:sz w:val="22"/>
            <w:szCs w:val="22"/>
          </w:rPr>
          <w:delText>Bedrock</w:delText>
        </w:r>
        <w:r w:rsidR="006F7097" w:rsidDel="007C3998">
          <w:rPr>
            <w:rFonts w:ascii="`o∑˛" w:hAnsi="`o∑˛" w:cs="`o∑˛"/>
            <w:color w:val="000000"/>
            <w:sz w:val="22"/>
            <w:szCs w:val="22"/>
          </w:rPr>
          <w:delText xml:space="preserve"> Consortium</w:delText>
        </w:r>
      </w:del>
      <w:ins w:id="155" w:author="Scott Nicholas" w:date="2020-09-24T16:28:00Z">
        <w:r w:rsidR="007C3998">
          <w:rPr>
            <w:rFonts w:ascii="`o∑˛" w:hAnsi="`o∑˛" w:cs="`o∑˛"/>
            <w:color w:val="000000"/>
            <w:sz w:val="22"/>
            <w:szCs w:val="22"/>
          </w:rPr>
          <w:t>LFGN</w:t>
        </w:r>
      </w:ins>
      <w:r>
        <w:rPr>
          <w:rFonts w:ascii="`o∑˛" w:hAnsi="`o∑˛" w:cs="`o∑˛"/>
          <w:color w:val="000000"/>
          <w:sz w:val="22"/>
          <w:szCs w:val="22"/>
        </w:rPr>
        <w:t xml:space="preserve"> in relation to such Security Breach (including any</w:t>
      </w:r>
      <w:r w:rsidR="000773D2">
        <w:rPr>
          <w:rFonts w:ascii="`o∑˛" w:hAnsi="`o∑˛" w:cs="`o∑˛"/>
          <w:color w:val="000000"/>
          <w:sz w:val="22"/>
          <w:szCs w:val="22"/>
        </w:rPr>
        <w:t xml:space="preserve"> </w:t>
      </w:r>
      <w:r>
        <w:rPr>
          <w:rFonts w:ascii="`o∑˛" w:hAnsi="`o∑˛" w:cs="`o∑˛"/>
          <w:color w:val="000000"/>
          <w:sz w:val="22"/>
          <w:szCs w:val="22"/>
        </w:rPr>
        <w:t>obligation to notify data protection authorities or data subjects). In the event of a Security Breach,</w:t>
      </w:r>
      <w:r w:rsidR="000773D2">
        <w:rPr>
          <w:rFonts w:ascii="`o∑˛" w:hAnsi="`o∑˛" w:cs="`o∑˛"/>
          <w:color w:val="000000"/>
          <w:sz w:val="22"/>
          <w:szCs w:val="22"/>
        </w:rPr>
        <w:t xml:space="preserve"> </w:t>
      </w:r>
      <w:r>
        <w:rPr>
          <w:rFonts w:ascii="`o∑˛" w:hAnsi="`o∑˛" w:cs="`o∑˛"/>
          <w:color w:val="000000"/>
          <w:sz w:val="22"/>
          <w:szCs w:val="22"/>
        </w:rPr>
        <w:t xml:space="preserve">the </w:t>
      </w:r>
      <w:del w:id="156" w:author="Scott Nicholas" w:date="2020-09-24T16:28:00Z">
        <w:r w:rsidR="00EA5850" w:rsidDel="007C3998">
          <w:rPr>
            <w:rFonts w:ascii="`o∑˛" w:hAnsi="`o∑˛" w:cs="`o∑˛"/>
            <w:color w:val="000000"/>
            <w:sz w:val="22"/>
            <w:szCs w:val="22"/>
          </w:rPr>
          <w:delText>Bedrock</w:delText>
        </w:r>
        <w:r w:rsidR="006F7097" w:rsidDel="007C3998">
          <w:rPr>
            <w:rFonts w:ascii="`o∑˛" w:hAnsi="`o∑˛" w:cs="`o∑˛"/>
            <w:color w:val="000000"/>
            <w:sz w:val="22"/>
            <w:szCs w:val="22"/>
          </w:rPr>
          <w:delText xml:space="preserve"> Consortium</w:delText>
        </w:r>
      </w:del>
      <w:ins w:id="157" w:author="Scott Nicholas" w:date="2020-09-24T16:28:00Z">
        <w:r w:rsidR="007C3998">
          <w:rPr>
            <w:rFonts w:ascii="`o∑˛" w:hAnsi="`o∑˛" w:cs="`o∑˛"/>
            <w:color w:val="000000"/>
            <w:sz w:val="22"/>
            <w:szCs w:val="22"/>
          </w:rPr>
          <w:t>LFGN</w:t>
        </w:r>
      </w:ins>
      <w:r>
        <w:rPr>
          <w:rFonts w:ascii="`o∑˛" w:hAnsi="`o∑˛" w:cs="`o∑˛"/>
          <w:color w:val="000000"/>
          <w:sz w:val="22"/>
          <w:szCs w:val="22"/>
        </w:rPr>
        <w:t xml:space="preserve"> has the right to control the breach notification process, unless the GDPR</w:t>
      </w:r>
      <w:r w:rsidR="000773D2">
        <w:rPr>
          <w:rFonts w:ascii="`o∑˛" w:hAnsi="`o∑˛" w:cs="`o∑˛"/>
          <w:color w:val="000000"/>
          <w:sz w:val="22"/>
          <w:szCs w:val="22"/>
        </w:rPr>
        <w:t xml:space="preserve"> </w:t>
      </w:r>
      <w:r>
        <w:rPr>
          <w:rFonts w:ascii="`o∑˛" w:hAnsi="`o∑˛" w:cs="`o∑˛"/>
          <w:color w:val="000000"/>
          <w:sz w:val="22"/>
          <w:szCs w:val="22"/>
        </w:rPr>
        <w:t>dictates otherwise.</w:t>
      </w:r>
    </w:p>
    <w:p w14:paraId="43CB9E4C" w14:textId="77777777" w:rsidR="000773D2" w:rsidRDefault="000773D2" w:rsidP="0018070E">
      <w:pPr>
        <w:autoSpaceDE w:val="0"/>
        <w:autoSpaceDN w:val="0"/>
        <w:adjustRightInd w:val="0"/>
        <w:rPr>
          <w:rFonts w:ascii="`o∑˛" w:hAnsi="`o∑˛" w:cs="`o∑˛"/>
          <w:color w:val="000000"/>
          <w:sz w:val="22"/>
          <w:szCs w:val="22"/>
        </w:rPr>
      </w:pPr>
    </w:p>
    <w:p w14:paraId="7ED5298C" w14:textId="77777777" w:rsidR="000773D2" w:rsidRDefault="0018070E" w:rsidP="000773D2">
      <w:pPr>
        <w:pStyle w:val="Heading1"/>
      </w:pPr>
      <w:r>
        <w:t xml:space="preserve">10. Return or Destruction of Signed Data. </w:t>
      </w:r>
    </w:p>
    <w:p w14:paraId="29B88673" w14:textId="24A11AD5"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Upon termination or expiration of the </w:t>
      </w:r>
      <w:del w:id="158" w:author="Scott Nicholas" w:date="2020-09-24T16:20:00Z">
        <w:r w:rsidR="00EA5850" w:rsidDel="002B3352">
          <w:rPr>
            <w:rFonts w:ascii="`o∑˛" w:hAnsi="`o∑˛" w:cs="`o∑˛"/>
            <w:color w:val="000000"/>
            <w:sz w:val="22"/>
            <w:szCs w:val="22"/>
          </w:rPr>
          <w:delText>BTEA</w:delText>
        </w:r>
      </w:del>
      <w:ins w:id="159" w:author="Scott Nicholas" w:date="2020-09-24T16:20:00Z">
        <w:r w:rsidR="002B3352">
          <w:rPr>
            <w:rFonts w:ascii="`o∑˛" w:hAnsi="`o∑˛" w:cs="`o∑˛"/>
            <w:color w:val="000000"/>
            <w:sz w:val="22"/>
            <w:szCs w:val="22"/>
          </w:rPr>
          <w:t>TEA</w:t>
        </w:r>
      </w:ins>
      <w:r>
        <w:rPr>
          <w:rFonts w:ascii="`o∑˛" w:hAnsi="`o∑˛" w:cs="`o∑˛"/>
          <w:color w:val="000000"/>
          <w:sz w:val="22"/>
          <w:szCs w:val="22"/>
        </w:rPr>
        <w:t xml:space="preserve"> and to the extent</w:t>
      </w:r>
      <w:r w:rsidR="000773D2">
        <w:rPr>
          <w:rFonts w:ascii="`o∑˛" w:hAnsi="`o∑˛" w:cs="`o∑˛"/>
          <w:color w:val="000000"/>
          <w:sz w:val="22"/>
          <w:szCs w:val="22"/>
        </w:rPr>
        <w:t xml:space="preserve"> </w:t>
      </w:r>
      <w:r>
        <w:rPr>
          <w:rFonts w:ascii="`o∑˛" w:hAnsi="`o∑˛" w:cs="`o∑˛"/>
          <w:color w:val="000000"/>
          <w:sz w:val="22"/>
          <w:szCs w:val="22"/>
        </w:rPr>
        <w:t xml:space="preserve">technically feasible given the architecture of the </w:t>
      </w:r>
      <w:r w:rsidR="00B42621">
        <w:rPr>
          <w:rFonts w:ascii="`o∑˛" w:hAnsi="`o∑˛" w:cs="`o∑˛"/>
          <w:color w:val="000000"/>
          <w:sz w:val="22"/>
          <w:szCs w:val="22"/>
        </w:rPr>
        <w:t>Utility</w:t>
      </w:r>
      <w:r>
        <w:rPr>
          <w:rFonts w:ascii="`o∑˛" w:hAnsi="`o∑˛" w:cs="`o∑˛"/>
          <w:color w:val="000000"/>
          <w:sz w:val="22"/>
          <w:szCs w:val="22"/>
        </w:rPr>
        <w:t>, Transaction Endorser will return to</w:t>
      </w:r>
      <w:r w:rsidR="000773D2">
        <w:rPr>
          <w:rFonts w:ascii="`o∑˛" w:hAnsi="`o∑˛" w:cs="`o∑˛"/>
          <w:color w:val="000000"/>
          <w:sz w:val="22"/>
          <w:szCs w:val="22"/>
        </w:rPr>
        <w:t xml:space="preserve"> </w:t>
      </w:r>
      <w:r>
        <w:rPr>
          <w:rFonts w:ascii="`o∑˛" w:hAnsi="`o∑˛" w:cs="`o∑˛"/>
          <w:color w:val="000000"/>
          <w:sz w:val="22"/>
          <w:szCs w:val="22"/>
        </w:rPr>
        <w:t xml:space="preserve">the </w:t>
      </w:r>
      <w:del w:id="160" w:author="Scott Nicholas" w:date="2020-09-24T16:28:00Z">
        <w:r w:rsidR="00EA5850" w:rsidDel="007C3998">
          <w:rPr>
            <w:rFonts w:ascii="`o∑˛" w:hAnsi="`o∑˛" w:cs="`o∑˛"/>
            <w:color w:val="000000"/>
            <w:sz w:val="22"/>
            <w:szCs w:val="22"/>
          </w:rPr>
          <w:delText>Bedrock</w:delText>
        </w:r>
        <w:r w:rsidR="006F7097" w:rsidDel="007C3998">
          <w:rPr>
            <w:rFonts w:ascii="`o∑˛" w:hAnsi="`o∑˛" w:cs="`o∑˛"/>
            <w:color w:val="000000"/>
            <w:sz w:val="22"/>
            <w:szCs w:val="22"/>
          </w:rPr>
          <w:delText xml:space="preserve"> Consortium</w:delText>
        </w:r>
      </w:del>
      <w:ins w:id="161" w:author="Scott Nicholas" w:date="2020-09-24T16:28:00Z">
        <w:r w:rsidR="007C3998">
          <w:rPr>
            <w:rFonts w:ascii="`o∑˛" w:hAnsi="`o∑˛" w:cs="`o∑˛"/>
            <w:color w:val="000000"/>
            <w:sz w:val="22"/>
            <w:szCs w:val="22"/>
          </w:rPr>
          <w:t>LFGN</w:t>
        </w:r>
      </w:ins>
      <w:r>
        <w:rPr>
          <w:rFonts w:ascii="`o∑˛" w:hAnsi="`o∑˛" w:cs="`o∑˛"/>
          <w:color w:val="000000"/>
          <w:sz w:val="22"/>
          <w:szCs w:val="22"/>
        </w:rPr>
        <w:t xml:space="preserve"> or destroy all Signed Data and all copies thereof in its possession or under its</w:t>
      </w:r>
      <w:r w:rsidR="000773D2">
        <w:rPr>
          <w:rFonts w:ascii="`o∑˛" w:hAnsi="`o∑˛" w:cs="`o∑˛"/>
          <w:color w:val="000000"/>
          <w:sz w:val="22"/>
          <w:szCs w:val="22"/>
        </w:rPr>
        <w:t xml:space="preserve"> </w:t>
      </w:r>
      <w:r>
        <w:rPr>
          <w:rFonts w:ascii="`o∑˛" w:hAnsi="`o∑˛" w:cs="`o∑˛"/>
          <w:color w:val="000000"/>
          <w:sz w:val="22"/>
          <w:szCs w:val="22"/>
        </w:rPr>
        <w:t>control as specified in the Endorser TOPs, except to the extent that Transaction Endorser is required</w:t>
      </w:r>
      <w:r w:rsidR="000773D2">
        <w:rPr>
          <w:rFonts w:ascii="`o∑˛" w:hAnsi="`o∑˛" w:cs="`o∑˛"/>
          <w:color w:val="000000"/>
          <w:sz w:val="22"/>
          <w:szCs w:val="22"/>
        </w:rPr>
        <w:t xml:space="preserve"> </w:t>
      </w:r>
      <w:r>
        <w:rPr>
          <w:rFonts w:ascii="`o∑˛" w:hAnsi="`o∑˛" w:cs="`o∑˛"/>
          <w:color w:val="000000"/>
          <w:sz w:val="22"/>
          <w:szCs w:val="22"/>
        </w:rPr>
        <w:t>under the GDPR to keep a copy of the Signed Data.</w:t>
      </w:r>
    </w:p>
    <w:p w14:paraId="55A15CB6" w14:textId="77777777" w:rsidR="000773D2" w:rsidRDefault="000773D2" w:rsidP="0018070E">
      <w:pPr>
        <w:autoSpaceDE w:val="0"/>
        <w:autoSpaceDN w:val="0"/>
        <w:adjustRightInd w:val="0"/>
        <w:rPr>
          <w:rFonts w:ascii="`o∑˛" w:hAnsi="`o∑˛" w:cs="`o∑˛"/>
          <w:color w:val="000000"/>
          <w:sz w:val="22"/>
          <w:szCs w:val="22"/>
        </w:rPr>
      </w:pPr>
    </w:p>
    <w:p w14:paraId="4B7B1D95" w14:textId="77777777" w:rsidR="000773D2" w:rsidRDefault="0018070E" w:rsidP="000773D2">
      <w:pPr>
        <w:pStyle w:val="Heading1"/>
      </w:pPr>
      <w:r>
        <w:t xml:space="preserve">11. </w:t>
      </w:r>
      <w:proofErr w:type="gramStart"/>
      <w:r>
        <w:t>Records .</w:t>
      </w:r>
      <w:proofErr w:type="gramEnd"/>
    </w:p>
    <w:p w14:paraId="270AB395" w14:textId="7CFCDC4A"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In addition to the record provided by the </w:t>
      </w:r>
      <w:r w:rsidR="00EA5850">
        <w:rPr>
          <w:rFonts w:ascii="`o∑˛" w:hAnsi="`o∑˛" w:cs="`o∑˛"/>
          <w:color w:val="000000"/>
          <w:sz w:val="22"/>
          <w:szCs w:val="22"/>
        </w:rPr>
        <w:t>Bedrock</w:t>
      </w:r>
      <w:r w:rsidR="006F7097">
        <w:rPr>
          <w:rFonts w:ascii="`o∑˛" w:hAnsi="`o∑˛" w:cs="`o∑˛"/>
          <w:color w:val="000000"/>
          <w:sz w:val="22"/>
          <w:szCs w:val="22"/>
        </w:rPr>
        <w:t xml:space="preserve"> Business Utility</w:t>
      </w:r>
      <w:r>
        <w:rPr>
          <w:rFonts w:ascii="`o∑˛" w:hAnsi="`o∑˛" w:cs="`o∑˛"/>
          <w:color w:val="000000"/>
          <w:sz w:val="22"/>
          <w:szCs w:val="22"/>
        </w:rPr>
        <w:t>, Transaction Endorser will keep at</w:t>
      </w:r>
    </w:p>
    <w:p w14:paraId="77E3284C" w14:textId="7FEB4486"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its normal place of business all information relating to Transaction Endorser’s Processing of Signed</w:t>
      </w:r>
      <w:r w:rsidR="000773D2">
        <w:rPr>
          <w:rFonts w:ascii="`o∑˛" w:hAnsi="`o∑˛" w:cs="`o∑˛"/>
          <w:color w:val="000000"/>
          <w:sz w:val="22"/>
          <w:szCs w:val="22"/>
        </w:rPr>
        <w:t xml:space="preserve"> </w:t>
      </w:r>
      <w:r>
        <w:rPr>
          <w:rFonts w:ascii="`o∑˛" w:hAnsi="`o∑˛" w:cs="`o∑˛"/>
          <w:color w:val="000000"/>
          <w:sz w:val="22"/>
          <w:szCs w:val="22"/>
        </w:rPr>
        <w:t>Data as described in the Endorser TOPs and in this DPA pursuant to Article 28(h) of the GDPR.</w:t>
      </w:r>
      <w:r w:rsidR="000773D2">
        <w:rPr>
          <w:rFonts w:ascii="`o∑˛" w:hAnsi="`o∑˛" w:cs="`o∑˛"/>
          <w:color w:val="000000"/>
          <w:sz w:val="22"/>
          <w:szCs w:val="22"/>
        </w:rPr>
        <w:t xml:space="preserve"> </w:t>
      </w:r>
      <w:r>
        <w:rPr>
          <w:rFonts w:ascii="`o∑˛" w:hAnsi="`o∑˛" w:cs="`o∑˛"/>
          <w:color w:val="000000"/>
          <w:sz w:val="22"/>
          <w:szCs w:val="22"/>
        </w:rPr>
        <w:t>Transaction Endorser will make such documents and all other information necessary to demonstrate</w:t>
      </w:r>
      <w:r w:rsidR="000773D2">
        <w:rPr>
          <w:rFonts w:ascii="`o∑˛" w:hAnsi="`o∑˛" w:cs="`o∑˛"/>
          <w:color w:val="000000"/>
          <w:sz w:val="22"/>
          <w:szCs w:val="22"/>
        </w:rPr>
        <w:t xml:space="preserve"> </w:t>
      </w:r>
      <w:r>
        <w:rPr>
          <w:rFonts w:ascii="`o∑˛" w:hAnsi="`o∑˛" w:cs="`o∑˛"/>
          <w:color w:val="000000"/>
          <w:sz w:val="22"/>
          <w:szCs w:val="22"/>
        </w:rPr>
        <w:t xml:space="preserve">compliance with its obligations in Article 28(h) of the GDPR available to the </w:t>
      </w:r>
      <w:del w:id="162" w:author="Scott Nicholas" w:date="2020-09-24T16:28:00Z">
        <w:r w:rsidR="00EA5850" w:rsidDel="007C3998">
          <w:rPr>
            <w:rFonts w:ascii="`o∑˛" w:hAnsi="`o∑˛" w:cs="`o∑˛"/>
            <w:color w:val="000000"/>
            <w:sz w:val="22"/>
            <w:szCs w:val="22"/>
          </w:rPr>
          <w:delText>Bedrock</w:delText>
        </w:r>
        <w:r w:rsidR="006F7097" w:rsidDel="007C3998">
          <w:rPr>
            <w:rFonts w:ascii="`o∑˛" w:hAnsi="`o∑˛" w:cs="`o∑˛"/>
            <w:color w:val="000000"/>
            <w:sz w:val="22"/>
            <w:szCs w:val="22"/>
          </w:rPr>
          <w:delText xml:space="preserve"> Consortium</w:delText>
        </w:r>
      </w:del>
      <w:ins w:id="163" w:author="Scott Nicholas" w:date="2020-09-24T16:28:00Z">
        <w:r w:rsidR="007C3998">
          <w:rPr>
            <w:rFonts w:ascii="`o∑˛" w:hAnsi="`o∑˛" w:cs="`o∑˛"/>
            <w:color w:val="000000"/>
            <w:sz w:val="22"/>
            <w:szCs w:val="22"/>
          </w:rPr>
          <w:t>LFGN</w:t>
        </w:r>
      </w:ins>
      <w:r>
        <w:rPr>
          <w:rFonts w:ascii="`o∑˛" w:hAnsi="`o∑˛" w:cs="`o∑˛"/>
          <w:color w:val="000000"/>
          <w:sz w:val="22"/>
          <w:szCs w:val="22"/>
        </w:rPr>
        <w:t xml:space="preserve"> upon</w:t>
      </w:r>
      <w:r w:rsidR="000773D2">
        <w:rPr>
          <w:rFonts w:ascii="`o∑˛" w:hAnsi="`o∑˛" w:cs="`o∑˛"/>
          <w:color w:val="000000"/>
          <w:sz w:val="22"/>
          <w:szCs w:val="22"/>
        </w:rPr>
        <w:t xml:space="preserve"> </w:t>
      </w:r>
      <w:r>
        <w:rPr>
          <w:rFonts w:ascii="`o∑˛" w:hAnsi="`o∑˛" w:cs="`o∑˛"/>
          <w:color w:val="000000"/>
          <w:sz w:val="22"/>
          <w:szCs w:val="22"/>
        </w:rPr>
        <w:t>request.</w:t>
      </w:r>
    </w:p>
    <w:p w14:paraId="19EE968D" w14:textId="77777777" w:rsidR="000773D2" w:rsidRDefault="000773D2" w:rsidP="0018070E">
      <w:pPr>
        <w:autoSpaceDE w:val="0"/>
        <w:autoSpaceDN w:val="0"/>
        <w:adjustRightInd w:val="0"/>
        <w:rPr>
          <w:rFonts w:ascii="`o∑˛" w:hAnsi="`o∑˛" w:cs="`o∑˛"/>
          <w:color w:val="000000"/>
          <w:sz w:val="22"/>
          <w:szCs w:val="22"/>
        </w:rPr>
      </w:pPr>
    </w:p>
    <w:p w14:paraId="68FDF78C" w14:textId="77777777" w:rsidR="000773D2" w:rsidRDefault="0018070E" w:rsidP="000773D2">
      <w:pPr>
        <w:pStyle w:val="Heading1"/>
      </w:pPr>
      <w:r>
        <w:t xml:space="preserve">12. Limitation of </w:t>
      </w:r>
      <w:proofErr w:type="gramStart"/>
      <w:r>
        <w:t>Liability .</w:t>
      </w:r>
      <w:proofErr w:type="gramEnd"/>
      <w:r>
        <w:t xml:space="preserve"> </w:t>
      </w:r>
    </w:p>
    <w:p w14:paraId="5725E1ED" w14:textId="6F419F6D"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Notwithstanding anything to the contrary in the </w:t>
      </w:r>
      <w:del w:id="164" w:author="Scott Nicholas" w:date="2020-09-24T16:20:00Z">
        <w:r w:rsidR="00EA5850" w:rsidDel="002B3352">
          <w:rPr>
            <w:rFonts w:ascii="`o∑˛" w:hAnsi="`o∑˛" w:cs="`o∑˛"/>
            <w:color w:val="000000"/>
            <w:sz w:val="22"/>
            <w:szCs w:val="22"/>
          </w:rPr>
          <w:delText>BTEA</w:delText>
        </w:r>
      </w:del>
      <w:ins w:id="165" w:author="Scott Nicholas" w:date="2020-09-24T16:20:00Z">
        <w:r w:rsidR="002B3352">
          <w:rPr>
            <w:rFonts w:ascii="`o∑˛" w:hAnsi="`o∑˛" w:cs="`o∑˛"/>
            <w:color w:val="000000"/>
            <w:sz w:val="22"/>
            <w:szCs w:val="22"/>
          </w:rPr>
          <w:t>TEA</w:t>
        </w:r>
      </w:ins>
      <w:r>
        <w:rPr>
          <w:rFonts w:ascii="`o∑˛" w:hAnsi="`o∑˛" w:cs="`o∑˛"/>
          <w:color w:val="000000"/>
          <w:sz w:val="22"/>
          <w:szCs w:val="22"/>
        </w:rPr>
        <w:t>, a party’s liability for</w:t>
      </w:r>
      <w:r w:rsidR="000773D2">
        <w:rPr>
          <w:rFonts w:ascii="`o∑˛" w:hAnsi="`o∑˛" w:cs="`o∑˛"/>
          <w:color w:val="000000"/>
          <w:sz w:val="22"/>
          <w:szCs w:val="22"/>
        </w:rPr>
        <w:t xml:space="preserve"> </w:t>
      </w:r>
      <w:r>
        <w:rPr>
          <w:rFonts w:ascii="`o∑˛" w:hAnsi="`o∑˛" w:cs="`o∑˛"/>
          <w:color w:val="000000"/>
          <w:sz w:val="22"/>
          <w:szCs w:val="22"/>
        </w:rPr>
        <w:t>breach of its obligations including any claims arising from this DPA or the Standard Contractual</w:t>
      </w:r>
      <w:r w:rsidR="000773D2">
        <w:rPr>
          <w:rFonts w:ascii="`o∑˛" w:hAnsi="`o∑˛" w:cs="`o∑˛"/>
          <w:color w:val="000000"/>
          <w:sz w:val="22"/>
          <w:szCs w:val="22"/>
        </w:rPr>
        <w:t xml:space="preserve"> </w:t>
      </w:r>
      <w:r>
        <w:rPr>
          <w:rFonts w:ascii="`o∑˛" w:hAnsi="`o∑˛" w:cs="`o∑˛"/>
          <w:color w:val="000000"/>
          <w:sz w:val="22"/>
          <w:szCs w:val="22"/>
        </w:rPr>
        <w:t>Clauses, will be limited as set forth below.</w:t>
      </w:r>
      <w:ins w:id="166" w:author="Scott Nicholas" w:date="2020-09-24T16:36:00Z">
        <w:r w:rsidR="007C3998">
          <w:rPr>
            <w:rFonts w:ascii="`o∑˛" w:hAnsi="`o∑˛" w:cs="`o∑˛"/>
            <w:color w:val="000000"/>
            <w:sz w:val="22"/>
            <w:szCs w:val="22"/>
          </w:rPr>
          <w:br/>
        </w:r>
      </w:ins>
    </w:p>
    <w:p w14:paraId="10D25F3C" w14:textId="77777777" w:rsidR="000773D2" w:rsidRDefault="000773D2" w:rsidP="0018070E">
      <w:pPr>
        <w:autoSpaceDE w:val="0"/>
        <w:autoSpaceDN w:val="0"/>
        <w:adjustRightInd w:val="0"/>
        <w:rPr>
          <w:rFonts w:ascii="`o∑˛" w:hAnsi="`o∑˛" w:cs="`o∑˛"/>
          <w:color w:val="000000"/>
          <w:sz w:val="22"/>
          <w:szCs w:val="22"/>
        </w:rPr>
      </w:pPr>
    </w:p>
    <w:p w14:paraId="573251B8" w14:textId="6F754C2F" w:rsidR="007C3998" w:rsidRDefault="007C3998" w:rsidP="007C3998">
      <w:pPr>
        <w:pStyle w:val="ListParagraph"/>
        <w:numPr>
          <w:ilvl w:val="0"/>
          <w:numId w:val="5"/>
        </w:numPr>
        <w:autoSpaceDE w:val="0"/>
        <w:autoSpaceDN w:val="0"/>
        <w:adjustRightInd w:val="0"/>
        <w:rPr>
          <w:ins w:id="167" w:author="Scott Nicholas" w:date="2020-09-24T16:35:00Z"/>
          <w:rFonts w:ascii="`o∑˛" w:hAnsi="`o∑˛" w:cs="`o∑˛"/>
          <w:color w:val="000000"/>
          <w:sz w:val="22"/>
          <w:szCs w:val="22"/>
        </w:rPr>
        <w:pPrChange w:id="168" w:author="Scott Nicholas" w:date="2020-09-24T16:37:00Z">
          <w:pPr>
            <w:pStyle w:val="ListParagraph"/>
          </w:pPr>
        </w:pPrChange>
      </w:pPr>
      <w:ins w:id="169" w:author="Scott Nicholas" w:date="2020-09-24T16:34:00Z">
        <w:r w:rsidRPr="007C3998">
          <w:rPr>
            <w:rFonts w:ascii="`o∑˛" w:hAnsi="`o∑˛" w:cs="`o∑˛"/>
            <w:color w:val="000000"/>
            <w:sz w:val="22"/>
            <w:szCs w:val="22"/>
            <w:rPrChange w:id="170" w:author="Scott Nicholas" w:date="2020-09-24T16:35:00Z">
              <w:rPr/>
            </w:rPrChange>
          </w:rPr>
          <w:lastRenderedPageBreak/>
          <w:t xml:space="preserve">EXCEPT IN THE EVENT OF EITHER PARTY'S GROSS NEGLIGENCE, WILFUL MISCONDUCT OR FRAUD AND EXCEPT, WITH RESPECT TO STEWARD'S LIABILITY, FOR STEWARD'S INDEMNIFICATION OBLIGATIONS UNDER THIS AGREEMENT, IN NO EVENT SHALL EITHER PARTY BE LIABLE FOR ANY INDIRECT, INCIDENTAL, EXEMPLARY, PUNITIVE, SPECIAL, OR OTHER CONSEQUENTIAL DAMAGES UNDER THIS AGREEMENT, INCLUDING, WITHOUT LIMITATION, ANY LOST PROFITS, BUSINESS INTERRUPTION, LOSS OF PROGRAMS OR DATA, OR OTHERWISE, EVEN IF THE OTHER PARTY IS EXPRESSLY ADVISED OF THE POSSIBILITY OR LIKELIHOOD OF SUCH DAMAGES. </w:t>
        </w:r>
      </w:ins>
      <w:ins w:id="171" w:author="Scott Nicholas" w:date="2020-09-24T16:35:00Z">
        <w:r w:rsidRPr="000773D2">
          <w:rPr>
            <w:rFonts w:ascii="`o∑˛" w:hAnsi="`o∑˛" w:cs="`o∑˛"/>
            <w:color w:val="000000"/>
            <w:sz w:val="22"/>
            <w:szCs w:val="22"/>
          </w:rPr>
          <w:t>Clauses.</w:t>
        </w:r>
        <w:r>
          <w:rPr>
            <w:rFonts w:ascii="`o∑˛" w:hAnsi="`o∑˛" w:cs="`o∑˛"/>
            <w:color w:val="000000"/>
            <w:sz w:val="22"/>
            <w:szCs w:val="22"/>
          </w:rPr>
          <w:br/>
        </w:r>
      </w:ins>
    </w:p>
    <w:p w14:paraId="792FCE8D" w14:textId="742FC9C6" w:rsidR="0018070E" w:rsidRPr="007C3998" w:rsidDel="007C3998" w:rsidRDefault="007C3998" w:rsidP="007C3998">
      <w:pPr>
        <w:pStyle w:val="ListParagraph"/>
        <w:numPr>
          <w:ilvl w:val="0"/>
          <w:numId w:val="5"/>
        </w:numPr>
        <w:autoSpaceDE w:val="0"/>
        <w:autoSpaceDN w:val="0"/>
        <w:adjustRightInd w:val="0"/>
        <w:rPr>
          <w:del w:id="172" w:author="Scott Nicholas" w:date="2020-09-24T16:34:00Z"/>
          <w:rFonts w:ascii="`o∑˛" w:hAnsi="`o∑˛" w:cs="`o∑˛"/>
          <w:color w:val="000000"/>
          <w:sz w:val="22"/>
          <w:szCs w:val="22"/>
          <w:rPrChange w:id="173" w:author="Scott Nicholas" w:date="2020-09-24T16:35:00Z">
            <w:rPr>
              <w:del w:id="174" w:author="Scott Nicholas" w:date="2020-09-24T16:34:00Z"/>
            </w:rPr>
          </w:rPrChange>
        </w:rPr>
        <w:pPrChange w:id="175" w:author="Scott Nicholas" w:date="2020-09-24T16:37:00Z">
          <w:pPr>
            <w:pStyle w:val="ListParagraph"/>
            <w:numPr>
              <w:numId w:val="7"/>
            </w:numPr>
            <w:autoSpaceDE w:val="0"/>
            <w:autoSpaceDN w:val="0"/>
            <w:adjustRightInd w:val="0"/>
            <w:ind w:left="360" w:hanging="360"/>
          </w:pPr>
        </w:pPrChange>
      </w:pPr>
      <w:ins w:id="176" w:author="Scott Nicholas" w:date="2020-09-24T16:34:00Z">
        <w:r w:rsidRPr="007C3998">
          <w:rPr>
            <w:rFonts w:ascii="`o∑˛" w:hAnsi="`o∑˛" w:cs="`o∑˛"/>
            <w:color w:val="000000"/>
            <w:sz w:val="22"/>
            <w:szCs w:val="22"/>
            <w:rPrChange w:id="177" w:author="Scott Nicholas" w:date="2020-09-24T16:35:00Z">
              <w:rPr/>
            </w:rPrChange>
          </w:rPr>
          <w:t xml:space="preserve">EXCEPT IN THE EVENT OF GROSS NEGLIGENCE, WILFUL MISCONDUCT OR FRAUD OR AS PROVIDED BY LAW , IN NO EVENT WILL LFGN BE LIABLE FOR ANY AMOUNTS UNDER THIS </w:t>
        </w:r>
        <w:proofErr w:type="spellStart"/>
        <w:r w:rsidRPr="007C3998">
          <w:rPr>
            <w:rFonts w:ascii="`o∑˛" w:hAnsi="`o∑˛" w:cs="`o∑˛"/>
            <w:color w:val="000000"/>
            <w:sz w:val="22"/>
            <w:szCs w:val="22"/>
            <w:rPrChange w:id="178" w:author="Scott Nicholas" w:date="2020-09-24T16:35:00Z">
              <w:rPr/>
            </w:rPrChange>
          </w:rPr>
          <w:t>AGREEMENT.</w:t>
        </w:r>
      </w:ins>
      <w:del w:id="179" w:author="Scott Nicholas" w:date="2020-09-24T16:34:00Z">
        <w:r w:rsidR="0018070E" w:rsidRPr="007C3998" w:rsidDel="007C3998">
          <w:rPr>
            <w:rFonts w:ascii="`o∑˛" w:hAnsi="`o∑˛" w:cs="`o∑˛"/>
            <w:color w:val="000000"/>
            <w:sz w:val="22"/>
            <w:szCs w:val="22"/>
            <w:rPrChange w:id="180" w:author="Scott Nicholas" w:date="2020-09-24T16:35:00Z">
              <w:rPr/>
            </w:rPrChange>
          </w:rPr>
          <w:delText>EXCEPT IN THE EVENT OF EITHER PARTY’S GROSS NEGLIGENCE, WILFUL MISCONDUCT OR</w:delText>
        </w:r>
        <w:r w:rsidR="000773D2" w:rsidRPr="007C3998" w:rsidDel="007C3998">
          <w:rPr>
            <w:rFonts w:ascii="`o∑˛" w:hAnsi="`o∑˛" w:cs="`o∑˛"/>
            <w:color w:val="000000"/>
            <w:sz w:val="22"/>
            <w:szCs w:val="22"/>
            <w:rPrChange w:id="181" w:author="Scott Nicholas" w:date="2020-09-24T16:35:00Z">
              <w:rPr/>
            </w:rPrChange>
          </w:rPr>
          <w:delText xml:space="preserve"> </w:delText>
        </w:r>
        <w:r w:rsidR="0018070E" w:rsidRPr="007C3998" w:rsidDel="007C3998">
          <w:rPr>
            <w:rFonts w:ascii="`o∑˛" w:hAnsi="`o∑˛" w:cs="`o∑˛"/>
            <w:color w:val="000000"/>
            <w:sz w:val="22"/>
            <w:szCs w:val="22"/>
            <w:rPrChange w:id="182" w:author="Scott Nicholas" w:date="2020-09-24T16:35:00Z">
              <w:rPr/>
            </w:rPrChange>
          </w:rPr>
          <w:delText>FRAUD, IN NO EVENT SHALL EITHER PARTY BE LIABLE FOR ANY INDIRECT, INCIDENTAL,</w:delText>
        </w:r>
        <w:r w:rsidR="000773D2" w:rsidRPr="007C3998" w:rsidDel="007C3998">
          <w:rPr>
            <w:rFonts w:ascii="`o∑˛" w:hAnsi="`o∑˛" w:cs="`o∑˛"/>
            <w:color w:val="000000"/>
            <w:sz w:val="22"/>
            <w:szCs w:val="22"/>
            <w:rPrChange w:id="183" w:author="Scott Nicholas" w:date="2020-09-24T16:35:00Z">
              <w:rPr/>
            </w:rPrChange>
          </w:rPr>
          <w:delText xml:space="preserve"> </w:delText>
        </w:r>
        <w:r w:rsidR="0018070E" w:rsidRPr="007C3998" w:rsidDel="007C3998">
          <w:rPr>
            <w:rFonts w:ascii="`o∑˛" w:hAnsi="`o∑˛" w:cs="`o∑˛"/>
            <w:color w:val="000000"/>
            <w:sz w:val="22"/>
            <w:szCs w:val="22"/>
            <w:rPrChange w:id="184" w:author="Scott Nicholas" w:date="2020-09-24T16:35:00Z">
              <w:rPr/>
            </w:rPrChange>
          </w:rPr>
          <w:delText>EXEMPLARY, PUNITIVE, SPECIAL, OR OTHER CONSEQUENTIAL DAMAGES UNDER THIS DPA,</w:delText>
        </w:r>
        <w:r w:rsidR="000773D2" w:rsidRPr="007C3998" w:rsidDel="007C3998">
          <w:rPr>
            <w:rFonts w:ascii="`o∑˛" w:hAnsi="`o∑˛" w:cs="`o∑˛"/>
            <w:color w:val="000000"/>
            <w:sz w:val="22"/>
            <w:szCs w:val="22"/>
            <w:rPrChange w:id="185" w:author="Scott Nicholas" w:date="2020-09-24T16:35:00Z">
              <w:rPr/>
            </w:rPrChange>
          </w:rPr>
          <w:delText xml:space="preserve"> </w:delText>
        </w:r>
        <w:r w:rsidR="0018070E" w:rsidRPr="007C3998" w:rsidDel="007C3998">
          <w:rPr>
            <w:rFonts w:ascii="`o∑˛" w:hAnsi="`o∑˛" w:cs="`o∑˛"/>
            <w:color w:val="000000"/>
            <w:sz w:val="22"/>
            <w:szCs w:val="22"/>
            <w:rPrChange w:id="186" w:author="Scott Nicholas" w:date="2020-09-24T16:35:00Z">
              <w:rPr/>
            </w:rPrChange>
          </w:rPr>
          <w:delText>INCLUDING, WITHOUT LIMITATION, ANY LOST PROFITS, BUSINESS INTERRUPTION, LOSS OF</w:delText>
        </w:r>
        <w:r w:rsidR="000773D2" w:rsidRPr="007C3998" w:rsidDel="007C3998">
          <w:rPr>
            <w:rFonts w:ascii="`o∑˛" w:hAnsi="`o∑˛" w:cs="`o∑˛"/>
            <w:color w:val="000000"/>
            <w:sz w:val="22"/>
            <w:szCs w:val="22"/>
            <w:rPrChange w:id="187" w:author="Scott Nicholas" w:date="2020-09-24T16:35:00Z">
              <w:rPr/>
            </w:rPrChange>
          </w:rPr>
          <w:delText xml:space="preserve"> </w:delText>
        </w:r>
        <w:r w:rsidR="0018070E" w:rsidRPr="007C3998" w:rsidDel="007C3998">
          <w:rPr>
            <w:rFonts w:ascii="`o∑˛" w:hAnsi="`o∑˛" w:cs="`o∑˛"/>
            <w:color w:val="000000"/>
            <w:sz w:val="22"/>
            <w:szCs w:val="22"/>
            <w:rPrChange w:id="188" w:author="Scott Nicholas" w:date="2020-09-24T16:35:00Z">
              <w:rPr/>
            </w:rPrChange>
          </w:rPr>
          <w:delText>PROGRAMS OR DATA, OR OTHERWISE, EVEN IF THE OTHER PARTY IS EXPRESSLY ADVISED OF</w:delText>
        </w:r>
        <w:r w:rsidR="000773D2" w:rsidRPr="007C3998" w:rsidDel="007C3998">
          <w:rPr>
            <w:rFonts w:ascii="`o∑˛" w:hAnsi="`o∑˛" w:cs="`o∑˛"/>
            <w:color w:val="000000"/>
            <w:sz w:val="22"/>
            <w:szCs w:val="22"/>
            <w:rPrChange w:id="189" w:author="Scott Nicholas" w:date="2020-09-24T16:35:00Z">
              <w:rPr/>
            </w:rPrChange>
          </w:rPr>
          <w:delText xml:space="preserve"> </w:delText>
        </w:r>
        <w:r w:rsidR="0018070E" w:rsidRPr="007C3998" w:rsidDel="007C3998">
          <w:rPr>
            <w:rFonts w:ascii="`o∑˛" w:hAnsi="`o∑˛" w:cs="`o∑˛"/>
            <w:color w:val="000000"/>
            <w:sz w:val="22"/>
            <w:szCs w:val="22"/>
            <w:rPrChange w:id="190" w:author="Scott Nicholas" w:date="2020-09-24T16:35:00Z">
              <w:rPr/>
            </w:rPrChange>
          </w:rPr>
          <w:delText>THE POSSIBILITY OR LIKELIHOOD OF SUCH DAMAGES. EXCEPT IN THE EVENT OF EITHER</w:delText>
        </w:r>
        <w:r w:rsidR="000773D2" w:rsidRPr="007C3998" w:rsidDel="007C3998">
          <w:rPr>
            <w:rFonts w:ascii="`o∑˛" w:hAnsi="`o∑˛" w:cs="`o∑˛"/>
            <w:color w:val="000000"/>
            <w:sz w:val="22"/>
            <w:szCs w:val="22"/>
            <w:rPrChange w:id="191" w:author="Scott Nicholas" w:date="2020-09-24T16:35:00Z">
              <w:rPr/>
            </w:rPrChange>
          </w:rPr>
          <w:delText xml:space="preserve"> </w:delText>
        </w:r>
        <w:r w:rsidR="0018070E" w:rsidRPr="007C3998" w:rsidDel="007C3998">
          <w:rPr>
            <w:rFonts w:ascii="`o∑˛" w:hAnsi="`o∑˛" w:cs="`o∑˛"/>
            <w:color w:val="000000"/>
            <w:sz w:val="22"/>
            <w:szCs w:val="22"/>
            <w:rPrChange w:id="192" w:author="Scott Nicholas" w:date="2020-09-24T16:35:00Z">
              <w:rPr/>
            </w:rPrChange>
          </w:rPr>
          <w:delText>PARTY’S GROSS NEGLIGENCE, WILFUL MISCONDUCT OR FRAUD, IN NO EVENT SHALL EITHER</w:delText>
        </w:r>
        <w:r w:rsidR="000773D2" w:rsidRPr="007C3998" w:rsidDel="007C3998">
          <w:rPr>
            <w:rFonts w:ascii="`o∑˛" w:hAnsi="`o∑˛" w:cs="`o∑˛"/>
            <w:color w:val="000000"/>
            <w:sz w:val="22"/>
            <w:szCs w:val="22"/>
            <w:rPrChange w:id="193" w:author="Scott Nicholas" w:date="2020-09-24T16:35:00Z">
              <w:rPr/>
            </w:rPrChange>
          </w:rPr>
          <w:delText xml:space="preserve"> </w:delText>
        </w:r>
        <w:r w:rsidR="0018070E" w:rsidRPr="007C3998" w:rsidDel="007C3998">
          <w:rPr>
            <w:rFonts w:ascii="`o∑˛" w:hAnsi="`o∑˛" w:cs="`o∑˛"/>
            <w:color w:val="000000"/>
            <w:sz w:val="22"/>
            <w:szCs w:val="22"/>
            <w:rPrChange w:id="194" w:author="Scott Nicholas" w:date="2020-09-24T16:35:00Z">
              <w:rPr/>
            </w:rPrChange>
          </w:rPr>
          <w:delText>PARTY’S LIABILITY UNDER THIS DPA EXCEED $250,000 USD IN THE AGGREGATE. IN THE</w:delText>
        </w:r>
        <w:r w:rsidR="000773D2" w:rsidRPr="007C3998" w:rsidDel="007C3998">
          <w:rPr>
            <w:rFonts w:ascii="`o∑˛" w:hAnsi="`o∑˛" w:cs="`o∑˛"/>
            <w:color w:val="000000"/>
            <w:sz w:val="22"/>
            <w:szCs w:val="22"/>
            <w:rPrChange w:id="195" w:author="Scott Nicholas" w:date="2020-09-24T16:35:00Z">
              <w:rPr/>
            </w:rPrChange>
          </w:rPr>
          <w:delText xml:space="preserve"> </w:delText>
        </w:r>
        <w:r w:rsidR="0018070E" w:rsidRPr="007C3998" w:rsidDel="007C3998">
          <w:rPr>
            <w:rFonts w:ascii="`o∑˛" w:hAnsi="`o∑˛" w:cs="`o∑˛"/>
            <w:color w:val="000000"/>
            <w:sz w:val="22"/>
            <w:szCs w:val="22"/>
            <w:rPrChange w:id="196" w:author="Scott Nicholas" w:date="2020-09-24T16:35:00Z">
              <w:rPr/>
            </w:rPrChange>
          </w:rPr>
          <w:delText>EVENT OF EITHER PARTY’S GROSS NEGLIGENCE, SUCH PARTY’S LIABILITY UNDER THIS DPA</w:delText>
        </w:r>
        <w:r w:rsidR="000773D2" w:rsidRPr="007C3998" w:rsidDel="007C3998">
          <w:rPr>
            <w:rFonts w:ascii="`o∑˛" w:hAnsi="`o∑˛" w:cs="`o∑˛"/>
            <w:color w:val="000000"/>
            <w:sz w:val="22"/>
            <w:szCs w:val="22"/>
            <w:rPrChange w:id="197" w:author="Scott Nicholas" w:date="2020-09-24T16:35:00Z">
              <w:rPr/>
            </w:rPrChange>
          </w:rPr>
          <w:delText xml:space="preserve"> </w:delText>
        </w:r>
        <w:r w:rsidR="0018070E" w:rsidRPr="007C3998" w:rsidDel="007C3998">
          <w:rPr>
            <w:rFonts w:ascii="`o∑˛" w:hAnsi="`o∑˛" w:cs="`o∑˛"/>
            <w:color w:val="000000"/>
            <w:sz w:val="22"/>
            <w:szCs w:val="22"/>
            <w:rPrChange w:id="198" w:author="Scott Nicholas" w:date="2020-09-24T16:35:00Z">
              <w:rPr/>
            </w:rPrChange>
          </w:rPr>
          <w:delText>SHALL NOT EXCEED $500,000 USD IN THE AGGREGATE. IN THE EVENT OF EITHER PARTY’S</w:delText>
        </w:r>
        <w:r w:rsidR="000773D2" w:rsidRPr="007C3998" w:rsidDel="007C3998">
          <w:rPr>
            <w:rFonts w:ascii="`o∑˛" w:hAnsi="`o∑˛" w:cs="`o∑˛"/>
            <w:color w:val="000000"/>
            <w:sz w:val="22"/>
            <w:szCs w:val="22"/>
            <w:rPrChange w:id="199" w:author="Scott Nicholas" w:date="2020-09-24T16:35:00Z">
              <w:rPr/>
            </w:rPrChange>
          </w:rPr>
          <w:delText xml:space="preserve"> </w:delText>
        </w:r>
        <w:r w:rsidR="0018070E" w:rsidRPr="007C3998" w:rsidDel="007C3998">
          <w:rPr>
            <w:rFonts w:ascii="`o∑˛" w:hAnsi="`o∑˛" w:cs="`o∑˛"/>
            <w:color w:val="000000"/>
            <w:sz w:val="22"/>
            <w:szCs w:val="22"/>
            <w:rPrChange w:id="200" w:author="Scott Nicholas" w:date="2020-09-24T16:35:00Z">
              <w:rPr/>
            </w:rPrChange>
          </w:rPr>
          <w:delText>WILFUL MISCONDUCT OR FRAUD, THERE SHALL BE NO DOLLAR CAP ON SUCH PARTY’S</w:delText>
        </w:r>
        <w:r w:rsidR="000773D2" w:rsidRPr="007C3998" w:rsidDel="007C3998">
          <w:rPr>
            <w:rFonts w:ascii="`o∑˛" w:hAnsi="`o∑˛" w:cs="`o∑˛"/>
            <w:color w:val="000000"/>
            <w:sz w:val="22"/>
            <w:szCs w:val="22"/>
            <w:rPrChange w:id="201" w:author="Scott Nicholas" w:date="2020-09-24T16:35:00Z">
              <w:rPr/>
            </w:rPrChange>
          </w:rPr>
          <w:delText xml:space="preserve"> </w:delText>
        </w:r>
        <w:r w:rsidR="0018070E" w:rsidRPr="007C3998" w:rsidDel="007C3998">
          <w:rPr>
            <w:rFonts w:ascii="`o∑˛" w:hAnsi="`o∑˛" w:cs="`o∑˛"/>
            <w:color w:val="000000"/>
            <w:sz w:val="22"/>
            <w:szCs w:val="22"/>
            <w:rPrChange w:id="202" w:author="Scott Nicholas" w:date="2020-09-24T16:35:00Z">
              <w:rPr/>
            </w:rPrChange>
          </w:rPr>
          <w:delText>LIABILITY UNDER THIS DPA.</w:delText>
        </w:r>
      </w:del>
    </w:p>
    <w:p w14:paraId="57CB2507" w14:textId="24524B87" w:rsidR="000773D2" w:rsidRPr="007C3998" w:rsidDel="007C3998" w:rsidRDefault="000773D2" w:rsidP="007C3998">
      <w:pPr>
        <w:pStyle w:val="ListParagraph"/>
        <w:numPr>
          <w:ilvl w:val="0"/>
          <w:numId w:val="5"/>
        </w:numPr>
        <w:autoSpaceDE w:val="0"/>
        <w:autoSpaceDN w:val="0"/>
        <w:adjustRightInd w:val="0"/>
        <w:rPr>
          <w:del w:id="203" w:author="Scott Nicholas" w:date="2020-09-24T16:36:00Z"/>
          <w:rFonts w:ascii="`o∑˛" w:hAnsi="`o∑˛" w:cs="`o∑˛"/>
          <w:color w:val="000000"/>
          <w:sz w:val="22"/>
          <w:szCs w:val="22"/>
          <w:rPrChange w:id="204" w:author="Scott Nicholas" w:date="2020-09-24T16:37:00Z">
            <w:rPr>
              <w:del w:id="205" w:author="Scott Nicholas" w:date="2020-09-24T16:36:00Z"/>
            </w:rPr>
          </w:rPrChange>
        </w:rPr>
        <w:pPrChange w:id="206" w:author="Scott Nicholas" w:date="2020-09-24T16:37:00Z">
          <w:pPr/>
        </w:pPrChange>
      </w:pPr>
    </w:p>
    <w:p w14:paraId="0428341E" w14:textId="15640D9C" w:rsidR="007C3998" w:rsidRPr="007C3998" w:rsidRDefault="007C3998" w:rsidP="007C3998">
      <w:pPr>
        <w:pStyle w:val="ListParagraph"/>
        <w:numPr>
          <w:ilvl w:val="0"/>
          <w:numId w:val="5"/>
        </w:numPr>
        <w:autoSpaceDE w:val="0"/>
        <w:autoSpaceDN w:val="0"/>
        <w:adjustRightInd w:val="0"/>
        <w:rPr>
          <w:ins w:id="207" w:author="Scott Nicholas" w:date="2020-09-24T16:36:00Z"/>
          <w:rFonts w:ascii="`o∑˛" w:hAnsi="`o∑˛" w:cs="`o∑˛"/>
          <w:color w:val="000000"/>
          <w:sz w:val="22"/>
          <w:szCs w:val="22"/>
          <w:rPrChange w:id="208" w:author="Scott Nicholas" w:date="2020-09-24T16:37:00Z">
            <w:rPr>
              <w:ins w:id="209" w:author="Scott Nicholas" w:date="2020-09-24T16:36:00Z"/>
            </w:rPr>
          </w:rPrChange>
        </w:rPr>
        <w:pPrChange w:id="210" w:author="Scott Nicholas" w:date="2020-09-24T16:37:00Z">
          <w:pPr/>
        </w:pPrChange>
      </w:pPr>
      <w:proofErr w:type="spellEnd"/>
    </w:p>
    <w:p w14:paraId="3A6AE1AE" w14:textId="77777777" w:rsidR="007C3998" w:rsidRPr="007C3998" w:rsidRDefault="007C3998" w:rsidP="007C3998">
      <w:pPr>
        <w:pStyle w:val="ListParagraph"/>
        <w:autoSpaceDE w:val="0"/>
        <w:autoSpaceDN w:val="0"/>
        <w:adjustRightInd w:val="0"/>
        <w:ind w:left="360"/>
        <w:rPr>
          <w:ins w:id="211" w:author="Scott Nicholas" w:date="2020-09-24T16:36:00Z"/>
          <w:rFonts w:ascii="`o∑˛" w:hAnsi="`o∑˛" w:cs="`o∑˛"/>
          <w:color w:val="000000"/>
          <w:sz w:val="22"/>
          <w:szCs w:val="22"/>
          <w:rPrChange w:id="212" w:author="Scott Nicholas" w:date="2020-09-24T16:37:00Z">
            <w:rPr>
              <w:ins w:id="213" w:author="Scott Nicholas" w:date="2020-09-24T16:36:00Z"/>
            </w:rPr>
          </w:rPrChange>
        </w:rPr>
        <w:pPrChange w:id="214" w:author="Scott Nicholas" w:date="2020-09-24T16:37:00Z">
          <w:pPr>
            <w:autoSpaceDE w:val="0"/>
            <w:autoSpaceDN w:val="0"/>
            <w:adjustRightInd w:val="0"/>
          </w:pPr>
        </w:pPrChange>
      </w:pPr>
    </w:p>
    <w:p w14:paraId="22194652" w14:textId="1E045E0A" w:rsidR="0018070E" w:rsidRPr="007C3998" w:rsidRDefault="0018070E" w:rsidP="007C3998">
      <w:pPr>
        <w:pStyle w:val="ListParagraph"/>
        <w:numPr>
          <w:ilvl w:val="0"/>
          <w:numId w:val="5"/>
        </w:numPr>
        <w:autoSpaceDE w:val="0"/>
        <w:autoSpaceDN w:val="0"/>
        <w:adjustRightInd w:val="0"/>
        <w:rPr>
          <w:rFonts w:ascii="`o∑˛" w:hAnsi="`o∑˛" w:cs="`o∑˛"/>
          <w:color w:val="000000"/>
          <w:sz w:val="22"/>
          <w:szCs w:val="22"/>
          <w:rPrChange w:id="215" w:author="Scott Nicholas" w:date="2020-09-24T16:36:00Z">
            <w:rPr/>
          </w:rPrChange>
        </w:rPr>
        <w:pPrChange w:id="216" w:author="Scott Nicholas" w:date="2020-09-24T16:37:00Z">
          <w:pPr>
            <w:pStyle w:val="ListParagraph"/>
            <w:numPr>
              <w:numId w:val="7"/>
            </w:numPr>
            <w:autoSpaceDE w:val="0"/>
            <w:autoSpaceDN w:val="0"/>
            <w:adjustRightInd w:val="0"/>
            <w:ind w:left="360" w:hanging="360"/>
          </w:pPr>
        </w:pPrChange>
      </w:pPr>
      <w:proofErr w:type="spellStart"/>
      <w:r w:rsidRPr="007C3998">
        <w:rPr>
          <w:rFonts w:ascii="`o∑˛" w:hAnsi="`o∑˛" w:cs="`o∑˛"/>
          <w:color w:val="000000"/>
          <w:sz w:val="22"/>
          <w:szCs w:val="22"/>
          <w:rPrChange w:id="217" w:author="Scott Nicholas" w:date="2020-09-24T16:36:00Z">
            <w:rPr/>
          </w:rPrChange>
        </w:rPr>
        <w:t>However</w:t>
      </w:r>
      <w:proofErr w:type="spellEnd"/>
      <w:r w:rsidRPr="007C3998">
        <w:rPr>
          <w:rFonts w:ascii="`o∑˛" w:hAnsi="`o∑˛" w:cs="`o∑˛"/>
          <w:color w:val="000000"/>
          <w:sz w:val="22"/>
          <w:szCs w:val="22"/>
          <w:rPrChange w:id="218" w:author="Scott Nicholas" w:date="2020-09-24T16:36:00Z">
            <w:rPr/>
          </w:rPrChange>
        </w:rPr>
        <w:t>, in the event of any conflict between the Standard Contractual Clauses and this</w:t>
      </w:r>
      <w:r w:rsidR="000773D2" w:rsidRPr="007C3998">
        <w:rPr>
          <w:rFonts w:ascii="`o∑˛" w:hAnsi="`o∑˛" w:cs="`o∑˛"/>
          <w:color w:val="000000"/>
          <w:sz w:val="22"/>
          <w:szCs w:val="22"/>
          <w:rPrChange w:id="219" w:author="Scott Nicholas" w:date="2020-09-24T16:36:00Z">
            <w:rPr/>
          </w:rPrChange>
        </w:rPr>
        <w:t xml:space="preserve"> </w:t>
      </w:r>
      <w:r w:rsidRPr="007C3998">
        <w:rPr>
          <w:rFonts w:ascii="`o∑˛" w:hAnsi="`o∑˛" w:cs="`o∑˛"/>
          <w:color w:val="000000"/>
          <w:sz w:val="22"/>
          <w:szCs w:val="22"/>
          <w:rPrChange w:id="220" w:author="Scott Nicholas" w:date="2020-09-24T16:36:00Z">
            <w:rPr/>
          </w:rPrChange>
        </w:rPr>
        <w:t>Section 12, the Standard Contractual Clauses will prevail but only with respect to claims</w:t>
      </w:r>
      <w:r w:rsidR="000773D2" w:rsidRPr="007C3998">
        <w:rPr>
          <w:rFonts w:ascii="`o∑˛" w:hAnsi="`o∑˛" w:cs="`o∑˛"/>
          <w:color w:val="000000"/>
          <w:sz w:val="22"/>
          <w:szCs w:val="22"/>
          <w:rPrChange w:id="221" w:author="Scott Nicholas" w:date="2020-09-24T16:36:00Z">
            <w:rPr/>
          </w:rPrChange>
        </w:rPr>
        <w:t xml:space="preserve"> </w:t>
      </w:r>
      <w:r w:rsidRPr="007C3998">
        <w:rPr>
          <w:rFonts w:ascii="`o∑˛" w:hAnsi="`o∑˛" w:cs="`o∑˛"/>
          <w:color w:val="000000"/>
          <w:sz w:val="22"/>
          <w:szCs w:val="22"/>
          <w:rPrChange w:id="222" w:author="Scott Nicholas" w:date="2020-09-24T16:36:00Z">
            <w:rPr/>
          </w:rPrChange>
        </w:rPr>
        <w:t>arising from the Standard Contractual Clauses.</w:t>
      </w:r>
      <w:r w:rsidR="000773D2" w:rsidRPr="007C3998">
        <w:rPr>
          <w:rFonts w:ascii="`o∑˛" w:hAnsi="`o∑˛" w:cs="`o∑˛"/>
          <w:color w:val="000000"/>
          <w:sz w:val="22"/>
          <w:szCs w:val="22"/>
          <w:rPrChange w:id="223" w:author="Scott Nicholas" w:date="2020-09-24T16:36:00Z">
            <w:rPr/>
          </w:rPrChange>
        </w:rPr>
        <w:br/>
      </w:r>
    </w:p>
    <w:p w14:paraId="19C648FE" w14:textId="4F43B320" w:rsidR="0018070E" w:rsidDel="007C3998" w:rsidRDefault="0018070E" w:rsidP="007C3998">
      <w:pPr>
        <w:pStyle w:val="ListParagraph"/>
        <w:numPr>
          <w:ilvl w:val="0"/>
          <w:numId w:val="5"/>
        </w:numPr>
        <w:autoSpaceDE w:val="0"/>
        <w:autoSpaceDN w:val="0"/>
        <w:adjustRightInd w:val="0"/>
        <w:rPr>
          <w:del w:id="224" w:author="Scott Nicholas" w:date="2020-09-24T16:38:00Z"/>
          <w:rFonts w:ascii="`o∑˛" w:hAnsi="`o∑˛" w:cs="`o∑˛"/>
          <w:color w:val="000000"/>
          <w:sz w:val="22"/>
          <w:szCs w:val="22"/>
        </w:rPr>
      </w:pPr>
      <w:r w:rsidRPr="000773D2">
        <w:rPr>
          <w:rFonts w:ascii="`o∑˛" w:hAnsi="`o∑˛" w:cs="`o∑˛"/>
          <w:color w:val="000000"/>
          <w:sz w:val="22"/>
          <w:szCs w:val="22"/>
        </w:rPr>
        <w:t xml:space="preserve">As the </w:t>
      </w:r>
      <w:del w:id="225" w:author="Scott Nicholas" w:date="2020-09-24T16:29:00Z">
        <w:r w:rsidR="00EA5850" w:rsidDel="007C3998">
          <w:rPr>
            <w:rFonts w:ascii="`o∑˛" w:hAnsi="`o∑˛" w:cs="`o∑˛"/>
            <w:color w:val="000000"/>
            <w:sz w:val="22"/>
            <w:szCs w:val="22"/>
          </w:rPr>
          <w:delText>Bedrock</w:delText>
        </w:r>
        <w:r w:rsidR="006F7097" w:rsidRPr="000773D2" w:rsidDel="007C3998">
          <w:rPr>
            <w:rFonts w:ascii="`o∑˛" w:hAnsi="`o∑˛" w:cs="`o∑˛"/>
            <w:color w:val="000000"/>
            <w:sz w:val="22"/>
            <w:szCs w:val="22"/>
          </w:rPr>
          <w:delText xml:space="preserve"> Consortium</w:delText>
        </w:r>
      </w:del>
      <w:ins w:id="226" w:author="Scott Nicholas" w:date="2020-09-24T16:29:00Z">
        <w:r w:rsidR="007C3998">
          <w:rPr>
            <w:rFonts w:ascii="`o∑˛" w:hAnsi="`o∑˛" w:cs="`o∑˛"/>
            <w:color w:val="000000"/>
            <w:sz w:val="22"/>
            <w:szCs w:val="22"/>
          </w:rPr>
          <w:t>LFGN</w:t>
        </w:r>
      </w:ins>
      <w:r w:rsidRPr="000773D2">
        <w:rPr>
          <w:rFonts w:ascii="`o∑˛" w:hAnsi="`o∑˛" w:cs="`o∑˛"/>
          <w:color w:val="000000"/>
          <w:sz w:val="22"/>
          <w:szCs w:val="22"/>
        </w:rPr>
        <w:t xml:space="preserve"> is entering into this DPA on behalf of itself and the Transaction</w:t>
      </w:r>
      <w:r w:rsidR="000773D2" w:rsidRPr="000773D2">
        <w:rPr>
          <w:rFonts w:ascii="`o∑˛" w:hAnsi="`o∑˛" w:cs="`o∑˛"/>
          <w:color w:val="000000"/>
          <w:sz w:val="22"/>
          <w:szCs w:val="22"/>
        </w:rPr>
        <w:t xml:space="preserve"> </w:t>
      </w:r>
      <w:r w:rsidRPr="000773D2">
        <w:rPr>
          <w:rFonts w:ascii="`o∑˛" w:hAnsi="`o∑˛" w:cs="`o∑˛"/>
          <w:color w:val="000000"/>
          <w:sz w:val="22"/>
          <w:szCs w:val="22"/>
        </w:rPr>
        <w:t xml:space="preserve">Authors, the </w:t>
      </w:r>
      <w:del w:id="227" w:author="Scott Nicholas" w:date="2020-09-24T16:29:00Z">
        <w:r w:rsidR="00EA5850" w:rsidDel="007C3998">
          <w:rPr>
            <w:rFonts w:ascii="`o∑˛" w:hAnsi="`o∑˛" w:cs="`o∑˛"/>
            <w:color w:val="000000"/>
            <w:sz w:val="22"/>
            <w:szCs w:val="22"/>
          </w:rPr>
          <w:delText>Bedrock</w:delText>
        </w:r>
        <w:r w:rsidR="006F7097" w:rsidRPr="000773D2" w:rsidDel="007C3998">
          <w:rPr>
            <w:rFonts w:ascii="`o∑˛" w:hAnsi="`o∑˛" w:cs="`o∑˛"/>
            <w:color w:val="000000"/>
            <w:sz w:val="22"/>
            <w:szCs w:val="22"/>
          </w:rPr>
          <w:delText xml:space="preserve"> Consortium</w:delText>
        </w:r>
      </w:del>
      <w:ins w:id="228" w:author="Scott Nicholas" w:date="2020-09-24T16:29:00Z">
        <w:r w:rsidR="007C3998">
          <w:rPr>
            <w:rFonts w:ascii="`o∑˛" w:hAnsi="`o∑˛" w:cs="`o∑˛"/>
            <w:color w:val="000000"/>
            <w:sz w:val="22"/>
            <w:szCs w:val="22"/>
          </w:rPr>
          <w:t>LFGN</w:t>
        </w:r>
      </w:ins>
      <w:r w:rsidRPr="000773D2">
        <w:rPr>
          <w:rFonts w:ascii="`o∑˛" w:hAnsi="`o∑˛" w:cs="`o∑˛"/>
          <w:color w:val="000000"/>
          <w:sz w:val="22"/>
          <w:szCs w:val="22"/>
        </w:rPr>
        <w:t xml:space="preserve"> will secure a Transaction Author’s consent to the limitation</w:t>
      </w:r>
      <w:r w:rsidR="000773D2" w:rsidRPr="000773D2">
        <w:rPr>
          <w:rFonts w:ascii="`o∑˛" w:hAnsi="`o∑˛" w:cs="`o∑˛"/>
          <w:color w:val="000000"/>
          <w:sz w:val="22"/>
          <w:szCs w:val="22"/>
        </w:rPr>
        <w:t xml:space="preserve"> </w:t>
      </w:r>
      <w:r w:rsidRPr="000773D2">
        <w:rPr>
          <w:rFonts w:ascii="`o∑˛" w:hAnsi="`o∑˛" w:cs="`o∑˛"/>
          <w:color w:val="000000"/>
          <w:sz w:val="22"/>
          <w:szCs w:val="22"/>
        </w:rPr>
        <w:t>of liability set forth in this Section 12 through the Transaction Author Agreement. Therefore,</w:t>
      </w:r>
      <w:r w:rsidR="000773D2" w:rsidRPr="000773D2">
        <w:rPr>
          <w:rFonts w:ascii="`o∑˛" w:hAnsi="`o∑˛" w:cs="`o∑˛"/>
          <w:color w:val="000000"/>
          <w:sz w:val="22"/>
          <w:szCs w:val="22"/>
        </w:rPr>
        <w:t xml:space="preserve"> </w:t>
      </w:r>
      <w:r w:rsidRPr="000773D2">
        <w:rPr>
          <w:rFonts w:ascii="`o∑˛" w:hAnsi="`o∑˛" w:cs="`o∑˛"/>
          <w:color w:val="000000"/>
          <w:sz w:val="22"/>
          <w:szCs w:val="22"/>
        </w:rPr>
        <w:t>a Transaction Author will be considered a “party” as used in this Section 12 for the purpose</w:t>
      </w:r>
      <w:r w:rsidR="000773D2" w:rsidRPr="000773D2">
        <w:rPr>
          <w:rFonts w:ascii="`o∑˛" w:hAnsi="`o∑˛" w:cs="`o∑˛"/>
          <w:color w:val="000000"/>
          <w:sz w:val="22"/>
          <w:szCs w:val="22"/>
        </w:rPr>
        <w:t xml:space="preserve"> </w:t>
      </w:r>
      <w:r w:rsidRPr="000773D2">
        <w:rPr>
          <w:rFonts w:ascii="`o∑˛" w:hAnsi="`o∑˛" w:cs="`o∑˛"/>
          <w:color w:val="000000"/>
          <w:sz w:val="22"/>
          <w:szCs w:val="22"/>
        </w:rPr>
        <w:t>of interpreting this limitation of liability.</w:t>
      </w:r>
    </w:p>
    <w:p w14:paraId="733BC39D" w14:textId="77777777" w:rsidR="007C3998" w:rsidRDefault="007C3998" w:rsidP="007C3998">
      <w:pPr>
        <w:pStyle w:val="ListParagraph"/>
        <w:numPr>
          <w:ilvl w:val="0"/>
          <w:numId w:val="5"/>
        </w:numPr>
        <w:autoSpaceDE w:val="0"/>
        <w:autoSpaceDN w:val="0"/>
        <w:adjustRightInd w:val="0"/>
        <w:rPr>
          <w:ins w:id="229" w:author="Scott Nicholas" w:date="2020-09-24T16:38:00Z"/>
          <w:rFonts w:ascii="`o∑˛" w:hAnsi="`o∑˛" w:cs="`o∑˛"/>
          <w:color w:val="000000"/>
          <w:sz w:val="22"/>
          <w:szCs w:val="22"/>
        </w:rPr>
      </w:pPr>
    </w:p>
    <w:p w14:paraId="68637C11" w14:textId="77777777" w:rsidR="007C3998" w:rsidRDefault="007C3998" w:rsidP="007C3998">
      <w:pPr>
        <w:pStyle w:val="ListParagraph"/>
        <w:autoSpaceDE w:val="0"/>
        <w:autoSpaceDN w:val="0"/>
        <w:adjustRightInd w:val="0"/>
        <w:ind w:left="360"/>
        <w:rPr>
          <w:ins w:id="230" w:author="Scott Nicholas" w:date="2020-09-24T16:38:00Z"/>
          <w:rFonts w:ascii="`o∑˛" w:hAnsi="`o∑˛" w:cs="`o∑˛"/>
          <w:color w:val="000000"/>
          <w:sz w:val="22"/>
          <w:szCs w:val="22"/>
        </w:rPr>
        <w:pPrChange w:id="231" w:author="Scott Nicholas" w:date="2020-09-24T16:38:00Z">
          <w:pPr>
            <w:pStyle w:val="ListParagraph"/>
            <w:numPr>
              <w:numId w:val="7"/>
            </w:numPr>
            <w:autoSpaceDE w:val="0"/>
            <w:autoSpaceDN w:val="0"/>
            <w:adjustRightInd w:val="0"/>
            <w:ind w:left="360" w:hanging="360"/>
          </w:pPr>
        </w:pPrChange>
      </w:pPr>
    </w:p>
    <w:p w14:paraId="35EC6809" w14:textId="77777777" w:rsidR="000773D2" w:rsidRPr="007C3998" w:rsidDel="007C3998" w:rsidRDefault="000773D2" w:rsidP="007C3998">
      <w:pPr>
        <w:pStyle w:val="ListParagraph"/>
        <w:numPr>
          <w:ilvl w:val="0"/>
          <w:numId w:val="5"/>
        </w:numPr>
        <w:autoSpaceDE w:val="0"/>
        <w:autoSpaceDN w:val="0"/>
        <w:adjustRightInd w:val="0"/>
        <w:rPr>
          <w:del w:id="232" w:author="Scott Nicholas" w:date="2020-09-24T16:38:00Z"/>
          <w:rFonts w:ascii="`o∑˛" w:hAnsi="`o∑˛" w:cs="`o∑˛"/>
          <w:color w:val="000000"/>
          <w:sz w:val="22"/>
          <w:szCs w:val="22"/>
          <w:rPrChange w:id="233" w:author="Scott Nicholas" w:date="2020-09-24T16:38:00Z">
            <w:rPr>
              <w:del w:id="234" w:author="Scott Nicholas" w:date="2020-09-24T16:38:00Z"/>
            </w:rPr>
          </w:rPrChange>
        </w:rPr>
        <w:pPrChange w:id="235" w:author="Scott Nicholas" w:date="2020-09-24T16:37:00Z">
          <w:pPr>
            <w:autoSpaceDE w:val="0"/>
            <w:autoSpaceDN w:val="0"/>
            <w:adjustRightInd w:val="0"/>
          </w:pPr>
        </w:pPrChange>
      </w:pPr>
    </w:p>
    <w:p w14:paraId="61B2C4C2" w14:textId="54CE00B1" w:rsidR="0018070E" w:rsidRPr="007C3998" w:rsidDel="007C3998" w:rsidRDefault="0018070E" w:rsidP="007C3998">
      <w:pPr>
        <w:pStyle w:val="ListParagraph"/>
        <w:rPr>
          <w:del w:id="236" w:author="Scott Nicholas" w:date="2020-09-24T16:29:00Z"/>
          <w:rPrChange w:id="237" w:author="Scott Nicholas" w:date="2020-09-24T16:38:00Z">
            <w:rPr>
              <w:del w:id="238" w:author="Scott Nicholas" w:date="2020-09-24T16:29:00Z"/>
            </w:rPr>
          </w:rPrChange>
        </w:rPr>
        <w:pPrChange w:id="239" w:author="Scott Nicholas" w:date="2020-09-24T16:38:00Z">
          <w:pPr>
            <w:pStyle w:val="ListParagraph"/>
            <w:numPr>
              <w:numId w:val="7"/>
            </w:numPr>
            <w:autoSpaceDE w:val="0"/>
            <w:autoSpaceDN w:val="0"/>
            <w:adjustRightInd w:val="0"/>
            <w:ind w:left="360" w:hanging="360"/>
          </w:pPr>
        </w:pPrChange>
      </w:pPr>
      <w:proofErr w:type="spellStart"/>
      <w:r w:rsidRPr="007C3998">
        <w:t>Without</w:t>
      </w:r>
      <w:proofErr w:type="spellEnd"/>
      <w:r w:rsidRPr="007C3998">
        <w:t xml:space="preserve"> prejudice to Art. 82 of GDPR and for the avoidance of doubt, no controller will be</w:t>
      </w:r>
      <w:r w:rsidR="000773D2" w:rsidRPr="007C3998">
        <w:t xml:space="preserve"> </w:t>
      </w:r>
      <w:r w:rsidRPr="007C3998">
        <w:t>jointly and severally liable with any other controller to Transaction Endorser or vice versa.</w:t>
      </w:r>
    </w:p>
    <w:p w14:paraId="7DFD6E5F" w14:textId="77777777" w:rsidR="007C3998" w:rsidRDefault="007C3998" w:rsidP="007C3998">
      <w:pPr>
        <w:pStyle w:val="ListParagraph"/>
        <w:numPr>
          <w:ilvl w:val="0"/>
          <w:numId w:val="5"/>
        </w:numPr>
        <w:autoSpaceDE w:val="0"/>
        <w:autoSpaceDN w:val="0"/>
        <w:adjustRightInd w:val="0"/>
        <w:rPr>
          <w:ins w:id="240" w:author="Scott Nicholas" w:date="2020-09-24T16:30:00Z"/>
        </w:rPr>
        <w:pPrChange w:id="241" w:author="Scott Nicholas" w:date="2020-09-24T16:38:00Z">
          <w:pPr>
            <w:pStyle w:val="ListParagraph"/>
            <w:numPr>
              <w:numId w:val="7"/>
            </w:numPr>
            <w:autoSpaceDE w:val="0"/>
            <w:autoSpaceDN w:val="0"/>
            <w:adjustRightInd w:val="0"/>
            <w:ind w:left="360" w:hanging="360"/>
          </w:pPr>
        </w:pPrChange>
      </w:pPr>
    </w:p>
    <w:p w14:paraId="0B894ADA" w14:textId="77777777" w:rsidR="007C3998" w:rsidRDefault="007C3998" w:rsidP="007C3998">
      <w:pPr>
        <w:pStyle w:val="ListParagraph"/>
        <w:autoSpaceDE w:val="0"/>
        <w:autoSpaceDN w:val="0"/>
        <w:adjustRightInd w:val="0"/>
        <w:ind w:left="360"/>
        <w:rPr>
          <w:ins w:id="242" w:author="Scott Nicholas" w:date="2020-09-24T16:30:00Z"/>
          <w:rFonts w:ascii="`o∑˛" w:hAnsi="`o∑˛" w:cs="`o∑˛"/>
          <w:color w:val="000000"/>
          <w:sz w:val="22"/>
          <w:szCs w:val="22"/>
        </w:rPr>
        <w:pPrChange w:id="243" w:author="Scott Nicholas" w:date="2020-09-24T16:30:00Z">
          <w:pPr>
            <w:pStyle w:val="ListParagraph"/>
            <w:numPr>
              <w:numId w:val="7"/>
            </w:numPr>
            <w:autoSpaceDE w:val="0"/>
            <w:autoSpaceDN w:val="0"/>
            <w:adjustRightInd w:val="0"/>
            <w:ind w:left="360" w:hanging="360"/>
          </w:pPr>
        </w:pPrChange>
      </w:pPr>
    </w:p>
    <w:p w14:paraId="242E6350" w14:textId="70BE14B2" w:rsidR="000773D2" w:rsidRPr="007C3998" w:rsidDel="007C3998" w:rsidRDefault="000773D2" w:rsidP="007C3998">
      <w:pPr>
        <w:pStyle w:val="ListParagraph"/>
        <w:numPr>
          <w:ilvl w:val="0"/>
          <w:numId w:val="7"/>
        </w:numPr>
        <w:autoSpaceDE w:val="0"/>
        <w:autoSpaceDN w:val="0"/>
        <w:adjustRightInd w:val="0"/>
        <w:rPr>
          <w:del w:id="244" w:author="Scott Nicholas" w:date="2020-09-24T16:36:00Z"/>
          <w:rFonts w:ascii="`o∑˛" w:hAnsi="`o∑˛" w:cs="`o∑˛"/>
          <w:color w:val="000000"/>
          <w:sz w:val="22"/>
          <w:szCs w:val="22"/>
          <w:rPrChange w:id="245" w:author="Scott Nicholas" w:date="2020-09-24T16:29:00Z">
            <w:rPr>
              <w:del w:id="246" w:author="Scott Nicholas" w:date="2020-09-24T16:36:00Z"/>
            </w:rPr>
          </w:rPrChange>
        </w:rPr>
        <w:pPrChange w:id="247" w:author="Scott Nicholas" w:date="2020-09-24T16:29:00Z">
          <w:pPr>
            <w:pStyle w:val="ListParagraph"/>
          </w:pPr>
        </w:pPrChange>
      </w:pPr>
    </w:p>
    <w:p w14:paraId="3E0A1758" w14:textId="77777777" w:rsidR="000773D2" w:rsidRPr="000773D2" w:rsidRDefault="000773D2" w:rsidP="000773D2">
      <w:pPr>
        <w:autoSpaceDE w:val="0"/>
        <w:autoSpaceDN w:val="0"/>
        <w:adjustRightInd w:val="0"/>
        <w:rPr>
          <w:rFonts w:ascii="`o∑˛" w:hAnsi="`o∑˛" w:cs="`o∑˛"/>
          <w:color w:val="000000"/>
          <w:sz w:val="22"/>
          <w:szCs w:val="22"/>
        </w:rPr>
      </w:pPr>
    </w:p>
    <w:p w14:paraId="1191805D" w14:textId="20C27400" w:rsidR="000773D2" w:rsidRDefault="0018070E" w:rsidP="000773D2">
      <w:pPr>
        <w:pStyle w:val="Heading1"/>
      </w:pPr>
      <w:r>
        <w:t xml:space="preserve">13. </w:t>
      </w:r>
      <w:proofErr w:type="gramStart"/>
      <w:r>
        <w:t>Assistance</w:t>
      </w:r>
      <w:r w:rsidR="000773D2">
        <w:t xml:space="preserve"> .</w:t>
      </w:r>
      <w:proofErr w:type="gramEnd"/>
      <w:r>
        <w:t xml:space="preserve"> </w:t>
      </w:r>
    </w:p>
    <w:p w14:paraId="22AA2437" w14:textId="7E60B8BC"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The </w:t>
      </w:r>
      <w:del w:id="248" w:author="Scott Nicholas" w:date="2020-09-24T16:29:00Z">
        <w:r w:rsidR="00EA5850" w:rsidDel="007C3998">
          <w:rPr>
            <w:rFonts w:ascii="`o∑˛" w:hAnsi="`o∑˛" w:cs="`o∑˛"/>
            <w:color w:val="000000"/>
            <w:sz w:val="22"/>
            <w:szCs w:val="22"/>
          </w:rPr>
          <w:delText>Bedrock</w:delText>
        </w:r>
        <w:r w:rsidR="006F7097" w:rsidDel="007C3998">
          <w:rPr>
            <w:rFonts w:ascii="`o∑˛" w:hAnsi="`o∑˛" w:cs="`o∑˛"/>
            <w:color w:val="000000"/>
            <w:sz w:val="22"/>
            <w:szCs w:val="22"/>
          </w:rPr>
          <w:delText xml:space="preserve"> Consortium</w:delText>
        </w:r>
      </w:del>
      <w:ins w:id="249" w:author="Scott Nicholas" w:date="2020-09-24T16:29:00Z">
        <w:r w:rsidR="007C3998">
          <w:rPr>
            <w:rFonts w:ascii="`o∑˛" w:hAnsi="`o∑˛" w:cs="`o∑˛"/>
            <w:color w:val="000000"/>
            <w:sz w:val="22"/>
            <w:szCs w:val="22"/>
          </w:rPr>
          <w:t>LFGN</w:t>
        </w:r>
      </w:ins>
      <w:r>
        <w:rPr>
          <w:rFonts w:ascii="`o∑˛" w:hAnsi="`o∑˛" w:cs="`o∑˛"/>
          <w:color w:val="000000"/>
          <w:sz w:val="22"/>
          <w:szCs w:val="22"/>
        </w:rPr>
        <w:t xml:space="preserve"> will make a written request for any assistance referred to in this</w:t>
      </w:r>
      <w:r w:rsidR="000773D2">
        <w:rPr>
          <w:rFonts w:ascii="`o∑˛" w:hAnsi="`o∑˛" w:cs="`o∑˛"/>
          <w:color w:val="000000"/>
          <w:sz w:val="22"/>
          <w:szCs w:val="22"/>
        </w:rPr>
        <w:t xml:space="preserve"> </w:t>
      </w:r>
      <w:r>
        <w:rPr>
          <w:rFonts w:ascii="`o∑˛" w:hAnsi="`o∑˛" w:cs="`o∑˛"/>
          <w:color w:val="000000"/>
          <w:sz w:val="22"/>
          <w:szCs w:val="22"/>
        </w:rPr>
        <w:t xml:space="preserve">DPA. Transaction Endorser and the </w:t>
      </w:r>
      <w:del w:id="250" w:author="Scott Nicholas" w:date="2020-09-24T16:29:00Z">
        <w:r w:rsidR="00EA5850" w:rsidDel="007C3998">
          <w:rPr>
            <w:rFonts w:ascii="`o∑˛" w:hAnsi="`o∑˛" w:cs="`o∑˛"/>
            <w:color w:val="000000"/>
            <w:sz w:val="22"/>
            <w:szCs w:val="22"/>
          </w:rPr>
          <w:delText>Bedrock</w:delText>
        </w:r>
        <w:r w:rsidR="006F7097" w:rsidDel="007C3998">
          <w:rPr>
            <w:rFonts w:ascii="`o∑˛" w:hAnsi="`o∑˛" w:cs="`o∑˛"/>
            <w:color w:val="000000"/>
            <w:sz w:val="22"/>
            <w:szCs w:val="22"/>
          </w:rPr>
          <w:delText xml:space="preserve"> Consortium</w:delText>
        </w:r>
      </w:del>
      <w:ins w:id="251" w:author="Scott Nicholas" w:date="2020-09-24T16:29:00Z">
        <w:r w:rsidR="007C3998">
          <w:rPr>
            <w:rFonts w:ascii="`o∑˛" w:hAnsi="`o∑˛" w:cs="`o∑˛"/>
            <w:color w:val="000000"/>
            <w:sz w:val="22"/>
            <w:szCs w:val="22"/>
          </w:rPr>
          <w:t>LFGN</w:t>
        </w:r>
      </w:ins>
      <w:r>
        <w:rPr>
          <w:rFonts w:ascii="`o∑˛" w:hAnsi="`o∑˛" w:cs="`o∑˛"/>
          <w:color w:val="000000"/>
          <w:sz w:val="22"/>
          <w:szCs w:val="22"/>
        </w:rPr>
        <w:t xml:space="preserve"> will mutually agree in writing to a reasonable</w:t>
      </w:r>
    </w:p>
    <w:p w14:paraId="743C1424" w14:textId="77777777"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charge for Transaction Endorser to perform such assistance or an Additional Instruction. If the</w:t>
      </w:r>
    </w:p>
    <w:p w14:paraId="3FDD91D4" w14:textId="77777777"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parties do not mutually agree to such reasonable charge, the parties agree to reasonably cooperate</w:t>
      </w:r>
    </w:p>
    <w:p w14:paraId="32304975" w14:textId="1AB8E320"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to find a feasible solution.</w:t>
      </w:r>
    </w:p>
    <w:p w14:paraId="41EE0217" w14:textId="77777777" w:rsidR="000773D2" w:rsidRDefault="000773D2" w:rsidP="0018070E">
      <w:pPr>
        <w:autoSpaceDE w:val="0"/>
        <w:autoSpaceDN w:val="0"/>
        <w:adjustRightInd w:val="0"/>
        <w:rPr>
          <w:rFonts w:ascii="`o∑˛" w:hAnsi="`o∑˛" w:cs="`o∑˛"/>
          <w:color w:val="000000"/>
          <w:sz w:val="22"/>
          <w:szCs w:val="22"/>
        </w:rPr>
      </w:pPr>
    </w:p>
    <w:p w14:paraId="53C427CB" w14:textId="77777777" w:rsidR="000773D2" w:rsidRDefault="0018070E" w:rsidP="000773D2">
      <w:pPr>
        <w:pStyle w:val="Heading1"/>
      </w:pPr>
      <w:r>
        <w:t xml:space="preserve">14. Disputes. </w:t>
      </w:r>
    </w:p>
    <w:p w14:paraId="5F11EE5B" w14:textId="2732CDC4"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The parties will make good faith efforts to first resolve internally any dispute under this</w:t>
      </w:r>
      <w:r w:rsidR="000773D2">
        <w:rPr>
          <w:rFonts w:ascii="`o∑˛" w:hAnsi="`o∑˛" w:cs="`o∑˛"/>
          <w:color w:val="000000"/>
          <w:sz w:val="22"/>
          <w:szCs w:val="22"/>
        </w:rPr>
        <w:t xml:space="preserve"> </w:t>
      </w:r>
      <w:r>
        <w:rPr>
          <w:rFonts w:ascii="`o∑˛" w:hAnsi="`o∑˛" w:cs="`o∑˛"/>
          <w:color w:val="000000"/>
          <w:sz w:val="22"/>
          <w:szCs w:val="22"/>
        </w:rPr>
        <w:t>DPA. Neither party will seek any external remedies until thirty (30) days have elapsed from the</w:t>
      </w:r>
      <w:r w:rsidR="000773D2">
        <w:rPr>
          <w:rFonts w:ascii="`o∑˛" w:hAnsi="`o∑˛" w:cs="`o∑˛"/>
          <w:color w:val="000000"/>
          <w:sz w:val="22"/>
          <w:szCs w:val="22"/>
        </w:rPr>
        <w:t xml:space="preserve"> </w:t>
      </w:r>
      <w:r>
        <w:rPr>
          <w:rFonts w:ascii="`o∑˛" w:hAnsi="`o∑˛" w:cs="`o∑˛"/>
          <w:color w:val="000000"/>
          <w:sz w:val="22"/>
          <w:szCs w:val="22"/>
        </w:rPr>
        <w:t>initiation of such good faith efforts. At the conclusion of any such thirty (30) day period, each party</w:t>
      </w:r>
      <w:r w:rsidR="000773D2">
        <w:rPr>
          <w:rFonts w:ascii="`o∑˛" w:hAnsi="`o∑˛" w:cs="`o∑˛"/>
          <w:color w:val="000000"/>
          <w:sz w:val="22"/>
          <w:szCs w:val="22"/>
        </w:rPr>
        <w:t xml:space="preserve"> </w:t>
      </w:r>
      <w:r>
        <w:rPr>
          <w:rFonts w:ascii="`o∑˛" w:hAnsi="`o∑˛" w:cs="`o∑˛"/>
          <w:color w:val="000000"/>
          <w:sz w:val="22"/>
          <w:szCs w:val="22"/>
        </w:rPr>
        <w:t>shall be entitled as a matter of right to seek remedies for any dispute, controversy, or claim arising</w:t>
      </w:r>
      <w:r w:rsidR="000773D2">
        <w:rPr>
          <w:rFonts w:ascii="`o∑˛" w:hAnsi="`o∑˛" w:cs="`o∑˛"/>
          <w:color w:val="000000"/>
          <w:sz w:val="22"/>
          <w:szCs w:val="22"/>
        </w:rPr>
        <w:t xml:space="preserve"> </w:t>
      </w:r>
      <w:r>
        <w:rPr>
          <w:rFonts w:ascii="`o∑˛" w:hAnsi="`o∑˛" w:cs="`o∑˛"/>
          <w:color w:val="000000"/>
          <w:sz w:val="22"/>
          <w:szCs w:val="22"/>
        </w:rPr>
        <w:t>out of, relating to, involving, or having any connection with this DPA, including any question</w:t>
      </w:r>
      <w:r w:rsidR="000773D2">
        <w:rPr>
          <w:rFonts w:ascii="`o∑˛" w:hAnsi="`o∑˛" w:cs="`o∑˛"/>
          <w:color w:val="000000"/>
          <w:sz w:val="22"/>
          <w:szCs w:val="22"/>
        </w:rPr>
        <w:t xml:space="preserve"> </w:t>
      </w:r>
      <w:r>
        <w:rPr>
          <w:rFonts w:ascii="`o∑˛" w:hAnsi="`o∑˛" w:cs="`o∑˛"/>
          <w:color w:val="000000"/>
          <w:sz w:val="22"/>
          <w:szCs w:val="22"/>
        </w:rPr>
        <w:t>regarding the validity, interpretation, scope, performance, or enforceability of this dispute</w:t>
      </w:r>
      <w:r w:rsidR="000773D2">
        <w:rPr>
          <w:rFonts w:ascii="`o∑˛" w:hAnsi="`o∑˛" w:cs="`o∑˛"/>
          <w:color w:val="000000"/>
          <w:sz w:val="22"/>
          <w:szCs w:val="22"/>
        </w:rPr>
        <w:t xml:space="preserve"> </w:t>
      </w:r>
      <w:r>
        <w:rPr>
          <w:rFonts w:ascii="`o∑˛" w:hAnsi="`o∑˛" w:cs="`o∑˛"/>
          <w:color w:val="000000"/>
          <w:sz w:val="22"/>
          <w:szCs w:val="22"/>
        </w:rPr>
        <w:t>resolution provision, in any court of competent jurisdiction, in equity or otherwise. The rights</w:t>
      </w:r>
      <w:r w:rsidR="000773D2">
        <w:rPr>
          <w:rFonts w:ascii="`o∑˛" w:hAnsi="`o∑˛" w:cs="`o∑˛"/>
          <w:color w:val="000000"/>
          <w:sz w:val="22"/>
          <w:szCs w:val="22"/>
        </w:rPr>
        <w:t xml:space="preserve"> </w:t>
      </w:r>
      <w:r>
        <w:rPr>
          <w:rFonts w:ascii="`o∑˛" w:hAnsi="`o∑˛" w:cs="`o∑˛"/>
          <w:color w:val="000000"/>
          <w:sz w:val="22"/>
          <w:szCs w:val="22"/>
        </w:rPr>
        <w:t>conferred upon the parties by the preceding sentence shall not be exclusive of any other rights or</w:t>
      </w:r>
      <w:r w:rsidR="000773D2">
        <w:rPr>
          <w:rFonts w:ascii="`o∑˛" w:hAnsi="`o∑˛" w:cs="`o∑˛"/>
          <w:color w:val="000000"/>
          <w:sz w:val="22"/>
          <w:szCs w:val="22"/>
        </w:rPr>
        <w:t xml:space="preserve"> </w:t>
      </w:r>
      <w:r>
        <w:rPr>
          <w:rFonts w:ascii="`o∑˛" w:hAnsi="`o∑˛" w:cs="`o∑˛"/>
          <w:color w:val="000000"/>
          <w:sz w:val="22"/>
          <w:szCs w:val="22"/>
        </w:rPr>
        <w:t>remedies which each party may have at law, in equity or otherwise.</w:t>
      </w:r>
    </w:p>
    <w:p w14:paraId="7728B7E9" w14:textId="77777777" w:rsidR="000773D2" w:rsidRDefault="000773D2">
      <w:pPr>
        <w:rPr>
          <w:rFonts w:ascii="`o∑˛" w:hAnsi="`o∑˛" w:cs="`o∑˛"/>
          <w:color w:val="000000"/>
          <w:sz w:val="20"/>
          <w:szCs w:val="20"/>
        </w:rPr>
      </w:pPr>
      <w:r>
        <w:rPr>
          <w:rFonts w:ascii="`o∑˛" w:hAnsi="`o∑˛" w:cs="`o∑˛"/>
          <w:color w:val="000000"/>
          <w:sz w:val="20"/>
          <w:szCs w:val="20"/>
        </w:rPr>
        <w:br w:type="page"/>
      </w:r>
    </w:p>
    <w:p w14:paraId="5A69D3BB" w14:textId="0D8BBC9C" w:rsidR="0018070E" w:rsidDel="008D6A36" w:rsidRDefault="0018070E" w:rsidP="0018070E">
      <w:pPr>
        <w:autoSpaceDE w:val="0"/>
        <w:autoSpaceDN w:val="0"/>
        <w:adjustRightInd w:val="0"/>
        <w:rPr>
          <w:del w:id="252" w:author="Scott Nicholas" w:date="2020-09-24T16:39:00Z"/>
          <w:rFonts w:ascii="`o∑˛" w:hAnsi="`o∑˛" w:cs="`o∑˛"/>
          <w:color w:val="000000"/>
          <w:sz w:val="22"/>
          <w:szCs w:val="22"/>
        </w:rPr>
      </w:pPr>
      <w:del w:id="253" w:author="Scott Nicholas" w:date="2020-09-24T16:39:00Z">
        <w:r w:rsidDel="008D6A36">
          <w:rPr>
            <w:rFonts w:ascii="`o∑˛" w:hAnsi="`o∑˛" w:cs="`o∑˛"/>
            <w:color w:val="000000"/>
            <w:sz w:val="22"/>
            <w:szCs w:val="22"/>
          </w:rPr>
          <w:lastRenderedPageBreak/>
          <w:delText>The Parties hereto have caused this DPA to be executed by their duly authorized representatives</w:delText>
        </w:r>
      </w:del>
    </w:p>
    <w:p w14:paraId="28ECA618" w14:textId="64F5A8F6" w:rsidR="0018070E" w:rsidDel="008D6A36" w:rsidRDefault="0018070E" w:rsidP="0018070E">
      <w:pPr>
        <w:autoSpaceDE w:val="0"/>
        <w:autoSpaceDN w:val="0"/>
        <w:adjustRightInd w:val="0"/>
        <w:rPr>
          <w:del w:id="254" w:author="Scott Nicholas" w:date="2020-09-24T16:39:00Z"/>
          <w:rFonts w:ascii="`o∑˛" w:hAnsi="`o∑˛" w:cs="`o∑˛"/>
          <w:color w:val="000000"/>
          <w:sz w:val="22"/>
          <w:szCs w:val="22"/>
        </w:rPr>
      </w:pPr>
      <w:del w:id="255" w:author="Scott Nicholas" w:date="2020-09-24T16:39:00Z">
        <w:r w:rsidDel="008D6A36">
          <w:rPr>
            <w:rFonts w:ascii="`o∑˛" w:hAnsi="`o∑˛" w:cs="`o∑˛"/>
            <w:color w:val="000000"/>
            <w:sz w:val="22"/>
            <w:szCs w:val="22"/>
          </w:rPr>
          <w:delText>as of the Effective Date.</w:delText>
        </w:r>
      </w:del>
    </w:p>
    <w:p w14:paraId="3C506B04" w14:textId="77777777" w:rsidR="000773D2" w:rsidRDefault="000773D2" w:rsidP="0018070E">
      <w:pPr>
        <w:autoSpaceDE w:val="0"/>
        <w:autoSpaceDN w:val="0"/>
        <w:adjustRightInd w:val="0"/>
        <w:rPr>
          <w:rFonts w:ascii="`o∑˛" w:hAnsi="`o∑˛" w:cs="`o∑˛"/>
          <w:color w:val="000000"/>
          <w:sz w:val="22"/>
          <w:szCs w:val="22"/>
        </w:rPr>
      </w:pPr>
    </w:p>
    <w:p w14:paraId="1EB58E44" w14:textId="55AB7401" w:rsidR="008D6A36" w:rsidRPr="006D44E4" w:rsidRDefault="008D6A36" w:rsidP="008D6A36">
      <w:pPr>
        <w:pStyle w:val="BodyText"/>
        <w:spacing w:before="90"/>
        <w:ind w:left="100" w:right="462"/>
        <w:jc w:val="both"/>
        <w:rPr>
          <w:ins w:id="256" w:author="Scott Nicholas" w:date="2020-09-24T16:39:00Z"/>
        </w:rPr>
      </w:pPr>
      <w:ins w:id="257" w:author="Scott Nicholas" w:date="2020-09-24T16:39:00Z">
        <w:r w:rsidRPr="006D44E4">
          <w:t xml:space="preserve">By signing below, the </w:t>
        </w:r>
        <w:r>
          <w:t>Transaction Endorser</w:t>
        </w:r>
        <w:r w:rsidRPr="006D44E4">
          <w:t xml:space="preserve"> acknowledges and agrees that, when signed and accepted by the LF</w:t>
        </w:r>
        <w:r>
          <w:t>GN</w:t>
        </w:r>
        <w:r w:rsidRPr="006D44E4">
          <w:t xml:space="preserve">, this </w:t>
        </w:r>
        <w:r>
          <w:t>DPA</w:t>
        </w:r>
        <w:r w:rsidRPr="006D44E4">
          <w:t xml:space="preserve"> represents a binding contract between the </w:t>
        </w:r>
        <w:r>
          <w:t>P</w:t>
        </w:r>
        <w:r w:rsidRPr="006D44E4">
          <w:t xml:space="preserve">arties and commits the </w:t>
        </w:r>
        <w:r>
          <w:t>Transaction Endorser</w:t>
        </w:r>
        <w:r w:rsidRPr="006D44E4">
          <w:t xml:space="preserve"> to these terms and obligations:</w:t>
        </w:r>
      </w:ins>
    </w:p>
    <w:p w14:paraId="361F9AB3" w14:textId="77777777" w:rsidR="008D6A36" w:rsidRPr="006D44E4" w:rsidRDefault="008D6A36" w:rsidP="008D6A36">
      <w:pPr>
        <w:pStyle w:val="BodyText"/>
        <w:rPr>
          <w:ins w:id="258" w:author="Scott Nicholas" w:date="2020-09-24T16:39:00Z"/>
        </w:rPr>
      </w:pPr>
    </w:p>
    <w:p w14:paraId="757E9041" w14:textId="77777777" w:rsidR="008D6A36" w:rsidRPr="006D44E4" w:rsidRDefault="008D6A36" w:rsidP="008D6A36">
      <w:pPr>
        <w:pStyle w:val="BodyText"/>
        <w:tabs>
          <w:tab w:val="left" w:pos="5141"/>
        </w:tabs>
        <w:ind w:left="100"/>
        <w:jc w:val="both"/>
        <w:rPr>
          <w:ins w:id="259" w:author="Scott Nicholas" w:date="2020-09-24T16:39:00Z"/>
        </w:rPr>
      </w:pPr>
      <w:ins w:id="260" w:author="Scott Nicholas" w:date="2020-09-24T16:39:00Z">
        <w:r w:rsidRPr="006D44E4">
          <w:t>Authorized Rep</w:t>
        </w:r>
        <w:r>
          <w:t>.</w:t>
        </w:r>
        <w:r w:rsidRPr="006D44E4">
          <w:rPr>
            <w:spacing w:val="-4"/>
          </w:rPr>
          <w:t xml:space="preserve"> </w:t>
        </w:r>
        <w:r w:rsidRPr="006D44E4">
          <w:t>of</w:t>
        </w:r>
        <w:r w:rsidRPr="006D44E4">
          <w:rPr>
            <w:spacing w:val="-2"/>
          </w:rPr>
          <w:t xml:space="preserve"> </w:t>
        </w:r>
        <w:r>
          <w:t>Transaction Endorser</w:t>
        </w:r>
        <w:r w:rsidRPr="006D44E4">
          <w:t>:</w:t>
        </w:r>
        <w:r w:rsidRPr="006D44E4">
          <w:tab/>
          <w:t>Accepted:</w:t>
        </w:r>
      </w:ins>
    </w:p>
    <w:p w14:paraId="1370F58B" w14:textId="77777777" w:rsidR="008D6A36" w:rsidRPr="006D44E4" w:rsidRDefault="008D6A36" w:rsidP="008D6A36">
      <w:pPr>
        <w:pStyle w:val="BodyText"/>
        <w:rPr>
          <w:ins w:id="261" w:author="Scott Nicholas" w:date="2020-09-24T16:39:00Z"/>
          <w:sz w:val="23"/>
        </w:rPr>
      </w:pPr>
    </w:p>
    <w:tbl>
      <w:tblPr>
        <w:tblW w:w="0" w:type="auto"/>
        <w:tblInd w:w="107" w:type="dxa"/>
        <w:tblLayout w:type="fixed"/>
        <w:tblCellMar>
          <w:left w:w="0" w:type="dxa"/>
          <w:right w:w="0" w:type="dxa"/>
        </w:tblCellMar>
        <w:tblLook w:val="01E0" w:firstRow="1" w:lastRow="1" w:firstColumn="1" w:lastColumn="1" w:noHBand="0" w:noVBand="0"/>
      </w:tblPr>
      <w:tblGrid>
        <w:gridCol w:w="4501"/>
        <w:gridCol w:w="540"/>
        <w:gridCol w:w="4515"/>
      </w:tblGrid>
      <w:tr w:rsidR="008D6A36" w14:paraId="569129B7" w14:textId="77777777" w:rsidTr="009937A4">
        <w:trPr>
          <w:trHeight w:val="501"/>
          <w:ins w:id="262" w:author="Scott Nicholas" w:date="2020-09-24T16:39:00Z"/>
        </w:trPr>
        <w:tc>
          <w:tcPr>
            <w:tcW w:w="4501" w:type="dxa"/>
            <w:tcBorders>
              <w:bottom w:val="single" w:sz="4" w:space="0" w:color="000000"/>
            </w:tcBorders>
          </w:tcPr>
          <w:p w14:paraId="6F888692" w14:textId="77777777" w:rsidR="008D6A36" w:rsidRDefault="008D6A36" w:rsidP="009937A4">
            <w:pPr>
              <w:pStyle w:val="TableParagraph"/>
              <w:ind w:left="0"/>
              <w:rPr>
                <w:ins w:id="263" w:author="Scott Nicholas" w:date="2020-09-24T16:39:00Z"/>
                <w:sz w:val="24"/>
              </w:rPr>
            </w:pPr>
          </w:p>
        </w:tc>
        <w:tc>
          <w:tcPr>
            <w:tcW w:w="540" w:type="dxa"/>
          </w:tcPr>
          <w:p w14:paraId="639F8E44" w14:textId="77777777" w:rsidR="008D6A36" w:rsidRDefault="008D6A36" w:rsidP="009937A4">
            <w:pPr>
              <w:pStyle w:val="TableParagraph"/>
              <w:ind w:left="0"/>
              <w:rPr>
                <w:ins w:id="264" w:author="Scott Nicholas" w:date="2020-09-24T16:39:00Z"/>
                <w:sz w:val="24"/>
              </w:rPr>
            </w:pPr>
          </w:p>
        </w:tc>
        <w:tc>
          <w:tcPr>
            <w:tcW w:w="4515" w:type="dxa"/>
          </w:tcPr>
          <w:p w14:paraId="7B21B106" w14:textId="77777777" w:rsidR="008D6A36" w:rsidRPr="009937A4" w:rsidRDefault="008D6A36" w:rsidP="009937A4">
            <w:pPr>
              <w:pStyle w:val="TableParagraph"/>
              <w:spacing w:line="266" w:lineRule="exact"/>
              <w:ind w:left="-1"/>
              <w:rPr>
                <w:ins w:id="265" w:author="Scott Nicholas" w:date="2020-09-24T16:39:00Z"/>
                <w:b/>
                <w:bCs/>
                <w:sz w:val="24"/>
              </w:rPr>
            </w:pPr>
            <w:ins w:id="266" w:author="Scott Nicholas" w:date="2020-09-24T16:39:00Z">
              <w:r w:rsidRPr="009937A4">
                <w:rPr>
                  <w:b/>
                  <w:bCs/>
                  <w:sz w:val="24"/>
                </w:rPr>
                <w:t>LF GOVERNANCE NETWORKS, INC.</w:t>
              </w:r>
            </w:ins>
          </w:p>
        </w:tc>
      </w:tr>
      <w:tr w:rsidR="008D6A36" w14:paraId="3557C983" w14:textId="77777777" w:rsidTr="009937A4">
        <w:trPr>
          <w:trHeight w:val="993"/>
          <w:ins w:id="267" w:author="Scott Nicholas" w:date="2020-09-24T16:39:00Z"/>
        </w:trPr>
        <w:tc>
          <w:tcPr>
            <w:tcW w:w="4501" w:type="dxa"/>
            <w:tcBorders>
              <w:top w:val="single" w:sz="4" w:space="0" w:color="000000"/>
              <w:bottom w:val="single" w:sz="4" w:space="0" w:color="000000"/>
            </w:tcBorders>
          </w:tcPr>
          <w:p w14:paraId="19FA391C" w14:textId="77777777" w:rsidR="008D6A36" w:rsidRDefault="008D6A36" w:rsidP="009937A4">
            <w:pPr>
              <w:pStyle w:val="TableParagraph"/>
              <w:spacing w:line="253" w:lineRule="exact"/>
              <w:ind w:left="0"/>
              <w:rPr>
                <w:ins w:id="268" w:author="Scott Nicholas" w:date="2020-09-24T16:39:00Z"/>
                <w:sz w:val="24"/>
              </w:rPr>
            </w:pPr>
            <w:ins w:id="269" w:author="Scott Nicholas" w:date="2020-09-24T16:39:00Z">
              <w:r>
                <w:rPr>
                  <w:sz w:val="24"/>
                </w:rPr>
                <w:t>(Print Transaction Endorser Name)</w:t>
              </w:r>
            </w:ins>
          </w:p>
        </w:tc>
        <w:tc>
          <w:tcPr>
            <w:tcW w:w="540" w:type="dxa"/>
          </w:tcPr>
          <w:p w14:paraId="2F6DA2AB" w14:textId="77777777" w:rsidR="008D6A36" w:rsidRDefault="008D6A36" w:rsidP="009937A4">
            <w:pPr>
              <w:pStyle w:val="TableParagraph"/>
              <w:ind w:left="0"/>
              <w:rPr>
                <w:ins w:id="270" w:author="Scott Nicholas" w:date="2020-09-24T16:39:00Z"/>
                <w:sz w:val="24"/>
              </w:rPr>
            </w:pPr>
          </w:p>
        </w:tc>
        <w:tc>
          <w:tcPr>
            <w:tcW w:w="4515" w:type="dxa"/>
            <w:tcBorders>
              <w:bottom w:val="single" w:sz="4" w:space="0" w:color="000000"/>
            </w:tcBorders>
          </w:tcPr>
          <w:p w14:paraId="1C063624" w14:textId="77777777" w:rsidR="008D6A36" w:rsidRDefault="008D6A36" w:rsidP="009937A4">
            <w:pPr>
              <w:pStyle w:val="TableParagraph"/>
              <w:ind w:left="0"/>
              <w:rPr>
                <w:ins w:id="271" w:author="Scott Nicholas" w:date="2020-09-24T16:39:00Z"/>
                <w:sz w:val="24"/>
              </w:rPr>
            </w:pPr>
          </w:p>
        </w:tc>
      </w:tr>
      <w:tr w:rsidR="008D6A36" w14:paraId="6D18530E" w14:textId="77777777" w:rsidTr="009937A4">
        <w:trPr>
          <w:trHeight w:val="745"/>
          <w:ins w:id="272" w:author="Scott Nicholas" w:date="2020-09-24T16:39:00Z"/>
        </w:trPr>
        <w:tc>
          <w:tcPr>
            <w:tcW w:w="4501" w:type="dxa"/>
            <w:tcBorders>
              <w:top w:val="single" w:sz="4" w:space="0" w:color="000000"/>
              <w:bottom w:val="single" w:sz="4" w:space="0" w:color="000000"/>
            </w:tcBorders>
          </w:tcPr>
          <w:p w14:paraId="03DA768B" w14:textId="77777777" w:rsidR="008D6A36" w:rsidRDefault="008D6A36" w:rsidP="009937A4">
            <w:pPr>
              <w:pStyle w:val="TableParagraph"/>
              <w:spacing w:line="253" w:lineRule="exact"/>
              <w:ind w:left="0"/>
              <w:rPr>
                <w:ins w:id="273" w:author="Scott Nicholas" w:date="2020-09-24T16:39:00Z"/>
                <w:sz w:val="24"/>
              </w:rPr>
            </w:pPr>
            <w:ins w:id="274" w:author="Scott Nicholas" w:date="2020-09-24T16:39:00Z">
              <w:r>
                <w:rPr>
                  <w:sz w:val="24"/>
                </w:rPr>
                <w:t>Signature</w:t>
              </w:r>
            </w:ins>
          </w:p>
        </w:tc>
        <w:tc>
          <w:tcPr>
            <w:tcW w:w="540" w:type="dxa"/>
          </w:tcPr>
          <w:p w14:paraId="6F025EB4" w14:textId="77777777" w:rsidR="008D6A36" w:rsidRDefault="008D6A36" w:rsidP="009937A4">
            <w:pPr>
              <w:pStyle w:val="TableParagraph"/>
              <w:ind w:left="0"/>
              <w:rPr>
                <w:ins w:id="275" w:author="Scott Nicholas" w:date="2020-09-24T16:39:00Z"/>
                <w:sz w:val="24"/>
              </w:rPr>
            </w:pPr>
          </w:p>
        </w:tc>
        <w:tc>
          <w:tcPr>
            <w:tcW w:w="4515" w:type="dxa"/>
            <w:tcBorders>
              <w:top w:val="single" w:sz="4" w:space="0" w:color="000000"/>
              <w:bottom w:val="single" w:sz="4" w:space="0" w:color="000000"/>
            </w:tcBorders>
          </w:tcPr>
          <w:p w14:paraId="48F7FFAC" w14:textId="77777777" w:rsidR="008D6A36" w:rsidRDefault="008D6A36" w:rsidP="009937A4">
            <w:pPr>
              <w:pStyle w:val="TableParagraph"/>
              <w:spacing w:line="253" w:lineRule="exact"/>
              <w:ind w:left="-1"/>
              <w:rPr>
                <w:ins w:id="276" w:author="Scott Nicholas" w:date="2020-09-24T16:39:00Z"/>
                <w:sz w:val="24"/>
              </w:rPr>
            </w:pPr>
            <w:ins w:id="277" w:author="Scott Nicholas" w:date="2020-09-24T16:39:00Z">
              <w:r>
                <w:rPr>
                  <w:sz w:val="24"/>
                </w:rPr>
                <w:t>Signature</w:t>
              </w:r>
            </w:ins>
          </w:p>
        </w:tc>
      </w:tr>
      <w:tr w:rsidR="008D6A36" w14:paraId="400A55F3" w14:textId="77777777" w:rsidTr="009937A4">
        <w:trPr>
          <w:trHeight w:val="744"/>
          <w:ins w:id="278" w:author="Scott Nicholas" w:date="2020-09-24T16:39:00Z"/>
        </w:trPr>
        <w:tc>
          <w:tcPr>
            <w:tcW w:w="4501" w:type="dxa"/>
            <w:tcBorders>
              <w:top w:val="single" w:sz="4" w:space="0" w:color="000000"/>
              <w:bottom w:val="single" w:sz="4" w:space="0" w:color="000000"/>
            </w:tcBorders>
          </w:tcPr>
          <w:p w14:paraId="59373DAA" w14:textId="77777777" w:rsidR="008D6A36" w:rsidRDefault="008D6A36" w:rsidP="009937A4">
            <w:pPr>
              <w:pStyle w:val="TableParagraph"/>
              <w:spacing w:line="253" w:lineRule="exact"/>
              <w:ind w:left="0"/>
              <w:rPr>
                <w:ins w:id="279" w:author="Scott Nicholas" w:date="2020-09-24T16:39:00Z"/>
                <w:sz w:val="24"/>
              </w:rPr>
            </w:pPr>
            <w:ins w:id="280" w:author="Scott Nicholas" w:date="2020-09-24T16:39:00Z">
              <w:r>
                <w:rPr>
                  <w:sz w:val="24"/>
                </w:rPr>
                <w:t>Name</w:t>
              </w:r>
            </w:ins>
          </w:p>
        </w:tc>
        <w:tc>
          <w:tcPr>
            <w:tcW w:w="540" w:type="dxa"/>
          </w:tcPr>
          <w:p w14:paraId="37458D15" w14:textId="77777777" w:rsidR="008D6A36" w:rsidRDefault="008D6A36" w:rsidP="009937A4">
            <w:pPr>
              <w:pStyle w:val="TableParagraph"/>
              <w:ind w:left="0"/>
              <w:rPr>
                <w:ins w:id="281" w:author="Scott Nicholas" w:date="2020-09-24T16:39:00Z"/>
                <w:sz w:val="24"/>
              </w:rPr>
            </w:pPr>
          </w:p>
        </w:tc>
        <w:tc>
          <w:tcPr>
            <w:tcW w:w="4515" w:type="dxa"/>
            <w:tcBorders>
              <w:top w:val="single" w:sz="4" w:space="0" w:color="000000"/>
              <w:bottom w:val="single" w:sz="4" w:space="0" w:color="000000"/>
            </w:tcBorders>
          </w:tcPr>
          <w:p w14:paraId="02422ECE" w14:textId="77777777" w:rsidR="008D6A36" w:rsidRDefault="008D6A36" w:rsidP="009937A4">
            <w:pPr>
              <w:pStyle w:val="TableParagraph"/>
              <w:spacing w:line="253" w:lineRule="exact"/>
              <w:ind w:left="-1"/>
              <w:rPr>
                <w:ins w:id="282" w:author="Scott Nicholas" w:date="2020-09-24T16:39:00Z"/>
                <w:sz w:val="24"/>
              </w:rPr>
            </w:pPr>
            <w:ins w:id="283" w:author="Scott Nicholas" w:date="2020-09-24T16:39:00Z">
              <w:r>
                <w:rPr>
                  <w:sz w:val="24"/>
                </w:rPr>
                <w:t>Name</w:t>
              </w:r>
            </w:ins>
          </w:p>
        </w:tc>
      </w:tr>
      <w:tr w:rsidR="008D6A36" w14:paraId="329BA19A" w14:textId="77777777" w:rsidTr="009937A4">
        <w:trPr>
          <w:trHeight w:val="746"/>
          <w:ins w:id="284" w:author="Scott Nicholas" w:date="2020-09-24T16:39:00Z"/>
        </w:trPr>
        <w:tc>
          <w:tcPr>
            <w:tcW w:w="4501" w:type="dxa"/>
            <w:tcBorders>
              <w:top w:val="single" w:sz="4" w:space="0" w:color="000000"/>
              <w:bottom w:val="single" w:sz="4" w:space="0" w:color="000000"/>
            </w:tcBorders>
          </w:tcPr>
          <w:p w14:paraId="67901F33" w14:textId="77777777" w:rsidR="008D6A36" w:rsidRDefault="008D6A36" w:rsidP="009937A4">
            <w:pPr>
              <w:pStyle w:val="TableParagraph"/>
              <w:spacing w:line="253" w:lineRule="exact"/>
              <w:ind w:left="0"/>
              <w:rPr>
                <w:ins w:id="285" w:author="Scott Nicholas" w:date="2020-09-24T16:39:00Z"/>
                <w:sz w:val="24"/>
              </w:rPr>
            </w:pPr>
            <w:ins w:id="286" w:author="Scott Nicholas" w:date="2020-09-24T16:39:00Z">
              <w:r>
                <w:rPr>
                  <w:sz w:val="24"/>
                </w:rPr>
                <w:t>Title</w:t>
              </w:r>
            </w:ins>
          </w:p>
        </w:tc>
        <w:tc>
          <w:tcPr>
            <w:tcW w:w="540" w:type="dxa"/>
          </w:tcPr>
          <w:p w14:paraId="1F09C2CB" w14:textId="77777777" w:rsidR="008D6A36" w:rsidRDefault="008D6A36" w:rsidP="009937A4">
            <w:pPr>
              <w:pStyle w:val="TableParagraph"/>
              <w:ind w:left="0"/>
              <w:rPr>
                <w:ins w:id="287" w:author="Scott Nicholas" w:date="2020-09-24T16:39:00Z"/>
                <w:sz w:val="24"/>
              </w:rPr>
            </w:pPr>
          </w:p>
        </w:tc>
        <w:tc>
          <w:tcPr>
            <w:tcW w:w="4515" w:type="dxa"/>
            <w:tcBorders>
              <w:top w:val="single" w:sz="4" w:space="0" w:color="000000"/>
              <w:bottom w:val="single" w:sz="4" w:space="0" w:color="000000"/>
            </w:tcBorders>
          </w:tcPr>
          <w:p w14:paraId="5482A25D" w14:textId="77777777" w:rsidR="008D6A36" w:rsidRDefault="008D6A36" w:rsidP="009937A4">
            <w:pPr>
              <w:pStyle w:val="TableParagraph"/>
              <w:spacing w:line="253" w:lineRule="exact"/>
              <w:ind w:left="-1"/>
              <w:rPr>
                <w:ins w:id="288" w:author="Scott Nicholas" w:date="2020-09-24T16:39:00Z"/>
                <w:sz w:val="24"/>
              </w:rPr>
            </w:pPr>
            <w:ins w:id="289" w:author="Scott Nicholas" w:date="2020-09-24T16:39:00Z">
              <w:r>
                <w:rPr>
                  <w:sz w:val="24"/>
                </w:rPr>
                <w:t>Title</w:t>
              </w:r>
            </w:ins>
          </w:p>
        </w:tc>
      </w:tr>
      <w:tr w:rsidR="008D6A36" w14:paraId="21438D5D" w14:textId="77777777" w:rsidTr="009937A4">
        <w:trPr>
          <w:trHeight w:val="260"/>
          <w:ins w:id="290" w:author="Scott Nicholas" w:date="2020-09-24T16:39:00Z"/>
        </w:trPr>
        <w:tc>
          <w:tcPr>
            <w:tcW w:w="4501" w:type="dxa"/>
            <w:tcBorders>
              <w:top w:val="single" w:sz="4" w:space="0" w:color="000000"/>
            </w:tcBorders>
          </w:tcPr>
          <w:p w14:paraId="1793664B" w14:textId="77777777" w:rsidR="008D6A36" w:rsidRDefault="008D6A36" w:rsidP="009937A4">
            <w:pPr>
              <w:pStyle w:val="TableParagraph"/>
              <w:spacing w:line="233" w:lineRule="exact"/>
              <w:ind w:left="0"/>
              <w:rPr>
                <w:ins w:id="291" w:author="Scott Nicholas" w:date="2020-09-24T16:39:00Z"/>
                <w:sz w:val="24"/>
              </w:rPr>
            </w:pPr>
            <w:ins w:id="292" w:author="Scott Nicholas" w:date="2020-09-24T16:39:00Z">
              <w:r>
                <w:rPr>
                  <w:sz w:val="24"/>
                </w:rPr>
                <w:t>Date</w:t>
              </w:r>
            </w:ins>
          </w:p>
        </w:tc>
        <w:tc>
          <w:tcPr>
            <w:tcW w:w="540" w:type="dxa"/>
          </w:tcPr>
          <w:p w14:paraId="0CC7FA74" w14:textId="77777777" w:rsidR="008D6A36" w:rsidRPr="006D44E4" w:rsidRDefault="008D6A36" w:rsidP="009937A4">
            <w:pPr>
              <w:pStyle w:val="TableParagraph"/>
              <w:ind w:left="0"/>
              <w:rPr>
                <w:ins w:id="293" w:author="Scott Nicholas" w:date="2020-09-24T16:39:00Z"/>
                <w:sz w:val="18"/>
              </w:rPr>
            </w:pPr>
          </w:p>
        </w:tc>
        <w:tc>
          <w:tcPr>
            <w:tcW w:w="4515" w:type="dxa"/>
            <w:tcBorders>
              <w:top w:val="single" w:sz="4" w:space="0" w:color="000000"/>
            </w:tcBorders>
          </w:tcPr>
          <w:p w14:paraId="6EDFF83F" w14:textId="77777777" w:rsidR="008D6A36" w:rsidRDefault="008D6A36" w:rsidP="009937A4">
            <w:pPr>
              <w:pStyle w:val="TableParagraph"/>
              <w:spacing w:line="233" w:lineRule="exact"/>
              <w:ind w:left="-1"/>
              <w:rPr>
                <w:ins w:id="294" w:author="Scott Nicholas" w:date="2020-09-24T16:39:00Z"/>
                <w:sz w:val="24"/>
              </w:rPr>
            </w:pPr>
            <w:ins w:id="295" w:author="Scott Nicholas" w:date="2020-09-24T16:39:00Z">
              <w:r>
                <w:rPr>
                  <w:sz w:val="24"/>
                </w:rPr>
                <w:t>Date</w:t>
              </w:r>
            </w:ins>
          </w:p>
        </w:tc>
      </w:tr>
    </w:tbl>
    <w:p w14:paraId="3792E1A8" w14:textId="77777777" w:rsidR="008D6A36" w:rsidRPr="00B24DB0" w:rsidRDefault="008D6A36" w:rsidP="008D6A36">
      <w:pPr>
        <w:snapToGrid w:val="0"/>
        <w:spacing w:after="240"/>
        <w:rPr>
          <w:ins w:id="296" w:author="Scott Nicholas" w:date="2020-09-24T16:39:00Z"/>
          <w:rFonts w:ascii="Times New Roman" w:hAnsi="Times New Roman" w:cs="Times New Roman"/>
          <w:color w:val="000000" w:themeColor="text1"/>
        </w:rPr>
      </w:pPr>
    </w:p>
    <w:p w14:paraId="19ACB58C" w14:textId="2D4372DD" w:rsidR="0018070E" w:rsidRPr="000773D2" w:rsidDel="008D6A36" w:rsidRDefault="00EA5850" w:rsidP="0018070E">
      <w:pPr>
        <w:autoSpaceDE w:val="0"/>
        <w:autoSpaceDN w:val="0"/>
        <w:adjustRightInd w:val="0"/>
        <w:rPr>
          <w:del w:id="297" w:author="Scott Nicholas" w:date="2020-09-24T16:39:00Z"/>
          <w:rFonts w:ascii="`o∑˛" w:hAnsi="`o∑˛" w:cs="`o∑˛"/>
          <w:b/>
          <w:bCs/>
          <w:color w:val="000000"/>
          <w:sz w:val="22"/>
          <w:szCs w:val="22"/>
        </w:rPr>
      </w:pPr>
      <w:del w:id="298" w:author="Scott Nicholas" w:date="2020-09-24T16:29:00Z">
        <w:r w:rsidDel="007C3998">
          <w:rPr>
            <w:rFonts w:ascii="`o∑˛" w:hAnsi="`o∑˛" w:cs="`o∑˛"/>
            <w:b/>
            <w:bCs/>
            <w:color w:val="000000"/>
            <w:sz w:val="22"/>
            <w:szCs w:val="22"/>
          </w:rPr>
          <w:delText>Bedrock</w:delText>
        </w:r>
        <w:r w:rsidR="006F7097" w:rsidRPr="000773D2" w:rsidDel="007C3998">
          <w:rPr>
            <w:rFonts w:ascii="`o∑˛" w:hAnsi="`o∑˛" w:cs="`o∑˛"/>
            <w:b/>
            <w:bCs/>
            <w:color w:val="000000"/>
            <w:sz w:val="22"/>
            <w:szCs w:val="22"/>
          </w:rPr>
          <w:delText xml:space="preserve"> Consortium</w:delText>
        </w:r>
      </w:del>
    </w:p>
    <w:p w14:paraId="11BD72A3" w14:textId="30431C58" w:rsidR="0018070E" w:rsidRPr="000773D2" w:rsidDel="008D6A36" w:rsidRDefault="0018070E" w:rsidP="0018070E">
      <w:pPr>
        <w:autoSpaceDE w:val="0"/>
        <w:autoSpaceDN w:val="0"/>
        <w:adjustRightInd w:val="0"/>
        <w:rPr>
          <w:del w:id="299" w:author="Scott Nicholas" w:date="2020-09-24T16:39:00Z"/>
          <w:rFonts w:ascii="`o∑˛" w:hAnsi="`o∑˛" w:cs="`o∑˛"/>
          <w:b/>
          <w:bCs/>
          <w:color w:val="000000"/>
          <w:sz w:val="22"/>
          <w:szCs w:val="22"/>
        </w:rPr>
      </w:pPr>
      <w:del w:id="300" w:author="Scott Nicholas" w:date="2020-09-24T16:39:00Z">
        <w:r w:rsidRPr="000773D2" w:rsidDel="008D6A36">
          <w:rPr>
            <w:rFonts w:ascii="`o∑˛" w:hAnsi="`o∑˛" w:cs="`o∑˛"/>
            <w:b/>
            <w:bCs/>
            <w:color w:val="000000"/>
            <w:sz w:val="22"/>
            <w:szCs w:val="22"/>
          </w:rPr>
          <w:delText>By: ____________________________</w:delText>
        </w:r>
      </w:del>
    </w:p>
    <w:p w14:paraId="2BE3823A" w14:textId="2099EE52" w:rsidR="0018070E" w:rsidRPr="000773D2" w:rsidDel="008D6A36" w:rsidRDefault="0018070E" w:rsidP="0018070E">
      <w:pPr>
        <w:autoSpaceDE w:val="0"/>
        <w:autoSpaceDN w:val="0"/>
        <w:adjustRightInd w:val="0"/>
        <w:rPr>
          <w:del w:id="301" w:author="Scott Nicholas" w:date="2020-09-24T16:39:00Z"/>
          <w:rFonts w:ascii="`o∑˛" w:hAnsi="`o∑˛" w:cs="`o∑˛"/>
          <w:b/>
          <w:bCs/>
          <w:color w:val="000000"/>
          <w:sz w:val="22"/>
          <w:szCs w:val="22"/>
        </w:rPr>
      </w:pPr>
      <w:del w:id="302" w:author="Scott Nicholas" w:date="2020-09-24T16:39:00Z">
        <w:r w:rsidRPr="000773D2" w:rsidDel="008D6A36">
          <w:rPr>
            <w:rFonts w:ascii="`o∑˛" w:hAnsi="`o∑˛" w:cs="`o∑˛"/>
            <w:b/>
            <w:bCs/>
            <w:color w:val="000000"/>
            <w:sz w:val="22"/>
            <w:szCs w:val="22"/>
          </w:rPr>
          <w:delText>Name: ____________________________</w:delText>
        </w:r>
      </w:del>
    </w:p>
    <w:p w14:paraId="5207A896" w14:textId="79841B46" w:rsidR="0018070E" w:rsidRPr="000773D2" w:rsidDel="008D6A36" w:rsidRDefault="0018070E" w:rsidP="0018070E">
      <w:pPr>
        <w:autoSpaceDE w:val="0"/>
        <w:autoSpaceDN w:val="0"/>
        <w:adjustRightInd w:val="0"/>
        <w:rPr>
          <w:del w:id="303" w:author="Scott Nicholas" w:date="2020-09-24T16:39:00Z"/>
          <w:rFonts w:ascii="`o∑˛" w:hAnsi="`o∑˛" w:cs="`o∑˛"/>
          <w:b/>
          <w:bCs/>
          <w:color w:val="000000"/>
          <w:sz w:val="22"/>
          <w:szCs w:val="22"/>
        </w:rPr>
      </w:pPr>
      <w:del w:id="304" w:author="Scott Nicholas" w:date="2020-09-24T16:39:00Z">
        <w:r w:rsidRPr="000773D2" w:rsidDel="008D6A36">
          <w:rPr>
            <w:rFonts w:ascii="`o∑˛" w:hAnsi="`o∑˛" w:cs="`o∑˛"/>
            <w:b/>
            <w:bCs/>
            <w:color w:val="000000"/>
            <w:sz w:val="22"/>
            <w:szCs w:val="22"/>
          </w:rPr>
          <w:delText>Title: ____________________________</w:delText>
        </w:r>
      </w:del>
    </w:p>
    <w:p w14:paraId="0ADB6135" w14:textId="47EC382D" w:rsidR="0018070E" w:rsidRPr="000773D2" w:rsidDel="008D6A36" w:rsidRDefault="0018070E" w:rsidP="0018070E">
      <w:pPr>
        <w:autoSpaceDE w:val="0"/>
        <w:autoSpaceDN w:val="0"/>
        <w:adjustRightInd w:val="0"/>
        <w:rPr>
          <w:del w:id="305" w:author="Scott Nicholas" w:date="2020-09-24T16:39:00Z"/>
          <w:rFonts w:ascii="`o∑˛" w:hAnsi="`o∑˛" w:cs="`o∑˛"/>
          <w:b/>
          <w:bCs/>
          <w:color w:val="000000"/>
          <w:sz w:val="22"/>
          <w:szCs w:val="22"/>
        </w:rPr>
      </w:pPr>
      <w:del w:id="306" w:author="Scott Nicholas" w:date="2020-09-24T16:39:00Z">
        <w:r w:rsidRPr="000773D2" w:rsidDel="008D6A36">
          <w:rPr>
            <w:rFonts w:ascii="`o∑˛" w:hAnsi="`o∑˛" w:cs="`o∑˛"/>
            <w:b/>
            <w:bCs/>
            <w:color w:val="000000"/>
            <w:sz w:val="22"/>
            <w:szCs w:val="22"/>
          </w:rPr>
          <w:delText>Date: ____________________________</w:delText>
        </w:r>
      </w:del>
    </w:p>
    <w:p w14:paraId="7AEB330A" w14:textId="4C33EB8A" w:rsidR="000773D2" w:rsidRPr="000773D2" w:rsidDel="008D6A36" w:rsidRDefault="000773D2" w:rsidP="0018070E">
      <w:pPr>
        <w:autoSpaceDE w:val="0"/>
        <w:autoSpaceDN w:val="0"/>
        <w:adjustRightInd w:val="0"/>
        <w:rPr>
          <w:del w:id="307" w:author="Scott Nicholas" w:date="2020-09-24T16:39:00Z"/>
          <w:rFonts w:ascii="`o∑˛" w:hAnsi="`o∑˛" w:cs="`o∑˛"/>
          <w:b/>
          <w:bCs/>
          <w:color w:val="000000"/>
          <w:sz w:val="22"/>
          <w:szCs w:val="22"/>
        </w:rPr>
      </w:pPr>
    </w:p>
    <w:p w14:paraId="1D2CD226" w14:textId="71B1ED56" w:rsidR="0018070E" w:rsidRPr="000773D2" w:rsidDel="008D6A36" w:rsidRDefault="0018070E" w:rsidP="0018070E">
      <w:pPr>
        <w:autoSpaceDE w:val="0"/>
        <w:autoSpaceDN w:val="0"/>
        <w:adjustRightInd w:val="0"/>
        <w:rPr>
          <w:del w:id="308" w:author="Scott Nicholas" w:date="2020-09-24T16:39:00Z"/>
          <w:rFonts w:ascii="`o∑˛" w:hAnsi="`o∑˛" w:cs="`o∑˛"/>
          <w:b/>
          <w:bCs/>
          <w:color w:val="000000"/>
          <w:sz w:val="22"/>
          <w:szCs w:val="22"/>
        </w:rPr>
      </w:pPr>
      <w:del w:id="309" w:author="Scott Nicholas" w:date="2020-09-24T16:39:00Z">
        <w:r w:rsidRPr="000773D2" w:rsidDel="008D6A36">
          <w:rPr>
            <w:rFonts w:ascii="`o∑˛" w:hAnsi="`o∑˛" w:cs="`o∑˛"/>
            <w:b/>
            <w:bCs/>
            <w:color w:val="000000"/>
            <w:sz w:val="22"/>
            <w:szCs w:val="22"/>
          </w:rPr>
          <w:delText>Transaction Endorser</w:delText>
        </w:r>
      </w:del>
    </w:p>
    <w:p w14:paraId="5B86AF81" w14:textId="3F6D6CF4" w:rsidR="0018070E" w:rsidRPr="000773D2" w:rsidDel="008D6A36" w:rsidRDefault="0018070E" w:rsidP="0018070E">
      <w:pPr>
        <w:autoSpaceDE w:val="0"/>
        <w:autoSpaceDN w:val="0"/>
        <w:adjustRightInd w:val="0"/>
        <w:rPr>
          <w:del w:id="310" w:author="Scott Nicholas" w:date="2020-09-24T16:39:00Z"/>
          <w:rFonts w:ascii="`o∑˛" w:hAnsi="`o∑˛" w:cs="`o∑˛"/>
          <w:b/>
          <w:bCs/>
          <w:color w:val="000000"/>
          <w:sz w:val="22"/>
          <w:szCs w:val="22"/>
        </w:rPr>
      </w:pPr>
      <w:del w:id="311" w:author="Scott Nicholas" w:date="2020-09-24T16:39:00Z">
        <w:r w:rsidRPr="000773D2" w:rsidDel="008D6A36">
          <w:rPr>
            <w:rFonts w:ascii="`o∑˛" w:hAnsi="`o∑˛" w:cs="`o∑˛"/>
            <w:b/>
            <w:bCs/>
            <w:color w:val="000000"/>
            <w:sz w:val="22"/>
            <w:szCs w:val="22"/>
          </w:rPr>
          <w:delText>By: ____________________________</w:delText>
        </w:r>
      </w:del>
    </w:p>
    <w:p w14:paraId="5907CE70" w14:textId="7B88AD72" w:rsidR="0018070E" w:rsidRPr="000773D2" w:rsidDel="008D6A36" w:rsidRDefault="0018070E" w:rsidP="0018070E">
      <w:pPr>
        <w:autoSpaceDE w:val="0"/>
        <w:autoSpaceDN w:val="0"/>
        <w:adjustRightInd w:val="0"/>
        <w:rPr>
          <w:del w:id="312" w:author="Scott Nicholas" w:date="2020-09-24T16:39:00Z"/>
          <w:rFonts w:ascii="`o∑˛" w:hAnsi="`o∑˛" w:cs="`o∑˛"/>
          <w:b/>
          <w:bCs/>
          <w:color w:val="000000"/>
          <w:sz w:val="22"/>
          <w:szCs w:val="22"/>
        </w:rPr>
      </w:pPr>
      <w:del w:id="313" w:author="Scott Nicholas" w:date="2020-09-24T16:39:00Z">
        <w:r w:rsidRPr="000773D2" w:rsidDel="008D6A36">
          <w:rPr>
            <w:rFonts w:ascii="`o∑˛" w:hAnsi="`o∑˛" w:cs="`o∑˛"/>
            <w:b/>
            <w:bCs/>
            <w:color w:val="000000"/>
            <w:sz w:val="22"/>
            <w:szCs w:val="22"/>
          </w:rPr>
          <w:delText>Name: ____________________________</w:delText>
        </w:r>
      </w:del>
    </w:p>
    <w:p w14:paraId="1B879214" w14:textId="6694C56B" w:rsidR="0018070E" w:rsidRPr="000773D2" w:rsidDel="008D6A36" w:rsidRDefault="0018070E" w:rsidP="0018070E">
      <w:pPr>
        <w:autoSpaceDE w:val="0"/>
        <w:autoSpaceDN w:val="0"/>
        <w:adjustRightInd w:val="0"/>
        <w:rPr>
          <w:del w:id="314" w:author="Scott Nicholas" w:date="2020-09-24T16:39:00Z"/>
          <w:rFonts w:ascii="`o∑˛" w:hAnsi="`o∑˛" w:cs="`o∑˛"/>
          <w:b/>
          <w:bCs/>
          <w:color w:val="000000"/>
          <w:sz w:val="22"/>
          <w:szCs w:val="22"/>
        </w:rPr>
      </w:pPr>
      <w:del w:id="315" w:author="Scott Nicholas" w:date="2020-09-24T16:39:00Z">
        <w:r w:rsidRPr="000773D2" w:rsidDel="008D6A36">
          <w:rPr>
            <w:rFonts w:ascii="`o∑˛" w:hAnsi="`o∑˛" w:cs="`o∑˛"/>
            <w:b/>
            <w:bCs/>
            <w:color w:val="000000"/>
            <w:sz w:val="22"/>
            <w:szCs w:val="22"/>
          </w:rPr>
          <w:delText>Title: ____________________________</w:delText>
        </w:r>
      </w:del>
    </w:p>
    <w:p w14:paraId="3AFBD89E" w14:textId="1F233D39" w:rsidR="0018070E" w:rsidRPr="000773D2" w:rsidDel="008D6A36" w:rsidRDefault="0018070E" w:rsidP="0018070E">
      <w:pPr>
        <w:autoSpaceDE w:val="0"/>
        <w:autoSpaceDN w:val="0"/>
        <w:adjustRightInd w:val="0"/>
        <w:rPr>
          <w:del w:id="316" w:author="Scott Nicholas" w:date="2020-09-24T16:39:00Z"/>
          <w:rFonts w:ascii="`o∑˛" w:hAnsi="`o∑˛" w:cs="`o∑˛"/>
          <w:b/>
          <w:bCs/>
          <w:color w:val="000000"/>
          <w:sz w:val="22"/>
          <w:szCs w:val="22"/>
        </w:rPr>
      </w:pPr>
      <w:del w:id="317" w:author="Scott Nicholas" w:date="2020-09-24T16:39:00Z">
        <w:r w:rsidRPr="000773D2" w:rsidDel="008D6A36">
          <w:rPr>
            <w:rFonts w:ascii="`o∑˛" w:hAnsi="`o∑˛" w:cs="`o∑˛"/>
            <w:b/>
            <w:bCs/>
            <w:color w:val="000000"/>
            <w:sz w:val="22"/>
            <w:szCs w:val="22"/>
          </w:rPr>
          <w:delText>Date: ____________________________</w:delText>
        </w:r>
      </w:del>
    </w:p>
    <w:p w14:paraId="48D1262E" w14:textId="25F07B6A" w:rsidR="000773D2" w:rsidDel="008D6A36" w:rsidRDefault="000773D2" w:rsidP="0018070E">
      <w:pPr>
        <w:autoSpaceDE w:val="0"/>
        <w:autoSpaceDN w:val="0"/>
        <w:adjustRightInd w:val="0"/>
        <w:rPr>
          <w:del w:id="318" w:author="Scott Nicholas" w:date="2020-09-24T16:39:00Z"/>
          <w:rFonts w:ascii="`o∑˛" w:hAnsi="`o∑˛" w:cs="`o∑˛"/>
          <w:color w:val="000000"/>
          <w:sz w:val="16"/>
          <w:szCs w:val="16"/>
        </w:rPr>
      </w:pPr>
    </w:p>
    <w:p w14:paraId="50D4D73A" w14:textId="5117F241" w:rsidR="000773D2" w:rsidDel="008D6A36" w:rsidRDefault="000773D2">
      <w:pPr>
        <w:rPr>
          <w:del w:id="319" w:author="Scott Nicholas" w:date="2020-09-24T16:39:00Z"/>
          <w:rFonts w:ascii="`o∑˛" w:hAnsi="`o∑˛" w:cs="`o∑˛"/>
          <w:color w:val="000000"/>
          <w:sz w:val="16"/>
          <w:szCs w:val="16"/>
        </w:rPr>
      </w:pPr>
      <w:del w:id="320" w:author="Scott Nicholas" w:date="2020-09-24T16:39:00Z">
        <w:r w:rsidDel="008D6A36">
          <w:rPr>
            <w:rFonts w:ascii="`o∑˛" w:hAnsi="`o∑˛" w:cs="`o∑˛"/>
            <w:color w:val="000000"/>
            <w:sz w:val="16"/>
            <w:szCs w:val="16"/>
          </w:rPr>
          <w:br w:type="page"/>
        </w:r>
      </w:del>
    </w:p>
    <w:p w14:paraId="45E7E361" w14:textId="46F16C95" w:rsidR="0018070E" w:rsidRDefault="00BF49CE" w:rsidP="00BF49CE">
      <w:pPr>
        <w:pStyle w:val="Heading1"/>
        <w:jc w:val="center"/>
      </w:pPr>
      <w:r>
        <w:t>Schedule</w:t>
      </w:r>
      <w:r w:rsidR="0018070E">
        <w:t xml:space="preserve"> 1 </w:t>
      </w:r>
      <w:r>
        <w:t xml:space="preserve">- </w:t>
      </w:r>
      <w:r w:rsidR="0018070E">
        <w:t>Scope of Processing</w:t>
      </w:r>
    </w:p>
    <w:p w14:paraId="36DF5E94" w14:textId="77777777" w:rsidR="00BF49CE" w:rsidRPr="00BF49CE" w:rsidRDefault="00BF49CE" w:rsidP="00BF49CE"/>
    <w:p w14:paraId="6C0AE6BD" w14:textId="77777777" w:rsidR="0018070E" w:rsidRDefault="0018070E" w:rsidP="0018070E">
      <w:pPr>
        <w:autoSpaceDE w:val="0"/>
        <w:autoSpaceDN w:val="0"/>
        <w:adjustRightInd w:val="0"/>
        <w:rPr>
          <w:rFonts w:ascii="`o∑˛" w:hAnsi="`o∑˛" w:cs="`o∑˛"/>
          <w:color w:val="000000"/>
          <w:sz w:val="22"/>
          <w:szCs w:val="22"/>
        </w:rPr>
      </w:pPr>
      <w:r w:rsidRPr="00BF49CE">
        <w:rPr>
          <w:rFonts w:ascii="`o∑˛" w:hAnsi="`o∑˛" w:cs="`o∑˛"/>
          <w:b/>
          <w:bCs/>
          <w:color w:val="000000"/>
          <w:sz w:val="22"/>
          <w:szCs w:val="22"/>
        </w:rPr>
        <w:t>Subject Matter of Processing</w:t>
      </w:r>
      <w:r>
        <w:rPr>
          <w:rFonts w:ascii="`o∑˛" w:hAnsi="`o∑˛" w:cs="`o∑˛"/>
          <w:color w:val="000000"/>
          <w:sz w:val="22"/>
          <w:szCs w:val="22"/>
        </w:rPr>
        <w:t>: The context for the Processing of Signed Data is Transaction Endorser’s</w:t>
      </w:r>
    </w:p>
    <w:p w14:paraId="7942CD14" w14:textId="77777777"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role in digitally signing information so that the information will be accepted by Validator Nodes on the</w:t>
      </w:r>
    </w:p>
    <w:p w14:paraId="12C2722D" w14:textId="490909D8" w:rsidR="0018070E" w:rsidRDefault="00EA5850" w:rsidP="0018070E">
      <w:pPr>
        <w:autoSpaceDE w:val="0"/>
        <w:autoSpaceDN w:val="0"/>
        <w:adjustRightInd w:val="0"/>
        <w:rPr>
          <w:rFonts w:ascii="`o∑˛" w:hAnsi="`o∑˛" w:cs="`o∑˛"/>
          <w:color w:val="000000"/>
          <w:sz w:val="22"/>
          <w:szCs w:val="22"/>
        </w:rPr>
      </w:pPr>
      <w:r>
        <w:rPr>
          <w:rFonts w:ascii="`o∑˛" w:hAnsi="`o∑˛" w:cs="`o∑˛"/>
          <w:color w:val="000000"/>
          <w:sz w:val="22"/>
          <w:szCs w:val="22"/>
        </w:rPr>
        <w:t>Bedrock</w:t>
      </w:r>
      <w:r w:rsidR="006F7097">
        <w:rPr>
          <w:rFonts w:ascii="`o∑˛" w:hAnsi="`o∑˛" w:cs="`o∑˛"/>
          <w:color w:val="000000"/>
          <w:sz w:val="22"/>
          <w:szCs w:val="22"/>
        </w:rPr>
        <w:t xml:space="preserve"> Business Utility</w:t>
      </w:r>
      <w:r w:rsidR="0018070E">
        <w:rPr>
          <w:rFonts w:ascii="`o∑˛" w:hAnsi="`o∑˛" w:cs="`o∑˛"/>
          <w:color w:val="000000"/>
          <w:sz w:val="22"/>
          <w:szCs w:val="22"/>
        </w:rPr>
        <w:t xml:space="preserve"> in accordance with the </w:t>
      </w:r>
      <w:del w:id="321" w:author="Scott Nicholas" w:date="2020-09-24T16:20:00Z">
        <w:r w:rsidDel="002B3352">
          <w:rPr>
            <w:rFonts w:ascii="`o∑˛" w:hAnsi="`o∑˛" w:cs="`o∑˛"/>
            <w:color w:val="000000"/>
            <w:sz w:val="22"/>
            <w:szCs w:val="22"/>
          </w:rPr>
          <w:delText>BTEA</w:delText>
        </w:r>
      </w:del>
      <w:ins w:id="322" w:author="Scott Nicholas" w:date="2020-09-24T16:20:00Z">
        <w:r w:rsidR="002B3352">
          <w:rPr>
            <w:rFonts w:ascii="`o∑˛" w:hAnsi="`o∑˛" w:cs="`o∑˛"/>
            <w:color w:val="000000"/>
            <w:sz w:val="22"/>
            <w:szCs w:val="22"/>
          </w:rPr>
          <w:t>TEA</w:t>
        </w:r>
      </w:ins>
      <w:r w:rsidR="0018070E">
        <w:rPr>
          <w:rFonts w:ascii="`o∑˛" w:hAnsi="`o∑˛" w:cs="`o∑˛"/>
          <w:color w:val="000000"/>
          <w:sz w:val="22"/>
          <w:szCs w:val="22"/>
        </w:rPr>
        <w:t xml:space="preserve"> and the </w:t>
      </w:r>
      <w:r>
        <w:rPr>
          <w:rFonts w:ascii="`o∑˛" w:hAnsi="`o∑˛" w:cs="`o∑˛"/>
          <w:color w:val="000000"/>
          <w:sz w:val="22"/>
          <w:szCs w:val="22"/>
        </w:rPr>
        <w:t>Bedrock</w:t>
      </w:r>
      <w:r w:rsidR="006F7097">
        <w:rPr>
          <w:rFonts w:ascii="`o∑˛" w:hAnsi="`o∑˛" w:cs="`o∑˛"/>
          <w:color w:val="000000"/>
          <w:sz w:val="22"/>
          <w:szCs w:val="22"/>
        </w:rPr>
        <w:t xml:space="preserve"> Governance</w:t>
      </w:r>
      <w:r w:rsidR="0018070E">
        <w:rPr>
          <w:rFonts w:ascii="`o∑˛" w:hAnsi="`o∑˛" w:cs="`o∑˛"/>
          <w:color w:val="000000"/>
          <w:sz w:val="22"/>
          <w:szCs w:val="22"/>
        </w:rPr>
        <w:t xml:space="preserve"> Framework.</w:t>
      </w:r>
    </w:p>
    <w:p w14:paraId="4AB3F936" w14:textId="77777777" w:rsidR="00BF49CE" w:rsidRDefault="00BF49CE" w:rsidP="0018070E">
      <w:pPr>
        <w:autoSpaceDE w:val="0"/>
        <w:autoSpaceDN w:val="0"/>
        <w:adjustRightInd w:val="0"/>
        <w:rPr>
          <w:rFonts w:ascii="`o∑˛" w:hAnsi="`o∑˛" w:cs="`o∑˛"/>
          <w:color w:val="000000"/>
          <w:sz w:val="22"/>
          <w:szCs w:val="22"/>
        </w:rPr>
      </w:pPr>
    </w:p>
    <w:p w14:paraId="663B6ECD" w14:textId="6A42C080" w:rsidR="0018070E" w:rsidRDefault="0018070E" w:rsidP="0018070E">
      <w:pPr>
        <w:autoSpaceDE w:val="0"/>
        <w:autoSpaceDN w:val="0"/>
        <w:adjustRightInd w:val="0"/>
        <w:rPr>
          <w:rFonts w:ascii="`o∑˛" w:hAnsi="`o∑˛" w:cs="`o∑˛"/>
          <w:color w:val="000000"/>
          <w:sz w:val="22"/>
          <w:szCs w:val="22"/>
        </w:rPr>
      </w:pPr>
      <w:r w:rsidRPr="00BF49CE">
        <w:rPr>
          <w:rFonts w:ascii="`o∑˛" w:hAnsi="`o∑˛" w:cs="`o∑˛"/>
          <w:b/>
          <w:bCs/>
          <w:color w:val="000000"/>
          <w:sz w:val="22"/>
          <w:szCs w:val="22"/>
        </w:rPr>
        <w:t>Duration of Processing</w:t>
      </w:r>
      <w:r>
        <w:rPr>
          <w:rFonts w:ascii="`o∑˛" w:hAnsi="`o∑˛" w:cs="`o∑˛"/>
          <w:color w:val="000000"/>
          <w:sz w:val="22"/>
          <w:szCs w:val="22"/>
        </w:rPr>
        <w:t xml:space="preserve">: The Processing will begin on the effective date of the </w:t>
      </w:r>
      <w:del w:id="323" w:author="Scott Nicholas" w:date="2020-09-24T16:20:00Z">
        <w:r w:rsidR="00EA5850" w:rsidDel="002B3352">
          <w:rPr>
            <w:rFonts w:ascii="`o∑˛" w:hAnsi="`o∑˛" w:cs="`o∑˛"/>
            <w:color w:val="000000"/>
            <w:sz w:val="22"/>
            <w:szCs w:val="22"/>
          </w:rPr>
          <w:delText>BTEA</w:delText>
        </w:r>
      </w:del>
      <w:ins w:id="324" w:author="Scott Nicholas" w:date="2020-09-24T16:20:00Z">
        <w:r w:rsidR="002B3352">
          <w:rPr>
            <w:rFonts w:ascii="`o∑˛" w:hAnsi="`o∑˛" w:cs="`o∑˛"/>
            <w:color w:val="000000"/>
            <w:sz w:val="22"/>
            <w:szCs w:val="22"/>
          </w:rPr>
          <w:t>TEA</w:t>
        </w:r>
      </w:ins>
      <w:r>
        <w:rPr>
          <w:rFonts w:ascii="`o∑˛" w:hAnsi="`o∑˛" w:cs="`o∑˛"/>
          <w:color w:val="000000"/>
          <w:sz w:val="22"/>
          <w:szCs w:val="22"/>
        </w:rPr>
        <w:t xml:space="preserve"> and will</w:t>
      </w:r>
      <w:r w:rsidR="00BF49CE">
        <w:rPr>
          <w:rFonts w:ascii="`o∑˛" w:hAnsi="`o∑˛" w:cs="`o∑˛"/>
          <w:color w:val="000000"/>
          <w:sz w:val="22"/>
          <w:szCs w:val="22"/>
        </w:rPr>
        <w:t xml:space="preserve"> </w:t>
      </w:r>
      <w:r>
        <w:rPr>
          <w:rFonts w:ascii="`o∑˛" w:hAnsi="`o∑˛" w:cs="`o∑˛"/>
          <w:color w:val="000000"/>
          <w:sz w:val="22"/>
          <w:szCs w:val="22"/>
        </w:rPr>
        <w:t xml:space="preserve">continue through the period from expiration of the </w:t>
      </w:r>
      <w:del w:id="325" w:author="Scott Nicholas" w:date="2020-09-24T16:20:00Z">
        <w:r w:rsidR="00EA5850" w:rsidDel="002B3352">
          <w:rPr>
            <w:rFonts w:ascii="`o∑˛" w:hAnsi="`o∑˛" w:cs="`o∑˛"/>
            <w:color w:val="000000"/>
            <w:sz w:val="22"/>
            <w:szCs w:val="22"/>
          </w:rPr>
          <w:delText>BTEA</w:delText>
        </w:r>
      </w:del>
      <w:ins w:id="326" w:author="Scott Nicholas" w:date="2020-09-24T16:20:00Z">
        <w:r w:rsidR="002B3352">
          <w:rPr>
            <w:rFonts w:ascii="`o∑˛" w:hAnsi="`o∑˛" w:cs="`o∑˛"/>
            <w:color w:val="000000"/>
            <w:sz w:val="22"/>
            <w:szCs w:val="22"/>
          </w:rPr>
          <w:t>TEA</w:t>
        </w:r>
      </w:ins>
      <w:r>
        <w:rPr>
          <w:rFonts w:ascii="`o∑˛" w:hAnsi="`o∑˛" w:cs="`o∑˛"/>
          <w:color w:val="000000"/>
          <w:sz w:val="22"/>
          <w:szCs w:val="22"/>
        </w:rPr>
        <w:t xml:space="preserve"> until deletion of all Signed Data by Transaction</w:t>
      </w:r>
      <w:r w:rsidR="00BF49CE">
        <w:rPr>
          <w:rFonts w:ascii="`o∑˛" w:hAnsi="`o∑˛" w:cs="`o∑˛"/>
          <w:color w:val="000000"/>
          <w:sz w:val="22"/>
          <w:szCs w:val="22"/>
        </w:rPr>
        <w:t xml:space="preserve"> </w:t>
      </w:r>
      <w:r>
        <w:rPr>
          <w:rFonts w:ascii="`o∑˛" w:hAnsi="`o∑˛" w:cs="`o∑˛"/>
          <w:color w:val="000000"/>
          <w:sz w:val="22"/>
          <w:szCs w:val="22"/>
        </w:rPr>
        <w:t>Endorser in accordance with this DPA.</w:t>
      </w:r>
    </w:p>
    <w:p w14:paraId="5D518853" w14:textId="25059388" w:rsidR="00BF49CE" w:rsidRDefault="00BF49CE" w:rsidP="0018070E">
      <w:pPr>
        <w:autoSpaceDE w:val="0"/>
        <w:autoSpaceDN w:val="0"/>
        <w:adjustRightInd w:val="0"/>
        <w:rPr>
          <w:rFonts w:ascii="`o∑˛" w:hAnsi="`o∑˛" w:cs="`o∑˛"/>
          <w:color w:val="000000"/>
          <w:sz w:val="22"/>
          <w:szCs w:val="22"/>
        </w:rPr>
      </w:pPr>
    </w:p>
    <w:p w14:paraId="111695E0" w14:textId="77777777" w:rsidR="0018070E" w:rsidRDefault="0018070E" w:rsidP="0018070E">
      <w:pPr>
        <w:autoSpaceDE w:val="0"/>
        <w:autoSpaceDN w:val="0"/>
        <w:adjustRightInd w:val="0"/>
        <w:rPr>
          <w:rFonts w:ascii="`o∑˛" w:hAnsi="`o∑˛" w:cs="`o∑˛"/>
          <w:color w:val="000000"/>
          <w:sz w:val="22"/>
          <w:szCs w:val="22"/>
        </w:rPr>
      </w:pPr>
      <w:r w:rsidRPr="00BF49CE">
        <w:rPr>
          <w:rFonts w:ascii="`o∑˛" w:hAnsi="`o∑˛" w:cs="`o∑˛"/>
          <w:b/>
          <w:bCs/>
          <w:color w:val="000000"/>
          <w:sz w:val="22"/>
          <w:szCs w:val="22"/>
        </w:rPr>
        <w:t>Nature and Purpose of Processing</w:t>
      </w:r>
      <w:r>
        <w:rPr>
          <w:rFonts w:ascii="`o∑˛" w:hAnsi="`o∑˛" w:cs="`o∑˛"/>
          <w:color w:val="000000"/>
          <w:sz w:val="22"/>
          <w:szCs w:val="22"/>
        </w:rPr>
        <w:t>: Transaction Endorser will Process Signed Data solely as necessary to</w:t>
      </w:r>
    </w:p>
    <w:p w14:paraId="3C4E908C" w14:textId="1DDFDDC5" w:rsidR="00BF49CE" w:rsidRDefault="0018070E" w:rsidP="00B42621">
      <w:pPr>
        <w:autoSpaceDE w:val="0"/>
        <w:autoSpaceDN w:val="0"/>
        <w:adjustRightInd w:val="0"/>
        <w:rPr>
          <w:rFonts w:ascii="`o∑˛" w:hAnsi="`o∑˛" w:cs="`o∑˛"/>
          <w:color w:val="000000"/>
          <w:sz w:val="22"/>
          <w:szCs w:val="22"/>
        </w:rPr>
      </w:pPr>
      <w:r>
        <w:rPr>
          <w:rFonts w:ascii="`o∑˛" w:hAnsi="`o∑˛" w:cs="`o∑˛"/>
          <w:color w:val="000000"/>
          <w:sz w:val="22"/>
          <w:szCs w:val="22"/>
        </w:rPr>
        <w:t xml:space="preserve">digitally signing information so that the information will be accepted by Validator Nodes on the </w:t>
      </w:r>
      <w:r w:rsidR="00B42621">
        <w:rPr>
          <w:rFonts w:ascii="`o∑˛" w:hAnsi="`o∑˛" w:cs="`o∑˛"/>
          <w:color w:val="000000"/>
          <w:sz w:val="22"/>
          <w:szCs w:val="22"/>
        </w:rPr>
        <w:t xml:space="preserve">Utility </w:t>
      </w:r>
      <w:r>
        <w:rPr>
          <w:rFonts w:ascii="`o∑˛" w:hAnsi="`o∑˛" w:cs="`o∑˛"/>
          <w:color w:val="000000"/>
          <w:sz w:val="22"/>
          <w:szCs w:val="22"/>
        </w:rPr>
        <w:t xml:space="preserve">in accordance with the </w:t>
      </w:r>
      <w:del w:id="327" w:author="Scott Nicholas" w:date="2020-09-24T16:20:00Z">
        <w:r w:rsidR="00EA5850" w:rsidDel="002B3352">
          <w:rPr>
            <w:rFonts w:ascii="`o∑˛" w:hAnsi="`o∑˛" w:cs="`o∑˛"/>
            <w:color w:val="000000"/>
            <w:sz w:val="22"/>
            <w:szCs w:val="22"/>
          </w:rPr>
          <w:delText>BTEA</w:delText>
        </w:r>
      </w:del>
      <w:ins w:id="328" w:author="Scott Nicholas" w:date="2020-09-24T16:20:00Z">
        <w:r w:rsidR="002B3352">
          <w:rPr>
            <w:rFonts w:ascii="`o∑˛" w:hAnsi="`o∑˛" w:cs="`o∑˛"/>
            <w:color w:val="000000"/>
            <w:sz w:val="22"/>
            <w:szCs w:val="22"/>
          </w:rPr>
          <w:t>TEA</w:t>
        </w:r>
      </w:ins>
      <w:r>
        <w:rPr>
          <w:rFonts w:ascii="`o∑˛" w:hAnsi="`o∑˛" w:cs="`o∑˛"/>
          <w:color w:val="000000"/>
          <w:sz w:val="22"/>
          <w:szCs w:val="22"/>
        </w:rPr>
        <w:t xml:space="preserve"> and the </w:t>
      </w:r>
      <w:r w:rsidR="00EA5850">
        <w:rPr>
          <w:rFonts w:ascii="`o∑˛" w:hAnsi="`o∑˛" w:cs="`o∑˛"/>
          <w:color w:val="000000"/>
          <w:sz w:val="22"/>
          <w:szCs w:val="22"/>
        </w:rPr>
        <w:t>Bedrock</w:t>
      </w:r>
      <w:r w:rsidR="006F7097">
        <w:rPr>
          <w:rFonts w:ascii="`o∑˛" w:hAnsi="`o∑˛" w:cs="`o∑˛"/>
          <w:color w:val="000000"/>
          <w:sz w:val="22"/>
          <w:szCs w:val="22"/>
        </w:rPr>
        <w:t xml:space="preserve"> Governance</w:t>
      </w:r>
      <w:r>
        <w:rPr>
          <w:rFonts w:ascii="`o∑˛" w:hAnsi="`o∑˛" w:cs="`o∑˛"/>
          <w:color w:val="000000"/>
          <w:sz w:val="22"/>
          <w:szCs w:val="22"/>
        </w:rPr>
        <w:t xml:space="preserve"> Framework. </w:t>
      </w:r>
    </w:p>
    <w:p w14:paraId="46E5AD52" w14:textId="77777777" w:rsidR="00BF49CE" w:rsidRDefault="00BF49CE" w:rsidP="0018070E">
      <w:pPr>
        <w:autoSpaceDE w:val="0"/>
        <w:autoSpaceDN w:val="0"/>
        <w:adjustRightInd w:val="0"/>
        <w:rPr>
          <w:rFonts w:ascii="`o∑˛" w:hAnsi="`o∑˛" w:cs="`o∑˛"/>
          <w:color w:val="000000"/>
          <w:sz w:val="22"/>
          <w:szCs w:val="22"/>
        </w:rPr>
      </w:pPr>
    </w:p>
    <w:p w14:paraId="1EA181E6" w14:textId="2D0C2B4B" w:rsidR="0018070E" w:rsidRDefault="0018070E" w:rsidP="0018070E">
      <w:pPr>
        <w:autoSpaceDE w:val="0"/>
        <w:autoSpaceDN w:val="0"/>
        <w:adjustRightInd w:val="0"/>
        <w:rPr>
          <w:rFonts w:ascii="`o∑˛" w:hAnsi="`o∑˛" w:cs="`o∑˛"/>
          <w:color w:val="000000"/>
          <w:sz w:val="22"/>
          <w:szCs w:val="22"/>
        </w:rPr>
      </w:pPr>
      <w:r w:rsidRPr="00BF49CE">
        <w:rPr>
          <w:rFonts w:ascii="`o∑˛" w:hAnsi="`o∑˛" w:cs="`o∑˛"/>
          <w:b/>
          <w:bCs/>
          <w:color w:val="000000"/>
          <w:sz w:val="22"/>
          <w:szCs w:val="22"/>
        </w:rPr>
        <w:t>Types of Personal Data</w:t>
      </w:r>
      <w:r>
        <w:rPr>
          <w:rFonts w:ascii="`o∑˛" w:hAnsi="`o∑˛" w:cs="`o∑˛"/>
          <w:color w:val="000000"/>
          <w:sz w:val="22"/>
          <w:szCs w:val="22"/>
        </w:rPr>
        <w:t>:</w:t>
      </w:r>
    </w:p>
    <w:p w14:paraId="445E6290" w14:textId="77777777" w:rsidR="00BF49CE" w:rsidRDefault="00BF49CE" w:rsidP="0018070E">
      <w:pPr>
        <w:autoSpaceDE w:val="0"/>
        <w:autoSpaceDN w:val="0"/>
        <w:adjustRightInd w:val="0"/>
        <w:rPr>
          <w:rFonts w:ascii="`o∑˛" w:hAnsi="`o∑˛" w:cs="`o∑˛"/>
          <w:color w:val="000000"/>
          <w:sz w:val="22"/>
          <w:szCs w:val="22"/>
          <w:u w:val="single"/>
        </w:rPr>
      </w:pPr>
    </w:p>
    <w:p w14:paraId="350119DD" w14:textId="492C524E" w:rsidR="0018070E" w:rsidRDefault="0018070E" w:rsidP="0018070E">
      <w:pPr>
        <w:autoSpaceDE w:val="0"/>
        <w:autoSpaceDN w:val="0"/>
        <w:adjustRightInd w:val="0"/>
        <w:rPr>
          <w:rFonts w:ascii="`o∑˛" w:hAnsi="`o∑˛" w:cs="`o∑˛"/>
          <w:color w:val="000000"/>
          <w:sz w:val="22"/>
          <w:szCs w:val="22"/>
        </w:rPr>
      </w:pPr>
      <w:r w:rsidRPr="00BF49CE">
        <w:rPr>
          <w:rFonts w:ascii="`o∑˛" w:hAnsi="`o∑˛" w:cs="`o∑˛"/>
          <w:color w:val="000000"/>
          <w:sz w:val="22"/>
          <w:szCs w:val="22"/>
          <w:u w:val="single"/>
        </w:rPr>
        <w:t xml:space="preserve">Permissible Personal </w:t>
      </w:r>
      <w:proofErr w:type="gramStart"/>
      <w:r w:rsidRPr="00BF49CE">
        <w:rPr>
          <w:rFonts w:ascii="`o∑˛" w:hAnsi="`o∑˛" w:cs="`o∑˛"/>
          <w:color w:val="000000"/>
          <w:sz w:val="22"/>
          <w:szCs w:val="22"/>
          <w:u w:val="single"/>
        </w:rPr>
        <w:t>Data</w:t>
      </w:r>
      <w:r>
        <w:rPr>
          <w:rFonts w:ascii="`o∑˛" w:hAnsi="`o∑˛" w:cs="`o∑˛"/>
          <w:color w:val="000000"/>
          <w:sz w:val="22"/>
          <w:szCs w:val="22"/>
        </w:rPr>
        <w:t xml:space="preserve"> :</w:t>
      </w:r>
      <w:proofErr w:type="gramEnd"/>
      <w:r>
        <w:rPr>
          <w:rFonts w:ascii="`o∑˛" w:hAnsi="`o∑˛" w:cs="`o∑˛"/>
          <w:color w:val="000000"/>
          <w:sz w:val="22"/>
          <w:szCs w:val="22"/>
        </w:rPr>
        <w:t xml:space="preserve"> Public DIDs, public keys, and any other Personal Data that a Transaction</w:t>
      </w:r>
    </w:p>
    <w:p w14:paraId="064A0DCD" w14:textId="0EAB5FDA"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Author writes to the </w:t>
      </w:r>
      <w:r w:rsidR="00EA5850">
        <w:rPr>
          <w:rFonts w:ascii="`o∑˛" w:hAnsi="`o∑˛" w:cs="`o∑˛"/>
          <w:color w:val="000000"/>
          <w:sz w:val="22"/>
          <w:szCs w:val="22"/>
        </w:rPr>
        <w:t>Bedrock</w:t>
      </w:r>
      <w:r w:rsidR="006F7097">
        <w:rPr>
          <w:rFonts w:ascii="`o∑˛" w:hAnsi="`o∑˛" w:cs="`o∑˛"/>
          <w:color w:val="000000"/>
          <w:sz w:val="22"/>
          <w:szCs w:val="22"/>
        </w:rPr>
        <w:t xml:space="preserve"> Business Utility</w:t>
      </w:r>
      <w:r>
        <w:rPr>
          <w:rFonts w:ascii="`o∑˛" w:hAnsi="`o∑˛" w:cs="`o∑˛"/>
          <w:color w:val="000000"/>
          <w:sz w:val="22"/>
          <w:szCs w:val="22"/>
        </w:rPr>
        <w:t xml:space="preserve"> in accordance with the Transaction Author Agreement.</w:t>
      </w:r>
    </w:p>
    <w:p w14:paraId="79DA5CF0" w14:textId="77777777" w:rsidR="00BF49CE" w:rsidRDefault="00BF49CE" w:rsidP="0018070E">
      <w:pPr>
        <w:autoSpaceDE w:val="0"/>
        <w:autoSpaceDN w:val="0"/>
        <w:adjustRightInd w:val="0"/>
        <w:rPr>
          <w:rFonts w:ascii="`o∑˛" w:hAnsi="`o∑˛" w:cs="`o∑˛"/>
          <w:color w:val="000000"/>
          <w:sz w:val="22"/>
          <w:szCs w:val="22"/>
        </w:rPr>
      </w:pPr>
    </w:p>
    <w:p w14:paraId="62003522" w14:textId="23379EC9" w:rsidR="0018070E" w:rsidRDefault="0018070E" w:rsidP="0018070E">
      <w:pPr>
        <w:autoSpaceDE w:val="0"/>
        <w:autoSpaceDN w:val="0"/>
        <w:adjustRightInd w:val="0"/>
        <w:rPr>
          <w:rFonts w:ascii="`o∑˛" w:hAnsi="`o∑˛" w:cs="`o∑˛"/>
          <w:color w:val="000000"/>
          <w:sz w:val="22"/>
          <w:szCs w:val="22"/>
        </w:rPr>
      </w:pPr>
      <w:r w:rsidRPr="00BF49CE">
        <w:rPr>
          <w:rFonts w:ascii="`o∑˛" w:hAnsi="`o∑˛" w:cs="`o∑˛"/>
          <w:color w:val="000000"/>
          <w:sz w:val="22"/>
          <w:szCs w:val="22"/>
          <w:u w:val="single"/>
        </w:rPr>
        <w:t xml:space="preserve">Impermissible Personal </w:t>
      </w:r>
      <w:proofErr w:type="gramStart"/>
      <w:r w:rsidRPr="00BF49CE">
        <w:rPr>
          <w:rFonts w:ascii="`o∑˛" w:hAnsi="`o∑˛" w:cs="`o∑˛"/>
          <w:color w:val="000000"/>
          <w:sz w:val="22"/>
          <w:szCs w:val="22"/>
          <w:u w:val="single"/>
        </w:rPr>
        <w:t>Data</w:t>
      </w:r>
      <w:r>
        <w:rPr>
          <w:rFonts w:ascii="`o∑˛" w:hAnsi="`o∑˛" w:cs="`o∑˛"/>
          <w:color w:val="000000"/>
          <w:sz w:val="22"/>
          <w:szCs w:val="22"/>
        </w:rPr>
        <w:t xml:space="preserve"> :</w:t>
      </w:r>
      <w:proofErr w:type="gramEnd"/>
      <w:r>
        <w:rPr>
          <w:rFonts w:ascii="`o∑˛" w:hAnsi="`o∑˛" w:cs="`o∑˛"/>
          <w:color w:val="000000"/>
          <w:sz w:val="22"/>
          <w:szCs w:val="22"/>
        </w:rPr>
        <w:t xml:space="preserve"> The </w:t>
      </w:r>
      <w:r w:rsidR="00EA5850">
        <w:rPr>
          <w:rFonts w:ascii="`o∑˛" w:hAnsi="`o∑˛" w:cs="`o∑˛"/>
          <w:color w:val="000000"/>
          <w:sz w:val="22"/>
          <w:szCs w:val="22"/>
        </w:rPr>
        <w:t>Bedrock</w:t>
      </w:r>
      <w:r w:rsidR="006F7097">
        <w:rPr>
          <w:rFonts w:ascii="`o∑˛" w:hAnsi="`o∑˛" w:cs="`o∑˛"/>
          <w:color w:val="000000"/>
          <w:sz w:val="22"/>
          <w:szCs w:val="22"/>
        </w:rPr>
        <w:t xml:space="preserve"> Governance</w:t>
      </w:r>
      <w:r>
        <w:rPr>
          <w:rFonts w:ascii="`o∑˛" w:hAnsi="`o∑˛" w:cs="`o∑˛"/>
          <w:color w:val="000000"/>
          <w:sz w:val="22"/>
          <w:szCs w:val="22"/>
        </w:rPr>
        <w:t xml:space="preserve"> Framework prohibits writing of Impermissible</w:t>
      </w:r>
    </w:p>
    <w:p w14:paraId="7DB87824" w14:textId="70FB3885"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Personal Data to the </w:t>
      </w:r>
      <w:r w:rsidR="00EA5850">
        <w:rPr>
          <w:rFonts w:ascii="`o∑˛" w:hAnsi="`o∑˛" w:cs="`o∑˛"/>
          <w:color w:val="000000"/>
          <w:sz w:val="22"/>
          <w:szCs w:val="22"/>
        </w:rPr>
        <w:t>Bedrock</w:t>
      </w:r>
      <w:r w:rsidR="006F7097">
        <w:rPr>
          <w:rFonts w:ascii="`o∑˛" w:hAnsi="`o∑˛" w:cs="`o∑˛"/>
          <w:color w:val="000000"/>
          <w:sz w:val="22"/>
          <w:szCs w:val="22"/>
        </w:rPr>
        <w:t xml:space="preserve"> Business Utility</w:t>
      </w:r>
      <w:r>
        <w:rPr>
          <w:rFonts w:ascii="`o∑˛" w:hAnsi="`o∑˛" w:cs="`o∑˛"/>
          <w:color w:val="000000"/>
          <w:sz w:val="22"/>
          <w:szCs w:val="22"/>
        </w:rPr>
        <w:t>. If Transaction Endorser becomes aware that a Transaction Author</w:t>
      </w:r>
      <w:r w:rsidR="00BF49CE">
        <w:rPr>
          <w:rFonts w:ascii="`o∑˛" w:hAnsi="`o∑˛" w:cs="`o∑˛"/>
          <w:color w:val="000000"/>
          <w:sz w:val="22"/>
          <w:szCs w:val="22"/>
        </w:rPr>
        <w:t xml:space="preserve"> </w:t>
      </w:r>
      <w:r>
        <w:rPr>
          <w:rFonts w:ascii="`o∑˛" w:hAnsi="`o∑˛" w:cs="`o∑˛"/>
          <w:color w:val="000000"/>
          <w:sz w:val="22"/>
          <w:szCs w:val="22"/>
        </w:rPr>
        <w:t xml:space="preserve">writes Impermissible Personal Data to the </w:t>
      </w:r>
      <w:r w:rsidR="00EA5850">
        <w:rPr>
          <w:rFonts w:ascii="`o∑˛" w:hAnsi="`o∑˛" w:cs="`o∑˛"/>
          <w:color w:val="000000"/>
          <w:sz w:val="22"/>
          <w:szCs w:val="22"/>
        </w:rPr>
        <w:t>Bedrock</w:t>
      </w:r>
      <w:r w:rsidR="006F7097">
        <w:rPr>
          <w:rFonts w:ascii="`o∑˛" w:hAnsi="`o∑˛" w:cs="`o∑˛"/>
          <w:color w:val="000000"/>
          <w:sz w:val="22"/>
          <w:szCs w:val="22"/>
        </w:rPr>
        <w:t xml:space="preserve"> Business Utility</w:t>
      </w:r>
      <w:r>
        <w:rPr>
          <w:rFonts w:ascii="`o∑˛" w:hAnsi="`o∑˛" w:cs="`o∑˛"/>
          <w:color w:val="000000"/>
          <w:sz w:val="22"/>
          <w:szCs w:val="22"/>
        </w:rPr>
        <w:t>, Transaction Endorser will not digitally sign such</w:t>
      </w:r>
      <w:r w:rsidR="00BF49CE">
        <w:rPr>
          <w:rFonts w:ascii="`o∑˛" w:hAnsi="`o∑˛" w:cs="`o∑˛"/>
          <w:color w:val="000000"/>
          <w:sz w:val="22"/>
          <w:szCs w:val="22"/>
        </w:rPr>
        <w:t xml:space="preserve"> </w:t>
      </w:r>
      <w:r>
        <w:rPr>
          <w:rFonts w:ascii="`o∑˛" w:hAnsi="`o∑˛" w:cs="`o∑˛"/>
          <w:color w:val="000000"/>
          <w:sz w:val="22"/>
          <w:szCs w:val="22"/>
        </w:rPr>
        <w:t xml:space="preserve">Impermissible Personal Data and will promptly notify the </w:t>
      </w:r>
      <w:del w:id="329" w:author="Scott Nicholas" w:date="2020-09-24T16:29:00Z">
        <w:r w:rsidR="00EA5850" w:rsidDel="007C3998">
          <w:rPr>
            <w:rFonts w:ascii="`o∑˛" w:hAnsi="`o∑˛" w:cs="`o∑˛"/>
            <w:color w:val="000000"/>
            <w:sz w:val="22"/>
            <w:szCs w:val="22"/>
          </w:rPr>
          <w:delText>Bedrock</w:delText>
        </w:r>
        <w:r w:rsidR="006F7097" w:rsidDel="007C3998">
          <w:rPr>
            <w:rFonts w:ascii="`o∑˛" w:hAnsi="`o∑˛" w:cs="`o∑˛"/>
            <w:color w:val="000000"/>
            <w:sz w:val="22"/>
            <w:szCs w:val="22"/>
          </w:rPr>
          <w:delText xml:space="preserve"> Consortium</w:delText>
        </w:r>
      </w:del>
      <w:ins w:id="330" w:author="Scott Nicholas" w:date="2020-09-24T16:29:00Z">
        <w:r w:rsidR="007C3998">
          <w:rPr>
            <w:rFonts w:ascii="`o∑˛" w:hAnsi="`o∑˛" w:cs="`o∑˛"/>
            <w:color w:val="000000"/>
            <w:sz w:val="22"/>
            <w:szCs w:val="22"/>
          </w:rPr>
          <w:t>LFGN</w:t>
        </w:r>
      </w:ins>
      <w:r>
        <w:rPr>
          <w:rFonts w:ascii="`o∑˛" w:hAnsi="`o∑˛" w:cs="`o∑˛"/>
          <w:color w:val="000000"/>
          <w:sz w:val="22"/>
          <w:szCs w:val="22"/>
        </w:rPr>
        <w:t xml:space="preserve"> in writing.</w:t>
      </w:r>
    </w:p>
    <w:p w14:paraId="36C54215" w14:textId="77777777" w:rsidR="00BF49CE" w:rsidRDefault="00BF49CE" w:rsidP="0018070E">
      <w:pPr>
        <w:autoSpaceDE w:val="0"/>
        <w:autoSpaceDN w:val="0"/>
        <w:adjustRightInd w:val="0"/>
        <w:rPr>
          <w:rFonts w:ascii="`o∑˛" w:hAnsi="`o∑˛" w:cs="`o∑˛"/>
          <w:color w:val="000000"/>
          <w:sz w:val="22"/>
          <w:szCs w:val="22"/>
        </w:rPr>
      </w:pPr>
    </w:p>
    <w:p w14:paraId="28E5F5CA" w14:textId="0BB6E833" w:rsidR="0018070E" w:rsidRDefault="0018070E" w:rsidP="0018070E">
      <w:pPr>
        <w:autoSpaceDE w:val="0"/>
        <w:autoSpaceDN w:val="0"/>
        <w:adjustRightInd w:val="0"/>
        <w:rPr>
          <w:rFonts w:ascii="`o∑˛" w:hAnsi="`o∑˛" w:cs="`o∑˛"/>
          <w:color w:val="000000"/>
          <w:sz w:val="22"/>
          <w:szCs w:val="22"/>
        </w:rPr>
      </w:pPr>
      <w:r w:rsidRPr="00BF49CE">
        <w:rPr>
          <w:rFonts w:ascii="`o∑˛" w:hAnsi="`o∑˛" w:cs="`o∑˛"/>
          <w:b/>
          <w:bCs/>
          <w:color w:val="000000"/>
          <w:sz w:val="22"/>
          <w:szCs w:val="22"/>
        </w:rPr>
        <w:t>Categories of Data Subjects</w:t>
      </w:r>
      <w:r>
        <w:rPr>
          <w:rFonts w:ascii="`o∑˛" w:hAnsi="`o∑˛" w:cs="`o∑˛"/>
          <w:color w:val="000000"/>
          <w:sz w:val="22"/>
          <w:szCs w:val="22"/>
        </w:rPr>
        <w:t>: Signed Data may belong to any of the following categories of data subjects:</w:t>
      </w:r>
    </w:p>
    <w:p w14:paraId="02F69A3D" w14:textId="77777777" w:rsidR="00BF49CE" w:rsidRDefault="00BF49CE" w:rsidP="0018070E">
      <w:pPr>
        <w:autoSpaceDE w:val="0"/>
        <w:autoSpaceDN w:val="0"/>
        <w:adjustRightInd w:val="0"/>
        <w:rPr>
          <w:rFonts w:ascii="`o∑˛" w:hAnsi="`o∑˛" w:cs="`o∑˛"/>
          <w:color w:val="000000"/>
          <w:sz w:val="22"/>
          <w:szCs w:val="22"/>
        </w:rPr>
      </w:pPr>
    </w:p>
    <w:p w14:paraId="191311D7" w14:textId="662DA730" w:rsidR="0018070E" w:rsidRDefault="0018070E" w:rsidP="00BF49CE">
      <w:pPr>
        <w:pStyle w:val="ListParagraph"/>
        <w:numPr>
          <w:ilvl w:val="0"/>
          <w:numId w:val="9"/>
        </w:numPr>
        <w:autoSpaceDE w:val="0"/>
        <w:autoSpaceDN w:val="0"/>
        <w:adjustRightInd w:val="0"/>
        <w:rPr>
          <w:rFonts w:ascii="`o∑˛" w:hAnsi="`o∑˛" w:cs="`o∑˛"/>
          <w:color w:val="000000"/>
          <w:sz w:val="22"/>
          <w:szCs w:val="22"/>
        </w:rPr>
      </w:pPr>
      <w:r w:rsidRPr="00BF49CE">
        <w:rPr>
          <w:rFonts w:ascii="`o∑˛" w:hAnsi="`o∑˛" w:cs="`o∑˛"/>
          <w:color w:val="000000"/>
          <w:sz w:val="22"/>
          <w:szCs w:val="22"/>
        </w:rPr>
        <w:t>Transaction Authors who are natural persons</w:t>
      </w:r>
    </w:p>
    <w:p w14:paraId="0073BFDF" w14:textId="77777777" w:rsidR="00BF49CE" w:rsidRPr="00BF49CE" w:rsidRDefault="00BF49CE" w:rsidP="00BF49CE">
      <w:pPr>
        <w:autoSpaceDE w:val="0"/>
        <w:autoSpaceDN w:val="0"/>
        <w:adjustRightInd w:val="0"/>
        <w:rPr>
          <w:rFonts w:ascii="`o∑˛" w:hAnsi="`o∑˛" w:cs="`o∑˛"/>
          <w:color w:val="000000"/>
          <w:sz w:val="22"/>
          <w:szCs w:val="22"/>
        </w:rPr>
      </w:pPr>
    </w:p>
    <w:p w14:paraId="0BA01537" w14:textId="4987C1FE" w:rsidR="0018070E" w:rsidRDefault="0018070E" w:rsidP="0018070E">
      <w:pPr>
        <w:autoSpaceDE w:val="0"/>
        <w:autoSpaceDN w:val="0"/>
        <w:adjustRightInd w:val="0"/>
        <w:rPr>
          <w:rFonts w:ascii="`o∑˛" w:hAnsi="`o∑˛" w:cs="`o∑˛"/>
          <w:b/>
          <w:bCs/>
          <w:color w:val="000000"/>
          <w:sz w:val="22"/>
          <w:szCs w:val="22"/>
        </w:rPr>
      </w:pPr>
      <w:r w:rsidRPr="00BF49CE">
        <w:rPr>
          <w:rFonts w:ascii="`o∑˛" w:hAnsi="`o∑˛" w:cs="`o∑˛"/>
          <w:b/>
          <w:bCs/>
          <w:color w:val="000000"/>
          <w:sz w:val="22"/>
          <w:szCs w:val="22"/>
        </w:rPr>
        <w:t>Order of precedence</w:t>
      </w:r>
    </w:p>
    <w:p w14:paraId="782A1114" w14:textId="77777777" w:rsidR="00BF49CE" w:rsidRPr="00BF49CE" w:rsidRDefault="00BF49CE" w:rsidP="0018070E">
      <w:pPr>
        <w:autoSpaceDE w:val="0"/>
        <w:autoSpaceDN w:val="0"/>
        <w:adjustRightInd w:val="0"/>
        <w:rPr>
          <w:rFonts w:ascii="`o∑˛" w:hAnsi="`o∑˛" w:cs="`o∑˛"/>
          <w:b/>
          <w:bCs/>
          <w:color w:val="000000"/>
          <w:sz w:val="22"/>
          <w:szCs w:val="22"/>
        </w:rPr>
      </w:pPr>
    </w:p>
    <w:p w14:paraId="4DE70563" w14:textId="0A3CDA14"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The </w:t>
      </w:r>
      <w:del w:id="331" w:author="Scott Nicholas" w:date="2020-09-24T16:29:00Z">
        <w:r w:rsidR="00EA5850" w:rsidDel="007C3998">
          <w:rPr>
            <w:rFonts w:ascii="`o∑˛" w:hAnsi="`o∑˛" w:cs="`o∑˛"/>
            <w:color w:val="000000"/>
            <w:sz w:val="22"/>
            <w:szCs w:val="22"/>
          </w:rPr>
          <w:delText>Bedrock</w:delText>
        </w:r>
        <w:r w:rsidR="006F7097" w:rsidDel="007C3998">
          <w:rPr>
            <w:rFonts w:ascii="`o∑˛" w:hAnsi="`o∑˛" w:cs="`o∑˛"/>
            <w:color w:val="000000"/>
            <w:sz w:val="22"/>
            <w:szCs w:val="22"/>
          </w:rPr>
          <w:delText xml:space="preserve"> Consortium</w:delText>
        </w:r>
      </w:del>
      <w:ins w:id="332" w:author="Scott Nicholas" w:date="2020-09-24T16:29:00Z">
        <w:r w:rsidR="007C3998">
          <w:rPr>
            <w:rFonts w:ascii="`o∑˛" w:hAnsi="`o∑˛" w:cs="`o∑˛"/>
            <w:color w:val="000000"/>
            <w:sz w:val="22"/>
            <w:szCs w:val="22"/>
          </w:rPr>
          <w:t>LFGN</w:t>
        </w:r>
      </w:ins>
      <w:r>
        <w:rPr>
          <w:rFonts w:ascii="`o∑˛" w:hAnsi="`o∑˛" w:cs="`o∑˛"/>
          <w:color w:val="000000"/>
          <w:sz w:val="22"/>
          <w:szCs w:val="22"/>
        </w:rPr>
        <w:t xml:space="preserve"> may update the content of this Schedule 1 (Scope of Processing), including the</w:t>
      </w:r>
      <w:r w:rsidR="00BF49CE">
        <w:rPr>
          <w:rFonts w:ascii="`o∑˛" w:hAnsi="`o∑˛" w:cs="`o∑˛"/>
          <w:color w:val="000000"/>
          <w:sz w:val="22"/>
          <w:szCs w:val="22"/>
        </w:rPr>
        <w:t xml:space="preserve"> </w:t>
      </w:r>
      <w:r>
        <w:rPr>
          <w:rFonts w:ascii="`o∑˛" w:hAnsi="`o∑˛" w:cs="`o∑˛"/>
          <w:color w:val="000000"/>
          <w:sz w:val="22"/>
          <w:szCs w:val="22"/>
        </w:rPr>
        <w:t>types of Permissible Personal Data and Impermissible Personal Data, from time to time by updating the</w:t>
      </w:r>
      <w:r w:rsidR="00BF49CE">
        <w:rPr>
          <w:rFonts w:ascii="`o∑˛" w:hAnsi="`o∑˛" w:cs="`o∑˛"/>
          <w:color w:val="000000"/>
          <w:sz w:val="22"/>
          <w:szCs w:val="22"/>
        </w:rPr>
        <w:t xml:space="preserve"> </w:t>
      </w:r>
      <w:r w:rsidR="00EA5850">
        <w:rPr>
          <w:rFonts w:ascii="`o∑˛" w:hAnsi="`o∑˛" w:cs="`o∑˛"/>
          <w:color w:val="000000"/>
          <w:sz w:val="22"/>
          <w:szCs w:val="22"/>
        </w:rPr>
        <w:t>Bedrock</w:t>
      </w:r>
      <w:r w:rsidR="006F7097">
        <w:rPr>
          <w:rFonts w:ascii="`o∑˛" w:hAnsi="`o∑˛" w:cs="`o∑˛"/>
          <w:color w:val="000000"/>
          <w:sz w:val="22"/>
          <w:szCs w:val="22"/>
        </w:rPr>
        <w:t xml:space="preserve"> Governance</w:t>
      </w:r>
      <w:r>
        <w:rPr>
          <w:rFonts w:ascii="`o∑˛" w:hAnsi="`o∑˛" w:cs="`o∑˛"/>
          <w:color w:val="000000"/>
          <w:sz w:val="22"/>
          <w:szCs w:val="22"/>
        </w:rPr>
        <w:t xml:space="preserve"> Framework.</w:t>
      </w:r>
    </w:p>
    <w:p w14:paraId="158752E9" w14:textId="77777777" w:rsidR="00BF49CE" w:rsidRDefault="00BF49CE" w:rsidP="0018070E">
      <w:pPr>
        <w:autoSpaceDE w:val="0"/>
        <w:autoSpaceDN w:val="0"/>
        <w:adjustRightInd w:val="0"/>
        <w:rPr>
          <w:rFonts w:ascii="`o∑˛" w:hAnsi="`o∑˛" w:cs="`o∑˛"/>
          <w:color w:val="000000"/>
          <w:sz w:val="22"/>
          <w:szCs w:val="22"/>
        </w:rPr>
      </w:pPr>
    </w:p>
    <w:p w14:paraId="32C677BD" w14:textId="77777777"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Solely with reference to the details of the Processing of the Signed Data included in this Schedule 1, in</w:t>
      </w:r>
    </w:p>
    <w:p w14:paraId="02EC6029" w14:textId="3421FB62"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case of conflict, the </w:t>
      </w:r>
      <w:r w:rsidR="00EA5850">
        <w:rPr>
          <w:rFonts w:ascii="`o∑˛" w:hAnsi="`o∑˛" w:cs="`o∑˛"/>
          <w:color w:val="000000"/>
          <w:sz w:val="22"/>
          <w:szCs w:val="22"/>
        </w:rPr>
        <w:t>Bedrock</w:t>
      </w:r>
      <w:r w:rsidR="006F7097">
        <w:rPr>
          <w:rFonts w:ascii="`o∑˛" w:hAnsi="`o∑˛" w:cs="`o∑˛"/>
          <w:color w:val="000000"/>
          <w:sz w:val="22"/>
          <w:szCs w:val="22"/>
        </w:rPr>
        <w:t xml:space="preserve"> Governance</w:t>
      </w:r>
      <w:r>
        <w:rPr>
          <w:rFonts w:ascii="`o∑˛" w:hAnsi="`o∑˛" w:cs="`o∑˛"/>
          <w:color w:val="000000"/>
          <w:sz w:val="22"/>
          <w:szCs w:val="22"/>
        </w:rPr>
        <w:t xml:space="preserve"> Framework will prevail over the present Schedule 1.</w:t>
      </w:r>
    </w:p>
    <w:p w14:paraId="0AE8AFEF" w14:textId="77777777" w:rsidR="00BF49CE" w:rsidRDefault="00BF49CE" w:rsidP="0018070E">
      <w:pPr>
        <w:autoSpaceDE w:val="0"/>
        <w:autoSpaceDN w:val="0"/>
        <w:adjustRightInd w:val="0"/>
        <w:rPr>
          <w:rFonts w:ascii="`o∑˛" w:hAnsi="`o∑˛" w:cs="`o∑˛"/>
          <w:color w:val="000000"/>
          <w:sz w:val="20"/>
          <w:szCs w:val="20"/>
        </w:rPr>
      </w:pPr>
    </w:p>
    <w:p w14:paraId="37F537BC" w14:textId="77777777" w:rsidR="00BF49CE" w:rsidRDefault="00BF49CE" w:rsidP="0018070E">
      <w:pPr>
        <w:autoSpaceDE w:val="0"/>
        <w:autoSpaceDN w:val="0"/>
        <w:adjustRightInd w:val="0"/>
        <w:rPr>
          <w:rFonts w:ascii="`o∑˛" w:hAnsi="`o∑˛" w:cs="`o∑˛"/>
          <w:color w:val="000000"/>
          <w:sz w:val="22"/>
          <w:szCs w:val="22"/>
        </w:rPr>
      </w:pPr>
    </w:p>
    <w:p w14:paraId="0FDE45F6" w14:textId="77777777" w:rsidR="00BF49CE" w:rsidRDefault="00BF49CE" w:rsidP="0018070E">
      <w:pPr>
        <w:autoSpaceDE w:val="0"/>
        <w:autoSpaceDN w:val="0"/>
        <w:adjustRightInd w:val="0"/>
        <w:rPr>
          <w:rFonts w:ascii="`o∑˛" w:hAnsi="`o∑˛" w:cs="`o∑˛"/>
          <w:color w:val="000000"/>
          <w:sz w:val="22"/>
          <w:szCs w:val="22"/>
        </w:rPr>
      </w:pPr>
    </w:p>
    <w:p w14:paraId="634E12C2" w14:textId="77777777" w:rsidR="00BF49CE" w:rsidRDefault="00BF49CE" w:rsidP="0018070E">
      <w:pPr>
        <w:autoSpaceDE w:val="0"/>
        <w:autoSpaceDN w:val="0"/>
        <w:adjustRightInd w:val="0"/>
        <w:rPr>
          <w:rFonts w:ascii="`o∑˛" w:hAnsi="`o∑˛" w:cs="`o∑˛"/>
          <w:color w:val="000000"/>
          <w:sz w:val="22"/>
          <w:szCs w:val="22"/>
        </w:rPr>
      </w:pPr>
    </w:p>
    <w:p w14:paraId="3C5F0E2F" w14:textId="77777777" w:rsidR="00BF49CE" w:rsidRDefault="00BF49CE" w:rsidP="0018070E">
      <w:pPr>
        <w:autoSpaceDE w:val="0"/>
        <w:autoSpaceDN w:val="0"/>
        <w:adjustRightInd w:val="0"/>
        <w:rPr>
          <w:rFonts w:ascii="`o∑˛" w:hAnsi="`o∑˛" w:cs="`o∑˛"/>
          <w:color w:val="000000"/>
          <w:sz w:val="22"/>
          <w:szCs w:val="22"/>
        </w:rPr>
      </w:pPr>
    </w:p>
    <w:p w14:paraId="6AAFBAE3" w14:textId="77777777" w:rsidR="00BF49CE" w:rsidRDefault="00BF49CE" w:rsidP="0018070E">
      <w:pPr>
        <w:autoSpaceDE w:val="0"/>
        <w:autoSpaceDN w:val="0"/>
        <w:adjustRightInd w:val="0"/>
        <w:rPr>
          <w:rFonts w:ascii="`o∑˛" w:hAnsi="`o∑˛" w:cs="`o∑˛"/>
          <w:color w:val="000000"/>
          <w:sz w:val="22"/>
          <w:szCs w:val="22"/>
        </w:rPr>
      </w:pPr>
    </w:p>
    <w:p w14:paraId="3732E870" w14:textId="77777777" w:rsidR="00BF49CE" w:rsidRDefault="00BF49CE" w:rsidP="0018070E">
      <w:pPr>
        <w:autoSpaceDE w:val="0"/>
        <w:autoSpaceDN w:val="0"/>
        <w:adjustRightInd w:val="0"/>
        <w:rPr>
          <w:rFonts w:ascii="`o∑˛" w:hAnsi="`o∑˛" w:cs="`o∑˛"/>
          <w:color w:val="000000"/>
          <w:sz w:val="22"/>
          <w:szCs w:val="22"/>
        </w:rPr>
      </w:pPr>
    </w:p>
    <w:p w14:paraId="5F6A8C20" w14:textId="77777777" w:rsidR="00BF49CE" w:rsidRDefault="00BF49CE" w:rsidP="0018070E">
      <w:pPr>
        <w:autoSpaceDE w:val="0"/>
        <w:autoSpaceDN w:val="0"/>
        <w:adjustRightInd w:val="0"/>
        <w:rPr>
          <w:rFonts w:ascii="`o∑˛" w:hAnsi="`o∑˛" w:cs="`o∑˛"/>
          <w:color w:val="000000"/>
          <w:sz w:val="22"/>
          <w:szCs w:val="22"/>
        </w:rPr>
      </w:pPr>
    </w:p>
    <w:p w14:paraId="1BDD8C4B" w14:textId="77777777" w:rsidR="00BF49CE" w:rsidRDefault="00BF49CE" w:rsidP="0018070E">
      <w:pPr>
        <w:autoSpaceDE w:val="0"/>
        <w:autoSpaceDN w:val="0"/>
        <w:adjustRightInd w:val="0"/>
        <w:rPr>
          <w:rFonts w:ascii="`o∑˛" w:hAnsi="`o∑˛" w:cs="`o∑˛"/>
          <w:color w:val="000000"/>
          <w:sz w:val="22"/>
          <w:szCs w:val="22"/>
        </w:rPr>
      </w:pPr>
    </w:p>
    <w:p w14:paraId="6A5E721D" w14:textId="77777777" w:rsidR="00BF49CE" w:rsidRDefault="00BF49CE" w:rsidP="0018070E">
      <w:pPr>
        <w:autoSpaceDE w:val="0"/>
        <w:autoSpaceDN w:val="0"/>
        <w:adjustRightInd w:val="0"/>
        <w:rPr>
          <w:rFonts w:ascii="`o∑˛" w:hAnsi="`o∑˛" w:cs="`o∑˛"/>
          <w:color w:val="000000"/>
          <w:sz w:val="22"/>
          <w:szCs w:val="22"/>
        </w:rPr>
      </w:pPr>
    </w:p>
    <w:p w14:paraId="444CA285" w14:textId="77777777" w:rsidR="00BF49CE" w:rsidRDefault="00BF49CE" w:rsidP="00BF49CE">
      <w:pPr>
        <w:autoSpaceDE w:val="0"/>
        <w:autoSpaceDN w:val="0"/>
        <w:adjustRightInd w:val="0"/>
        <w:rPr>
          <w:rStyle w:val="Strong"/>
        </w:rPr>
      </w:pPr>
      <w:r w:rsidRPr="00DA5819">
        <w:rPr>
          <w:rStyle w:val="Strong"/>
          <w:noProof/>
        </w:rPr>
        <w:drawing>
          <wp:inline distT="0" distB="0" distL="0" distR="0" wp14:anchorId="1A39F5FA" wp14:editId="3C9E4A18">
            <wp:extent cx="5943600" cy="2117725"/>
            <wp:effectExtent l="0" t="0" r="0" b="317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17725"/>
                    </a:xfrm>
                    <a:prstGeom prst="rect">
                      <a:avLst/>
                    </a:prstGeom>
                  </pic:spPr>
                </pic:pic>
              </a:graphicData>
            </a:graphic>
          </wp:inline>
        </w:drawing>
      </w:r>
    </w:p>
    <w:p w14:paraId="4B0395F1" w14:textId="77777777" w:rsidR="00BF49CE" w:rsidRPr="00DA5819" w:rsidRDefault="00BF49CE" w:rsidP="00BF49CE">
      <w:pPr>
        <w:autoSpaceDE w:val="0"/>
        <w:autoSpaceDN w:val="0"/>
        <w:adjustRightInd w:val="0"/>
        <w:jc w:val="center"/>
        <w:rPr>
          <w:rFonts w:ascii="ø^˚â˛" w:hAnsi="ø^˚â˛" w:cs="ø^˚â˛"/>
          <w:b/>
          <w:bCs/>
          <w:color w:val="000000"/>
          <w:sz w:val="22"/>
          <w:szCs w:val="22"/>
        </w:rPr>
      </w:pPr>
      <w:r w:rsidRPr="00DA5819">
        <w:rPr>
          <w:rFonts w:ascii="ø^˚â˛" w:hAnsi="ø^˚â˛" w:cs="ø^˚â˛"/>
          <w:b/>
          <w:bCs/>
          <w:color w:val="000000"/>
          <w:sz w:val="22"/>
          <w:szCs w:val="22"/>
        </w:rPr>
        <w:t>Standard Contractual Clauses (processors)</w:t>
      </w:r>
    </w:p>
    <w:p w14:paraId="639C1F48" w14:textId="77777777" w:rsidR="00BF49CE" w:rsidRDefault="00BF49CE" w:rsidP="00BF49CE">
      <w:pPr>
        <w:autoSpaceDE w:val="0"/>
        <w:autoSpaceDN w:val="0"/>
        <w:adjustRightInd w:val="0"/>
        <w:rPr>
          <w:rFonts w:ascii="ø^˚â˛" w:hAnsi="ø^˚â˛" w:cs="ø^˚â˛"/>
          <w:color w:val="000000"/>
          <w:sz w:val="22"/>
          <w:szCs w:val="22"/>
        </w:rPr>
      </w:pPr>
    </w:p>
    <w:p w14:paraId="7768FA19" w14:textId="77777777"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For the purposes of Article 26(2) of Directive 95/46/EC for the transfer of personal data to processors</w:t>
      </w:r>
    </w:p>
    <w:p w14:paraId="114F9555" w14:textId="77777777"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established in third countries which do not ensure an adequate level of data protection</w:t>
      </w:r>
    </w:p>
    <w:p w14:paraId="3520A849" w14:textId="77777777" w:rsidR="00BF49CE" w:rsidRDefault="00BF49CE" w:rsidP="00BF49CE">
      <w:pPr>
        <w:autoSpaceDE w:val="0"/>
        <w:autoSpaceDN w:val="0"/>
        <w:adjustRightInd w:val="0"/>
        <w:rPr>
          <w:rFonts w:ascii="ø^˚â˛" w:hAnsi="ø^˚â˛" w:cs="ø^˚â˛"/>
          <w:color w:val="000000"/>
          <w:sz w:val="22"/>
          <w:szCs w:val="22"/>
        </w:rPr>
      </w:pPr>
    </w:p>
    <w:p w14:paraId="40E4BA28" w14:textId="77777777"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 xml:space="preserve">Name of the data exporting </w:t>
      </w:r>
      <w:proofErr w:type="spellStart"/>
      <w:r>
        <w:rPr>
          <w:rFonts w:ascii="ø^˚â˛" w:hAnsi="ø^˚â˛" w:cs="ø^˚â˛"/>
          <w:color w:val="000000"/>
          <w:sz w:val="22"/>
          <w:szCs w:val="22"/>
        </w:rPr>
        <w:t>organisation</w:t>
      </w:r>
      <w:proofErr w:type="spellEnd"/>
      <w:r>
        <w:rPr>
          <w:rFonts w:ascii="ø^˚â˛" w:hAnsi="ø^˚â˛" w:cs="ø^˚â˛"/>
          <w:color w:val="000000"/>
          <w:sz w:val="22"/>
          <w:szCs w:val="22"/>
        </w:rPr>
        <w:t>:</w:t>
      </w:r>
    </w:p>
    <w:p w14:paraId="21C66EDE" w14:textId="77777777" w:rsidR="00BF49CE" w:rsidRDefault="00BF49CE" w:rsidP="00BF49CE">
      <w:pPr>
        <w:autoSpaceDE w:val="0"/>
        <w:autoSpaceDN w:val="0"/>
        <w:adjustRightInd w:val="0"/>
        <w:rPr>
          <w:rFonts w:ascii="ø^˚â˛" w:hAnsi="ø^˚â˛" w:cs="ø^˚â˛"/>
          <w:color w:val="000000"/>
          <w:sz w:val="22"/>
          <w:szCs w:val="22"/>
        </w:rPr>
      </w:pPr>
    </w:p>
    <w:p w14:paraId="5498086C" w14:textId="0BFF435A"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 xml:space="preserve">The </w:t>
      </w:r>
      <w:del w:id="333" w:author="Scott Nicholas" w:date="2020-09-24T16:29:00Z">
        <w:r w:rsidR="00EA5850" w:rsidDel="007C3998">
          <w:rPr>
            <w:rFonts w:ascii="ø^˚â˛" w:hAnsi="ø^˚â˛" w:cs="ø^˚â˛"/>
            <w:color w:val="000000"/>
            <w:sz w:val="22"/>
            <w:szCs w:val="22"/>
          </w:rPr>
          <w:delText>Bedrock</w:delText>
        </w:r>
        <w:r w:rsidDel="007C3998">
          <w:rPr>
            <w:rFonts w:ascii="ø^˚â˛" w:hAnsi="ø^˚â˛" w:cs="ø^˚â˛"/>
            <w:color w:val="000000"/>
            <w:sz w:val="22"/>
            <w:szCs w:val="22"/>
          </w:rPr>
          <w:delText xml:space="preserve"> Consortium</w:delText>
        </w:r>
      </w:del>
      <w:ins w:id="334" w:author="Scott Nicholas" w:date="2020-09-24T16:29:00Z">
        <w:r w:rsidR="007C3998">
          <w:rPr>
            <w:rFonts w:ascii="ø^˚â˛" w:hAnsi="ø^˚â˛" w:cs="ø^˚â˛"/>
            <w:color w:val="000000"/>
            <w:sz w:val="22"/>
            <w:szCs w:val="22"/>
          </w:rPr>
          <w:t>LFGN</w:t>
        </w:r>
      </w:ins>
      <w:r>
        <w:rPr>
          <w:rFonts w:ascii="ø^˚â˛" w:hAnsi="ø^˚â˛" w:cs="ø^˚â˛"/>
          <w:color w:val="000000"/>
          <w:sz w:val="22"/>
          <w:szCs w:val="22"/>
        </w:rPr>
        <w:t>, on its own behalf and on behalf of applicable Transaction Authors who may act as independent controllers for purposes of these clauses.</w:t>
      </w:r>
    </w:p>
    <w:p w14:paraId="678805E7" w14:textId="77777777" w:rsidR="00BF49CE" w:rsidRDefault="00BF49CE" w:rsidP="00BF49CE">
      <w:pPr>
        <w:autoSpaceDE w:val="0"/>
        <w:autoSpaceDN w:val="0"/>
        <w:adjustRightInd w:val="0"/>
        <w:rPr>
          <w:rFonts w:ascii="ø^˚â˛" w:hAnsi="ø^˚â˛" w:cs="ø^˚â˛"/>
          <w:color w:val="000000"/>
          <w:sz w:val="22"/>
          <w:szCs w:val="22"/>
        </w:rPr>
      </w:pPr>
    </w:p>
    <w:p w14:paraId="6857539F" w14:textId="77777777" w:rsidR="00BF49CE" w:rsidRDefault="00BF49CE" w:rsidP="00BF49CE">
      <w:pPr>
        <w:autoSpaceDE w:val="0"/>
        <w:autoSpaceDN w:val="0"/>
        <w:adjustRightInd w:val="0"/>
        <w:jc w:val="center"/>
        <w:rPr>
          <w:rFonts w:ascii="ø^˚â˛" w:hAnsi="ø^˚â˛" w:cs="ø^˚â˛"/>
          <w:color w:val="000000"/>
          <w:sz w:val="22"/>
          <w:szCs w:val="22"/>
        </w:rPr>
      </w:pPr>
      <w:r>
        <w:rPr>
          <w:rFonts w:ascii="ø^˚â˛" w:hAnsi="ø^˚â˛" w:cs="ø^˚â˛"/>
          <w:color w:val="000000"/>
          <w:sz w:val="22"/>
          <w:szCs w:val="22"/>
        </w:rPr>
        <w:t xml:space="preserve">(the data </w:t>
      </w:r>
      <w:proofErr w:type="gramStart"/>
      <w:r>
        <w:rPr>
          <w:rFonts w:ascii="ø^˚â˛" w:hAnsi="ø^˚â˛" w:cs="ø^˚â˛"/>
          <w:color w:val="000000"/>
          <w:sz w:val="22"/>
          <w:szCs w:val="22"/>
        </w:rPr>
        <w:t>exporter )</w:t>
      </w:r>
      <w:proofErr w:type="gramEnd"/>
    </w:p>
    <w:p w14:paraId="792FD965" w14:textId="77777777" w:rsidR="00BF49CE" w:rsidRDefault="00BF49CE" w:rsidP="00BF49CE">
      <w:pPr>
        <w:autoSpaceDE w:val="0"/>
        <w:autoSpaceDN w:val="0"/>
        <w:adjustRightInd w:val="0"/>
        <w:jc w:val="center"/>
        <w:rPr>
          <w:rFonts w:ascii="ø^˚â˛" w:hAnsi="ø^˚â˛" w:cs="ø^˚â˛"/>
          <w:color w:val="000000"/>
          <w:sz w:val="22"/>
          <w:szCs w:val="22"/>
        </w:rPr>
      </w:pPr>
    </w:p>
    <w:p w14:paraId="3BB3E157" w14:textId="77777777"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lastRenderedPageBreak/>
        <w:t>And</w:t>
      </w:r>
    </w:p>
    <w:p w14:paraId="7ED8A4F0" w14:textId="77777777" w:rsidR="00BF49CE" w:rsidRDefault="00BF49CE" w:rsidP="00BF49CE">
      <w:pPr>
        <w:autoSpaceDE w:val="0"/>
        <w:autoSpaceDN w:val="0"/>
        <w:adjustRightInd w:val="0"/>
        <w:rPr>
          <w:rFonts w:ascii="ø^˚â˛" w:hAnsi="ø^˚â˛" w:cs="ø^˚â˛"/>
          <w:color w:val="000000"/>
          <w:sz w:val="22"/>
          <w:szCs w:val="22"/>
        </w:rPr>
      </w:pPr>
    </w:p>
    <w:p w14:paraId="583C7F53" w14:textId="304B9E4B"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 xml:space="preserve">The Transaction Endorser named in the </w:t>
      </w:r>
      <w:del w:id="335" w:author="Scott Nicholas" w:date="2020-09-24T16:20:00Z">
        <w:r w:rsidR="00EA5850" w:rsidDel="002B3352">
          <w:rPr>
            <w:rFonts w:ascii="ø^˚â˛" w:hAnsi="ø^˚â˛" w:cs="ø^˚â˛"/>
            <w:color w:val="000000"/>
            <w:sz w:val="22"/>
            <w:szCs w:val="22"/>
          </w:rPr>
          <w:delText>BTEA</w:delText>
        </w:r>
      </w:del>
      <w:ins w:id="336" w:author="Scott Nicholas" w:date="2020-09-24T16:20:00Z">
        <w:r w:rsidR="002B3352">
          <w:rPr>
            <w:rFonts w:ascii="ø^˚â˛" w:hAnsi="ø^˚â˛" w:cs="ø^˚â˛"/>
            <w:color w:val="000000"/>
            <w:sz w:val="22"/>
            <w:szCs w:val="22"/>
          </w:rPr>
          <w:t>TEA</w:t>
        </w:r>
      </w:ins>
    </w:p>
    <w:p w14:paraId="23ED81F9" w14:textId="77777777" w:rsidR="00BF49CE" w:rsidRDefault="00BF49CE" w:rsidP="00BF49CE">
      <w:pPr>
        <w:autoSpaceDE w:val="0"/>
        <w:autoSpaceDN w:val="0"/>
        <w:adjustRightInd w:val="0"/>
        <w:rPr>
          <w:rFonts w:ascii="ø^˚â˛" w:hAnsi="ø^˚â˛" w:cs="ø^˚â˛"/>
          <w:color w:val="000000"/>
          <w:sz w:val="22"/>
          <w:szCs w:val="22"/>
        </w:rPr>
      </w:pPr>
    </w:p>
    <w:p w14:paraId="699FF9BB" w14:textId="77777777" w:rsidR="00BF49CE" w:rsidRDefault="00BF49CE" w:rsidP="00BF49CE">
      <w:pPr>
        <w:autoSpaceDE w:val="0"/>
        <w:autoSpaceDN w:val="0"/>
        <w:adjustRightInd w:val="0"/>
        <w:jc w:val="center"/>
        <w:rPr>
          <w:rFonts w:ascii="ø^˚â˛" w:hAnsi="ø^˚â˛" w:cs="ø^˚â˛"/>
          <w:color w:val="000000"/>
          <w:sz w:val="22"/>
          <w:szCs w:val="22"/>
        </w:rPr>
      </w:pPr>
      <w:r>
        <w:rPr>
          <w:rFonts w:ascii="ø^˚â˛" w:hAnsi="ø^˚â˛" w:cs="ø^˚â˛"/>
          <w:color w:val="000000"/>
          <w:sz w:val="22"/>
          <w:szCs w:val="22"/>
        </w:rPr>
        <w:t xml:space="preserve">(the data </w:t>
      </w:r>
      <w:proofErr w:type="gramStart"/>
      <w:r>
        <w:rPr>
          <w:rFonts w:ascii="ø^˚â˛" w:hAnsi="ø^˚â˛" w:cs="ø^˚â˛"/>
          <w:color w:val="000000"/>
          <w:sz w:val="22"/>
          <w:szCs w:val="22"/>
        </w:rPr>
        <w:t>importer )</w:t>
      </w:r>
      <w:proofErr w:type="gramEnd"/>
    </w:p>
    <w:p w14:paraId="393C77B1" w14:textId="77777777" w:rsidR="00BF49CE" w:rsidRDefault="00BF49CE" w:rsidP="00BF49CE">
      <w:pPr>
        <w:autoSpaceDE w:val="0"/>
        <w:autoSpaceDN w:val="0"/>
        <w:adjustRightInd w:val="0"/>
        <w:jc w:val="center"/>
        <w:rPr>
          <w:rFonts w:ascii="ø^˚â˛" w:hAnsi="ø^˚â˛" w:cs="ø^˚â˛"/>
          <w:color w:val="000000"/>
          <w:sz w:val="22"/>
          <w:szCs w:val="22"/>
        </w:rPr>
      </w:pPr>
    </w:p>
    <w:p w14:paraId="5FC88556" w14:textId="77777777" w:rsidR="00BF49CE" w:rsidRDefault="00BF49CE" w:rsidP="00BF49CE">
      <w:pPr>
        <w:autoSpaceDE w:val="0"/>
        <w:autoSpaceDN w:val="0"/>
        <w:adjustRightInd w:val="0"/>
        <w:jc w:val="center"/>
        <w:rPr>
          <w:rFonts w:ascii="ø^˚â˛" w:hAnsi="ø^˚â˛" w:cs="ø^˚â˛"/>
          <w:color w:val="000000"/>
          <w:sz w:val="22"/>
          <w:szCs w:val="22"/>
        </w:rPr>
      </w:pPr>
      <w:r>
        <w:rPr>
          <w:rFonts w:ascii="ø^˚â˛" w:hAnsi="ø^˚â˛" w:cs="ø^˚â˛"/>
          <w:color w:val="000000"/>
          <w:sz w:val="22"/>
          <w:szCs w:val="22"/>
        </w:rPr>
        <w:t>each a “party”; together “the parties”,</w:t>
      </w:r>
    </w:p>
    <w:p w14:paraId="2AB00B63" w14:textId="77777777" w:rsidR="00BF49CE" w:rsidRDefault="00BF49CE" w:rsidP="00BF49CE">
      <w:pPr>
        <w:autoSpaceDE w:val="0"/>
        <w:autoSpaceDN w:val="0"/>
        <w:adjustRightInd w:val="0"/>
        <w:jc w:val="center"/>
        <w:rPr>
          <w:rFonts w:ascii="ø^˚â˛" w:hAnsi="ø^˚â˛" w:cs="ø^˚â˛"/>
          <w:color w:val="000000"/>
          <w:sz w:val="22"/>
          <w:szCs w:val="22"/>
        </w:rPr>
      </w:pPr>
    </w:p>
    <w:p w14:paraId="3EB191F5" w14:textId="77777777"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HAVE AGREED on the following Contractual Clauses (the Clauses) in order to adduce adequate</w:t>
      </w:r>
    </w:p>
    <w:p w14:paraId="3D39384C" w14:textId="77777777"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safeguards with respect to the protection of privacy and fundamental rights and freedoms of individuals</w:t>
      </w:r>
    </w:p>
    <w:p w14:paraId="5731A2B6" w14:textId="77777777"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for the transfer by the data exporter to the data importer of the personal data specified in Appendix 1.</w:t>
      </w:r>
    </w:p>
    <w:p w14:paraId="263BF78F" w14:textId="77777777" w:rsidR="00BF49CE" w:rsidRDefault="00BF49CE" w:rsidP="00BF49CE">
      <w:pPr>
        <w:autoSpaceDE w:val="0"/>
        <w:autoSpaceDN w:val="0"/>
        <w:adjustRightInd w:val="0"/>
        <w:jc w:val="center"/>
        <w:rPr>
          <w:rFonts w:ascii="ø^˚â˛" w:hAnsi="ø^˚â˛" w:cs="ø^˚â˛"/>
          <w:i/>
          <w:iCs/>
          <w:color w:val="000000"/>
          <w:sz w:val="22"/>
          <w:szCs w:val="22"/>
        </w:rPr>
      </w:pPr>
    </w:p>
    <w:p w14:paraId="659501D0" w14:textId="77777777" w:rsidR="00BF49CE" w:rsidRPr="00DA5819" w:rsidRDefault="00BF49CE" w:rsidP="00BF49CE">
      <w:pPr>
        <w:autoSpaceDE w:val="0"/>
        <w:autoSpaceDN w:val="0"/>
        <w:adjustRightInd w:val="0"/>
        <w:jc w:val="center"/>
        <w:rPr>
          <w:rFonts w:ascii="ø^˚â˛" w:hAnsi="ø^˚â˛" w:cs="ø^˚â˛"/>
          <w:i/>
          <w:iCs/>
          <w:color w:val="000000"/>
          <w:sz w:val="22"/>
          <w:szCs w:val="22"/>
        </w:rPr>
      </w:pPr>
      <w:r w:rsidRPr="00DA5819">
        <w:rPr>
          <w:rFonts w:ascii="ø^˚â˛" w:hAnsi="ø^˚â˛" w:cs="ø^˚â˛"/>
          <w:i/>
          <w:iCs/>
          <w:color w:val="000000"/>
          <w:sz w:val="22"/>
          <w:szCs w:val="22"/>
        </w:rPr>
        <w:t>Clause 1</w:t>
      </w:r>
    </w:p>
    <w:p w14:paraId="207372BD" w14:textId="77777777" w:rsidR="00BF49CE" w:rsidRDefault="00BF49CE" w:rsidP="00BF49CE">
      <w:pPr>
        <w:autoSpaceDE w:val="0"/>
        <w:autoSpaceDN w:val="0"/>
        <w:adjustRightInd w:val="0"/>
        <w:rPr>
          <w:rFonts w:ascii="ø^˚â˛" w:hAnsi="ø^˚â˛" w:cs="ø^˚â˛"/>
          <w:color w:val="000000"/>
          <w:sz w:val="22"/>
          <w:szCs w:val="22"/>
        </w:rPr>
      </w:pPr>
    </w:p>
    <w:p w14:paraId="08057EE7" w14:textId="77777777" w:rsidR="00BF49CE" w:rsidRPr="00DA5819" w:rsidRDefault="00BF49CE" w:rsidP="00BF49CE">
      <w:pPr>
        <w:autoSpaceDE w:val="0"/>
        <w:autoSpaceDN w:val="0"/>
        <w:adjustRightInd w:val="0"/>
        <w:jc w:val="center"/>
        <w:rPr>
          <w:rFonts w:ascii="ø^˚â˛" w:hAnsi="ø^˚â˛" w:cs="ø^˚â˛"/>
          <w:b/>
          <w:bCs/>
          <w:color w:val="000000"/>
          <w:sz w:val="22"/>
          <w:szCs w:val="22"/>
        </w:rPr>
      </w:pPr>
      <w:r w:rsidRPr="00DA5819">
        <w:rPr>
          <w:rFonts w:ascii="ø^˚â˛" w:hAnsi="ø^˚â˛" w:cs="ø^˚â˛"/>
          <w:b/>
          <w:bCs/>
          <w:color w:val="000000"/>
          <w:sz w:val="22"/>
          <w:szCs w:val="22"/>
        </w:rPr>
        <w:t>Definitions</w:t>
      </w:r>
    </w:p>
    <w:p w14:paraId="55E206E9" w14:textId="77777777" w:rsidR="00BF49CE" w:rsidRDefault="00BF49CE" w:rsidP="00BF49CE">
      <w:pPr>
        <w:autoSpaceDE w:val="0"/>
        <w:autoSpaceDN w:val="0"/>
        <w:adjustRightInd w:val="0"/>
        <w:rPr>
          <w:rFonts w:ascii="ø^˚â˛" w:hAnsi="ø^˚â˛" w:cs="ø^˚â˛"/>
          <w:color w:val="000000"/>
          <w:sz w:val="22"/>
          <w:szCs w:val="22"/>
        </w:rPr>
      </w:pPr>
    </w:p>
    <w:p w14:paraId="5B2FEBD0" w14:textId="77777777"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For the purposes of the Clauses:</w:t>
      </w:r>
    </w:p>
    <w:p w14:paraId="58767C3A" w14:textId="77777777" w:rsidR="00BF49CE" w:rsidRDefault="00BF49CE" w:rsidP="00BF49CE">
      <w:pPr>
        <w:autoSpaceDE w:val="0"/>
        <w:autoSpaceDN w:val="0"/>
        <w:adjustRightInd w:val="0"/>
        <w:rPr>
          <w:rFonts w:ascii="ø^˚â˛" w:hAnsi="ø^˚â˛" w:cs="ø^˚â˛"/>
          <w:color w:val="000000"/>
        </w:rPr>
      </w:pPr>
    </w:p>
    <w:p w14:paraId="2531FA96" w14:textId="3AB27804" w:rsidR="00156EDC" w:rsidRPr="00156EDC" w:rsidRDefault="00BF49CE" w:rsidP="00156EDC">
      <w:pPr>
        <w:pStyle w:val="ListParagraph"/>
        <w:numPr>
          <w:ilvl w:val="0"/>
          <w:numId w:val="10"/>
        </w:numPr>
        <w:autoSpaceDE w:val="0"/>
        <w:autoSpaceDN w:val="0"/>
        <w:adjustRightInd w:val="0"/>
        <w:rPr>
          <w:rFonts w:ascii="`o∑˛" w:hAnsi="`o∑˛" w:cs="`o∑˛"/>
          <w:color w:val="000000"/>
          <w:sz w:val="22"/>
          <w:szCs w:val="22"/>
        </w:rPr>
      </w:pPr>
      <w:r w:rsidRPr="00BF49CE">
        <w:rPr>
          <w:rFonts w:ascii="ø^˚â˛" w:hAnsi="ø^˚â˛" w:cs="ø^˚â˛"/>
          <w:color w:val="000000"/>
          <w:sz w:val="22"/>
          <w:szCs w:val="22"/>
        </w:rPr>
        <w:t xml:space="preserve">'personal data', 'special categories of data', 'process/processing', 'controller', 'processor', 'data subject' and 'supervisory authority' shall have the same meaning as in Directive 95/46/EC of the </w:t>
      </w:r>
      <w:r w:rsidR="00156EDC" w:rsidRPr="00156EDC">
        <w:rPr>
          <w:rFonts w:ascii="ø^˚â˛" w:hAnsi="ø^˚â˛" w:cs="ø^˚â˛"/>
          <w:color w:val="000000"/>
          <w:sz w:val="22"/>
          <w:szCs w:val="22"/>
        </w:rPr>
        <w:t xml:space="preserve">European Parliament and of the Council of 24 October 1995 on the protection of individuals with regard to the processing of personal data and on the free movement of such data </w:t>
      </w:r>
      <w:r w:rsidR="00156EDC">
        <w:rPr>
          <w:rStyle w:val="FootnoteReference"/>
          <w:rFonts w:ascii="ø^˚â˛" w:hAnsi="ø^˚â˛" w:cs="ø^˚â˛"/>
          <w:color w:val="000000"/>
          <w:sz w:val="22"/>
          <w:szCs w:val="22"/>
        </w:rPr>
        <w:footnoteReference w:id="1"/>
      </w:r>
      <w:r w:rsidR="00156EDC" w:rsidRPr="00156EDC">
        <w:rPr>
          <w:rFonts w:ascii="ø^˚â˛" w:hAnsi="ø^˚â˛" w:cs="ø^˚â˛"/>
          <w:color w:val="000000"/>
          <w:sz w:val="22"/>
          <w:szCs w:val="22"/>
        </w:rPr>
        <w:t>;</w:t>
      </w:r>
    </w:p>
    <w:p w14:paraId="0967169A" w14:textId="77777777" w:rsidR="00156EDC" w:rsidRDefault="00156EDC" w:rsidP="00156EDC">
      <w:pPr>
        <w:autoSpaceDE w:val="0"/>
        <w:autoSpaceDN w:val="0"/>
        <w:adjustRightInd w:val="0"/>
        <w:rPr>
          <w:rFonts w:ascii="ø^˚â˛" w:hAnsi="ø^˚â˛" w:cs="ø^˚â˛"/>
          <w:color w:val="000000"/>
          <w:sz w:val="13"/>
          <w:szCs w:val="13"/>
        </w:rPr>
      </w:pPr>
    </w:p>
    <w:p w14:paraId="52DAB7B5" w14:textId="77777777" w:rsidR="00156EDC" w:rsidRDefault="00156EDC" w:rsidP="00156EDC">
      <w:pPr>
        <w:pStyle w:val="ListParagraph"/>
        <w:numPr>
          <w:ilvl w:val="0"/>
          <w:numId w:val="10"/>
        </w:numPr>
        <w:autoSpaceDE w:val="0"/>
        <w:autoSpaceDN w:val="0"/>
        <w:adjustRightInd w:val="0"/>
        <w:rPr>
          <w:rFonts w:ascii="ø^˚â˛" w:hAnsi="ø^˚â˛" w:cs="ø^˚â˛"/>
          <w:color w:val="000000"/>
          <w:sz w:val="22"/>
          <w:szCs w:val="22"/>
        </w:rPr>
      </w:pPr>
      <w:r w:rsidRPr="00143186">
        <w:rPr>
          <w:rFonts w:ascii="ø^˚â˛" w:hAnsi="ø^˚â˛" w:cs="ø^˚â˛"/>
          <w:color w:val="000000"/>
          <w:sz w:val="22"/>
          <w:szCs w:val="22"/>
        </w:rPr>
        <w:t>' the data exporter' means the controller who transfers the personal data;</w:t>
      </w:r>
    </w:p>
    <w:p w14:paraId="2BC68993" w14:textId="77777777" w:rsidR="00156EDC" w:rsidRPr="00B91F68" w:rsidRDefault="00156EDC" w:rsidP="00156EDC">
      <w:pPr>
        <w:pStyle w:val="ListParagraph"/>
        <w:rPr>
          <w:rFonts w:ascii="ø^˚â˛" w:hAnsi="ø^˚â˛" w:cs="ø^˚â˛"/>
          <w:color w:val="000000"/>
          <w:sz w:val="22"/>
          <w:szCs w:val="22"/>
        </w:rPr>
      </w:pPr>
    </w:p>
    <w:p w14:paraId="7A9898AD" w14:textId="77777777" w:rsidR="00156EDC" w:rsidRDefault="00156EDC" w:rsidP="00156EDC">
      <w:pPr>
        <w:pStyle w:val="ListParagraph"/>
        <w:numPr>
          <w:ilvl w:val="0"/>
          <w:numId w:val="10"/>
        </w:numPr>
        <w:autoSpaceDE w:val="0"/>
        <w:autoSpaceDN w:val="0"/>
        <w:adjustRightInd w:val="0"/>
        <w:rPr>
          <w:rFonts w:ascii="ø^˚â˛" w:hAnsi="ø^˚â˛" w:cs="ø^˚â˛"/>
          <w:color w:val="000000"/>
          <w:sz w:val="22"/>
          <w:szCs w:val="22"/>
        </w:rPr>
      </w:pPr>
      <w:r w:rsidRPr="00B91F68">
        <w:rPr>
          <w:rFonts w:ascii="ø^˚â˛" w:hAnsi="ø^˚â˛" w:cs="ø^˚â˛"/>
          <w:color w:val="000000"/>
          <w:sz w:val="22"/>
          <w:szCs w:val="22"/>
        </w:rPr>
        <w:t>'the data importer' means the processor who agrees to receive from the data exporter personal data intended for processing on his behalf after the transfer in accordance with his instructions and the terms of the Clauses and who is not subject to a third country's system ensuring adequate protection within the meaning of Article 25(1) of Directive 95/46/EC;</w:t>
      </w:r>
    </w:p>
    <w:p w14:paraId="4B26219A" w14:textId="77777777" w:rsidR="00156EDC" w:rsidRPr="00B91F68" w:rsidRDefault="00156EDC" w:rsidP="00156EDC">
      <w:pPr>
        <w:pStyle w:val="ListParagraph"/>
        <w:rPr>
          <w:rFonts w:ascii="ø^˚â˛" w:hAnsi="ø^˚â˛" w:cs="ø^˚â˛"/>
          <w:color w:val="000000"/>
          <w:sz w:val="22"/>
          <w:szCs w:val="22"/>
        </w:rPr>
      </w:pPr>
    </w:p>
    <w:p w14:paraId="10E3FB6C" w14:textId="77777777" w:rsidR="00156EDC" w:rsidRDefault="00156EDC" w:rsidP="00156EDC">
      <w:pPr>
        <w:pStyle w:val="ListParagraph"/>
        <w:numPr>
          <w:ilvl w:val="0"/>
          <w:numId w:val="10"/>
        </w:numPr>
        <w:autoSpaceDE w:val="0"/>
        <w:autoSpaceDN w:val="0"/>
        <w:adjustRightInd w:val="0"/>
        <w:rPr>
          <w:rFonts w:ascii="ø^˚â˛" w:hAnsi="ø^˚â˛" w:cs="ø^˚â˛"/>
          <w:color w:val="000000"/>
          <w:sz w:val="22"/>
          <w:szCs w:val="22"/>
        </w:rPr>
      </w:pPr>
      <w:r w:rsidRPr="00B91F68">
        <w:rPr>
          <w:rFonts w:ascii="ø^˚â˛" w:hAnsi="ø^˚â˛" w:cs="ø^˚â˛"/>
          <w:color w:val="000000"/>
          <w:sz w:val="22"/>
          <w:szCs w:val="22"/>
        </w:rPr>
        <w:t xml:space="preserve">'the </w:t>
      </w:r>
      <w:proofErr w:type="spellStart"/>
      <w:r w:rsidRPr="00B91F68">
        <w:rPr>
          <w:rFonts w:ascii="ø^˚â˛" w:hAnsi="ø^˚â˛" w:cs="ø^˚â˛"/>
          <w:color w:val="000000"/>
          <w:sz w:val="22"/>
          <w:szCs w:val="22"/>
        </w:rPr>
        <w:t>subprocessor</w:t>
      </w:r>
      <w:proofErr w:type="spellEnd"/>
      <w:r w:rsidRPr="00B91F68">
        <w:rPr>
          <w:rFonts w:ascii="ø^˚â˛" w:hAnsi="ø^˚â˛" w:cs="ø^˚â˛"/>
          <w:color w:val="000000"/>
          <w:sz w:val="22"/>
          <w:szCs w:val="22"/>
        </w:rPr>
        <w:t xml:space="preserve">' means any processor engaged by the data importer or by any other </w:t>
      </w:r>
      <w:proofErr w:type="spellStart"/>
      <w:r w:rsidRPr="00B91F68">
        <w:rPr>
          <w:rFonts w:ascii="ø^˚â˛" w:hAnsi="ø^˚â˛" w:cs="ø^˚â˛"/>
          <w:color w:val="000000"/>
          <w:sz w:val="22"/>
          <w:szCs w:val="22"/>
        </w:rPr>
        <w:t>subprocessor</w:t>
      </w:r>
      <w:proofErr w:type="spellEnd"/>
      <w:r w:rsidRPr="00B91F68">
        <w:rPr>
          <w:rFonts w:ascii="ø^˚â˛" w:hAnsi="ø^˚â˛" w:cs="ø^˚â˛"/>
          <w:color w:val="000000"/>
          <w:sz w:val="22"/>
          <w:szCs w:val="22"/>
        </w:rPr>
        <w:t xml:space="preserve"> of the data importer who agrees to receive from the data importer or from any other </w:t>
      </w:r>
      <w:proofErr w:type="spellStart"/>
      <w:r w:rsidRPr="00B91F68">
        <w:rPr>
          <w:rFonts w:ascii="ø^˚â˛" w:hAnsi="ø^˚â˛" w:cs="ø^˚â˛"/>
          <w:color w:val="000000"/>
          <w:sz w:val="22"/>
          <w:szCs w:val="22"/>
        </w:rPr>
        <w:t>subprocessor</w:t>
      </w:r>
      <w:proofErr w:type="spellEnd"/>
      <w:r>
        <w:rPr>
          <w:rFonts w:ascii="ø^˚â˛" w:hAnsi="ø^˚â˛" w:cs="ø^˚â˛"/>
          <w:color w:val="000000"/>
          <w:sz w:val="22"/>
          <w:szCs w:val="22"/>
        </w:rPr>
        <w:t xml:space="preserve"> </w:t>
      </w:r>
      <w:r w:rsidRPr="00B91F68">
        <w:rPr>
          <w:rFonts w:ascii="ø^˚â˛" w:hAnsi="ø^˚â˛" w:cs="ø^˚â˛"/>
          <w:color w:val="000000"/>
          <w:sz w:val="22"/>
          <w:szCs w:val="22"/>
        </w:rPr>
        <w:t>of the data importer personal data exclusively intended for processing activities to be carried out on behalf of the data exporter after the transfer in accordance with his instructions, the terms of the Clauses and the terms of the written subcontract;</w:t>
      </w:r>
    </w:p>
    <w:p w14:paraId="153115FC" w14:textId="77777777" w:rsidR="00156EDC" w:rsidRPr="00B91F68" w:rsidRDefault="00156EDC" w:rsidP="00156EDC">
      <w:pPr>
        <w:pStyle w:val="ListParagraph"/>
        <w:rPr>
          <w:rFonts w:ascii="ø^˚â˛" w:hAnsi="ø^˚â˛" w:cs="ø^˚â˛"/>
          <w:color w:val="000000"/>
          <w:sz w:val="22"/>
          <w:szCs w:val="22"/>
        </w:rPr>
      </w:pPr>
    </w:p>
    <w:p w14:paraId="17251D6C" w14:textId="77777777" w:rsidR="00156EDC" w:rsidRDefault="00156EDC" w:rsidP="00156EDC">
      <w:pPr>
        <w:pStyle w:val="ListParagraph"/>
        <w:numPr>
          <w:ilvl w:val="0"/>
          <w:numId w:val="10"/>
        </w:numPr>
        <w:autoSpaceDE w:val="0"/>
        <w:autoSpaceDN w:val="0"/>
        <w:adjustRightInd w:val="0"/>
        <w:rPr>
          <w:rFonts w:ascii="ø^˚â˛" w:hAnsi="ø^˚â˛" w:cs="ø^˚â˛"/>
          <w:color w:val="000000"/>
          <w:sz w:val="22"/>
          <w:szCs w:val="22"/>
        </w:rPr>
      </w:pPr>
      <w:r w:rsidRPr="00B91F68">
        <w:rPr>
          <w:rFonts w:ascii="ø^˚â˛" w:hAnsi="ø^˚â˛" w:cs="ø^˚â˛"/>
          <w:color w:val="000000"/>
          <w:sz w:val="22"/>
          <w:szCs w:val="22"/>
        </w:rPr>
        <w:t>' the applicable data protection law ' means the legislation protecting the fundamental rights and freedoms of individuals and, in particular, their right to privacy with respect to the processing of personal data applicable to a data controller in the Member State in which the data exporter is established;</w:t>
      </w:r>
    </w:p>
    <w:p w14:paraId="05E6668B" w14:textId="77777777" w:rsidR="00156EDC" w:rsidRPr="00B91F68" w:rsidRDefault="00156EDC" w:rsidP="00156EDC">
      <w:pPr>
        <w:pStyle w:val="ListParagraph"/>
        <w:rPr>
          <w:rFonts w:ascii="ø^˚â˛" w:hAnsi="ø^˚â˛" w:cs="ø^˚â˛"/>
          <w:color w:val="000000"/>
          <w:sz w:val="22"/>
          <w:szCs w:val="22"/>
        </w:rPr>
      </w:pPr>
    </w:p>
    <w:p w14:paraId="72F89FB6" w14:textId="77777777" w:rsidR="00156EDC" w:rsidRDefault="00156EDC" w:rsidP="00156EDC">
      <w:pPr>
        <w:pStyle w:val="ListParagraph"/>
        <w:numPr>
          <w:ilvl w:val="0"/>
          <w:numId w:val="10"/>
        </w:numPr>
        <w:autoSpaceDE w:val="0"/>
        <w:autoSpaceDN w:val="0"/>
        <w:adjustRightInd w:val="0"/>
        <w:rPr>
          <w:rFonts w:ascii="ø^˚â˛" w:hAnsi="ø^˚â˛" w:cs="ø^˚â˛"/>
          <w:color w:val="000000"/>
          <w:sz w:val="22"/>
          <w:szCs w:val="22"/>
        </w:rPr>
      </w:pPr>
      <w:r w:rsidRPr="00B91F68">
        <w:rPr>
          <w:rFonts w:ascii="ø^˚â˛" w:hAnsi="ø^˚â˛" w:cs="ø^˚â˛"/>
          <w:color w:val="000000"/>
          <w:sz w:val="22"/>
          <w:szCs w:val="22"/>
        </w:rPr>
        <w:t xml:space="preserve">'technical and </w:t>
      </w:r>
      <w:proofErr w:type="spellStart"/>
      <w:r w:rsidRPr="00B91F68">
        <w:rPr>
          <w:rFonts w:ascii="ø^˚â˛" w:hAnsi="ø^˚â˛" w:cs="ø^˚â˛"/>
          <w:color w:val="000000"/>
          <w:sz w:val="22"/>
          <w:szCs w:val="22"/>
        </w:rPr>
        <w:t>organisational</w:t>
      </w:r>
      <w:proofErr w:type="spellEnd"/>
      <w:r w:rsidRPr="00B91F68">
        <w:rPr>
          <w:rFonts w:ascii="ø^˚â˛" w:hAnsi="ø^˚â˛" w:cs="ø^˚â˛"/>
          <w:color w:val="000000"/>
          <w:sz w:val="22"/>
          <w:szCs w:val="22"/>
        </w:rPr>
        <w:t xml:space="preserve"> security measures' means those measures aimed at protecting personal data against accidental or unlawful destruction or accidental loss, alteration, </w:t>
      </w:r>
      <w:proofErr w:type="spellStart"/>
      <w:r w:rsidRPr="00B91F68">
        <w:rPr>
          <w:rFonts w:ascii="ø^˚â˛" w:hAnsi="ø^˚â˛" w:cs="ø^˚â˛"/>
          <w:color w:val="000000"/>
          <w:sz w:val="22"/>
          <w:szCs w:val="22"/>
        </w:rPr>
        <w:t>unauthorised</w:t>
      </w:r>
      <w:proofErr w:type="spellEnd"/>
      <w:r w:rsidRPr="00B91F68">
        <w:rPr>
          <w:rFonts w:ascii="ø^˚â˛" w:hAnsi="ø^˚â˛" w:cs="ø^˚â˛"/>
          <w:color w:val="000000"/>
          <w:sz w:val="22"/>
          <w:szCs w:val="22"/>
        </w:rPr>
        <w:t xml:space="preserve"> disclosure or access, in particular where the processing involves the transmission of data over a network, and against all other unlawful forms of processing.</w:t>
      </w:r>
    </w:p>
    <w:p w14:paraId="4713F251" w14:textId="77777777" w:rsidR="00156EDC" w:rsidRPr="00B91F68" w:rsidRDefault="00156EDC" w:rsidP="00156EDC">
      <w:pPr>
        <w:pStyle w:val="ListParagraph"/>
        <w:rPr>
          <w:rFonts w:ascii="ø^˚â˛" w:hAnsi="ø^˚â˛" w:cs="ø^˚â˛"/>
          <w:color w:val="000000"/>
          <w:sz w:val="22"/>
          <w:szCs w:val="22"/>
        </w:rPr>
      </w:pPr>
    </w:p>
    <w:p w14:paraId="6343E82A" w14:textId="77777777" w:rsidR="00156EDC" w:rsidRPr="00B91F68" w:rsidRDefault="00156EDC" w:rsidP="00156EDC">
      <w:pPr>
        <w:pStyle w:val="ListParagraph"/>
        <w:autoSpaceDE w:val="0"/>
        <w:autoSpaceDN w:val="0"/>
        <w:adjustRightInd w:val="0"/>
        <w:ind w:left="360"/>
        <w:rPr>
          <w:rFonts w:ascii="ø^˚â˛" w:hAnsi="ø^˚â˛" w:cs="ø^˚â˛"/>
          <w:color w:val="000000"/>
          <w:sz w:val="22"/>
          <w:szCs w:val="22"/>
        </w:rPr>
      </w:pPr>
    </w:p>
    <w:p w14:paraId="3F2E6BD3" w14:textId="77777777" w:rsidR="00156EDC" w:rsidRDefault="00156EDC" w:rsidP="00156EDC">
      <w:pPr>
        <w:autoSpaceDE w:val="0"/>
        <w:autoSpaceDN w:val="0"/>
        <w:adjustRightInd w:val="0"/>
        <w:jc w:val="center"/>
        <w:rPr>
          <w:rFonts w:ascii="ø^˚â˛" w:hAnsi="ø^˚â˛" w:cs="ø^˚â˛"/>
          <w:i/>
          <w:iCs/>
          <w:color w:val="000000"/>
          <w:sz w:val="22"/>
          <w:szCs w:val="22"/>
        </w:rPr>
      </w:pPr>
      <w:r w:rsidRPr="00B91F68">
        <w:rPr>
          <w:rFonts w:ascii="ø^˚â˛" w:hAnsi="ø^˚â˛" w:cs="ø^˚â˛"/>
          <w:i/>
          <w:iCs/>
          <w:color w:val="000000"/>
          <w:sz w:val="22"/>
          <w:szCs w:val="22"/>
        </w:rPr>
        <w:t>Clause 2</w:t>
      </w:r>
    </w:p>
    <w:p w14:paraId="72EB4BF3" w14:textId="77777777" w:rsidR="00156EDC" w:rsidRPr="00B91F68" w:rsidRDefault="00156EDC" w:rsidP="00156EDC">
      <w:pPr>
        <w:autoSpaceDE w:val="0"/>
        <w:autoSpaceDN w:val="0"/>
        <w:adjustRightInd w:val="0"/>
        <w:jc w:val="center"/>
        <w:rPr>
          <w:rFonts w:ascii="ø^˚â˛" w:hAnsi="ø^˚â˛" w:cs="ø^˚â˛"/>
          <w:i/>
          <w:iCs/>
          <w:color w:val="000000"/>
          <w:sz w:val="22"/>
          <w:szCs w:val="22"/>
        </w:rPr>
      </w:pPr>
    </w:p>
    <w:p w14:paraId="47CDA25C" w14:textId="77777777" w:rsidR="00156EDC" w:rsidRDefault="00156EDC" w:rsidP="00156EDC">
      <w:pPr>
        <w:autoSpaceDE w:val="0"/>
        <w:autoSpaceDN w:val="0"/>
        <w:adjustRightInd w:val="0"/>
        <w:jc w:val="center"/>
        <w:rPr>
          <w:rFonts w:ascii="ø^˚â˛" w:hAnsi="ø^˚â˛" w:cs="ø^˚â˛"/>
          <w:b/>
          <w:bCs/>
          <w:color w:val="000000"/>
          <w:sz w:val="22"/>
          <w:szCs w:val="22"/>
        </w:rPr>
      </w:pPr>
      <w:r w:rsidRPr="00B91F68">
        <w:rPr>
          <w:rFonts w:ascii="ø^˚â˛" w:hAnsi="ø^˚â˛" w:cs="ø^˚â˛"/>
          <w:b/>
          <w:bCs/>
          <w:color w:val="000000"/>
          <w:sz w:val="22"/>
          <w:szCs w:val="22"/>
        </w:rPr>
        <w:t>Details of the transfer</w:t>
      </w:r>
    </w:p>
    <w:p w14:paraId="36DA91A4" w14:textId="77777777" w:rsidR="00156EDC" w:rsidRPr="00B91F68" w:rsidRDefault="00156EDC" w:rsidP="00156EDC">
      <w:pPr>
        <w:autoSpaceDE w:val="0"/>
        <w:autoSpaceDN w:val="0"/>
        <w:adjustRightInd w:val="0"/>
        <w:jc w:val="center"/>
        <w:rPr>
          <w:rFonts w:ascii="ø^˚â˛" w:hAnsi="ø^˚â˛" w:cs="ø^˚â˛"/>
          <w:b/>
          <w:bCs/>
          <w:color w:val="000000"/>
          <w:sz w:val="22"/>
          <w:szCs w:val="22"/>
        </w:rPr>
      </w:pPr>
    </w:p>
    <w:p w14:paraId="7A1221D5"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The details of the transfer and in particular the special categories of personal data where applicable are</w:t>
      </w:r>
    </w:p>
    <w:p w14:paraId="24A8DFBE"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specified in Appendix 1 which forms an integral part of the Clauses.</w:t>
      </w:r>
    </w:p>
    <w:p w14:paraId="7D9C3D22" w14:textId="77777777" w:rsidR="00156EDC" w:rsidRDefault="00156EDC" w:rsidP="00156EDC">
      <w:pPr>
        <w:autoSpaceDE w:val="0"/>
        <w:autoSpaceDN w:val="0"/>
        <w:adjustRightInd w:val="0"/>
        <w:rPr>
          <w:rFonts w:ascii="ø^˚â˛" w:hAnsi="ø^˚â˛" w:cs="ø^˚â˛"/>
          <w:color w:val="000000"/>
          <w:sz w:val="22"/>
          <w:szCs w:val="22"/>
        </w:rPr>
      </w:pPr>
    </w:p>
    <w:p w14:paraId="6DE23BA2" w14:textId="77777777" w:rsidR="00156EDC" w:rsidRDefault="00156EDC" w:rsidP="00156EDC">
      <w:pPr>
        <w:autoSpaceDE w:val="0"/>
        <w:autoSpaceDN w:val="0"/>
        <w:adjustRightInd w:val="0"/>
        <w:jc w:val="center"/>
        <w:rPr>
          <w:rFonts w:ascii="ø^˚â˛" w:hAnsi="ø^˚â˛" w:cs="ø^˚â˛"/>
          <w:i/>
          <w:iCs/>
          <w:color w:val="000000"/>
          <w:sz w:val="22"/>
          <w:szCs w:val="22"/>
        </w:rPr>
      </w:pPr>
      <w:r w:rsidRPr="00B91F68">
        <w:rPr>
          <w:rFonts w:ascii="ø^˚â˛" w:hAnsi="ø^˚â˛" w:cs="ø^˚â˛"/>
          <w:i/>
          <w:iCs/>
          <w:color w:val="000000"/>
          <w:sz w:val="22"/>
          <w:szCs w:val="22"/>
        </w:rPr>
        <w:t>Clause 3</w:t>
      </w:r>
    </w:p>
    <w:p w14:paraId="1B16A07A" w14:textId="77777777" w:rsidR="00156EDC" w:rsidRPr="00B91F68" w:rsidRDefault="00156EDC" w:rsidP="00156EDC">
      <w:pPr>
        <w:autoSpaceDE w:val="0"/>
        <w:autoSpaceDN w:val="0"/>
        <w:adjustRightInd w:val="0"/>
        <w:jc w:val="center"/>
        <w:rPr>
          <w:rFonts w:ascii="ø^˚â˛" w:hAnsi="ø^˚â˛" w:cs="ø^˚â˛"/>
          <w:i/>
          <w:iCs/>
          <w:color w:val="000000"/>
          <w:sz w:val="22"/>
          <w:szCs w:val="22"/>
        </w:rPr>
      </w:pPr>
    </w:p>
    <w:p w14:paraId="4E172E14" w14:textId="77777777" w:rsidR="00156EDC" w:rsidRDefault="00156EDC" w:rsidP="00156EDC">
      <w:pPr>
        <w:autoSpaceDE w:val="0"/>
        <w:autoSpaceDN w:val="0"/>
        <w:adjustRightInd w:val="0"/>
        <w:jc w:val="center"/>
        <w:rPr>
          <w:rFonts w:ascii="ø^˚â˛" w:hAnsi="ø^˚â˛" w:cs="ø^˚â˛"/>
          <w:b/>
          <w:bCs/>
          <w:color w:val="000000"/>
          <w:sz w:val="22"/>
          <w:szCs w:val="22"/>
        </w:rPr>
      </w:pPr>
      <w:r w:rsidRPr="00B91F68">
        <w:rPr>
          <w:rFonts w:ascii="ø^˚â˛" w:hAnsi="ø^˚â˛" w:cs="ø^˚â˛"/>
          <w:b/>
          <w:bCs/>
          <w:color w:val="000000"/>
          <w:sz w:val="22"/>
          <w:szCs w:val="22"/>
        </w:rPr>
        <w:t>Third-party beneficiary clause</w:t>
      </w:r>
    </w:p>
    <w:p w14:paraId="6A4F9339" w14:textId="77777777" w:rsidR="00156EDC" w:rsidRPr="00B91F68" w:rsidRDefault="00156EDC" w:rsidP="00156EDC">
      <w:pPr>
        <w:autoSpaceDE w:val="0"/>
        <w:autoSpaceDN w:val="0"/>
        <w:adjustRightInd w:val="0"/>
        <w:jc w:val="center"/>
        <w:rPr>
          <w:rFonts w:ascii="ø^˚â˛" w:hAnsi="ø^˚â˛" w:cs="ø^˚â˛"/>
          <w:b/>
          <w:bCs/>
          <w:color w:val="000000"/>
          <w:sz w:val="22"/>
          <w:szCs w:val="22"/>
        </w:rPr>
      </w:pPr>
    </w:p>
    <w:p w14:paraId="09CFE95F" w14:textId="77777777" w:rsidR="00156EDC" w:rsidRDefault="00156EDC" w:rsidP="00156EDC">
      <w:pPr>
        <w:pStyle w:val="ListParagraph"/>
        <w:numPr>
          <w:ilvl w:val="0"/>
          <w:numId w:val="11"/>
        </w:numPr>
        <w:autoSpaceDE w:val="0"/>
        <w:autoSpaceDN w:val="0"/>
        <w:adjustRightInd w:val="0"/>
        <w:rPr>
          <w:rFonts w:ascii="ø^˚â˛" w:hAnsi="ø^˚â˛" w:cs="ø^˚â˛"/>
          <w:color w:val="000000"/>
          <w:sz w:val="22"/>
          <w:szCs w:val="22"/>
        </w:rPr>
      </w:pPr>
      <w:r w:rsidRPr="00B91F68">
        <w:rPr>
          <w:rFonts w:ascii="ø^˚â˛" w:hAnsi="ø^˚â˛" w:cs="ø^˚â˛"/>
          <w:color w:val="000000"/>
          <w:sz w:val="22"/>
          <w:szCs w:val="22"/>
        </w:rPr>
        <w:t>The data subject can enforce against the data exporter this Clause, Clause 4(b) to (</w:t>
      </w:r>
      <w:proofErr w:type="spellStart"/>
      <w:r w:rsidRPr="00B91F68">
        <w:rPr>
          <w:rFonts w:ascii="ø^˚â˛" w:hAnsi="ø^˚â˛" w:cs="ø^˚â˛"/>
          <w:color w:val="000000"/>
          <w:sz w:val="22"/>
          <w:szCs w:val="22"/>
        </w:rPr>
        <w:t>i</w:t>
      </w:r>
      <w:proofErr w:type="spellEnd"/>
      <w:r w:rsidRPr="00B91F68">
        <w:rPr>
          <w:rFonts w:ascii="ø^˚â˛" w:hAnsi="ø^˚â˛" w:cs="ø^˚â˛"/>
          <w:color w:val="000000"/>
          <w:sz w:val="22"/>
          <w:szCs w:val="22"/>
        </w:rPr>
        <w:t>), Clause 5(a) to (e), and (g) to (j), Clause 6(1) and (2), Clause 7, Clause 8(2), and Clauses 9 to 12 as third-party beneficiary.</w:t>
      </w:r>
    </w:p>
    <w:p w14:paraId="08389810" w14:textId="77777777" w:rsidR="00156EDC" w:rsidRPr="00B91F68" w:rsidRDefault="00156EDC" w:rsidP="00156EDC">
      <w:pPr>
        <w:autoSpaceDE w:val="0"/>
        <w:autoSpaceDN w:val="0"/>
        <w:adjustRightInd w:val="0"/>
        <w:rPr>
          <w:rFonts w:ascii="ø^˚â˛" w:hAnsi="ø^˚â˛" w:cs="ø^˚â˛"/>
          <w:color w:val="000000"/>
          <w:sz w:val="22"/>
          <w:szCs w:val="22"/>
        </w:rPr>
      </w:pPr>
    </w:p>
    <w:p w14:paraId="7E2E5A47" w14:textId="77777777" w:rsidR="00156EDC" w:rsidRDefault="00156EDC" w:rsidP="00156EDC">
      <w:pPr>
        <w:pStyle w:val="ListParagraph"/>
        <w:numPr>
          <w:ilvl w:val="0"/>
          <w:numId w:val="11"/>
        </w:numPr>
        <w:autoSpaceDE w:val="0"/>
        <w:autoSpaceDN w:val="0"/>
        <w:adjustRightInd w:val="0"/>
        <w:rPr>
          <w:rFonts w:ascii="ø^˚â˛" w:hAnsi="ø^˚â˛" w:cs="ø^˚â˛"/>
          <w:color w:val="000000"/>
          <w:sz w:val="22"/>
          <w:szCs w:val="22"/>
        </w:rPr>
      </w:pPr>
      <w:r w:rsidRPr="00B91F68">
        <w:rPr>
          <w:rFonts w:ascii="ø^˚â˛" w:hAnsi="ø^˚â˛" w:cs="ø^˚â˛"/>
          <w:color w:val="000000"/>
          <w:sz w:val="22"/>
          <w:szCs w:val="22"/>
        </w:rPr>
        <w:t>The data subject can enforce against the data importer this Clause, Clause 5(a) to (e) and (g), Clause 6, Clause 7, Clause 8(2), and Clauses 9 to 12, in cases where the data exporter has factually disappeared or has ceased to exist in law unless any successor entity has assumed the entire legal obligations of the data exporter by contract or by operation of law, as a result of which it takes on the rights and obligations of the data exporter, in which case the data subject can enforce them against such entity.</w:t>
      </w:r>
    </w:p>
    <w:p w14:paraId="534A4609" w14:textId="77777777" w:rsidR="00156EDC" w:rsidRPr="00B91F68" w:rsidRDefault="00156EDC" w:rsidP="00156EDC">
      <w:pPr>
        <w:pStyle w:val="ListParagraph"/>
        <w:rPr>
          <w:rFonts w:ascii="ø^˚â˛" w:hAnsi="ø^˚â˛" w:cs="ø^˚â˛"/>
          <w:color w:val="000000"/>
          <w:sz w:val="22"/>
          <w:szCs w:val="22"/>
        </w:rPr>
      </w:pPr>
    </w:p>
    <w:p w14:paraId="636DA501" w14:textId="77777777" w:rsidR="00156EDC" w:rsidRDefault="00156EDC" w:rsidP="00156EDC">
      <w:pPr>
        <w:pStyle w:val="ListParagraph"/>
        <w:numPr>
          <w:ilvl w:val="0"/>
          <w:numId w:val="11"/>
        </w:numPr>
        <w:autoSpaceDE w:val="0"/>
        <w:autoSpaceDN w:val="0"/>
        <w:adjustRightInd w:val="0"/>
        <w:rPr>
          <w:rFonts w:ascii="ø^˚â˛" w:hAnsi="ø^˚â˛" w:cs="ø^˚â˛"/>
          <w:color w:val="000000"/>
          <w:sz w:val="22"/>
          <w:szCs w:val="22"/>
        </w:rPr>
      </w:pPr>
      <w:r w:rsidRPr="00B91F68">
        <w:rPr>
          <w:rFonts w:ascii="ø^˚â˛" w:hAnsi="ø^˚â˛" w:cs="ø^˚â˛"/>
          <w:color w:val="000000"/>
          <w:sz w:val="22"/>
          <w:szCs w:val="22"/>
        </w:rPr>
        <w:t xml:space="preserve">The data subject can enforce against the </w:t>
      </w:r>
      <w:proofErr w:type="spellStart"/>
      <w:r w:rsidRPr="00B91F68">
        <w:rPr>
          <w:rFonts w:ascii="ø^˚â˛" w:hAnsi="ø^˚â˛" w:cs="ø^˚â˛"/>
          <w:color w:val="000000"/>
          <w:sz w:val="22"/>
          <w:szCs w:val="22"/>
        </w:rPr>
        <w:t>subprocessor</w:t>
      </w:r>
      <w:proofErr w:type="spellEnd"/>
      <w:r w:rsidRPr="00B91F68">
        <w:rPr>
          <w:rFonts w:ascii="ø^˚â˛" w:hAnsi="ø^˚â˛" w:cs="ø^˚â˛"/>
          <w:color w:val="000000"/>
          <w:sz w:val="22"/>
          <w:szCs w:val="22"/>
        </w:rPr>
        <w:t xml:space="preserve"> this Clause, Clause 5(a) to (e) and (g), Clause 6, Clause 7, Clause 8(2), and Clauses 9 to 12, in cases where both the data exporter and the data importer have factually disappeared or ceased to exist in law or have become insolvent, unless any successor entity has assumed the entire legal obligations of the data exporter by contract or by operation of law as a result of which it takes on the rights and obligations of the data exporter, in which case the data subject can enforce them against such entity. Such third-party liability of the </w:t>
      </w:r>
      <w:proofErr w:type="spellStart"/>
      <w:r w:rsidRPr="00B91F68">
        <w:rPr>
          <w:rFonts w:ascii="ø^˚â˛" w:hAnsi="ø^˚â˛" w:cs="ø^˚â˛"/>
          <w:color w:val="000000"/>
          <w:sz w:val="22"/>
          <w:szCs w:val="22"/>
        </w:rPr>
        <w:t>subprocessor</w:t>
      </w:r>
      <w:proofErr w:type="spellEnd"/>
      <w:r w:rsidRPr="00B91F68">
        <w:rPr>
          <w:rFonts w:ascii="ø^˚â˛" w:hAnsi="ø^˚â˛" w:cs="ø^˚â˛"/>
          <w:color w:val="000000"/>
          <w:sz w:val="22"/>
          <w:szCs w:val="22"/>
        </w:rPr>
        <w:t xml:space="preserve"> shall be limited to its own processing operations under the Clauses.</w:t>
      </w:r>
    </w:p>
    <w:p w14:paraId="005FFA1F" w14:textId="77777777" w:rsidR="00156EDC" w:rsidRPr="00B91F68" w:rsidRDefault="00156EDC" w:rsidP="00156EDC">
      <w:pPr>
        <w:pStyle w:val="ListParagraph"/>
        <w:rPr>
          <w:rFonts w:ascii="ø^˚â˛" w:hAnsi="ø^˚â˛" w:cs="ø^˚â˛"/>
          <w:color w:val="000000"/>
          <w:sz w:val="22"/>
          <w:szCs w:val="22"/>
        </w:rPr>
      </w:pPr>
    </w:p>
    <w:p w14:paraId="7D0B3A2B" w14:textId="77777777" w:rsidR="00156EDC" w:rsidRPr="00B91F68" w:rsidRDefault="00156EDC" w:rsidP="00156EDC">
      <w:pPr>
        <w:pStyle w:val="ListParagraph"/>
        <w:numPr>
          <w:ilvl w:val="0"/>
          <w:numId w:val="11"/>
        </w:numPr>
        <w:autoSpaceDE w:val="0"/>
        <w:autoSpaceDN w:val="0"/>
        <w:adjustRightInd w:val="0"/>
        <w:rPr>
          <w:rFonts w:ascii="ø^˚â˛" w:hAnsi="ø^˚â˛" w:cs="ø^˚â˛"/>
          <w:color w:val="000000"/>
          <w:sz w:val="22"/>
          <w:szCs w:val="22"/>
        </w:rPr>
      </w:pPr>
      <w:r w:rsidRPr="00B91F68">
        <w:rPr>
          <w:rFonts w:ascii="ø^˚â˛" w:hAnsi="ø^˚â˛" w:cs="ø^˚â˛"/>
          <w:color w:val="000000"/>
          <w:sz w:val="22"/>
          <w:szCs w:val="22"/>
        </w:rPr>
        <w:t>The parties do not object to a data subject being represented by an association or other body if the data subject so expressly wishes and if permitted by national law.</w:t>
      </w:r>
    </w:p>
    <w:p w14:paraId="32C38BB2" w14:textId="77777777" w:rsidR="00156EDC" w:rsidRPr="00B91F68" w:rsidRDefault="00156EDC" w:rsidP="00156EDC">
      <w:pPr>
        <w:autoSpaceDE w:val="0"/>
        <w:autoSpaceDN w:val="0"/>
        <w:adjustRightInd w:val="0"/>
        <w:rPr>
          <w:rFonts w:ascii="ø^˚â˛" w:hAnsi="ø^˚â˛" w:cs="ø^˚â˛"/>
          <w:color w:val="000000"/>
          <w:sz w:val="22"/>
          <w:szCs w:val="22"/>
        </w:rPr>
      </w:pPr>
    </w:p>
    <w:p w14:paraId="12D2E822" w14:textId="77777777" w:rsidR="00156EDC" w:rsidRDefault="00156EDC" w:rsidP="00156EDC">
      <w:pPr>
        <w:autoSpaceDE w:val="0"/>
        <w:autoSpaceDN w:val="0"/>
        <w:adjustRightInd w:val="0"/>
        <w:jc w:val="center"/>
        <w:rPr>
          <w:rFonts w:ascii="ø^˚â˛" w:hAnsi="ø^˚â˛" w:cs="ø^˚â˛"/>
          <w:i/>
          <w:iCs/>
          <w:color w:val="000000"/>
          <w:sz w:val="22"/>
          <w:szCs w:val="22"/>
        </w:rPr>
      </w:pPr>
      <w:r w:rsidRPr="00B91F68">
        <w:rPr>
          <w:rFonts w:ascii="ø^˚â˛" w:hAnsi="ø^˚â˛" w:cs="ø^˚â˛"/>
          <w:i/>
          <w:iCs/>
          <w:color w:val="000000"/>
          <w:sz w:val="22"/>
          <w:szCs w:val="22"/>
        </w:rPr>
        <w:t>Clause 4</w:t>
      </w:r>
    </w:p>
    <w:p w14:paraId="40202A3B" w14:textId="77777777" w:rsidR="00156EDC" w:rsidRPr="00B91F68" w:rsidRDefault="00156EDC" w:rsidP="00156EDC">
      <w:pPr>
        <w:autoSpaceDE w:val="0"/>
        <w:autoSpaceDN w:val="0"/>
        <w:adjustRightInd w:val="0"/>
        <w:jc w:val="center"/>
        <w:rPr>
          <w:rFonts w:ascii="ø^˚â˛" w:hAnsi="ø^˚â˛" w:cs="ø^˚â˛"/>
          <w:i/>
          <w:iCs/>
          <w:color w:val="000000"/>
          <w:sz w:val="22"/>
          <w:szCs w:val="22"/>
        </w:rPr>
      </w:pPr>
    </w:p>
    <w:p w14:paraId="2D00F705" w14:textId="77777777" w:rsidR="00156EDC" w:rsidRDefault="00156EDC" w:rsidP="00156EDC">
      <w:pPr>
        <w:autoSpaceDE w:val="0"/>
        <w:autoSpaceDN w:val="0"/>
        <w:adjustRightInd w:val="0"/>
        <w:jc w:val="center"/>
        <w:rPr>
          <w:rFonts w:ascii="ø^˚â˛" w:hAnsi="ø^˚â˛" w:cs="ø^˚â˛"/>
          <w:b/>
          <w:bCs/>
          <w:color w:val="000000"/>
          <w:sz w:val="22"/>
          <w:szCs w:val="22"/>
        </w:rPr>
      </w:pPr>
      <w:r w:rsidRPr="00B91F68">
        <w:rPr>
          <w:rFonts w:ascii="ø^˚â˛" w:hAnsi="ø^˚â˛" w:cs="ø^˚â˛"/>
          <w:b/>
          <w:bCs/>
          <w:color w:val="000000"/>
          <w:sz w:val="22"/>
          <w:szCs w:val="22"/>
        </w:rPr>
        <w:t>Obligations of the data exporter</w:t>
      </w:r>
    </w:p>
    <w:p w14:paraId="19114FA3" w14:textId="77777777" w:rsidR="00156EDC" w:rsidRPr="00B91F68" w:rsidRDefault="00156EDC" w:rsidP="00156EDC">
      <w:pPr>
        <w:autoSpaceDE w:val="0"/>
        <w:autoSpaceDN w:val="0"/>
        <w:adjustRightInd w:val="0"/>
        <w:jc w:val="center"/>
        <w:rPr>
          <w:rFonts w:ascii="ø^˚â˛" w:hAnsi="ø^˚â˛" w:cs="ø^˚â˛"/>
          <w:b/>
          <w:bCs/>
          <w:color w:val="000000"/>
          <w:sz w:val="22"/>
          <w:szCs w:val="22"/>
        </w:rPr>
      </w:pPr>
    </w:p>
    <w:p w14:paraId="4828EB5E"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The data exporter agrees and warrants:</w:t>
      </w:r>
    </w:p>
    <w:p w14:paraId="64DA561B" w14:textId="77777777" w:rsidR="00156EDC" w:rsidRDefault="00156EDC" w:rsidP="00156EDC">
      <w:pPr>
        <w:autoSpaceDE w:val="0"/>
        <w:autoSpaceDN w:val="0"/>
        <w:adjustRightInd w:val="0"/>
        <w:rPr>
          <w:rFonts w:ascii="ø^˚â˛" w:hAnsi="ø^˚â˛" w:cs="ø^˚â˛"/>
          <w:color w:val="000000"/>
          <w:sz w:val="22"/>
          <w:szCs w:val="22"/>
        </w:rPr>
      </w:pPr>
    </w:p>
    <w:p w14:paraId="2726254C"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the processing, including the transfer itself, of the personal data has been and will continue to be carried out in accordance with the relevant provisions of the applicable data protection law (and, where applicable, has been notified to the relevant authorities of the Member State where the data exporter is established) and does not violate the relevant provisions of that State;</w:t>
      </w:r>
    </w:p>
    <w:p w14:paraId="7D71A621" w14:textId="77777777" w:rsidR="00156EDC" w:rsidRPr="00604A42" w:rsidRDefault="00156EDC" w:rsidP="00156EDC">
      <w:pPr>
        <w:autoSpaceDE w:val="0"/>
        <w:autoSpaceDN w:val="0"/>
        <w:adjustRightInd w:val="0"/>
        <w:rPr>
          <w:rFonts w:ascii="ø^˚â˛" w:hAnsi="ø^˚â˛" w:cs="ø^˚â˛"/>
          <w:color w:val="000000"/>
          <w:sz w:val="22"/>
          <w:szCs w:val="22"/>
        </w:rPr>
      </w:pPr>
    </w:p>
    <w:p w14:paraId="0BFF31CF"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604A42">
        <w:rPr>
          <w:rFonts w:ascii="ø^˚â˛" w:hAnsi="ø^˚â˛" w:cs="ø^˚â˛"/>
          <w:color w:val="000000"/>
          <w:sz w:val="22"/>
          <w:szCs w:val="22"/>
        </w:rPr>
        <w:lastRenderedPageBreak/>
        <w:t>that it has instructed and throughout the duration of the personal data processing services will instruct the data importer to process the personal data transferred only on the data exporter's behalf and in accordance with the applicable data protection law and the Clauses;</w:t>
      </w:r>
    </w:p>
    <w:p w14:paraId="58268261" w14:textId="77777777" w:rsidR="00156EDC" w:rsidRPr="00604A42" w:rsidRDefault="00156EDC" w:rsidP="00156EDC">
      <w:pPr>
        <w:pStyle w:val="ListParagraph"/>
        <w:rPr>
          <w:rFonts w:ascii="ø^˚â˛" w:hAnsi="ø^˚â˛" w:cs="ø^˚â˛"/>
          <w:color w:val="000000"/>
          <w:sz w:val="22"/>
          <w:szCs w:val="22"/>
        </w:rPr>
      </w:pPr>
    </w:p>
    <w:p w14:paraId="58649535" w14:textId="77777777" w:rsidR="00156EDC" w:rsidRPr="00604A42" w:rsidRDefault="00156EDC" w:rsidP="00156EDC">
      <w:pPr>
        <w:pStyle w:val="ListParagraph"/>
        <w:numPr>
          <w:ilvl w:val="0"/>
          <w:numId w:val="13"/>
        </w:numPr>
        <w:autoSpaceDE w:val="0"/>
        <w:autoSpaceDN w:val="0"/>
        <w:adjustRightInd w:val="0"/>
        <w:rPr>
          <w:rFonts w:ascii="ø^˚â˛" w:hAnsi="ø^˚â˛" w:cs="ø^˚â˛"/>
          <w:color w:val="000000"/>
          <w:sz w:val="22"/>
          <w:szCs w:val="22"/>
        </w:rPr>
      </w:pPr>
      <w:r w:rsidRPr="00604A42">
        <w:rPr>
          <w:rFonts w:ascii="ø^˚â˛" w:hAnsi="ø^˚â˛" w:cs="ø^˚â˛"/>
          <w:color w:val="000000"/>
          <w:sz w:val="22"/>
          <w:szCs w:val="22"/>
        </w:rPr>
        <w:t xml:space="preserve">that the data importer will provide sufficient guarantees in respect of the technical and </w:t>
      </w:r>
      <w:proofErr w:type="spellStart"/>
      <w:r w:rsidRPr="00604A42">
        <w:rPr>
          <w:rFonts w:ascii="ø^˚â˛" w:hAnsi="ø^˚â˛" w:cs="ø^˚â˛"/>
          <w:color w:val="000000"/>
          <w:sz w:val="22"/>
          <w:szCs w:val="22"/>
        </w:rPr>
        <w:t>organisational</w:t>
      </w:r>
      <w:proofErr w:type="spellEnd"/>
      <w:r w:rsidRPr="00604A42">
        <w:rPr>
          <w:rFonts w:ascii="ø^˚â˛" w:hAnsi="ø^˚â˛" w:cs="ø^˚â˛"/>
          <w:color w:val="000000"/>
          <w:sz w:val="22"/>
          <w:szCs w:val="22"/>
        </w:rPr>
        <w:t xml:space="preserve"> security measures specified in Appendix 2 to this contract;</w:t>
      </w:r>
      <w:r>
        <w:rPr>
          <w:rFonts w:ascii="ø^˚â˛" w:hAnsi="ø^˚â˛" w:cs="ø^˚â˛"/>
          <w:color w:val="000000"/>
          <w:sz w:val="22"/>
          <w:szCs w:val="22"/>
        </w:rPr>
        <w:br/>
      </w:r>
    </w:p>
    <w:p w14:paraId="25BD0785"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604A42">
        <w:rPr>
          <w:rFonts w:ascii="ø^˚â˛" w:hAnsi="ø^˚â˛" w:cs="ø^˚â˛"/>
          <w:color w:val="000000"/>
          <w:sz w:val="22"/>
          <w:szCs w:val="22"/>
        </w:rPr>
        <w:t xml:space="preserve">that after assessment of the requirements of the applicable data protection law, the security measures are appropriate to protect personal data against accidental or unlawful destruction or accidental loss, alteration, </w:t>
      </w:r>
      <w:proofErr w:type="spellStart"/>
      <w:r w:rsidRPr="00604A42">
        <w:rPr>
          <w:rFonts w:ascii="ø^˚â˛" w:hAnsi="ø^˚â˛" w:cs="ø^˚â˛"/>
          <w:color w:val="000000"/>
          <w:sz w:val="22"/>
          <w:szCs w:val="22"/>
        </w:rPr>
        <w:t>unauthorised</w:t>
      </w:r>
      <w:proofErr w:type="spellEnd"/>
      <w:r w:rsidRPr="00604A42">
        <w:rPr>
          <w:rFonts w:ascii="ø^˚â˛" w:hAnsi="ø^˚â˛" w:cs="ø^˚â˛"/>
          <w:color w:val="000000"/>
          <w:sz w:val="22"/>
          <w:szCs w:val="22"/>
        </w:rPr>
        <w:t xml:space="preserve"> disclosure or access, in particular where the processing involves the transmission of data over a network, and against all other unlawful forms of processing, and that these measures ensure a level of security appropriate to the risks presented by the processing and the nature of the data to be protected having regard to the state of the art and the cost of their implementation;</w:t>
      </w:r>
    </w:p>
    <w:p w14:paraId="5FD6370E" w14:textId="77777777" w:rsidR="00156EDC" w:rsidRPr="00604A42" w:rsidRDefault="00156EDC" w:rsidP="00156EDC">
      <w:pPr>
        <w:autoSpaceDE w:val="0"/>
        <w:autoSpaceDN w:val="0"/>
        <w:adjustRightInd w:val="0"/>
        <w:rPr>
          <w:rFonts w:ascii="ø^˚â˛" w:hAnsi="ø^˚â˛" w:cs="ø^˚â˛"/>
          <w:color w:val="000000"/>
          <w:sz w:val="22"/>
          <w:szCs w:val="22"/>
        </w:rPr>
      </w:pPr>
    </w:p>
    <w:p w14:paraId="380B07B3"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777A24">
        <w:rPr>
          <w:rFonts w:ascii="ø^˚â˛" w:hAnsi="ø^˚â˛" w:cs="ø^˚â˛"/>
          <w:color w:val="000000"/>
          <w:sz w:val="22"/>
          <w:szCs w:val="22"/>
        </w:rPr>
        <w:t>that it will ensure compliance with the security measures;</w:t>
      </w:r>
    </w:p>
    <w:p w14:paraId="3B829F58" w14:textId="77777777" w:rsidR="00156EDC" w:rsidRPr="00604A42" w:rsidRDefault="00156EDC" w:rsidP="00156EDC">
      <w:pPr>
        <w:autoSpaceDE w:val="0"/>
        <w:autoSpaceDN w:val="0"/>
        <w:adjustRightInd w:val="0"/>
        <w:rPr>
          <w:rFonts w:ascii="ø^˚â˛" w:hAnsi="ø^˚â˛" w:cs="ø^˚â˛"/>
          <w:color w:val="000000"/>
          <w:sz w:val="22"/>
          <w:szCs w:val="22"/>
        </w:rPr>
      </w:pPr>
    </w:p>
    <w:p w14:paraId="1D27CEFC"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604A42">
        <w:rPr>
          <w:rFonts w:ascii="ø^˚â˛" w:hAnsi="ø^˚â˛" w:cs="ø^˚â˛"/>
          <w:color w:val="000000"/>
          <w:sz w:val="22"/>
          <w:szCs w:val="22"/>
        </w:rPr>
        <w:t xml:space="preserve">that, if the transfer involves special categories of data, the data subject has been informed or will be informed before, or as soon as possible after, the transfer that its data could be transmitted to a third country not providing adequate protection within the meaning of </w:t>
      </w:r>
      <w:r>
        <w:rPr>
          <w:rFonts w:ascii="ø^˚â˛" w:hAnsi="ø^˚â˛" w:cs="ø^˚â˛"/>
          <w:color w:val="000000"/>
          <w:sz w:val="22"/>
          <w:szCs w:val="22"/>
        </w:rPr>
        <w:t>\</w:t>
      </w:r>
      <w:r w:rsidRPr="00604A42">
        <w:rPr>
          <w:rFonts w:ascii="ø^˚â˛" w:hAnsi="ø^˚â˛" w:cs="ø^˚â˛"/>
          <w:color w:val="000000"/>
          <w:sz w:val="22"/>
          <w:szCs w:val="22"/>
        </w:rPr>
        <w:t>Directive 95/46/EC;</w:t>
      </w:r>
    </w:p>
    <w:p w14:paraId="1B3C4F20" w14:textId="77777777" w:rsidR="00156EDC" w:rsidRPr="00604A42" w:rsidRDefault="00156EDC" w:rsidP="00156EDC">
      <w:pPr>
        <w:autoSpaceDE w:val="0"/>
        <w:autoSpaceDN w:val="0"/>
        <w:adjustRightInd w:val="0"/>
        <w:rPr>
          <w:rFonts w:ascii="ø^˚â˛" w:hAnsi="ø^˚â˛" w:cs="ø^˚â˛"/>
          <w:color w:val="000000"/>
          <w:sz w:val="22"/>
          <w:szCs w:val="22"/>
        </w:rPr>
      </w:pPr>
    </w:p>
    <w:p w14:paraId="73B42D3A"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604A42">
        <w:rPr>
          <w:rFonts w:ascii="ø^˚â˛" w:hAnsi="ø^˚â˛" w:cs="ø^˚â˛"/>
          <w:color w:val="000000"/>
          <w:sz w:val="22"/>
          <w:szCs w:val="22"/>
        </w:rPr>
        <w:t xml:space="preserve">to forward any notification received from the data importer or any </w:t>
      </w:r>
      <w:proofErr w:type="spellStart"/>
      <w:r w:rsidRPr="00604A42">
        <w:rPr>
          <w:rFonts w:ascii="ø^˚â˛" w:hAnsi="ø^˚â˛" w:cs="ø^˚â˛"/>
          <w:color w:val="000000"/>
          <w:sz w:val="22"/>
          <w:szCs w:val="22"/>
        </w:rPr>
        <w:t>subprocessor</w:t>
      </w:r>
      <w:proofErr w:type="spellEnd"/>
      <w:r w:rsidRPr="00604A42">
        <w:rPr>
          <w:rFonts w:ascii="ø^˚â˛" w:hAnsi="ø^˚â˛" w:cs="ø^˚â˛"/>
          <w:color w:val="000000"/>
          <w:sz w:val="22"/>
          <w:szCs w:val="22"/>
        </w:rPr>
        <w:t xml:space="preserve"> pursuant to Clause 5(b) and Clause 8(3) to the data protection supervisory authority if the data exporter decides to continue the transfer or to lift the suspension;</w:t>
      </w:r>
    </w:p>
    <w:p w14:paraId="62380986" w14:textId="77777777" w:rsidR="00156EDC" w:rsidRPr="00604A42" w:rsidRDefault="00156EDC" w:rsidP="00156EDC">
      <w:pPr>
        <w:pStyle w:val="ListParagraph"/>
        <w:rPr>
          <w:rFonts w:ascii="ø^˚â˛" w:hAnsi="ø^˚â˛" w:cs="ø^˚â˛"/>
          <w:color w:val="000000"/>
          <w:sz w:val="22"/>
          <w:szCs w:val="22"/>
        </w:rPr>
      </w:pPr>
    </w:p>
    <w:p w14:paraId="1AD23279"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604A42">
        <w:rPr>
          <w:rFonts w:ascii="ø^˚â˛" w:hAnsi="ø^˚â˛" w:cs="ø^˚â˛"/>
          <w:color w:val="000000"/>
          <w:sz w:val="22"/>
          <w:szCs w:val="22"/>
        </w:rPr>
        <w:t xml:space="preserve">to make available to the data subjects upon request a copy of the Clauses, with the exception of Appendix 2, and a summary description of the security measures, as well as a copy of any contract for </w:t>
      </w:r>
      <w:proofErr w:type="spellStart"/>
      <w:r w:rsidRPr="00604A42">
        <w:rPr>
          <w:rFonts w:ascii="ø^˚â˛" w:hAnsi="ø^˚â˛" w:cs="ø^˚â˛"/>
          <w:color w:val="000000"/>
          <w:sz w:val="22"/>
          <w:szCs w:val="22"/>
        </w:rPr>
        <w:t>subprocessing</w:t>
      </w:r>
      <w:proofErr w:type="spellEnd"/>
      <w:r w:rsidRPr="00604A42">
        <w:rPr>
          <w:rFonts w:ascii="ø^˚â˛" w:hAnsi="ø^˚â˛" w:cs="ø^˚â˛"/>
          <w:color w:val="000000"/>
          <w:sz w:val="22"/>
          <w:szCs w:val="22"/>
        </w:rPr>
        <w:t xml:space="preserve"> services which has to be made in accordance with the Clauses, unless the Clauses or the contract contain commercial information, in which case it may remove such commercial information;</w:t>
      </w:r>
    </w:p>
    <w:p w14:paraId="0CE708CD" w14:textId="77777777" w:rsidR="00156EDC" w:rsidRPr="00604A42" w:rsidRDefault="00156EDC" w:rsidP="00156EDC">
      <w:pPr>
        <w:autoSpaceDE w:val="0"/>
        <w:autoSpaceDN w:val="0"/>
        <w:adjustRightInd w:val="0"/>
        <w:rPr>
          <w:rFonts w:ascii="ø^˚â˛" w:hAnsi="ø^˚â˛" w:cs="ø^˚â˛"/>
          <w:color w:val="000000"/>
          <w:sz w:val="22"/>
          <w:szCs w:val="22"/>
        </w:rPr>
      </w:pPr>
    </w:p>
    <w:p w14:paraId="164966D5"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604A42">
        <w:rPr>
          <w:rFonts w:ascii="ø^˚â˛" w:hAnsi="ø^˚â˛" w:cs="ø^˚â˛"/>
          <w:color w:val="000000"/>
          <w:sz w:val="22"/>
          <w:szCs w:val="22"/>
        </w:rPr>
        <w:t xml:space="preserve">that, in the event of </w:t>
      </w:r>
      <w:proofErr w:type="spellStart"/>
      <w:r w:rsidRPr="00604A42">
        <w:rPr>
          <w:rFonts w:ascii="ø^˚â˛" w:hAnsi="ø^˚â˛" w:cs="ø^˚â˛"/>
          <w:color w:val="000000"/>
          <w:sz w:val="22"/>
          <w:szCs w:val="22"/>
        </w:rPr>
        <w:t>subprocessing</w:t>
      </w:r>
      <w:proofErr w:type="spellEnd"/>
      <w:r w:rsidRPr="00604A42">
        <w:rPr>
          <w:rFonts w:ascii="ø^˚â˛" w:hAnsi="ø^˚â˛" w:cs="ø^˚â˛"/>
          <w:color w:val="000000"/>
          <w:sz w:val="22"/>
          <w:szCs w:val="22"/>
        </w:rPr>
        <w:t xml:space="preserve">, the processing activity is carried out in accordance with Clause 11 by a </w:t>
      </w:r>
      <w:proofErr w:type="spellStart"/>
      <w:r w:rsidRPr="00604A42">
        <w:rPr>
          <w:rFonts w:ascii="ø^˚â˛" w:hAnsi="ø^˚â˛" w:cs="ø^˚â˛"/>
          <w:color w:val="000000"/>
          <w:sz w:val="22"/>
          <w:szCs w:val="22"/>
        </w:rPr>
        <w:t>subprocessor</w:t>
      </w:r>
      <w:proofErr w:type="spellEnd"/>
      <w:r w:rsidRPr="00604A42">
        <w:rPr>
          <w:rFonts w:ascii="ø^˚â˛" w:hAnsi="ø^˚â˛" w:cs="ø^˚â˛"/>
          <w:color w:val="000000"/>
          <w:sz w:val="22"/>
          <w:szCs w:val="22"/>
        </w:rPr>
        <w:t xml:space="preserve"> providing at least the same level of protection for the personal data and the rights of data subject as the data importer under the Clauses; and</w:t>
      </w:r>
    </w:p>
    <w:p w14:paraId="18FAC25D" w14:textId="77777777" w:rsidR="00156EDC" w:rsidRPr="00604A42" w:rsidRDefault="00156EDC" w:rsidP="00156EDC">
      <w:pPr>
        <w:autoSpaceDE w:val="0"/>
        <w:autoSpaceDN w:val="0"/>
        <w:adjustRightInd w:val="0"/>
        <w:rPr>
          <w:rFonts w:ascii="ø^˚â˛" w:hAnsi="ø^˚â˛" w:cs="ø^˚â˛"/>
          <w:color w:val="000000"/>
          <w:sz w:val="22"/>
          <w:szCs w:val="22"/>
        </w:rPr>
      </w:pPr>
    </w:p>
    <w:p w14:paraId="66FF1A1D"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777A24">
        <w:rPr>
          <w:rFonts w:ascii="ø^˚â˛" w:hAnsi="ø^˚â˛" w:cs="ø^˚â˛"/>
          <w:color w:val="000000"/>
          <w:sz w:val="22"/>
          <w:szCs w:val="22"/>
        </w:rPr>
        <w:t>that it will ensure compliance with Clause 4(a) to (</w:t>
      </w:r>
      <w:proofErr w:type="spellStart"/>
      <w:r w:rsidRPr="00777A24">
        <w:rPr>
          <w:rFonts w:ascii="ø^˚â˛" w:hAnsi="ø^˚â˛" w:cs="ø^˚â˛"/>
          <w:color w:val="000000"/>
          <w:sz w:val="22"/>
          <w:szCs w:val="22"/>
        </w:rPr>
        <w:t>i</w:t>
      </w:r>
      <w:proofErr w:type="spellEnd"/>
      <w:r w:rsidRPr="00777A24">
        <w:rPr>
          <w:rFonts w:ascii="ø^˚â˛" w:hAnsi="ø^˚â˛" w:cs="ø^˚â˛"/>
          <w:color w:val="000000"/>
          <w:sz w:val="22"/>
          <w:szCs w:val="22"/>
        </w:rPr>
        <w:t>).</w:t>
      </w:r>
    </w:p>
    <w:p w14:paraId="6399AA71" w14:textId="77777777" w:rsidR="00156EDC" w:rsidRPr="00604A42" w:rsidRDefault="00156EDC" w:rsidP="00156EDC">
      <w:pPr>
        <w:pStyle w:val="ListParagraph"/>
        <w:rPr>
          <w:rFonts w:ascii="ø^˚â˛" w:hAnsi="ø^˚â˛" w:cs="ø^˚â˛"/>
          <w:color w:val="000000"/>
          <w:sz w:val="22"/>
          <w:szCs w:val="22"/>
        </w:rPr>
      </w:pPr>
    </w:p>
    <w:p w14:paraId="192C9E13" w14:textId="77777777" w:rsidR="00156EDC" w:rsidRPr="00604A42" w:rsidRDefault="00156EDC" w:rsidP="00156EDC">
      <w:pPr>
        <w:autoSpaceDE w:val="0"/>
        <w:autoSpaceDN w:val="0"/>
        <w:adjustRightInd w:val="0"/>
        <w:rPr>
          <w:rFonts w:ascii="ø^˚â˛" w:hAnsi="ø^˚â˛" w:cs="ø^˚â˛"/>
          <w:color w:val="000000"/>
          <w:sz w:val="22"/>
          <w:szCs w:val="22"/>
        </w:rPr>
      </w:pPr>
    </w:p>
    <w:p w14:paraId="5FB8FD64" w14:textId="77777777" w:rsidR="00156EDC" w:rsidRPr="00604A42" w:rsidRDefault="00156EDC" w:rsidP="00156EDC">
      <w:pPr>
        <w:autoSpaceDE w:val="0"/>
        <w:autoSpaceDN w:val="0"/>
        <w:adjustRightInd w:val="0"/>
        <w:jc w:val="center"/>
        <w:rPr>
          <w:rFonts w:ascii="ø^˚â˛" w:hAnsi="ø^˚â˛" w:cs="ø^˚â˛"/>
          <w:i/>
          <w:iCs/>
          <w:color w:val="000000"/>
          <w:sz w:val="22"/>
          <w:szCs w:val="22"/>
        </w:rPr>
      </w:pPr>
      <w:r w:rsidRPr="00604A42">
        <w:rPr>
          <w:rFonts w:ascii="ø^˚â˛" w:hAnsi="ø^˚â˛" w:cs="ø^˚â˛"/>
          <w:i/>
          <w:iCs/>
          <w:color w:val="000000"/>
          <w:sz w:val="22"/>
          <w:szCs w:val="22"/>
        </w:rPr>
        <w:t>Clause 5</w:t>
      </w:r>
    </w:p>
    <w:p w14:paraId="56DDD1E6" w14:textId="77777777" w:rsidR="00156EDC" w:rsidRDefault="00156EDC" w:rsidP="00156EDC">
      <w:pPr>
        <w:autoSpaceDE w:val="0"/>
        <w:autoSpaceDN w:val="0"/>
        <w:adjustRightInd w:val="0"/>
        <w:jc w:val="center"/>
        <w:rPr>
          <w:rFonts w:ascii="ø^˚â˛" w:hAnsi="ø^˚â˛" w:cs="ø^˚â˛"/>
          <w:b/>
          <w:bCs/>
          <w:color w:val="000000"/>
          <w:sz w:val="22"/>
          <w:szCs w:val="22"/>
        </w:rPr>
      </w:pPr>
    </w:p>
    <w:p w14:paraId="16CA45F7" w14:textId="77777777" w:rsidR="00156EDC" w:rsidRDefault="00156EDC" w:rsidP="00156EDC">
      <w:pPr>
        <w:autoSpaceDE w:val="0"/>
        <w:autoSpaceDN w:val="0"/>
        <w:adjustRightInd w:val="0"/>
        <w:jc w:val="center"/>
        <w:rPr>
          <w:rFonts w:ascii="ø^˚â˛" w:hAnsi="ø^˚â˛" w:cs="ø^˚â˛"/>
          <w:color w:val="000000"/>
          <w:sz w:val="13"/>
          <w:szCs w:val="13"/>
        </w:rPr>
      </w:pPr>
      <w:r w:rsidRPr="00604A42">
        <w:rPr>
          <w:rFonts w:ascii="ø^˚â˛" w:hAnsi="ø^˚â˛" w:cs="ø^˚â˛"/>
          <w:b/>
          <w:bCs/>
          <w:color w:val="000000"/>
          <w:sz w:val="22"/>
          <w:szCs w:val="22"/>
        </w:rPr>
        <w:t>Obligations of the data importer</w:t>
      </w:r>
      <w:r>
        <w:rPr>
          <w:rStyle w:val="FootnoteReference"/>
        </w:rPr>
        <w:t>2</w:t>
      </w:r>
      <w:r>
        <w:rPr>
          <w:rStyle w:val="FootnoteReference"/>
          <w:rFonts w:ascii="ø^˚â˛" w:hAnsi="ø^˚â˛" w:cs="ø^˚â˛"/>
          <w:color w:val="000000"/>
          <w:sz w:val="13"/>
          <w:szCs w:val="13"/>
        </w:rPr>
        <w:footnoteReference w:id="2"/>
      </w:r>
    </w:p>
    <w:p w14:paraId="5A867787"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lastRenderedPageBreak/>
        <w:t>T</w:t>
      </w:r>
    </w:p>
    <w:p w14:paraId="68EACD4D" w14:textId="65326CD8"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he data importer agrees and warrants:</w:t>
      </w:r>
    </w:p>
    <w:p w14:paraId="12D2E222" w14:textId="77777777" w:rsidR="00156EDC" w:rsidRDefault="00156EDC" w:rsidP="00156EDC">
      <w:pPr>
        <w:autoSpaceDE w:val="0"/>
        <w:autoSpaceDN w:val="0"/>
        <w:adjustRightInd w:val="0"/>
        <w:rPr>
          <w:rFonts w:ascii="ø^˚â˛" w:hAnsi="ø^˚â˛" w:cs="ø^˚â˛"/>
          <w:color w:val="000000"/>
          <w:sz w:val="22"/>
          <w:szCs w:val="22"/>
        </w:rPr>
      </w:pPr>
    </w:p>
    <w:p w14:paraId="3F3A000D" w14:textId="77777777" w:rsidR="00156EDC" w:rsidRDefault="00156EDC" w:rsidP="00156EDC">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to process the personal data only on behalf of the data exporter and in compliance with its instructions and the Clauses; if it cannot provide such compliance for whatever reasons, it agrees to inform promptly the data exporter of its inability to comply, in which case the data exporter is entitled to suspend the transfer of data and/or terminate the contract;</w:t>
      </w:r>
      <w:r>
        <w:rPr>
          <w:rFonts w:ascii="ø^˚â˛" w:hAnsi="ø^˚â˛" w:cs="ø^˚â˛"/>
          <w:color w:val="000000"/>
          <w:sz w:val="22"/>
          <w:szCs w:val="22"/>
        </w:rPr>
        <w:br/>
      </w:r>
    </w:p>
    <w:p w14:paraId="2F20DA6D" w14:textId="77777777" w:rsidR="00156EDC" w:rsidRPr="00604A42" w:rsidRDefault="00156EDC" w:rsidP="00156EDC">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it has no reason to believe that the legislation applicable to it prevents it from fulfilling the instructions received from the data exporter and its obligations under the contract and that in the event of a change in this legislation which is likely to have a substantial adverse effect on the warranties and obligations provided by the Clauses, it will promptly notify the change to the data exporter as soon as it is aware, in which case the data exporter is entitled to suspend the transfer of data and/or terminate the contract;</w:t>
      </w:r>
    </w:p>
    <w:p w14:paraId="1A684A10" w14:textId="77777777" w:rsidR="00156EDC" w:rsidRDefault="00156EDC" w:rsidP="00156EDC">
      <w:pPr>
        <w:autoSpaceDE w:val="0"/>
        <w:autoSpaceDN w:val="0"/>
        <w:adjustRightInd w:val="0"/>
        <w:rPr>
          <w:rFonts w:ascii="ø^˚â˛" w:hAnsi="ø^˚â˛" w:cs="ø^˚â˛"/>
          <w:color w:val="000000"/>
          <w:sz w:val="20"/>
          <w:szCs w:val="20"/>
        </w:rPr>
      </w:pPr>
    </w:p>
    <w:p w14:paraId="2DEDFFB6" w14:textId="77777777" w:rsidR="00156EDC" w:rsidRDefault="00156EDC" w:rsidP="00156EDC">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 xml:space="preserve">that it has implemented the technical and </w:t>
      </w:r>
      <w:proofErr w:type="spellStart"/>
      <w:r w:rsidRPr="00604A42">
        <w:rPr>
          <w:rFonts w:ascii="ø^˚â˛" w:hAnsi="ø^˚â˛" w:cs="ø^˚â˛"/>
          <w:color w:val="000000"/>
          <w:sz w:val="22"/>
          <w:szCs w:val="22"/>
        </w:rPr>
        <w:t>organisational</w:t>
      </w:r>
      <w:proofErr w:type="spellEnd"/>
      <w:r w:rsidRPr="00604A42">
        <w:rPr>
          <w:rFonts w:ascii="ø^˚â˛" w:hAnsi="ø^˚â˛" w:cs="ø^˚â˛"/>
          <w:color w:val="000000"/>
          <w:sz w:val="22"/>
          <w:szCs w:val="22"/>
        </w:rPr>
        <w:t xml:space="preserve"> security measures specified in Appendix 2 before processing the personal data transferred;</w:t>
      </w:r>
    </w:p>
    <w:p w14:paraId="1E77AFED" w14:textId="77777777" w:rsidR="00156EDC" w:rsidRPr="00604A42" w:rsidRDefault="00156EDC" w:rsidP="00156EDC">
      <w:pPr>
        <w:pStyle w:val="ListParagraph"/>
        <w:rPr>
          <w:rFonts w:ascii="ø^˚â˛" w:hAnsi="ø^˚â˛" w:cs="ø^˚â˛"/>
          <w:color w:val="000000"/>
          <w:sz w:val="22"/>
          <w:szCs w:val="22"/>
        </w:rPr>
      </w:pPr>
    </w:p>
    <w:p w14:paraId="70A4E386" w14:textId="77777777" w:rsidR="00156EDC" w:rsidRPr="00604A42" w:rsidRDefault="00156EDC" w:rsidP="00156EDC">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it will promptly notify the data exporter about:</w:t>
      </w:r>
    </w:p>
    <w:p w14:paraId="00B97003" w14:textId="77777777" w:rsidR="00156EDC" w:rsidRDefault="00156EDC" w:rsidP="00156EDC">
      <w:pPr>
        <w:pStyle w:val="ListParagraph"/>
        <w:numPr>
          <w:ilvl w:val="0"/>
          <w:numId w:val="15"/>
        </w:numPr>
        <w:autoSpaceDE w:val="0"/>
        <w:autoSpaceDN w:val="0"/>
        <w:adjustRightInd w:val="0"/>
        <w:rPr>
          <w:rFonts w:ascii="ø^˚â˛" w:hAnsi="ø^˚â˛" w:cs="ø^˚â˛"/>
          <w:color w:val="000000"/>
          <w:sz w:val="22"/>
          <w:szCs w:val="22"/>
        </w:rPr>
      </w:pPr>
      <w:r w:rsidRPr="00604A42">
        <w:rPr>
          <w:rFonts w:ascii="ø^˚â˛" w:hAnsi="ø^˚â˛" w:cs="ø^˚â˛"/>
          <w:color w:val="000000"/>
          <w:sz w:val="22"/>
          <w:szCs w:val="22"/>
        </w:rPr>
        <w:t>any legally binding request for disclosure of the personal data by a law enforcement authority unless otherwise prohibited, such as a prohibition under criminal law to preserve the confidentiality of a law enforcement investigation,</w:t>
      </w:r>
    </w:p>
    <w:p w14:paraId="650ADEF5" w14:textId="77777777" w:rsidR="00156EDC" w:rsidRPr="00604A42" w:rsidRDefault="00156EDC" w:rsidP="00156EDC">
      <w:pPr>
        <w:autoSpaceDE w:val="0"/>
        <w:autoSpaceDN w:val="0"/>
        <w:adjustRightInd w:val="0"/>
        <w:rPr>
          <w:rFonts w:ascii="ø^˚â˛" w:hAnsi="ø^˚â˛" w:cs="ø^˚â˛"/>
          <w:color w:val="000000"/>
          <w:sz w:val="22"/>
          <w:szCs w:val="22"/>
        </w:rPr>
      </w:pPr>
    </w:p>
    <w:p w14:paraId="6D183BDD" w14:textId="77777777" w:rsidR="00156EDC" w:rsidRDefault="00156EDC" w:rsidP="00156EDC">
      <w:pPr>
        <w:pStyle w:val="ListParagraph"/>
        <w:numPr>
          <w:ilvl w:val="0"/>
          <w:numId w:val="15"/>
        </w:numPr>
        <w:autoSpaceDE w:val="0"/>
        <w:autoSpaceDN w:val="0"/>
        <w:adjustRightInd w:val="0"/>
        <w:rPr>
          <w:rFonts w:ascii="ø^˚â˛" w:hAnsi="ø^˚â˛" w:cs="ø^˚â˛"/>
          <w:color w:val="000000"/>
          <w:sz w:val="22"/>
          <w:szCs w:val="22"/>
        </w:rPr>
      </w:pPr>
      <w:r w:rsidRPr="00604A42">
        <w:rPr>
          <w:rFonts w:ascii="ø^˚â˛" w:hAnsi="ø^˚â˛" w:cs="ø^˚â˛"/>
          <w:color w:val="000000"/>
          <w:sz w:val="22"/>
          <w:szCs w:val="22"/>
        </w:rPr>
        <w:t xml:space="preserve">any accidental or </w:t>
      </w:r>
      <w:proofErr w:type="spellStart"/>
      <w:r w:rsidRPr="00604A42">
        <w:rPr>
          <w:rFonts w:ascii="ø^˚â˛" w:hAnsi="ø^˚â˛" w:cs="ø^˚â˛"/>
          <w:color w:val="000000"/>
          <w:sz w:val="22"/>
          <w:szCs w:val="22"/>
        </w:rPr>
        <w:t>unauthorised</w:t>
      </w:r>
      <w:proofErr w:type="spellEnd"/>
      <w:r w:rsidRPr="00604A42">
        <w:rPr>
          <w:rFonts w:ascii="ø^˚â˛" w:hAnsi="ø^˚â˛" w:cs="ø^˚â˛"/>
          <w:color w:val="000000"/>
          <w:sz w:val="22"/>
          <w:szCs w:val="22"/>
        </w:rPr>
        <w:t xml:space="preserve"> access, and</w:t>
      </w:r>
    </w:p>
    <w:p w14:paraId="55BD70F0" w14:textId="77777777" w:rsidR="00156EDC" w:rsidRPr="00604A42" w:rsidRDefault="00156EDC" w:rsidP="00156EDC">
      <w:pPr>
        <w:autoSpaceDE w:val="0"/>
        <w:autoSpaceDN w:val="0"/>
        <w:adjustRightInd w:val="0"/>
        <w:rPr>
          <w:rFonts w:ascii="ø^˚â˛" w:hAnsi="ø^˚â˛" w:cs="ø^˚â˛"/>
          <w:color w:val="000000"/>
          <w:sz w:val="22"/>
          <w:szCs w:val="22"/>
        </w:rPr>
      </w:pPr>
    </w:p>
    <w:p w14:paraId="5FA29781" w14:textId="77777777" w:rsidR="00156EDC" w:rsidRDefault="00156EDC" w:rsidP="00156EDC">
      <w:pPr>
        <w:pStyle w:val="ListParagraph"/>
        <w:numPr>
          <w:ilvl w:val="0"/>
          <w:numId w:val="15"/>
        </w:numPr>
        <w:autoSpaceDE w:val="0"/>
        <w:autoSpaceDN w:val="0"/>
        <w:adjustRightInd w:val="0"/>
        <w:rPr>
          <w:rFonts w:ascii="ø^˚â˛" w:hAnsi="ø^˚â˛" w:cs="ø^˚â˛"/>
          <w:color w:val="000000"/>
          <w:sz w:val="22"/>
          <w:szCs w:val="22"/>
        </w:rPr>
      </w:pPr>
      <w:r w:rsidRPr="00980A7D">
        <w:rPr>
          <w:rFonts w:ascii="ø^˚â˛" w:hAnsi="ø^˚â˛" w:cs="ø^˚â˛"/>
          <w:color w:val="000000"/>
          <w:sz w:val="22"/>
          <w:szCs w:val="22"/>
        </w:rPr>
        <w:t>any request received directly from the data subjects without responding to that request,</w:t>
      </w:r>
      <w:r>
        <w:rPr>
          <w:rFonts w:ascii="ø^˚â˛" w:hAnsi="ø^˚â˛" w:cs="ø^˚â˛"/>
          <w:color w:val="000000"/>
          <w:sz w:val="22"/>
          <w:szCs w:val="22"/>
        </w:rPr>
        <w:t xml:space="preserve"> </w:t>
      </w:r>
      <w:r w:rsidRPr="00980A7D">
        <w:rPr>
          <w:rFonts w:ascii="ø^˚â˛" w:hAnsi="ø^˚â˛" w:cs="ø^˚â˛"/>
          <w:color w:val="000000"/>
          <w:sz w:val="22"/>
          <w:szCs w:val="22"/>
        </w:rPr>
        <w:t xml:space="preserve">unless it has been otherwise </w:t>
      </w:r>
      <w:proofErr w:type="spellStart"/>
      <w:r w:rsidRPr="00980A7D">
        <w:rPr>
          <w:rFonts w:ascii="ø^˚â˛" w:hAnsi="ø^˚â˛" w:cs="ø^˚â˛"/>
          <w:color w:val="000000"/>
          <w:sz w:val="22"/>
          <w:szCs w:val="22"/>
        </w:rPr>
        <w:t>authorised</w:t>
      </w:r>
      <w:proofErr w:type="spellEnd"/>
      <w:r w:rsidRPr="00980A7D">
        <w:rPr>
          <w:rFonts w:ascii="ø^˚â˛" w:hAnsi="ø^˚â˛" w:cs="ø^˚â˛"/>
          <w:color w:val="000000"/>
          <w:sz w:val="22"/>
          <w:szCs w:val="22"/>
        </w:rPr>
        <w:t xml:space="preserve"> to do so;</w:t>
      </w:r>
    </w:p>
    <w:p w14:paraId="7B9B146A" w14:textId="77777777" w:rsidR="00156EDC" w:rsidRPr="00980A7D" w:rsidRDefault="00156EDC" w:rsidP="00156EDC">
      <w:pPr>
        <w:autoSpaceDE w:val="0"/>
        <w:autoSpaceDN w:val="0"/>
        <w:adjustRightInd w:val="0"/>
        <w:rPr>
          <w:rFonts w:ascii="ø^˚â˛" w:hAnsi="ø^˚â˛" w:cs="ø^˚â˛"/>
          <w:color w:val="000000"/>
          <w:sz w:val="22"/>
          <w:szCs w:val="22"/>
        </w:rPr>
      </w:pPr>
    </w:p>
    <w:p w14:paraId="076B1D93" w14:textId="77777777" w:rsidR="00156EDC" w:rsidRDefault="00156EDC" w:rsidP="00156EDC">
      <w:pPr>
        <w:pStyle w:val="ListParagraph"/>
        <w:numPr>
          <w:ilvl w:val="0"/>
          <w:numId w:val="14"/>
        </w:numPr>
        <w:autoSpaceDE w:val="0"/>
        <w:autoSpaceDN w:val="0"/>
        <w:adjustRightInd w:val="0"/>
        <w:rPr>
          <w:rFonts w:ascii="ø^˚â˛" w:hAnsi="ø^˚â˛" w:cs="ø^˚â˛"/>
          <w:color w:val="000000"/>
          <w:sz w:val="22"/>
          <w:szCs w:val="22"/>
        </w:rPr>
      </w:pPr>
      <w:r w:rsidRPr="00980A7D">
        <w:rPr>
          <w:rFonts w:ascii="ø^˚â˛" w:hAnsi="ø^˚â˛" w:cs="ø^˚â˛"/>
          <w:color w:val="000000"/>
          <w:sz w:val="22"/>
          <w:szCs w:val="22"/>
        </w:rPr>
        <w:t>to deal promptly and properly with all inquiries from the data exporter relating to its processing of the personal data subject to the transfer and to abide by the advice of the supervisory authority with regard to the processing of the data transferred;</w:t>
      </w:r>
      <w:r>
        <w:rPr>
          <w:rFonts w:ascii="ø^˚â˛" w:hAnsi="ø^˚â˛" w:cs="ø^˚â˛"/>
          <w:color w:val="000000"/>
          <w:sz w:val="22"/>
          <w:szCs w:val="22"/>
        </w:rPr>
        <w:br/>
      </w:r>
    </w:p>
    <w:p w14:paraId="335A35A5" w14:textId="77777777" w:rsidR="00156EDC" w:rsidRPr="00980A7D" w:rsidRDefault="00156EDC" w:rsidP="00156EDC">
      <w:pPr>
        <w:pStyle w:val="ListParagraph"/>
        <w:numPr>
          <w:ilvl w:val="0"/>
          <w:numId w:val="14"/>
        </w:numPr>
        <w:autoSpaceDE w:val="0"/>
        <w:autoSpaceDN w:val="0"/>
        <w:adjustRightInd w:val="0"/>
        <w:rPr>
          <w:rFonts w:ascii="ø^˚â˛" w:hAnsi="ø^˚â˛" w:cs="ø^˚â˛"/>
          <w:color w:val="000000"/>
          <w:sz w:val="22"/>
          <w:szCs w:val="22"/>
        </w:rPr>
      </w:pPr>
      <w:r w:rsidRPr="00980A7D">
        <w:rPr>
          <w:rFonts w:ascii="ø^˚â˛" w:hAnsi="ø^˚â˛" w:cs="ø^˚â˛"/>
          <w:color w:val="000000"/>
          <w:sz w:val="22"/>
          <w:szCs w:val="22"/>
        </w:rPr>
        <w:t>at the request of the data exporter to submit its data processing facilities for audit of the processing activities covered by the Clauses which shall be carried out by the data exporter or an inspection body composed of independent members and in possession of the required professional qualifications bound by a duty of confidentiality, selected by the data exporter, where applicable, in agreement with the supervisory authority;</w:t>
      </w:r>
    </w:p>
    <w:p w14:paraId="26C8B8FC" w14:textId="77777777" w:rsidR="00156EDC" w:rsidRDefault="00156EDC" w:rsidP="00156EDC">
      <w:pPr>
        <w:autoSpaceDE w:val="0"/>
        <w:autoSpaceDN w:val="0"/>
        <w:adjustRightInd w:val="0"/>
        <w:rPr>
          <w:rFonts w:ascii="ø^˚â˛" w:hAnsi="ø^˚â˛" w:cs="ø^˚â˛"/>
          <w:color w:val="000000"/>
          <w:sz w:val="22"/>
          <w:szCs w:val="22"/>
        </w:rPr>
      </w:pPr>
    </w:p>
    <w:p w14:paraId="7D6D5E4E" w14:textId="77777777" w:rsidR="00156EDC" w:rsidRDefault="00156EDC" w:rsidP="00156EDC">
      <w:pPr>
        <w:pStyle w:val="ListParagraph"/>
        <w:numPr>
          <w:ilvl w:val="0"/>
          <w:numId w:val="14"/>
        </w:numPr>
        <w:autoSpaceDE w:val="0"/>
        <w:autoSpaceDN w:val="0"/>
        <w:adjustRightInd w:val="0"/>
        <w:rPr>
          <w:rFonts w:ascii="ø^˚â˛" w:hAnsi="ø^˚â˛" w:cs="ø^˚â˛"/>
          <w:color w:val="000000"/>
          <w:sz w:val="22"/>
          <w:szCs w:val="22"/>
        </w:rPr>
      </w:pPr>
      <w:r w:rsidRPr="00980A7D">
        <w:rPr>
          <w:rFonts w:ascii="ø^˚â˛" w:hAnsi="ø^˚â˛" w:cs="ø^˚â˛"/>
          <w:color w:val="000000"/>
          <w:sz w:val="22"/>
          <w:szCs w:val="22"/>
        </w:rPr>
        <w:t xml:space="preserve">to make available to the data subject upon request a  copy of the Clauses, or any existing contract for </w:t>
      </w:r>
      <w:proofErr w:type="spellStart"/>
      <w:r w:rsidRPr="00980A7D">
        <w:rPr>
          <w:rFonts w:ascii="ø^˚â˛" w:hAnsi="ø^˚â˛" w:cs="ø^˚â˛"/>
          <w:color w:val="000000"/>
          <w:sz w:val="22"/>
          <w:szCs w:val="22"/>
        </w:rPr>
        <w:t>subprocessing</w:t>
      </w:r>
      <w:proofErr w:type="spellEnd"/>
      <w:r w:rsidRPr="00980A7D">
        <w:rPr>
          <w:rFonts w:ascii="ø^˚â˛" w:hAnsi="ø^˚â˛" w:cs="ø^˚â˛"/>
          <w:color w:val="000000"/>
          <w:sz w:val="22"/>
          <w:szCs w:val="22"/>
        </w:rPr>
        <w:t>, unless the Clauses or contract contain commercial information, in which case it may remove such commercial information, with the exception of Appendix 2 which shall be replaced by a summary description of the security measures in those cases where the data subject is unable to obtain a copy from the data exporter;</w:t>
      </w:r>
    </w:p>
    <w:p w14:paraId="67C7D078" w14:textId="77777777" w:rsidR="00156EDC" w:rsidRPr="00980A7D" w:rsidRDefault="00156EDC" w:rsidP="00156EDC">
      <w:pPr>
        <w:pStyle w:val="ListParagraph"/>
        <w:rPr>
          <w:rFonts w:ascii="ø^˚â˛" w:hAnsi="ø^˚â˛" w:cs="ø^˚â˛"/>
          <w:color w:val="000000"/>
          <w:sz w:val="22"/>
          <w:szCs w:val="22"/>
        </w:rPr>
      </w:pPr>
    </w:p>
    <w:p w14:paraId="7795686D" w14:textId="77777777" w:rsidR="00156EDC" w:rsidRDefault="00156EDC" w:rsidP="00156EDC">
      <w:pPr>
        <w:pStyle w:val="ListParagraph"/>
        <w:numPr>
          <w:ilvl w:val="0"/>
          <w:numId w:val="14"/>
        </w:numPr>
        <w:autoSpaceDE w:val="0"/>
        <w:autoSpaceDN w:val="0"/>
        <w:adjustRightInd w:val="0"/>
        <w:rPr>
          <w:rFonts w:ascii="ø^˚â˛" w:hAnsi="ø^˚â˛" w:cs="ø^˚â˛"/>
          <w:color w:val="000000"/>
          <w:sz w:val="22"/>
          <w:szCs w:val="22"/>
        </w:rPr>
      </w:pPr>
      <w:r w:rsidRPr="00980A7D">
        <w:rPr>
          <w:rFonts w:ascii="ø^˚â˛" w:hAnsi="ø^˚â˛" w:cs="ø^˚â˛"/>
          <w:color w:val="000000"/>
          <w:sz w:val="22"/>
          <w:szCs w:val="22"/>
        </w:rPr>
        <w:lastRenderedPageBreak/>
        <w:t xml:space="preserve">that, in the event of </w:t>
      </w:r>
      <w:proofErr w:type="spellStart"/>
      <w:r w:rsidRPr="00980A7D">
        <w:rPr>
          <w:rFonts w:ascii="ø^˚â˛" w:hAnsi="ø^˚â˛" w:cs="ø^˚â˛"/>
          <w:color w:val="000000"/>
          <w:sz w:val="22"/>
          <w:szCs w:val="22"/>
        </w:rPr>
        <w:t>subprocessing</w:t>
      </w:r>
      <w:proofErr w:type="spellEnd"/>
      <w:r w:rsidRPr="00980A7D">
        <w:rPr>
          <w:rFonts w:ascii="ø^˚â˛" w:hAnsi="ø^˚â˛" w:cs="ø^˚â˛"/>
          <w:color w:val="000000"/>
          <w:sz w:val="22"/>
          <w:szCs w:val="22"/>
        </w:rPr>
        <w:t>, it has previously informed the data exporter and obtained its prior written consent;</w:t>
      </w:r>
    </w:p>
    <w:p w14:paraId="39D41FD3" w14:textId="77777777" w:rsidR="00156EDC" w:rsidRPr="00980A7D" w:rsidRDefault="00156EDC" w:rsidP="00156EDC">
      <w:pPr>
        <w:pStyle w:val="ListParagraph"/>
        <w:rPr>
          <w:rFonts w:ascii="ø^˚â˛" w:hAnsi="ø^˚â˛" w:cs="ø^˚â˛"/>
          <w:color w:val="000000"/>
          <w:sz w:val="22"/>
          <w:szCs w:val="22"/>
        </w:rPr>
      </w:pPr>
    </w:p>
    <w:p w14:paraId="19D5AFCE" w14:textId="77777777" w:rsidR="00156EDC" w:rsidRDefault="00156EDC" w:rsidP="00156EDC">
      <w:pPr>
        <w:pStyle w:val="ListParagraph"/>
        <w:numPr>
          <w:ilvl w:val="0"/>
          <w:numId w:val="14"/>
        </w:numPr>
        <w:autoSpaceDE w:val="0"/>
        <w:autoSpaceDN w:val="0"/>
        <w:adjustRightInd w:val="0"/>
        <w:rPr>
          <w:rFonts w:ascii="ø^˚â˛" w:hAnsi="ø^˚â˛" w:cs="ø^˚â˛"/>
          <w:color w:val="000000"/>
          <w:sz w:val="22"/>
          <w:szCs w:val="22"/>
        </w:rPr>
      </w:pPr>
      <w:r w:rsidRPr="00980A7D">
        <w:rPr>
          <w:rFonts w:ascii="ø^˚â˛" w:hAnsi="ø^˚â˛" w:cs="ø^˚â˛"/>
          <w:color w:val="000000"/>
          <w:sz w:val="22"/>
          <w:szCs w:val="22"/>
        </w:rPr>
        <w:t xml:space="preserve">that the processing services by the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will be carried out in accordance with Clause 11;</w:t>
      </w:r>
    </w:p>
    <w:p w14:paraId="35C6369F" w14:textId="77777777" w:rsidR="00156EDC" w:rsidRPr="00980A7D" w:rsidRDefault="00156EDC" w:rsidP="00156EDC">
      <w:pPr>
        <w:pStyle w:val="ListParagraph"/>
        <w:rPr>
          <w:rFonts w:ascii="ø^˚â˛" w:hAnsi="ø^˚â˛" w:cs="ø^˚â˛"/>
          <w:color w:val="000000"/>
          <w:sz w:val="22"/>
          <w:szCs w:val="22"/>
        </w:rPr>
      </w:pPr>
    </w:p>
    <w:p w14:paraId="102A41DD" w14:textId="77777777" w:rsidR="00156EDC" w:rsidRDefault="00156EDC" w:rsidP="00156EDC">
      <w:pPr>
        <w:pStyle w:val="ListParagraph"/>
        <w:numPr>
          <w:ilvl w:val="0"/>
          <w:numId w:val="14"/>
        </w:numPr>
        <w:autoSpaceDE w:val="0"/>
        <w:autoSpaceDN w:val="0"/>
        <w:adjustRightInd w:val="0"/>
        <w:rPr>
          <w:rFonts w:ascii="ø^˚â˛" w:hAnsi="ø^˚â˛" w:cs="ø^˚â˛"/>
          <w:color w:val="000000"/>
          <w:sz w:val="22"/>
          <w:szCs w:val="22"/>
        </w:rPr>
      </w:pPr>
      <w:r w:rsidRPr="00980A7D">
        <w:rPr>
          <w:rFonts w:ascii="ø^˚â˛" w:hAnsi="ø^˚â˛" w:cs="ø^˚â˛"/>
          <w:color w:val="000000"/>
          <w:sz w:val="22"/>
          <w:szCs w:val="22"/>
        </w:rPr>
        <w:t xml:space="preserve">to send promptly a copy of any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agreement it concludes under the Clauses to the date exporter.</w:t>
      </w:r>
    </w:p>
    <w:p w14:paraId="402D756E" w14:textId="77777777" w:rsidR="00156EDC" w:rsidRPr="00980A7D" w:rsidRDefault="00156EDC" w:rsidP="00156EDC">
      <w:pPr>
        <w:pStyle w:val="ListParagraph"/>
        <w:rPr>
          <w:rFonts w:ascii="ø^˚â˛" w:hAnsi="ø^˚â˛" w:cs="ø^˚â˛"/>
          <w:color w:val="000000"/>
          <w:sz w:val="22"/>
          <w:szCs w:val="22"/>
        </w:rPr>
      </w:pPr>
    </w:p>
    <w:p w14:paraId="2AFED501" w14:textId="77777777" w:rsidR="00156EDC" w:rsidRPr="00980A7D" w:rsidRDefault="00156EDC" w:rsidP="00156EDC">
      <w:pPr>
        <w:pStyle w:val="ListParagraph"/>
        <w:autoSpaceDE w:val="0"/>
        <w:autoSpaceDN w:val="0"/>
        <w:adjustRightInd w:val="0"/>
        <w:ind w:left="360"/>
        <w:rPr>
          <w:rFonts w:ascii="ø^˚â˛" w:hAnsi="ø^˚â˛" w:cs="ø^˚â˛"/>
          <w:color w:val="000000"/>
          <w:sz w:val="22"/>
          <w:szCs w:val="22"/>
        </w:rPr>
      </w:pPr>
    </w:p>
    <w:p w14:paraId="0D3E4B40" w14:textId="77777777" w:rsidR="00156EDC" w:rsidRDefault="00156EDC" w:rsidP="00156EDC">
      <w:pPr>
        <w:autoSpaceDE w:val="0"/>
        <w:autoSpaceDN w:val="0"/>
        <w:adjustRightInd w:val="0"/>
        <w:jc w:val="center"/>
        <w:rPr>
          <w:rFonts w:ascii="ø^˚â˛" w:hAnsi="ø^˚â˛" w:cs="ø^˚â˛"/>
          <w:i/>
          <w:iCs/>
          <w:color w:val="000000"/>
          <w:sz w:val="22"/>
          <w:szCs w:val="22"/>
        </w:rPr>
      </w:pPr>
      <w:r w:rsidRPr="00980A7D">
        <w:rPr>
          <w:rFonts w:ascii="ø^˚â˛" w:hAnsi="ø^˚â˛" w:cs="ø^˚â˛"/>
          <w:i/>
          <w:iCs/>
          <w:color w:val="000000"/>
          <w:sz w:val="22"/>
          <w:szCs w:val="22"/>
        </w:rPr>
        <w:t>Clause 6</w:t>
      </w:r>
    </w:p>
    <w:p w14:paraId="29D99F75" w14:textId="77777777" w:rsidR="00156EDC" w:rsidRPr="00980A7D" w:rsidRDefault="00156EDC" w:rsidP="00156EDC">
      <w:pPr>
        <w:autoSpaceDE w:val="0"/>
        <w:autoSpaceDN w:val="0"/>
        <w:adjustRightInd w:val="0"/>
        <w:jc w:val="center"/>
        <w:rPr>
          <w:rFonts w:ascii="ø^˚â˛" w:hAnsi="ø^˚â˛" w:cs="ø^˚â˛"/>
          <w:i/>
          <w:iCs/>
          <w:color w:val="000000"/>
          <w:sz w:val="22"/>
          <w:szCs w:val="22"/>
        </w:rPr>
      </w:pPr>
    </w:p>
    <w:p w14:paraId="1CC710BD" w14:textId="77777777" w:rsidR="00156EDC" w:rsidRDefault="00156EDC" w:rsidP="00156EDC">
      <w:pPr>
        <w:autoSpaceDE w:val="0"/>
        <w:autoSpaceDN w:val="0"/>
        <w:adjustRightInd w:val="0"/>
        <w:jc w:val="center"/>
        <w:rPr>
          <w:rFonts w:ascii="ø^˚â˛" w:hAnsi="ø^˚â˛" w:cs="ø^˚â˛"/>
          <w:b/>
          <w:bCs/>
          <w:color w:val="000000"/>
          <w:sz w:val="22"/>
          <w:szCs w:val="22"/>
        </w:rPr>
      </w:pPr>
      <w:r w:rsidRPr="00980A7D">
        <w:rPr>
          <w:rFonts w:ascii="ø^˚â˛" w:hAnsi="ø^˚â˛" w:cs="ø^˚â˛"/>
          <w:b/>
          <w:bCs/>
          <w:color w:val="000000"/>
          <w:sz w:val="22"/>
          <w:szCs w:val="22"/>
        </w:rPr>
        <w:t>Liability</w:t>
      </w:r>
    </w:p>
    <w:p w14:paraId="1BD9F635" w14:textId="77777777" w:rsidR="00156EDC" w:rsidRPr="00980A7D" w:rsidRDefault="00156EDC" w:rsidP="00156EDC">
      <w:pPr>
        <w:autoSpaceDE w:val="0"/>
        <w:autoSpaceDN w:val="0"/>
        <w:adjustRightInd w:val="0"/>
        <w:jc w:val="center"/>
        <w:rPr>
          <w:rFonts w:ascii="ø^˚â˛" w:hAnsi="ø^˚â˛" w:cs="ø^˚â˛"/>
          <w:b/>
          <w:bCs/>
          <w:color w:val="000000"/>
          <w:sz w:val="22"/>
          <w:szCs w:val="22"/>
        </w:rPr>
      </w:pPr>
    </w:p>
    <w:p w14:paraId="13C7170A" w14:textId="77777777" w:rsidR="00156EDC" w:rsidRDefault="00156EDC" w:rsidP="00156EDC">
      <w:pPr>
        <w:pStyle w:val="ListParagraph"/>
        <w:numPr>
          <w:ilvl w:val="0"/>
          <w:numId w:val="16"/>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 xml:space="preserve">The parties agree that any data subject, who has suffered damage as a result of any breach of the obligations referred to in Clause 3 or in Clause 11 by any party or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is entitled to receive compensation from the data exporter for the damage suffered.</w:t>
      </w:r>
    </w:p>
    <w:p w14:paraId="57CB8E8F" w14:textId="77777777" w:rsidR="00156EDC" w:rsidRPr="00980A7D" w:rsidRDefault="00156EDC" w:rsidP="00156EDC">
      <w:pPr>
        <w:autoSpaceDE w:val="0"/>
        <w:autoSpaceDN w:val="0"/>
        <w:adjustRightInd w:val="0"/>
        <w:rPr>
          <w:rFonts w:ascii="ø^˚â˛" w:hAnsi="ø^˚â˛" w:cs="ø^˚â˛"/>
          <w:color w:val="000000"/>
          <w:sz w:val="22"/>
          <w:szCs w:val="22"/>
        </w:rPr>
      </w:pPr>
    </w:p>
    <w:p w14:paraId="3728D912" w14:textId="77777777" w:rsidR="00156EDC" w:rsidRDefault="00156EDC" w:rsidP="00156EDC">
      <w:pPr>
        <w:pStyle w:val="ListParagraph"/>
        <w:numPr>
          <w:ilvl w:val="0"/>
          <w:numId w:val="16"/>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 xml:space="preserve">If a data subject is not able to bring a claim for compensation in accordance with paragraph 1 against the data exporter, arising out of a breach by the data importer or his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of any of their obligations referred to in Clause 3 or in Clause 11, because the data exporter has factually disappeared or ceased to exist in law or has become insolvent, the data importer agrees that the data subject may issue a claim against the data importer as if it were the data exporter, unless any successor entity has assumed the entire legal obligations of the data exporter by contract or by operation of law, in which case the data subject can enforce its rights against such entity. The data importer may not rely on a breach by a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of its obligations in order to avoid its own liabilities.</w:t>
      </w:r>
    </w:p>
    <w:p w14:paraId="351C4834" w14:textId="77777777" w:rsidR="00156EDC" w:rsidRPr="00980A7D" w:rsidRDefault="00156EDC" w:rsidP="00156EDC">
      <w:pPr>
        <w:pStyle w:val="ListParagraph"/>
        <w:ind w:left="360"/>
        <w:rPr>
          <w:rFonts w:ascii="ø^˚â˛" w:hAnsi="ø^˚â˛" w:cs="ø^˚â˛"/>
          <w:color w:val="000000"/>
          <w:sz w:val="22"/>
          <w:szCs w:val="22"/>
        </w:rPr>
      </w:pPr>
    </w:p>
    <w:p w14:paraId="190AC35E" w14:textId="77777777" w:rsidR="00156EDC" w:rsidRDefault="00156EDC" w:rsidP="00156EDC">
      <w:pPr>
        <w:pStyle w:val="ListParagraph"/>
        <w:numPr>
          <w:ilvl w:val="0"/>
          <w:numId w:val="16"/>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 xml:space="preserve">If a data subject is not able to bring a claim against the data exporter or the data importer referred to in paragraphs 1 and 2, arising out of a breach by the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of any of their obligations referred to in Clause 3 or in Clause 11 because both the data exporter and the data importer have factually disappeared or ceased to exist in law or have become insolvent, the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agrees that the data subject may issue a claim against the data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with regard to its own processing operations under the Clauses as if it were the data exporter or the data importer, unless any successor entity has assumed the entire legal obligations of the data exporter or data importer by contract or by operation of law, in which case the data subject can enforce its rights against such entity. The liability of the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shall be limited to its own processing operations under the Clauses.</w:t>
      </w:r>
    </w:p>
    <w:p w14:paraId="4CF5A3C5" w14:textId="77777777" w:rsidR="00156EDC" w:rsidRPr="00980A7D" w:rsidRDefault="00156EDC" w:rsidP="00156EDC">
      <w:pPr>
        <w:autoSpaceDE w:val="0"/>
        <w:autoSpaceDN w:val="0"/>
        <w:adjustRightInd w:val="0"/>
        <w:rPr>
          <w:rFonts w:ascii="ø^˚â˛" w:hAnsi="ø^˚â˛" w:cs="ø^˚â˛"/>
          <w:color w:val="000000"/>
          <w:sz w:val="22"/>
          <w:szCs w:val="22"/>
        </w:rPr>
      </w:pPr>
    </w:p>
    <w:p w14:paraId="0698A65E" w14:textId="77777777" w:rsidR="00156EDC" w:rsidRDefault="00156EDC" w:rsidP="00156EDC">
      <w:pPr>
        <w:autoSpaceDE w:val="0"/>
        <w:autoSpaceDN w:val="0"/>
        <w:adjustRightInd w:val="0"/>
        <w:jc w:val="center"/>
        <w:rPr>
          <w:rFonts w:ascii="ø^˚â˛" w:hAnsi="ø^˚â˛" w:cs="ø^˚â˛"/>
          <w:i/>
          <w:iCs/>
          <w:color w:val="000000"/>
          <w:sz w:val="22"/>
          <w:szCs w:val="22"/>
        </w:rPr>
      </w:pPr>
      <w:r w:rsidRPr="00980A7D">
        <w:rPr>
          <w:rFonts w:ascii="ø^˚â˛" w:hAnsi="ø^˚â˛" w:cs="ø^˚â˛"/>
          <w:i/>
          <w:iCs/>
          <w:color w:val="000000"/>
          <w:sz w:val="22"/>
          <w:szCs w:val="22"/>
        </w:rPr>
        <w:t>Clause 7</w:t>
      </w:r>
    </w:p>
    <w:p w14:paraId="293329E9" w14:textId="77777777" w:rsidR="00156EDC" w:rsidRPr="00980A7D" w:rsidRDefault="00156EDC" w:rsidP="00156EDC">
      <w:pPr>
        <w:autoSpaceDE w:val="0"/>
        <w:autoSpaceDN w:val="0"/>
        <w:adjustRightInd w:val="0"/>
        <w:jc w:val="center"/>
        <w:rPr>
          <w:rFonts w:ascii="ø^˚â˛" w:hAnsi="ø^˚â˛" w:cs="ø^˚â˛"/>
          <w:i/>
          <w:iCs/>
          <w:color w:val="000000"/>
          <w:sz w:val="22"/>
          <w:szCs w:val="22"/>
        </w:rPr>
      </w:pPr>
    </w:p>
    <w:p w14:paraId="2ADB873E" w14:textId="77777777" w:rsidR="00156EDC" w:rsidRPr="00980A7D" w:rsidRDefault="00156EDC" w:rsidP="00156EDC">
      <w:pPr>
        <w:autoSpaceDE w:val="0"/>
        <w:autoSpaceDN w:val="0"/>
        <w:adjustRightInd w:val="0"/>
        <w:jc w:val="center"/>
        <w:rPr>
          <w:rFonts w:ascii="ø^˚â˛" w:hAnsi="ø^˚â˛" w:cs="ø^˚â˛"/>
          <w:b/>
          <w:bCs/>
          <w:color w:val="000000"/>
          <w:sz w:val="22"/>
          <w:szCs w:val="22"/>
        </w:rPr>
      </w:pPr>
      <w:r w:rsidRPr="00980A7D">
        <w:rPr>
          <w:rFonts w:ascii="ø^˚â˛" w:hAnsi="ø^˚â˛" w:cs="ø^˚â˛"/>
          <w:b/>
          <w:bCs/>
          <w:color w:val="000000"/>
          <w:sz w:val="22"/>
          <w:szCs w:val="22"/>
        </w:rPr>
        <w:t>Mediation and jurisdiction</w:t>
      </w:r>
    </w:p>
    <w:p w14:paraId="42E026D2" w14:textId="77777777" w:rsidR="00156EDC" w:rsidRDefault="00156EDC" w:rsidP="00156EDC">
      <w:pPr>
        <w:autoSpaceDE w:val="0"/>
        <w:autoSpaceDN w:val="0"/>
        <w:adjustRightInd w:val="0"/>
        <w:jc w:val="center"/>
        <w:rPr>
          <w:rFonts w:ascii="ø^˚â˛" w:hAnsi="ø^˚â˛" w:cs="ø^˚â˛"/>
          <w:color w:val="000000"/>
          <w:sz w:val="22"/>
          <w:szCs w:val="22"/>
        </w:rPr>
      </w:pPr>
    </w:p>
    <w:p w14:paraId="2C3E2334" w14:textId="77777777" w:rsidR="00156EDC" w:rsidRPr="00980A7D" w:rsidRDefault="00156EDC" w:rsidP="00156EDC">
      <w:pPr>
        <w:pStyle w:val="ListParagraph"/>
        <w:numPr>
          <w:ilvl w:val="0"/>
          <w:numId w:val="17"/>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 xml:space="preserve">The data importer agrees that if the data subject invokes against </w:t>
      </w:r>
      <w:proofErr w:type="gramStart"/>
      <w:r w:rsidRPr="00980A7D">
        <w:rPr>
          <w:rFonts w:ascii="ø^˚â˛" w:hAnsi="ø^˚â˛" w:cs="ø^˚â˛"/>
          <w:color w:val="000000"/>
          <w:sz w:val="22"/>
          <w:szCs w:val="22"/>
        </w:rPr>
        <w:t>it</w:t>
      </w:r>
      <w:proofErr w:type="gramEnd"/>
      <w:r w:rsidRPr="00980A7D">
        <w:rPr>
          <w:rFonts w:ascii="ø^˚â˛" w:hAnsi="ø^˚â˛" w:cs="ø^˚â˛"/>
          <w:color w:val="000000"/>
          <w:sz w:val="22"/>
          <w:szCs w:val="22"/>
        </w:rPr>
        <w:t xml:space="preserve"> third-party beneficiary rights and/or claims compensation for damages under the Clauses, the data importer will accept the decision of the data subject:</w:t>
      </w:r>
    </w:p>
    <w:p w14:paraId="66D93E5B" w14:textId="77777777" w:rsidR="00156EDC" w:rsidRPr="00980A7D" w:rsidRDefault="00156EDC" w:rsidP="00156EDC">
      <w:pPr>
        <w:pStyle w:val="ListParagraph"/>
        <w:numPr>
          <w:ilvl w:val="0"/>
          <w:numId w:val="18"/>
        </w:numPr>
        <w:autoSpaceDE w:val="0"/>
        <w:autoSpaceDN w:val="0"/>
        <w:adjustRightInd w:val="0"/>
        <w:rPr>
          <w:rFonts w:ascii="ø^˚â˛" w:hAnsi="ø^˚â˛" w:cs="ø^˚â˛"/>
          <w:color w:val="000000"/>
          <w:sz w:val="22"/>
          <w:szCs w:val="22"/>
        </w:rPr>
      </w:pPr>
      <w:r w:rsidRPr="00980A7D">
        <w:rPr>
          <w:rFonts w:ascii="ø^˚â˛" w:hAnsi="ø^˚â˛" w:cs="ø^˚â˛"/>
          <w:color w:val="000000"/>
          <w:sz w:val="22"/>
          <w:szCs w:val="22"/>
        </w:rPr>
        <w:t>to refer the dispute to mediation, by an independent person or, where applicable, by the supervisory authority;</w:t>
      </w:r>
    </w:p>
    <w:p w14:paraId="373A194D" w14:textId="77777777" w:rsidR="00156EDC" w:rsidRDefault="00156EDC" w:rsidP="00156EDC">
      <w:pPr>
        <w:pStyle w:val="ListParagraph"/>
        <w:numPr>
          <w:ilvl w:val="0"/>
          <w:numId w:val="18"/>
        </w:numPr>
        <w:autoSpaceDE w:val="0"/>
        <w:autoSpaceDN w:val="0"/>
        <w:adjustRightInd w:val="0"/>
        <w:rPr>
          <w:rFonts w:ascii="ø^˚â˛" w:hAnsi="ø^˚â˛" w:cs="ø^˚â˛"/>
          <w:color w:val="000000"/>
          <w:sz w:val="22"/>
          <w:szCs w:val="22"/>
        </w:rPr>
      </w:pPr>
      <w:r w:rsidRPr="00980A7D">
        <w:rPr>
          <w:rFonts w:ascii="ø^˚â˛" w:hAnsi="ø^˚â˛" w:cs="ø^˚â˛"/>
          <w:color w:val="000000"/>
          <w:sz w:val="22"/>
          <w:szCs w:val="22"/>
        </w:rPr>
        <w:t>to refer the dispute to the courts in the Member State in which the data exporter is established.</w:t>
      </w:r>
    </w:p>
    <w:p w14:paraId="4AE97C8F" w14:textId="77777777" w:rsidR="00156EDC" w:rsidRPr="00980A7D" w:rsidRDefault="00156EDC" w:rsidP="00156EDC">
      <w:pPr>
        <w:autoSpaceDE w:val="0"/>
        <w:autoSpaceDN w:val="0"/>
        <w:adjustRightInd w:val="0"/>
        <w:rPr>
          <w:rFonts w:ascii="ø^˚â˛" w:hAnsi="ø^˚â˛" w:cs="ø^˚â˛"/>
          <w:color w:val="000000"/>
          <w:sz w:val="22"/>
          <w:szCs w:val="22"/>
        </w:rPr>
      </w:pPr>
    </w:p>
    <w:p w14:paraId="7A5C4EC4" w14:textId="77777777" w:rsidR="00156EDC" w:rsidRDefault="00156EDC" w:rsidP="00156EDC">
      <w:pPr>
        <w:pStyle w:val="ListParagraph"/>
        <w:numPr>
          <w:ilvl w:val="0"/>
          <w:numId w:val="17"/>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The parties agree that the choice made by the data subject will not prejudice its substantive or procedural rights to seek remedies in accordance with other provisions of national or international law.</w:t>
      </w:r>
    </w:p>
    <w:p w14:paraId="4246A6B8" w14:textId="77777777" w:rsidR="00156EDC" w:rsidRPr="00980A7D" w:rsidRDefault="00156EDC" w:rsidP="00156EDC">
      <w:pPr>
        <w:autoSpaceDE w:val="0"/>
        <w:autoSpaceDN w:val="0"/>
        <w:adjustRightInd w:val="0"/>
        <w:rPr>
          <w:rFonts w:ascii="ø^˚â˛" w:hAnsi="ø^˚â˛" w:cs="ø^˚â˛"/>
          <w:color w:val="000000"/>
          <w:sz w:val="22"/>
          <w:szCs w:val="22"/>
        </w:rPr>
      </w:pPr>
    </w:p>
    <w:p w14:paraId="2B76C1E1" w14:textId="77777777" w:rsidR="00156EDC" w:rsidRDefault="00156EDC" w:rsidP="00156EDC">
      <w:pPr>
        <w:autoSpaceDE w:val="0"/>
        <w:autoSpaceDN w:val="0"/>
        <w:adjustRightInd w:val="0"/>
        <w:jc w:val="center"/>
        <w:rPr>
          <w:rFonts w:ascii="ø^˚â˛" w:hAnsi="ø^˚â˛" w:cs="ø^˚â˛"/>
          <w:i/>
          <w:iCs/>
          <w:color w:val="000000"/>
          <w:sz w:val="22"/>
          <w:szCs w:val="22"/>
        </w:rPr>
      </w:pPr>
      <w:r w:rsidRPr="004D35BE">
        <w:rPr>
          <w:rFonts w:ascii="ø^˚â˛" w:hAnsi="ø^˚â˛" w:cs="ø^˚â˛"/>
          <w:i/>
          <w:iCs/>
          <w:color w:val="000000"/>
          <w:sz w:val="22"/>
          <w:szCs w:val="22"/>
        </w:rPr>
        <w:t>Clause 8</w:t>
      </w:r>
    </w:p>
    <w:p w14:paraId="05F890D6" w14:textId="77777777" w:rsidR="00156EDC" w:rsidRPr="004D35BE" w:rsidRDefault="00156EDC" w:rsidP="00156EDC">
      <w:pPr>
        <w:autoSpaceDE w:val="0"/>
        <w:autoSpaceDN w:val="0"/>
        <w:adjustRightInd w:val="0"/>
        <w:jc w:val="center"/>
        <w:rPr>
          <w:rFonts w:ascii="ø^˚â˛" w:hAnsi="ø^˚â˛" w:cs="ø^˚â˛"/>
          <w:i/>
          <w:iCs/>
          <w:color w:val="000000"/>
          <w:sz w:val="22"/>
          <w:szCs w:val="22"/>
        </w:rPr>
      </w:pPr>
    </w:p>
    <w:p w14:paraId="2BD908C8" w14:textId="77777777" w:rsidR="00156EDC" w:rsidRPr="004D35BE" w:rsidRDefault="00156EDC" w:rsidP="00156EDC">
      <w:pPr>
        <w:autoSpaceDE w:val="0"/>
        <w:autoSpaceDN w:val="0"/>
        <w:adjustRightInd w:val="0"/>
        <w:jc w:val="center"/>
        <w:rPr>
          <w:rFonts w:ascii="ø^˚â˛" w:hAnsi="ø^˚â˛" w:cs="ø^˚â˛"/>
          <w:b/>
          <w:bCs/>
          <w:color w:val="000000"/>
          <w:sz w:val="22"/>
          <w:szCs w:val="22"/>
        </w:rPr>
      </w:pPr>
      <w:r w:rsidRPr="004D35BE">
        <w:rPr>
          <w:rFonts w:ascii="ø^˚â˛" w:hAnsi="ø^˚â˛" w:cs="ø^˚â˛"/>
          <w:b/>
          <w:bCs/>
          <w:color w:val="000000"/>
          <w:sz w:val="22"/>
          <w:szCs w:val="22"/>
        </w:rPr>
        <w:t>Cooperation with supervisory authorities</w:t>
      </w:r>
    </w:p>
    <w:p w14:paraId="4032AC7C" w14:textId="77777777" w:rsidR="00156EDC" w:rsidRDefault="00156EDC" w:rsidP="00156EDC">
      <w:pPr>
        <w:autoSpaceDE w:val="0"/>
        <w:autoSpaceDN w:val="0"/>
        <w:adjustRightInd w:val="0"/>
        <w:jc w:val="center"/>
        <w:rPr>
          <w:rFonts w:ascii="ø^˚â˛" w:hAnsi="ø^˚â˛" w:cs="ø^˚â˛"/>
          <w:color w:val="000000"/>
          <w:sz w:val="22"/>
          <w:szCs w:val="22"/>
        </w:rPr>
      </w:pPr>
    </w:p>
    <w:p w14:paraId="730FE3FD" w14:textId="77777777" w:rsidR="00156EDC" w:rsidRPr="00870043" w:rsidRDefault="00156EDC" w:rsidP="00156EDC">
      <w:pPr>
        <w:pStyle w:val="ListParagraph"/>
        <w:numPr>
          <w:ilvl w:val="0"/>
          <w:numId w:val="19"/>
        </w:numPr>
        <w:autoSpaceDE w:val="0"/>
        <w:autoSpaceDN w:val="0"/>
        <w:adjustRightInd w:val="0"/>
        <w:rPr>
          <w:rFonts w:ascii="ø^˚â˛" w:hAnsi="ø^˚â˛" w:cs="ø^˚â˛"/>
          <w:color w:val="000000"/>
          <w:sz w:val="22"/>
          <w:szCs w:val="22"/>
        </w:rPr>
      </w:pPr>
      <w:r w:rsidRPr="00870043">
        <w:rPr>
          <w:rFonts w:ascii="ø^˚â˛" w:hAnsi="ø^˚â˛" w:cs="ø^˚â˛"/>
          <w:color w:val="000000"/>
          <w:sz w:val="22"/>
          <w:szCs w:val="22"/>
        </w:rPr>
        <w:t>The data exporter agrees to deposit a copy of this contract with the supervisory authority if it</w:t>
      </w:r>
      <w:r>
        <w:rPr>
          <w:rFonts w:ascii="ø^˚â˛" w:hAnsi="ø^˚â˛" w:cs="ø^˚â˛"/>
          <w:color w:val="000000"/>
          <w:sz w:val="22"/>
          <w:szCs w:val="22"/>
        </w:rPr>
        <w:t xml:space="preserve"> </w:t>
      </w:r>
      <w:r w:rsidRPr="00870043">
        <w:rPr>
          <w:rFonts w:ascii="ø^˚â˛" w:hAnsi="ø^˚â˛" w:cs="ø^˚â˛"/>
          <w:color w:val="000000"/>
          <w:sz w:val="22"/>
          <w:szCs w:val="22"/>
        </w:rPr>
        <w:t xml:space="preserve">so requests or if such deposit is required under the applicable data protection law. </w:t>
      </w:r>
    </w:p>
    <w:p w14:paraId="43AA6409" w14:textId="77777777" w:rsidR="00156EDC" w:rsidRPr="00870043" w:rsidRDefault="00156EDC" w:rsidP="00156EDC">
      <w:pPr>
        <w:autoSpaceDE w:val="0"/>
        <w:autoSpaceDN w:val="0"/>
        <w:adjustRightInd w:val="0"/>
        <w:rPr>
          <w:rFonts w:ascii="ø^˚â˛" w:hAnsi="ø^˚â˛" w:cs="ø^˚â˛"/>
          <w:color w:val="000000"/>
          <w:sz w:val="22"/>
          <w:szCs w:val="22"/>
        </w:rPr>
      </w:pPr>
    </w:p>
    <w:p w14:paraId="7ACC824F" w14:textId="77777777" w:rsidR="00156EDC" w:rsidRDefault="00156EDC" w:rsidP="00156EDC">
      <w:pPr>
        <w:pStyle w:val="ListParagraph"/>
        <w:numPr>
          <w:ilvl w:val="0"/>
          <w:numId w:val="19"/>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parties agree that the supervisory authority has the right to conduct an audit of the data importer, and of any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which has the same scope and is subject to the same conditions as would apply to an audit of the data exporter under the applicable data protection law.</w:t>
      </w:r>
    </w:p>
    <w:p w14:paraId="12B01720" w14:textId="77777777" w:rsidR="00156EDC" w:rsidRPr="00870043" w:rsidRDefault="00156EDC" w:rsidP="00156EDC">
      <w:pPr>
        <w:pStyle w:val="ListParagraph"/>
        <w:rPr>
          <w:rFonts w:ascii="ø^˚â˛" w:hAnsi="ø^˚â˛" w:cs="ø^˚â˛"/>
          <w:color w:val="000000"/>
          <w:sz w:val="22"/>
          <w:szCs w:val="22"/>
        </w:rPr>
      </w:pPr>
    </w:p>
    <w:p w14:paraId="0873D502" w14:textId="77777777" w:rsidR="00156EDC" w:rsidRDefault="00156EDC" w:rsidP="00156EDC">
      <w:pPr>
        <w:pStyle w:val="ListParagraph"/>
        <w:numPr>
          <w:ilvl w:val="0"/>
          <w:numId w:val="19"/>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data importer shall promptly inform the data exporter about the existence of legislation applicable to it or any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preventing the conduct of an audit of the data importer, or any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pursuant to paragraph 2. In such a case the data exporter shall be entitled to take the measures foreseen in Clause 5 (b).</w:t>
      </w:r>
    </w:p>
    <w:p w14:paraId="5EBF71E9" w14:textId="77777777" w:rsidR="00156EDC" w:rsidRPr="00870043" w:rsidRDefault="00156EDC" w:rsidP="00156EDC">
      <w:pPr>
        <w:pStyle w:val="ListParagraph"/>
        <w:rPr>
          <w:rFonts w:ascii="ø^˚â˛" w:hAnsi="ø^˚â˛" w:cs="ø^˚â˛"/>
          <w:color w:val="000000"/>
          <w:sz w:val="22"/>
          <w:szCs w:val="22"/>
        </w:rPr>
      </w:pPr>
    </w:p>
    <w:p w14:paraId="1DFD8052" w14:textId="77777777" w:rsidR="00156EDC" w:rsidRDefault="00156EDC" w:rsidP="00156EDC">
      <w:pPr>
        <w:autoSpaceDE w:val="0"/>
        <w:autoSpaceDN w:val="0"/>
        <w:adjustRightInd w:val="0"/>
        <w:jc w:val="center"/>
        <w:rPr>
          <w:rFonts w:ascii="ø^˚â˛" w:hAnsi="ø^˚â˛" w:cs="ø^˚â˛"/>
          <w:i/>
          <w:iCs/>
          <w:color w:val="000000"/>
          <w:sz w:val="22"/>
          <w:szCs w:val="22"/>
        </w:rPr>
      </w:pPr>
    </w:p>
    <w:p w14:paraId="21309ED6" w14:textId="77777777" w:rsidR="00156EDC" w:rsidRDefault="00156EDC" w:rsidP="00156EDC">
      <w:pPr>
        <w:autoSpaceDE w:val="0"/>
        <w:autoSpaceDN w:val="0"/>
        <w:adjustRightInd w:val="0"/>
        <w:jc w:val="center"/>
        <w:rPr>
          <w:rFonts w:ascii="ø^˚â˛" w:hAnsi="ø^˚â˛" w:cs="ø^˚â˛"/>
          <w:i/>
          <w:iCs/>
          <w:color w:val="000000"/>
          <w:sz w:val="22"/>
          <w:szCs w:val="22"/>
        </w:rPr>
      </w:pPr>
      <w:r w:rsidRPr="00870043">
        <w:rPr>
          <w:rFonts w:ascii="ø^˚â˛" w:hAnsi="ø^˚â˛" w:cs="ø^˚â˛"/>
          <w:i/>
          <w:iCs/>
          <w:color w:val="000000"/>
          <w:sz w:val="22"/>
          <w:szCs w:val="22"/>
        </w:rPr>
        <w:t>Clause 9</w:t>
      </w:r>
    </w:p>
    <w:p w14:paraId="614A316F" w14:textId="77777777" w:rsidR="00156EDC" w:rsidRPr="00870043" w:rsidRDefault="00156EDC" w:rsidP="00156EDC">
      <w:pPr>
        <w:autoSpaceDE w:val="0"/>
        <w:autoSpaceDN w:val="0"/>
        <w:adjustRightInd w:val="0"/>
        <w:jc w:val="center"/>
        <w:rPr>
          <w:rFonts w:ascii="ø^˚â˛" w:hAnsi="ø^˚â˛" w:cs="ø^˚â˛"/>
          <w:i/>
          <w:iCs/>
          <w:color w:val="000000"/>
          <w:sz w:val="22"/>
          <w:szCs w:val="22"/>
        </w:rPr>
      </w:pPr>
    </w:p>
    <w:p w14:paraId="76576A47" w14:textId="77777777" w:rsidR="00156EDC" w:rsidRDefault="00156EDC" w:rsidP="00156EDC">
      <w:pPr>
        <w:autoSpaceDE w:val="0"/>
        <w:autoSpaceDN w:val="0"/>
        <w:adjustRightInd w:val="0"/>
        <w:jc w:val="center"/>
        <w:rPr>
          <w:rFonts w:ascii="ø^˚â˛" w:hAnsi="ø^˚â˛" w:cs="ø^˚â˛"/>
          <w:b/>
          <w:bCs/>
          <w:color w:val="000000"/>
          <w:sz w:val="22"/>
          <w:szCs w:val="22"/>
        </w:rPr>
      </w:pPr>
      <w:r w:rsidRPr="00870043">
        <w:rPr>
          <w:rFonts w:ascii="ø^˚â˛" w:hAnsi="ø^˚â˛" w:cs="ø^˚â˛"/>
          <w:b/>
          <w:bCs/>
          <w:color w:val="000000"/>
          <w:sz w:val="22"/>
          <w:szCs w:val="22"/>
        </w:rPr>
        <w:t>Governing Law</w:t>
      </w:r>
    </w:p>
    <w:p w14:paraId="129528C5" w14:textId="77777777" w:rsidR="00156EDC" w:rsidRPr="00870043" w:rsidRDefault="00156EDC" w:rsidP="00156EDC">
      <w:pPr>
        <w:autoSpaceDE w:val="0"/>
        <w:autoSpaceDN w:val="0"/>
        <w:adjustRightInd w:val="0"/>
        <w:jc w:val="center"/>
        <w:rPr>
          <w:rFonts w:ascii="ø^˚â˛" w:hAnsi="ø^˚â˛" w:cs="ø^˚â˛"/>
          <w:b/>
          <w:bCs/>
          <w:color w:val="000000"/>
          <w:sz w:val="22"/>
          <w:szCs w:val="22"/>
        </w:rPr>
      </w:pPr>
    </w:p>
    <w:p w14:paraId="7F49D485"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The Clauses shall be governed by the law of the Member State in which the data exporter is established.</w:t>
      </w:r>
    </w:p>
    <w:p w14:paraId="4E6AF30B" w14:textId="77777777" w:rsidR="00156EDC" w:rsidRDefault="00156EDC" w:rsidP="00156EDC">
      <w:pPr>
        <w:autoSpaceDE w:val="0"/>
        <w:autoSpaceDN w:val="0"/>
        <w:adjustRightInd w:val="0"/>
        <w:rPr>
          <w:rFonts w:ascii="ø^˚â˛" w:hAnsi="ø^˚â˛" w:cs="ø^˚â˛"/>
          <w:color w:val="000000"/>
          <w:sz w:val="22"/>
          <w:szCs w:val="22"/>
        </w:rPr>
      </w:pPr>
    </w:p>
    <w:p w14:paraId="77FAC93B" w14:textId="77777777" w:rsidR="00156EDC" w:rsidRPr="00870043" w:rsidRDefault="00156EDC" w:rsidP="00156EDC">
      <w:pPr>
        <w:autoSpaceDE w:val="0"/>
        <w:autoSpaceDN w:val="0"/>
        <w:adjustRightInd w:val="0"/>
        <w:jc w:val="center"/>
        <w:rPr>
          <w:rFonts w:ascii="ø^˚â˛" w:hAnsi="ø^˚â˛" w:cs="ø^˚â˛"/>
          <w:i/>
          <w:iCs/>
          <w:color w:val="000000"/>
          <w:sz w:val="22"/>
          <w:szCs w:val="22"/>
        </w:rPr>
      </w:pPr>
      <w:r w:rsidRPr="00870043">
        <w:rPr>
          <w:rFonts w:ascii="ø^˚â˛" w:hAnsi="ø^˚â˛" w:cs="ø^˚â˛"/>
          <w:i/>
          <w:iCs/>
          <w:color w:val="000000"/>
          <w:sz w:val="22"/>
          <w:szCs w:val="22"/>
        </w:rPr>
        <w:t>Clause 10</w:t>
      </w:r>
      <w:r w:rsidRPr="00870043">
        <w:rPr>
          <w:rFonts w:ascii="ø^˚â˛" w:hAnsi="ø^˚â˛" w:cs="ø^˚â˛"/>
          <w:i/>
          <w:iCs/>
          <w:color w:val="000000"/>
          <w:sz w:val="22"/>
          <w:szCs w:val="22"/>
        </w:rPr>
        <w:br/>
      </w:r>
    </w:p>
    <w:p w14:paraId="6B06CD46" w14:textId="77777777" w:rsidR="00156EDC" w:rsidRPr="00870043" w:rsidRDefault="00156EDC" w:rsidP="00156EDC">
      <w:pPr>
        <w:autoSpaceDE w:val="0"/>
        <w:autoSpaceDN w:val="0"/>
        <w:adjustRightInd w:val="0"/>
        <w:jc w:val="center"/>
        <w:rPr>
          <w:rFonts w:ascii="ø^˚â˛" w:hAnsi="ø^˚â˛" w:cs="ø^˚â˛"/>
          <w:b/>
          <w:bCs/>
          <w:color w:val="000000"/>
          <w:sz w:val="22"/>
          <w:szCs w:val="22"/>
        </w:rPr>
      </w:pPr>
      <w:r w:rsidRPr="00870043">
        <w:rPr>
          <w:rFonts w:ascii="ø^˚â˛" w:hAnsi="ø^˚â˛" w:cs="ø^˚â˛"/>
          <w:b/>
          <w:bCs/>
          <w:color w:val="000000"/>
          <w:sz w:val="22"/>
          <w:szCs w:val="22"/>
        </w:rPr>
        <w:t>Variation of the contract</w:t>
      </w:r>
    </w:p>
    <w:p w14:paraId="7EFDE58B"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br/>
        <w:t>The parties undertake not to vary or modify the Clauses. This does not preclude the parties from adding</w:t>
      </w:r>
    </w:p>
    <w:p w14:paraId="6D5C1415"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clauses on business related issues where required as long as they do not contradict the Clause.</w:t>
      </w:r>
    </w:p>
    <w:p w14:paraId="007B5CF3" w14:textId="77777777" w:rsidR="00156EDC" w:rsidRDefault="00156EDC" w:rsidP="00156EDC">
      <w:pPr>
        <w:autoSpaceDE w:val="0"/>
        <w:autoSpaceDN w:val="0"/>
        <w:adjustRightInd w:val="0"/>
        <w:rPr>
          <w:rFonts w:ascii="ø^˚â˛" w:hAnsi="ø^˚â˛" w:cs="ø^˚â˛"/>
          <w:color w:val="000000"/>
          <w:sz w:val="22"/>
          <w:szCs w:val="22"/>
        </w:rPr>
      </w:pPr>
    </w:p>
    <w:p w14:paraId="17A9785F" w14:textId="77777777" w:rsidR="00156EDC" w:rsidRPr="00870043" w:rsidRDefault="00156EDC" w:rsidP="00156EDC">
      <w:pPr>
        <w:autoSpaceDE w:val="0"/>
        <w:autoSpaceDN w:val="0"/>
        <w:adjustRightInd w:val="0"/>
        <w:jc w:val="center"/>
        <w:rPr>
          <w:rFonts w:ascii="ø^˚â˛" w:hAnsi="ø^˚â˛" w:cs="ø^˚â˛"/>
          <w:i/>
          <w:iCs/>
          <w:color w:val="000000"/>
          <w:sz w:val="22"/>
          <w:szCs w:val="22"/>
        </w:rPr>
      </w:pPr>
      <w:r w:rsidRPr="00870043">
        <w:rPr>
          <w:rFonts w:ascii="ø^˚â˛" w:hAnsi="ø^˚â˛" w:cs="ø^˚â˛"/>
          <w:i/>
          <w:iCs/>
          <w:color w:val="000000"/>
          <w:sz w:val="22"/>
          <w:szCs w:val="22"/>
        </w:rPr>
        <w:t>Clause 11</w:t>
      </w:r>
      <w:r>
        <w:rPr>
          <w:rFonts w:ascii="ø^˚â˛" w:hAnsi="ø^˚â˛" w:cs="ø^˚â˛"/>
          <w:i/>
          <w:iCs/>
          <w:color w:val="000000"/>
          <w:sz w:val="22"/>
          <w:szCs w:val="22"/>
        </w:rPr>
        <w:br/>
      </w:r>
    </w:p>
    <w:p w14:paraId="5B7BA0CA" w14:textId="77777777" w:rsidR="00156EDC" w:rsidRPr="00870043" w:rsidRDefault="00156EDC" w:rsidP="00156EDC">
      <w:pPr>
        <w:autoSpaceDE w:val="0"/>
        <w:autoSpaceDN w:val="0"/>
        <w:adjustRightInd w:val="0"/>
        <w:jc w:val="center"/>
        <w:rPr>
          <w:rFonts w:ascii="ø^˚â˛" w:hAnsi="ø^˚â˛" w:cs="ø^˚â˛"/>
          <w:b/>
          <w:bCs/>
          <w:color w:val="000000"/>
          <w:sz w:val="22"/>
          <w:szCs w:val="22"/>
        </w:rPr>
      </w:pPr>
      <w:r w:rsidRPr="00870043">
        <w:rPr>
          <w:rFonts w:ascii="ø^˚â˛" w:hAnsi="ø^˚â˛" w:cs="ø^˚â˛"/>
          <w:b/>
          <w:bCs/>
          <w:color w:val="000000"/>
          <w:sz w:val="22"/>
          <w:szCs w:val="22"/>
        </w:rPr>
        <w:t>Sub-processing</w:t>
      </w:r>
      <w:r>
        <w:rPr>
          <w:rFonts w:ascii="ø^˚â˛" w:hAnsi="ø^˚â˛" w:cs="ø^˚â˛"/>
          <w:b/>
          <w:bCs/>
          <w:color w:val="000000"/>
          <w:sz w:val="22"/>
          <w:szCs w:val="22"/>
        </w:rPr>
        <w:br/>
      </w:r>
    </w:p>
    <w:p w14:paraId="30D44747" w14:textId="77777777" w:rsidR="00156EDC" w:rsidRDefault="00156EDC" w:rsidP="00156EDC">
      <w:pPr>
        <w:pStyle w:val="ListParagraph"/>
        <w:numPr>
          <w:ilvl w:val="0"/>
          <w:numId w:val="20"/>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data importer shall not subcontract any of its processing operations performed on behalf of the data exporter under the Clauses without the prior written consent of the data exporter. Where the data importer subcontracts its obligations under the Clauses, with the consent of the data exporter, it shall do so only by way of a written agreement with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which imposes the same obligations on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as are imposed on the data importer under the Clauses(</w:t>
      </w:r>
      <w:r>
        <w:rPr>
          <w:rStyle w:val="FootnoteReference"/>
          <w:rFonts w:ascii="ø^˚â˛" w:hAnsi="ø^˚â˛" w:cs="ø^˚â˛"/>
          <w:color w:val="000000"/>
          <w:sz w:val="22"/>
          <w:szCs w:val="22"/>
        </w:rPr>
        <w:footnoteReference w:id="3"/>
      </w:r>
      <w:r w:rsidRPr="00870043">
        <w:rPr>
          <w:rFonts w:ascii="ø^˚â˛" w:hAnsi="ø^˚â˛" w:cs="ø^˚â˛"/>
          <w:color w:val="000000"/>
          <w:sz w:val="22"/>
          <w:szCs w:val="22"/>
        </w:rPr>
        <w:t xml:space="preserve">). Where the sub-processor fails to fulfil its data protection obligations under such written agreement the </w:t>
      </w:r>
      <w:r w:rsidRPr="00870043">
        <w:rPr>
          <w:rFonts w:ascii="ø^˚â˛" w:hAnsi="ø^˚â˛" w:cs="ø^˚â˛"/>
          <w:color w:val="000000"/>
          <w:sz w:val="22"/>
          <w:szCs w:val="22"/>
        </w:rPr>
        <w:lastRenderedPageBreak/>
        <w:t xml:space="preserve">data importer shall remain fully liable to the data exporter for the performance of the </w:t>
      </w:r>
      <w:proofErr w:type="spellStart"/>
      <w:r w:rsidRPr="00870043">
        <w:rPr>
          <w:rFonts w:ascii="ø^˚â˛" w:hAnsi="ø^˚â˛" w:cs="ø^˚â˛"/>
          <w:color w:val="000000"/>
          <w:sz w:val="22"/>
          <w:szCs w:val="22"/>
        </w:rPr>
        <w:t>subprocessor's</w:t>
      </w:r>
      <w:proofErr w:type="spellEnd"/>
      <w:r w:rsidRPr="00870043">
        <w:rPr>
          <w:rFonts w:ascii="ø^˚â˛" w:hAnsi="ø^˚â˛" w:cs="ø^˚â˛"/>
          <w:color w:val="000000"/>
          <w:sz w:val="22"/>
          <w:szCs w:val="22"/>
        </w:rPr>
        <w:t xml:space="preserve"> obligations under such agreement.</w:t>
      </w:r>
    </w:p>
    <w:p w14:paraId="5ABF4183" w14:textId="77777777" w:rsidR="00156EDC" w:rsidRDefault="00156EDC" w:rsidP="00156EDC">
      <w:pPr>
        <w:autoSpaceDE w:val="0"/>
        <w:autoSpaceDN w:val="0"/>
        <w:adjustRightInd w:val="0"/>
        <w:rPr>
          <w:rFonts w:ascii="ø^˚â˛" w:hAnsi="ø^˚â˛" w:cs="ø^˚â˛"/>
          <w:color w:val="000000"/>
          <w:sz w:val="22"/>
          <w:szCs w:val="22"/>
        </w:rPr>
      </w:pPr>
    </w:p>
    <w:p w14:paraId="76412CCE" w14:textId="77777777" w:rsidR="00156EDC" w:rsidRDefault="00156EDC" w:rsidP="00156EDC">
      <w:pPr>
        <w:pStyle w:val="ListParagraph"/>
        <w:numPr>
          <w:ilvl w:val="0"/>
          <w:numId w:val="20"/>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prior written contract between the data importer and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shall also provide for a third-party beneficiary clause as laid down in Clause 3 for cases where the data subject is not able to bring the claim for compensation referred to in paragraph 1 of Clause 6 against the data exporter or the data importer because they have factually disappeared or have ceased to exist in law or have become insolvent and no successor </w:t>
      </w:r>
      <w:proofErr w:type="spellStart"/>
      <w:r w:rsidRPr="00870043">
        <w:rPr>
          <w:rFonts w:ascii="ø^˚â˛" w:hAnsi="ø^˚â˛" w:cs="ø^˚â˛"/>
          <w:color w:val="000000"/>
          <w:sz w:val="22"/>
          <w:szCs w:val="22"/>
        </w:rPr>
        <w:t>entityhas</w:t>
      </w:r>
      <w:proofErr w:type="spellEnd"/>
      <w:r w:rsidRPr="00870043">
        <w:rPr>
          <w:rFonts w:ascii="ø^˚â˛" w:hAnsi="ø^˚â˛" w:cs="ø^˚â˛"/>
          <w:color w:val="000000"/>
          <w:sz w:val="22"/>
          <w:szCs w:val="22"/>
        </w:rPr>
        <w:t xml:space="preserve"> assumed the entire legal obligations of the data exporter or data importer by contract or by operation of law. Such third-party liability of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shall be limited to its own processing operations under the Clauses.</w:t>
      </w:r>
    </w:p>
    <w:p w14:paraId="3D60E275" w14:textId="77777777" w:rsidR="00156EDC" w:rsidRPr="00870043" w:rsidRDefault="00156EDC" w:rsidP="00156EDC">
      <w:pPr>
        <w:pStyle w:val="ListParagraph"/>
        <w:rPr>
          <w:rFonts w:ascii="ø^˚â˛" w:hAnsi="ø^˚â˛" w:cs="ø^˚â˛"/>
          <w:color w:val="000000"/>
          <w:sz w:val="22"/>
          <w:szCs w:val="22"/>
        </w:rPr>
      </w:pPr>
    </w:p>
    <w:p w14:paraId="48DC73A7" w14:textId="77777777" w:rsidR="00156EDC" w:rsidRDefault="00156EDC" w:rsidP="00156EDC">
      <w:pPr>
        <w:pStyle w:val="ListParagraph"/>
        <w:numPr>
          <w:ilvl w:val="0"/>
          <w:numId w:val="20"/>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provisions relating to data protection aspects for </w:t>
      </w:r>
      <w:proofErr w:type="spellStart"/>
      <w:r w:rsidRPr="00870043">
        <w:rPr>
          <w:rFonts w:ascii="ø^˚â˛" w:hAnsi="ø^˚â˛" w:cs="ø^˚â˛"/>
          <w:color w:val="000000"/>
          <w:sz w:val="22"/>
          <w:szCs w:val="22"/>
        </w:rPr>
        <w:t>subprocessing</w:t>
      </w:r>
      <w:proofErr w:type="spellEnd"/>
      <w:r w:rsidRPr="00870043">
        <w:rPr>
          <w:rFonts w:ascii="ø^˚â˛" w:hAnsi="ø^˚â˛" w:cs="ø^˚â˛"/>
          <w:color w:val="000000"/>
          <w:sz w:val="22"/>
          <w:szCs w:val="22"/>
        </w:rPr>
        <w:t xml:space="preserve"> of the contract referred to in paragraph 1 shall be governed by the law of the Member State in which the data exporter is established.</w:t>
      </w:r>
    </w:p>
    <w:p w14:paraId="4C4D9CA4" w14:textId="77777777" w:rsidR="00156EDC" w:rsidRPr="00870043" w:rsidRDefault="00156EDC" w:rsidP="00156EDC">
      <w:pPr>
        <w:pStyle w:val="ListParagraph"/>
        <w:rPr>
          <w:rFonts w:ascii="ø^˚â˛" w:hAnsi="ø^˚â˛" w:cs="ø^˚â˛"/>
          <w:color w:val="000000"/>
          <w:sz w:val="22"/>
          <w:szCs w:val="22"/>
        </w:rPr>
      </w:pPr>
    </w:p>
    <w:p w14:paraId="587F2AA6" w14:textId="77777777" w:rsidR="00156EDC" w:rsidRDefault="00156EDC" w:rsidP="00156EDC">
      <w:pPr>
        <w:pStyle w:val="ListParagraph"/>
        <w:numPr>
          <w:ilvl w:val="0"/>
          <w:numId w:val="20"/>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data exporter shall keep a list of </w:t>
      </w:r>
      <w:proofErr w:type="spellStart"/>
      <w:r w:rsidRPr="00870043">
        <w:rPr>
          <w:rFonts w:ascii="ø^˚â˛" w:hAnsi="ø^˚â˛" w:cs="ø^˚â˛"/>
          <w:color w:val="000000"/>
          <w:sz w:val="22"/>
          <w:szCs w:val="22"/>
        </w:rPr>
        <w:t>subprocessing</w:t>
      </w:r>
      <w:proofErr w:type="spellEnd"/>
      <w:r w:rsidRPr="00870043">
        <w:rPr>
          <w:rFonts w:ascii="ø^˚â˛" w:hAnsi="ø^˚â˛" w:cs="ø^˚â˛"/>
          <w:color w:val="000000"/>
          <w:sz w:val="22"/>
          <w:szCs w:val="22"/>
        </w:rPr>
        <w:t xml:space="preserve"> agreements concluded under the Clauses and notified by the data importer pursuant to Clause 5 (j), which shall be updated at least once a year. The list shall be available to the data exporter's data protection supervisory authority.</w:t>
      </w:r>
    </w:p>
    <w:p w14:paraId="219411CD" w14:textId="77777777" w:rsidR="00156EDC" w:rsidRPr="00870043" w:rsidRDefault="00156EDC" w:rsidP="00156EDC">
      <w:pPr>
        <w:pStyle w:val="ListParagraph"/>
        <w:rPr>
          <w:rFonts w:ascii="ø^˚â˛" w:hAnsi="ø^˚â˛" w:cs="ø^˚â˛"/>
          <w:color w:val="000000"/>
          <w:sz w:val="22"/>
          <w:szCs w:val="22"/>
        </w:rPr>
      </w:pPr>
    </w:p>
    <w:p w14:paraId="487BA3BD" w14:textId="77777777" w:rsidR="00156EDC" w:rsidRPr="00870043" w:rsidRDefault="00156EDC" w:rsidP="00156EDC">
      <w:pPr>
        <w:autoSpaceDE w:val="0"/>
        <w:autoSpaceDN w:val="0"/>
        <w:adjustRightInd w:val="0"/>
        <w:rPr>
          <w:rFonts w:ascii="ø^˚â˛" w:hAnsi="ø^˚â˛" w:cs="ø^˚â˛"/>
          <w:color w:val="000000"/>
          <w:sz w:val="22"/>
          <w:szCs w:val="22"/>
        </w:rPr>
      </w:pPr>
    </w:p>
    <w:p w14:paraId="4A456153" w14:textId="77777777" w:rsidR="00156EDC" w:rsidRDefault="00156EDC" w:rsidP="00156EDC">
      <w:pPr>
        <w:autoSpaceDE w:val="0"/>
        <w:autoSpaceDN w:val="0"/>
        <w:adjustRightInd w:val="0"/>
        <w:jc w:val="center"/>
        <w:rPr>
          <w:rFonts w:ascii="ø^˚â˛" w:hAnsi="ø^˚â˛" w:cs="ø^˚â˛"/>
          <w:i/>
          <w:iCs/>
          <w:color w:val="000000"/>
          <w:sz w:val="22"/>
          <w:szCs w:val="22"/>
        </w:rPr>
      </w:pPr>
    </w:p>
    <w:p w14:paraId="62B39AEC" w14:textId="77777777" w:rsidR="00156EDC" w:rsidRDefault="00156EDC" w:rsidP="00156EDC">
      <w:pPr>
        <w:autoSpaceDE w:val="0"/>
        <w:autoSpaceDN w:val="0"/>
        <w:adjustRightInd w:val="0"/>
        <w:jc w:val="center"/>
        <w:rPr>
          <w:rFonts w:ascii="ø^˚â˛" w:hAnsi="ø^˚â˛" w:cs="ø^˚â˛"/>
          <w:i/>
          <w:iCs/>
          <w:color w:val="000000"/>
          <w:sz w:val="22"/>
          <w:szCs w:val="22"/>
        </w:rPr>
      </w:pPr>
    </w:p>
    <w:p w14:paraId="1F4B2D8C" w14:textId="77777777" w:rsidR="00156EDC" w:rsidRDefault="00156EDC" w:rsidP="00156EDC">
      <w:pPr>
        <w:autoSpaceDE w:val="0"/>
        <w:autoSpaceDN w:val="0"/>
        <w:adjustRightInd w:val="0"/>
        <w:jc w:val="center"/>
        <w:rPr>
          <w:rFonts w:ascii="ø^˚â˛" w:hAnsi="ø^˚â˛" w:cs="ø^˚â˛"/>
          <w:i/>
          <w:iCs/>
          <w:color w:val="000000"/>
          <w:sz w:val="22"/>
          <w:szCs w:val="22"/>
        </w:rPr>
      </w:pPr>
      <w:r w:rsidRPr="00870043">
        <w:rPr>
          <w:rFonts w:ascii="ø^˚â˛" w:hAnsi="ø^˚â˛" w:cs="ø^˚â˛"/>
          <w:i/>
          <w:iCs/>
          <w:color w:val="000000"/>
          <w:sz w:val="22"/>
          <w:szCs w:val="22"/>
        </w:rPr>
        <w:t>Clause 12</w:t>
      </w:r>
    </w:p>
    <w:p w14:paraId="221F1739" w14:textId="77777777" w:rsidR="00156EDC" w:rsidRPr="00870043" w:rsidRDefault="00156EDC" w:rsidP="00156EDC">
      <w:pPr>
        <w:autoSpaceDE w:val="0"/>
        <w:autoSpaceDN w:val="0"/>
        <w:adjustRightInd w:val="0"/>
        <w:jc w:val="center"/>
        <w:rPr>
          <w:rFonts w:ascii="ø^˚â˛" w:hAnsi="ø^˚â˛" w:cs="ø^˚â˛"/>
          <w:i/>
          <w:iCs/>
          <w:color w:val="000000"/>
          <w:sz w:val="22"/>
          <w:szCs w:val="22"/>
        </w:rPr>
      </w:pPr>
    </w:p>
    <w:p w14:paraId="1DCAA480" w14:textId="77777777" w:rsidR="00156EDC" w:rsidRDefault="00156EDC" w:rsidP="00156EDC">
      <w:pPr>
        <w:autoSpaceDE w:val="0"/>
        <w:autoSpaceDN w:val="0"/>
        <w:adjustRightInd w:val="0"/>
        <w:jc w:val="center"/>
        <w:rPr>
          <w:rFonts w:ascii="ø^˚â˛" w:hAnsi="ø^˚â˛" w:cs="ø^˚â˛"/>
          <w:b/>
          <w:bCs/>
          <w:color w:val="000000"/>
          <w:sz w:val="22"/>
          <w:szCs w:val="22"/>
        </w:rPr>
      </w:pPr>
      <w:r w:rsidRPr="00870043">
        <w:rPr>
          <w:rFonts w:ascii="ø^˚â˛" w:hAnsi="ø^˚â˛" w:cs="ø^˚â˛"/>
          <w:b/>
          <w:bCs/>
          <w:color w:val="000000"/>
          <w:sz w:val="22"/>
          <w:szCs w:val="22"/>
        </w:rPr>
        <w:t>Obligation after the termination of personal data processing services</w:t>
      </w:r>
    </w:p>
    <w:p w14:paraId="02157E39" w14:textId="77777777" w:rsidR="00156EDC" w:rsidRPr="00870043" w:rsidRDefault="00156EDC" w:rsidP="00156EDC">
      <w:pPr>
        <w:autoSpaceDE w:val="0"/>
        <w:autoSpaceDN w:val="0"/>
        <w:adjustRightInd w:val="0"/>
        <w:jc w:val="center"/>
        <w:rPr>
          <w:rFonts w:ascii="ø^˚â˛" w:hAnsi="ø^˚â˛" w:cs="ø^˚â˛"/>
          <w:b/>
          <w:bCs/>
          <w:color w:val="000000"/>
          <w:sz w:val="22"/>
          <w:szCs w:val="22"/>
        </w:rPr>
      </w:pPr>
    </w:p>
    <w:p w14:paraId="0D97FB45" w14:textId="77777777" w:rsidR="00156EDC" w:rsidRDefault="00156EDC" w:rsidP="00156EDC">
      <w:pPr>
        <w:pStyle w:val="ListParagraph"/>
        <w:numPr>
          <w:ilvl w:val="0"/>
          <w:numId w:val="21"/>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parties agree that on the termination of the provision of data processing services, the </w:t>
      </w:r>
      <w:proofErr w:type="spellStart"/>
      <w:r w:rsidRPr="00870043">
        <w:rPr>
          <w:rFonts w:ascii="ø^˚â˛" w:hAnsi="ø^˚â˛" w:cs="ø^˚â˛"/>
          <w:color w:val="000000"/>
          <w:sz w:val="22"/>
          <w:szCs w:val="22"/>
        </w:rPr>
        <w:t>dataimporter</w:t>
      </w:r>
      <w:proofErr w:type="spellEnd"/>
      <w:r w:rsidRPr="00870043">
        <w:rPr>
          <w:rFonts w:ascii="ø^˚â˛" w:hAnsi="ø^˚â˛" w:cs="ø^˚â˛"/>
          <w:color w:val="000000"/>
          <w:sz w:val="22"/>
          <w:szCs w:val="22"/>
        </w:rPr>
        <w:t xml:space="preserve"> and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shall, at the choice of the data exporter, return all the personal data transferred and the copies thereof to the data exporter or shall destroy all the personal data and certify to the data exporter that it has done so, unless legislation imposed upon the data importer prevents it from returning or destroying all or part of the personal data transferred. In that case, the data importer warrants that it will guarantee the confidentiality of the personal data transferred and will not actively process the personal data transferred anymore.</w:t>
      </w:r>
    </w:p>
    <w:p w14:paraId="1A8F4024" w14:textId="77777777" w:rsidR="00156EDC" w:rsidRPr="00870043" w:rsidRDefault="00156EDC" w:rsidP="00156EDC">
      <w:pPr>
        <w:autoSpaceDE w:val="0"/>
        <w:autoSpaceDN w:val="0"/>
        <w:adjustRightInd w:val="0"/>
        <w:rPr>
          <w:rFonts w:ascii="ø^˚â˛" w:hAnsi="ø^˚â˛" w:cs="ø^˚â˛"/>
          <w:color w:val="000000"/>
          <w:sz w:val="22"/>
          <w:szCs w:val="22"/>
        </w:rPr>
      </w:pPr>
    </w:p>
    <w:p w14:paraId="049C66CB" w14:textId="77777777" w:rsidR="00156EDC" w:rsidRPr="00870043" w:rsidRDefault="00156EDC" w:rsidP="00156EDC">
      <w:pPr>
        <w:pStyle w:val="ListParagraph"/>
        <w:numPr>
          <w:ilvl w:val="0"/>
          <w:numId w:val="21"/>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data importer and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warrant that upon request of the data exporter and/or of the supervisory authority, it will submit its data processing facilities for an audit of the measures referred to in paragraph 1.</w:t>
      </w:r>
    </w:p>
    <w:p w14:paraId="7F2038AF" w14:textId="77777777" w:rsidR="00156EDC" w:rsidRDefault="00156EDC" w:rsidP="00156EDC">
      <w:pPr>
        <w:autoSpaceDE w:val="0"/>
        <w:autoSpaceDN w:val="0"/>
        <w:adjustRightInd w:val="0"/>
        <w:rPr>
          <w:rFonts w:ascii="ø^˚â˛" w:hAnsi="ø^˚â˛" w:cs="ø^˚â˛"/>
          <w:color w:val="000000"/>
          <w:sz w:val="22"/>
          <w:szCs w:val="22"/>
        </w:rPr>
      </w:pPr>
    </w:p>
    <w:p w14:paraId="122B8198" w14:textId="77777777" w:rsidR="00156EDC" w:rsidRDefault="00156EDC" w:rsidP="00156EDC">
      <w:pPr>
        <w:autoSpaceDE w:val="0"/>
        <w:autoSpaceDN w:val="0"/>
        <w:adjustRightInd w:val="0"/>
        <w:rPr>
          <w:rFonts w:ascii="ø^˚â˛" w:hAnsi="ø^˚â˛" w:cs="ø^˚â˛"/>
          <w:color w:val="000000"/>
          <w:sz w:val="22"/>
          <w:szCs w:val="22"/>
        </w:rPr>
      </w:pPr>
    </w:p>
    <w:p w14:paraId="2A176CFA" w14:textId="77777777" w:rsidR="00156EDC" w:rsidRDefault="00156EDC" w:rsidP="00156EDC">
      <w:pPr>
        <w:autoSpaceDE w:val="0"/>
        <w:autoSpaceDN w:val="0"/>
        <w:adjustRightInd w:val="0"/>
        <w:rPr>
          <w:rFonts w:ascii="ø^˚â˛" w:hAnsi="ø^˚â˛" w:cs="ø^˚â˛"/>
          <w:b/>
          <w:bCs/>
          <w:color w:val="000000"/>
          <w:sz w:val="22"/>
          <w:szCs w:val="22"/>
        </w:rPr>
      </w:pPr>
      <w:r w:rsidRPr="00870043">
        <w:rPr>
          <w:rFonts w:ascii="ø^˚â˛" w:hAnsi="ø^˚â˛" w:cs="ø^˚â˛"/>
          <w:b/>
          <w:bCs/>
          <w:color w:val="000000"/>
          <w:sz w:val="22"/>
          <w:szCs w:val="22"/>
        </w:rPr>
        <w:t>On behalf of the data exporter:</w:t>
      </w:r>
    </w:p>
    <w:p w14:paraId="5FBC749B" w14:textId="77777777" w:rsidR="00156EDC" w:rsidRPr="00870043" w:rsidRDefault="00156EDC" w:rsidP="00156EDC">
      <w:pPr>
        <w:autoSpaceDE w:val="0"/>
        <w:autoSpaceDN w:val="0"/>
        <w:adjustRightInd w:val="0"/>
        <w:rPr>
          <w:rFonts w:ascii="ø^˚â˛" w:hAnsi="ø^˚â˛" w:cs="ø^˚â˛"/>
          <w:b/>
          <w:bCs/>
          <w:color w:val="000000"/>
          <w:sz w:val="22"/>
          <w:szCs w:val="22"/>
        </w:rPr>
      </w:pPr>
    </w:p>
    <w:p w14:paraId="5BD24A94" w14:textId="566909DB"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 xml:space="preserve">Name (written out in full): The </w:t>
      </w:r>
      <w:del w:id="337" w:author="Scott Nicholas" w:date="2020-09-24T16:29:00Z">
        <w:r w:rsidR="00EA5850" w:rsidDel="007C3998">
          <w:rPr>
            <w:rFonts w:ascii="ø^˚â˛" w:hAnsi="ø^˚â˛" w:cs="ø^˚â˛"/>
            <w:color w:val="000000"/>
            <w:sz w:val="22"/>
            <w:szCs w:val="22"/>
          </w:rPr>
          <w:delText>Bedrock</w:delText>
        </w:r>
        <w:r w:rsidDel="007C3998">
          <w:rPr>
            <w:rFonts w:ascii="ø^˚â˛" w:hAnsi="ø^˚â˛" w:cs="ø^˚â˛"/>
            <w:color w:val="000000"/>
            <w:sz w:val="22"/>
            <w:szCs w:val="22"/>
          </w:rPr>
          <w:delText xml:space="preserve"> Consortium</w:delText>
        </w:r>
      </w:del>
      <w:ins w:id="338" w:author="Scott Nicholas" w:date="2020-09-24T16:29:00Z">
        <w:r w:rsidR="007C3998">
          <w:rPr>
            <w:rFonts w:ascii="ø^˚â˛" w:hAnsi="ø^˚â˛" w:cs="ø^˚â˛"/>
            <w:color w:val="000000"/>
            <w:sz w:val="22"/>
            <w:szCs w:val="22"/>
          </w:rPr>
          <w:t>LFGN</w:t>
        </w:r>
      </w:ins>
      <w:r>
        <w:rPr>
          <w:rFonts w:ascii="ø^˚â˛" w:hAnsi="ø^˚â˛" w:cs="ø^˚â˛"/>
          <w:color w:val="000000"/>
          <w:sz w:val="22"/>
          <w:szCs w:val="22"/>
        </w:rPr>
        <w:t xml:space="preserve"> on its own behalf and on behalf of applicable</w:t>
      </w:r>
    </w:p>
    <w:p w14:paraId="2D83FBAA"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Transaction Authors</w:t>
      </w:r>
    </w:p>
    <w:p w14:paraId="3B5A71D0" w14:textId="77777777" w:rsidR="00156EDC" w:rsidRDefault="00156EDC" w:rsidP="00156EDC">
      <w:pPr>
        <w:autoSpaceDE w:val="0"/>
        <w:autoSpaceDN w:val="0"/>
        <w:adjustRightInd w:val="0"/>
        <w:rPr>
          <w:rFonts w:ascii="ø^˚â˛" w:hAnsi="ø^˚â˛" w:cs="ø^˚â˛"/>
          <w:color w:val="000000"/>
          <w:sz w:val="22"/>
          <w:szCs w:val="22"/>
        </w:rPr>
      </w:pPr>
    </w:p>
    <w:p w14:paraId="17CD163A" w14:textId="77777777" w:rsidR="00156EDC" w:rsidRDefault="00156EDC" w:rsidP="00156EDC">
      <w:pPr>
        <w:autoSpaceDE w:val="0"/>
        <w:autoSpaceDN w:val="0"/>
        <w:adjustRightInd w:val="0"/>
        <w:rPr>
          <w:rFonts w:ascii="ø^˚â˛" w:hAnsi="ø^˚â˛" w:cs="ø^˚â˛"/>
          <w:color w:val="000000"/>
          <w:sz w:val="22"/>
          <w:szCs w:val="22"/>
        </w:rPr>
      </w:pPr>
    </w:p>
    <w:p w14:paraId="31DA647F" w14:textId="77777777" w:rsidR="00156EDC" w:rsidRDefault="00156EDC" w:rsidP="00156EDC">
      <w:pPr>
        <w:autoSpaceDE w:val="0"/>
        <w:autoSpaceDN w:val="0"/>
        <w:adjustRightInd w:val="0"/>
        <w:rPr>
          <w:rFonts w:ascii="ø^˚â˛" w:hAnsi="ø^˚â˛" w:cs="ø^˚â˛"/>
          <w:b/>
          <w:bCs/>
          <w:color w:val="000000"/>
          <w:sz w:val="22"/>
          <w:szCs w:val="22"/>
        </w:rPr>
      </w:pPr>
      <w:r w:rsidRPr="00870043">
        <w:rPr>
          <w:rFonts w:ascii="ø^˚â˛" w:hAnsi="ø^˚â˛" w:cs="ø^˚â˛"/>
          <w:b/>
          <w:bCs/>
          <w:color w:val="000000"/>
          <w:sz w:val="22"/>
          <w:szCs w:val="22"/>
        </w:rPr>
        <w:t>On behalf of the data importer:</w:t>
      </w:r>
    </w:p>
    <w:p w14:paraId="224E232C" w14:textId="77777777" w:rsidR="00156EDC" w:rsidRPr="00870043" w:rsidRDefault="00156EDC" w:rsidP="00156EDC">
      <w:pPr>
        <w:autoSpaceDE w:val="0"/>
        <w:autoSpaceDN w:val="0"/>
        <w:adjustRightInd w:val="0"/>
        <w:rPr>
          <w:rFonts w:ascii="ø^˚â˛" w:hAnsi="ø^˚â˛" w:cs="ø^˚â˛"/>
          <w:b/>
          <w:bCs/>
          <w:color w:val="000000"/>
          <w:sz w:val="22"/>
          <w:szCs w:val="22"/>
        </w:rPr>
      </w:pPr>
    </w:p>
    <w:p w14:paraId="2AA809F4"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lastRenderedPageBreak/>
        <w:t>Name (written out in full): ……………………………………….</w:t>
      </w:r>
      <w:r>
        <w:rPr>
          <w:rFonts w:ascii="ø^˚â˛" w:hAnsi="ø^˚â˛" w:cs="ø^˚â˛"/>
          <w:color w:val="000000"/>
          <w:sz w:val="22"/>
          <w:szCs w:val="22"/>
        </w:rPr>
        <w:br/>
      </w:r>
    </w:p>
    <w:p w14:paraId="0B92AD9C"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Position: ……………………………………….</w:t>
      </w:r>
    </w:p>
    <w:p w14:paraId="151AF697" w14:textId="77777777" w:rsidR="00156EDC" w:rsidRDefault="00156EDC" w:rsidP="00156EDC">
      <w:pPr>
        <w:autoSpaceDE w:val="0"/>
        <w:autoSpaceDN w:val="0"/>
        <w:adjustRightInd w:val="0"/>
        <w:rPr>
          <w:rFonts w:ascii="ø^˚â˛" w:hAnsi="ø^˚â˛" w:cs="ø^˚â˛"/>
          <w:color w:val="000000"/>
          <w:sz w:val="22"/>
          <w:szCs w:val="22"/>
        </w:rPr>
      </w:pPr>
    </w:p>
    <w:p w14:paraId="4672CC2E"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Address:</w:t>
      </w:r>
    </w:p>
    <w:p w14:paraId="6B1FAC4C" w14:textId="77777777" w:rsidR="00156EDC" w:rsidRDefault="00156EDC">
      <w:pPr>
        <w:rPr>
          <w:rFonts w:ascii="`o∑˛" w:hAnsi="`o∑˛" w:cs="`o∑˛"/>
          <w:color w:val="000000"/>
          <w:sz w:val="22"/>
          <w:szCs w:val="22"/>
        </w:rPr>
      </w:pPr>
      <w:r>
        <w:rPr>
          <w:rFonts w:ascii="`o∑˛" w:hAnsi="`o∑˛" w:cs="`o∑˛"/>
          <w:color w:val="000000"/>
          <w:sz w:val="22"/>
          <w:szCs w:val="22"/>
        </w:rPr>
        <w:br w:type="page"/>
      </w:r>
    </w:p>
    <w:p w14:paraId="07063627" w14:textId="77777777" w:rsidR="00156EDC" w:rsidRPr="00870043" w:rsidRDefault="00156EDC" w:rsidP="00156EDC">
      <w:pPr>
        <w:autoSpaceDE w:val="0"/>
        <w:autoSpaceDN w:val="0"/>
        <w:adjustRightInd w:val="0"/>
        <w:jc w:val="center"/>
        <w:rPr>
          <w:rFonts w:ascii="ø^˚â˛" w:hAnsi="ø^˚â˛" w:cs="ø^˚â˛"/>
          <w:b/>
          <w:bCs/>
          <w:color w:val="000000"/>
          <w:sz w:val="22"/>
          <w:szCs w:val="22"/>
          <w:u w:val="single"/>
        </w:rPr>
      </w:pPr>
      <w:r w:rsidRPr="00870043">
        <w:rPr>
          <w:rFonts w:ascii="ø^˚â˛" w:hAnsi="ø^˚â˛" w:cs="ø^˚â˛"/>
          <w:b/>
          <w:bCs/>
          <w:color w:val="000000"/>
          <w:sz w:val="22"/>
          <w:szCs w:val="22"/>
          <w:u w:val="single"/>
        </w:rPr>
        <w:lastRenderedPageBreak/>
        <w:t>APPENDIX 1 TO THE STANDARD CONTRACTUAL CLAUSES</w:t>
      </w:r>
    </w:p>
    <w:p w14:paraId="1458211B"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This Appendix forms part of the Clauses and must be completed and signed by the parties.</w:t>
      </w:r>
    </w:p>
    <w:p w14:paraId="13FABF5C" w14:textId="77777777" w:rsidR="00156EDC" w:rsidRDefault="00156EDC" w:rsidP="00156EDC">
      <w:pPr>
        <w:autoSpaceDE w:val="0"/>
        <w:autoSpaceDN w:val="0"/>
        <w:adjustRightInd w:val="0"/>
        <w:rPr>
          <w:rFonts w:ascii="ø^˚â˛" w:hAnsi="ø^˚â˛" w:cs="ø^˚â˛"/>
          <w:color w:val="000000"/>
          <w:sz w:val="22"/>
          <w:szCs w:val="22"/>
        </w:rPr>
      </w:pPr>
    </w:p>
    <w:p w14:paraId="158BE8E4"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The Member States may complete or specify, according to their national procedures, any additional</w:t>
      </w:r>
    </w:p>
    <w:p w14:paraId="33723CB5"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necessary information to be contained in this Appendix.</w:t>
      </w:r>
    </w:p>
    <w:p w14:paraId="408FC957" w14:textId="77777777" w:rsidR="00156EDC" w:rsidRDefault="00156EDC" w:rsidP="00156EDC">
      <w:pPr>
        <w:autoSpaceDE w:val="0"/>
        <w:autoSpaceDN w:val="0"/>
        <w:adjustRightInd w:val="0"/>
        <w:rPr>
          <w:rFonts w:ascii="ø^˚â˛" w:hAnsi="ø^˚â˛" w:cs="ø^˚â˛"/>
          <w:color w:val="000000"/>
          <w:sz w:val="22"/>
          <w:szCs w:val="22"/>
        </w:rPr>
      </w:pPr>
    </w:p>
    <w:p w14:paraId="672BE36C" w14:textId="77777777" w:rsidR="00156EDC" w:rsidRPr="00870043" w:rsidRDefault="00156EDC" w:rsidP="00156EDC">
      <w:pPr>
        <w:autoSpaceDE w:val="0"/>
        <w:autoSpaceDN w:val="0"/>
        <w:adjustRightInd w:val="0"/>
        <w:rPr>
          <w:rFonts w:ascii="ø^˚â˛" w:hAnsi="ø^˚â˛" w:cs="ø^˚â˛"/>
          <w:b/>
          <w:bCs/>
          <w:color w:val="000000"/>
          <w:sz w:val="22"/>
          <w:szCs w:val="22"/>
        </w:rPr>
      </w:pPr>
      <w:r w:rsidRPr="00870043">
        <w:rPr>
          <w:rFonts w:ascii="ø^˚â˛" w:hAnsi="ø^˚â˛" w:cs="ø^˚â˛"/>
          <w:b/>
          <w:bCs/>
          <w:color w:val="000000"/>
          <w:sz w:val="22"/>
          <w:szCs w:val="22"/>
        </w:rPr>
        <w:t>See Schedule 1 to this DPA.</w:t>
      </w:r>
    </w:p>
    <w:p w14:paraId="19C097C1" w14:textId="77777777" w:rsidR="00156EDC" w:rsidRDefault="00156EDC" w:rsidP="00156EDC">
      <w:pPr>
        <w:autoSpaceDE w:val="0"/>
        <w:autoSpaceDN w:val="0"/>
        <w:adjustRightInd w:val="0"/>
        <w:rPr>
          <w:rFonts w:ascii="ø^˚â˛" w:hAnsi="ø^˚â˛" w:cs="ø^˚â˛"/>
          <w:color w:val="000000"/>
          <w:sz w:val="20"/>
          <w:szCs w:val="20"/>
        </w:rPr>
      </w:pPr>
    </w:p>
    <w:p w14:paraId="0C8A81B6" w14:textId="77777777" w:rsidR="00156EDC" w:rsidRDefault="00156EDC" w:rsidP="00156EDC">
      <w:pPr>
        <w:rPr>
          <w:rFonts w:ascii="ø^˚â˛" w:hAnsi="ø^˚â˛" w:cs="ø^˚â˛"/>
          <w:color w:val="000000"/>
          <w:sz w:val="22"/>
          <w:szCs w:val="22"/>
        </w:rPr>
      </w:pPr>
      <w:r>
        <w:rPr>
          <w:rFonts w:ascii="ø^˚â˛" w:hAnsi="ø^˚â˛" w:cs="ø^˚â˛"/>
          <w:color w:val="000000"/>
          <w:sz w:val="22"/>
          <w:szCs w:val="22"/>
        </w:rPr>
        <w:br w:type="page"/>
      </w:r>
    </w:p>
    <w:p w14:paraId="389ED83E" w14:textId="77777777" w:rsidR="00156EDC" w:rsidRPr="00870043" w:rsidRDefault="00156EDC" w:rsidP="00156EDC">
      <w:pPr>
        <w:autoSpaceDE w:val="0"/>
        <w:autoSpaceDN w:val="0"/>
        <w:adjustRightInd w:val="0"/>
        <w:jc w:val="center"/>
        <w:rPr>
          <w:rFonts w:ascii="ø^˚â˛" w:hAnsi="ø^˚â˛" w:cs="ø^˚â˛"/>
          <w:b/>
          <w:bCs/>
          <w:color w:val="000000"/>
          <w:sz w:val="22"/>
          <w:szCs w:val="22"/>
          <w:u w:val="single"/>
        </w:rPr>
      </w:pPr>
      <w:r w:rsidRPr="00870043">
        <w:rPr>
          <w:rFonts w:ascii="ø^˚â˛" w:hAnsi="ø^˚â˛" w:cs="ø^˚â˛"/>
          <w:b/>
          <w:bCs/>
          <w:color w:val="000000"/>
          <w:sz w:val="22"/>
          <w:szCs w:val="22"/>
          <w:u w:val="single"/>
        </w:rPr>
        <w:lastRenderedPageBreak/>
        <w:t>APPENDIX 2 TO THE STANDARD CONTRACTUAL CLAUSES</w:t>
      </w:r>
    </w:p>
    <w:p w14:paraId="40DA940C" w14:textId="77777777" w:rsidR="00156EDC" w:rsidRDefault="00156EDC" w:rsidP="00156EDC">
      <w:pPr>
        <w:autoSpaceDE w:val="0"/>
        <w:autoSpaceDN w:val="0"/>
        <w:adjustRightInd w:val="0"/>
        <w:rPr>
          <w:rFonts w:ascii="ø^˚â˛" w:hAnsi="ø^˚â˛" w:cs="ø^˚â˛"/>
          <w:color w:val="000000"/>
          <w:sz w:val="22"/>
          <w:szCs w:val="22"/>
        </w:rPr>
      </w:pPr>
    </w:p>
    <w:p w14:paraId="1C6E5BD1"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This Appendix forms part of the Clauses and must be completed and signed by the parties.</w:t>
      </w:r>
    </w:p>
    <w:p w14:paraId="50C51107" w14:textId="77777777" w:rsidR="00156EDC" w:rsidRDefault="00156EDC" w:rsidP="00156EDC">
      <w:pPr>
        <w:autoSpaceDE w:val="0"/>
        <w:autoSpaceDN w:val="0"/>
        <w:adjustRightInd w:val="0"/>
        <w:rPr>
          <w:rFonts w:ascii="ø^˚â˛" w:hAnsi="ø^˚â˛" w:cs="ø^˚â˛"/>
          <w:color w:val="000000"/>
          <w:sz w:val="22"/>
          <w:szCs w:val="22"/>
        </w:rPr>
      </w:pPr>
    </w:p>
    <w:p w14:paraId="332B2AE9" w14:textId="77777777" w:rsidR="00156EDC" w:rsidRPr="00870043" w:rsidRDefault="00156EDC" w:rsidP="00156EDC">
      <w:pPr>
        <w:autoSpaceDE w:val="0"/>
        <w:autoSpaceDN w:val="0"/>
        <w:adjustRightInd w:val="0"/>
        <w:rPr>
          <w:rFonts w:ascii="ø^˚â˛" w:hAnsi="ø^˚â˛" w:cs="ø^˚â˛"/>
          <w:b/>
          <w:bCs/>
          <w:color w:val="000000"/>
          <w:sz w:val="22"/>
          <w:szCs w:val="22"/>
        </w:rPr>
      </w:pPr>
      <w:r w:rsidRPr="00870043">
        <w:rPr>
          <w:rFonts w:ascii="ø^˚â˛" w:hAnsi="ø^˚â˛" w:cs="ø^˚â˛"/>
          <w:b/>
          <w:bCs/>
          <w:color w:val="000000"/>
          <w:sz w:val="22"/>
          <w:szCs w:val="22"/>
        </w:rPr>
        <w:t xml:space="preserve">Description of the technical and </w:t>
      </w:r>
      <w:proofErr w:type="spellStart"/>
      <w:r w:rsidRPr="00870043">
        <w:rPr>
          <w:rFonts w:ascii="ø^˚â˛" w:hAnsi="ø^˚â˛" w:cs="ø^˚â˛"/>
          <w:b/>
          <w:bCs/>
          <w:color w:val="000000"/>
          <w:sz w:val="22"/>
          <w:szCs w:val="22"/>
        </w:rPr>
        <w:t>organisational</w:t>
      </w:r>
      <w:proofErr w:type="spellEnd"/>
      <w:r w:rsidRPr="00870043">
        <w:rPr>
          <w:rFonts w:ascii="ø^˚â˛" w:hAnsi="ø^˚â˛" w:cs="ø^˚â˛"/>
          <w:b/>
          <w:bCs/>
          <w:color w:val="000000"/>
          <w:sz w:val="22"/>
          <w:szCs w:val="22"/>
        </w:rPr>
        <w:t xml:space="preserve"> security measures implemented by the data importer in</w:t>
      </w:r>
      <w:r>
        <w:rPr>
          <w:rFonts w:ascii="ø^˚â˛" w:hAnsi="ø^˚â˛" w:cs="ø^˚â˛"/>
          <w:b/>
          <w:bCs/>
          <w:color w:val="000000"/>
          <w:sz w:val="22"/>
          <w:szCs w:val="22"/>
        </w:rPr>
        <w:t xml:space="preserve"> </w:t>
      </w:r>
      <w:r w:rsidRPr="00870043">
        <w:rPr>
          <w:rFonts w:ascii="ø^˚â˛" w:hAnsi="ø^˚â˛" w:cs="ø^˚â˛"/>
          <w:b/>
          <w:bCs/>
          <w:color w:val="000000"/>
          <w:sz w:val="22"/>
          <w:szCs w:val="22"/>
        </w:rPr>
        <w:t>accordance with Clauses 4(d) and 5(c) (or document/legislation attached):</w:t>
      </w:r>
    </w:p>
    <w:p w14:paraId="1A19FFAB" w14:textId="63C74528"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br/>
        <w:t xml:space="preserve">Please see the Endorser TOPs as set forth in the </w:t>
      </w:r>
      <w:r w:rsidR="00EA5850">
        <w:rPr>
          <w:rFonts w:ascii="ø^˚â˛" w:hAnsi="ø^˚â˛" w:cs="ø^˚â˛"/>
          <w:color w:val="000000"/>
          <w:sz w:val="22"/>
          <w:szCs w:val="22"/>
        </w:rPr>
        <w:t>Bedrock</w:t>
      </w:r>
      <w:r>
        <w:rPr>
          <w:rFonts w:ascii="ø^˚â˛" w:hAnsi="ø^˚â˛" w:cs="ø^˚â˛"/>
          <w:color w:val="000000"/>
          <w:sz w:val="22"/>
          <w:szCs w:val="22"/>
        </w:rPr>
        <w:t xml:space="preserve"> Governance Framework.</w:t>
      </w:r>
    </w:p>
    <w:p w14:paraId="7272007C" w14:textId="77777777" w:rsidR="00156EDC" w:rsidRDefault="00156EDC" w:rsidP="00156EDC">
      <w:pPr>
        <w:autoSpaceDE w:val="0"/>
        <w:autoSpaceDN w:val="0"/>
        <w:adjustRightInd w:val="0"/>
        <w:rPr>
          <w:rFonts w:ascii="ø^˚â˛" w:hAnsi="ø^˚â˛" w:cs="ø^˚â˛"/>
          <w:color w:val="000000"/>
          <w:sz w:val="22"/>
          <w:szCs w:val="22"/>
        </w:rPr>
      </w:pPr>
    </w:p>
    <w:p w14:paraId="1A898C2F" w14:textId="77777777" w:rsidR="00156EDC" w:rsidRDefault="00156EDC" w:rsidP="00156EDC">
      <w:pPr>
        <w:autoSpaceDE w:val="0"/>
        <w:autoSpaceDN w:val="0"/>
        <w:adjustRightInd w:val="0"/>
        <w:rPr>
          <w:rFonts w:ascii="ø^˚â˛" w:hAnsi="ø^˚â˛" w:cs="ø^˚â˛"/>
          <w:color w:val="000000"/>
          <w:sz w:val="22"/>
          <w:szCs w:val="22"/>
        </w:rPr>
      </w:pPr>
    </w:p>
    <w:p w14:paraId="29D3B9B9" w14:textId="77777777" w:rsidR="00156EDC" w:rsidRDefault="00156EDC" w:rsidP="00156EDC">
      <w:pPr>
        <w:autoSpaceDE w:val="0"/>
        <w:autoSpaceDN w:val="0"/>
        <w:adjustRightInd w:val="0"/>
        <w:rPr>
          <w:rFonts w:ascii="ø^˚â˛" w:hAnsi="ø^˚â˛" w:cs="ø^˚â˛"/>
          <w:color w:val="000000"/>
          <w:sz w:val="22"/>
          <w:szCs w:val="22"/>
        </w:rPr>
      </w:pPr>
    </w:p>
    <w:p w14:paraId="3A88AF18" w14:textId="77777777" w:rsidR="00156EDC" w:rsidRDefault="00156EDC" w:rsidP="00156EDC">
      <w:pPr>
        <w:autoSpaceDE w:val="0"/>
        <w:autoSpaceDN w:val="0"/>
        <w:adjustRightInd w:val="0"/>
        <w:rPr>
          <w:rFonts w:ascii="ø^˚â˛" w:hAnsi="ø^˚â˛" w:cs="ø^˚â˛"/>
          <w:color w:val="000000"/>
          <w:sz w:val="22"/>
          <w:szCs w:val="22"/>
        </w:rPr>
      </w:pPr>
    </w:p>
    <w:p w14:paraId="28B21119" w14:textId="4016A31A"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 xml:space="preserve">© 2020 by </w:t>
      </w:r>
      <w:del w:id="339" w:author="Scott Nicholas" w:date="2020-09-24T16:29:00Z">
        <w:r w:rsidR="00EA5850" w:rsidDel="007C3998">
          <w:rPr>
            <w:rFonts w:ascii="ø^˚â˛" w:hAnsi="ø^˚â˛" w:cs="ø^˚â˛"/>
            <w:color w:val="000000"/>
            <w:sz w:val="22"/>
            <w:szCs w:val="22"/>
          </w:rPr>
          <w:delText>Bedrock</w:delText>
        </w:r>
        <w:r w:rsidDel="007C3998">
          <w:rPr>
            <w:rFonts w:ascii="ø^˚â˛" w:hAnsi="ø^˚â˛" w:cs="ø^˚â˛"/>
            <w:color w:val="000000"/>
            <w:sz w:val="22"/>
            <w:szCs w:val="22"/>
          </w:rPr>
          <w:delText xml:space="preserve"> Consortium</w:delText>
        </w:r>
      </w:del>
      <w:proofErr w:type="gramStart"/>
      <w:ins w:id="340" w:author="Scott Nicholas" w:date="2020-09-24T16:29:00Z">
        <w:r w:rsidR="007C3998">
          <w:rPr>
            <w:rFonts w:ascii="ø^˚â˛" w:hAnsi="ø^˚â˛" w:cs="ø^˚â˛"/>
            <w:color w:val="000000"/>
            <w:sz w:val="22"/>
            <w:szCs w:val="22"/>
          </w:rPr>
          <w:t>LFGN</w:t>
        </w:r>
      </w:ins>
      <w:r>
        <w:rPr>
          <w:rFonts w:ascii="ø^˚â˛" w:hAnsi="ø^˚â˛" w:cs="ø^˚â˛"/>
          <w:color w:val="000000"/>
          <w:sz w:val="22"/>
          <w:szCs w:val="22"/>
        </w:rPr>
        <w:t xml:space="preserve"> .</w:t>
      </w:r>
      <w:proofErr w:type="gramEnd"/>
      <w:r>
        <w:rPr>
          <w:rFonts w:ascii="ø^˚â˛" w:hAnsi="ø^˚â˛" w:cs="ø^˚â˛"/>
          <w:color w:val="000000"/>
          <w:sz w:val="22"/>
          <w:szCs w:val="22"/>
        </w:rPr>
        <w:t xml:space="preserve"> This work is licensed under the Creative Commons Attribution-</w:t>
      </w:r>
    </w:p>
    <w:p w14:paraId="5246BCB4" w14:textId="77777777" w:rsidR="00156EDC" w:rsidRDefault="00156EDC" w:rsidP="00156EDC">
      <w:pPr>
        <w:autoSpaceDE w:val="0"/>
        <w:autoSpaceDN w:val="0"/>
        <w:adjustRightInd w:val="0"/>
      </w:pPr>
      <w:proofErr w:type="spellStart"/>
      <w:r>
        <w:rPr>
          <w:rFonts w:ascii="ø^˚â˛" w:hAnsi="ø^˚â˛" w:cs="ø^˚â˛"/>
          <w:color w:val="000000"/>
          <w:sz w:val="22"/>
          <w:szCs w:val="22"/>
        </w:rPr>
        <w:t>ShareAlike</w:t>
      </w:r>
      <w:proofErr w:type="spellEnd"/>
      <w:r>
        <w:rPr>
          <w:rFonts w:ascii="ø^˚â˛" w:hAnsi="ø^˚â˛" w:cs="ø^˚â˛"/>
          <w:color w:val="000000"/>
          <w:sz w:val="22"/>
          <w:szCs w:val="22"/>
        </w:rPr>
        <w:t xml:space="preserve"> 4.0 International License </w:t>
      </w:r>
      <w:proofErr w:type="gramStart"/>
      <w:r>
        <w:rPr>
          <w:rFonts w:ascii="ø^˚â˛" w:hAnsi="ø^˚â˛" w:cs="ø^˚â˛"/>
          <w:color w:val="000000"/>
          <w:sz w:val="22"/>
          <w:szCs w:val="22"/>
        </w:rPr>
        <w:t xml:space="preserve">( </w:t>
      </w:r>
      <w:r>
        <w:rPr>
          <w:rFonts w:ascii="ø^˚â˛" w:hAnsi="ø^˚â˛" w:cs="ø^˚â˛"/>
          <w:color w:val="1155CD"/>
          <w:sz w:val="22"/>
          <w:szCs w:val="22"/>
        </w:rPr>
        <w:t>http://creativecommons.org/licenses/by-sa/4.0/</w:t>
      </w:r>
      <w:proofErr w:type="gramEnd"/>
      <w:r>
        <w:rPr>
          <w:rFonts w:ascii="ø^˚â˛" w:hAnsi="ø^˚â˛" w:cs="ø^˚â˛"/>
          <w:color w:val="1155CD"/>
          <w:sz w:val="22"/>
          <w:szCs w:val="22"/>
        </w:rPr>
        <w:t xml:space="preserve"> </w:t>
      </w:r>
      <w:r>
        <w:rPr>
          <w:rFonts w:ascii="ø^˚â˛" w:hAnsi="ø^˚â˛" w:cs="ø^˚â˛"/>
          <w:color w:val="000000"/>
          <w:sz w:val="22"/>
          <w:szCs w:val="22"/>
        </w:rPr>
        <w:t>).</w:t>
      </w:r>
    </w:p>
    <w:p w14:paraId="52E1EADE" w14:textId="28F2D5F1" w:rsidR="0018070E" w:rsidRDefault="0018070E" w:rsidP="00156EDC">
      <w:pPr>
        <w:autoSpaceDE w:val="0"/>
        <w:autoSpaceDN w:val="0"/>
        <w:adjustRightInd w:val="0"/>
      </w:pPr>
    </w:p>
    <w:sectPr w:rsidR="0018070E" w:rsidSect="00612D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4F55AA" w14:textId="77777777" w:rsidR="00A33B6D" w:rsidRDefault="00A33B6D" w:rsidP="00156EDC">
      <w:r>
        <w:separator/>
      </w:r>
    </w:p>
  </w:endnote>
  <w:endnote w:type="continuationSeparator" w:id="0">
    <w:p w14:paraId="6C5E6F68" w14:textId="77777777" w:rsidR="00A33B6D" w:rsidRDefault="00A33B6D" w:rsidP="00156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ÿÑ˛">
    <w:altName w:val="Calibri"/>
    <w:panose1 w:val="020B0604020202020204"/>
    <w:charset w:val="4D"/>
    <w:family w:val="auto"/>
    <w:notTrueType/>
    <w:pitch w:val="default"/>
    <w:sig w:usb0="00000003" w:usb1="00000000" w:usb2="00000000" w:usb3="00000000" w:csb0="00000001" w:csb1="00000000"/>
  </w:font>
  <w:font w:name="`o∑˛">
    <w:altName w:val="Calibri"/>
    <w:panose1 w:val="020B0604020202020204"/>
    <w:charset w:val="4D"/>
    <w:family w:val="auto"/>
    <w:notTrueType/>
    <w:pitch w:val="default"/>
    <w:sig w:usb0="00000003" w:usb1="00000000" w:usb2="00000000" w:usb3="00000000" w:csb0="00000001" w:csb1="00000000"/>
  </w:font>
  <w:font w:name="ø^˚â˛">
    <w:altName w:val="Calibri"/>
    <w:panose1 w:val="020B0604020202020204"/>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29209D" w14:textId="77777777" w:rsidR="00A33B6D" w:rsidRDefault="00A33B6D" w:rsidP="00156EDC">
      <w:r>
        <w:separator/>
      </w:r>
    </w:p>
  </w:footnote>
  <w:footnote w:type="continuationSeparator" w:id="0">
    <w:p w14:paraId="50FC4730" w14:textId="77777777" w:rsidR="00A33B6D" w:rsidRDefault="00A33B6D" w:rsidP="00156EDC">
      <w:r>
        <w:continuationSeparator/>
      </w:r>
    </w:p>
  </w:footnote>
  <w:footnote w:id="1">
    <w:p w14:paraId="3D0FEBEF" w14:textId="77777777" w:rsidR="00156EDC" w:rsidRPr="00B91F68" w:rsidRDefault="00156EDC" w:rsidP="00156EDC">
      <w:pPr>
        <w:pStyle w:val="FootnoteText"/>
      </w:pPr>
      <w:r>
        <w:rPr>
          <w:rStyle w:val="FootnoteReference"/>
        </w:rPr>
        <w:footnoteRef/>
      </w:r>
      <w:r>
        <w:t xml:space="preserve"> </w:t>
      </w:r>
      <w:r w:rsidRPr="00B91F68">
        <w:t>Parties may reproduce definitions and meanings contained in Directive 95/46/EC within this Clause if they</w:t>
      </w:r>
    </w:p>
    <w:p w14:paraId="26DB06E5" w14:textId="77777777" w:rsidR="00156EDC" w:rsidRDefault="00156EDC" w:rsidP="00156EDC">
      <w:pPr>
        <w:pStyle w:val="FootnoteText"/>
      </w:pPr>
      <w:r w:rsidRPr="00B91F68">
        <w:t>considered it better for the contract to stand alone</w:t>
      </w:r>
    </w:p>
  </w:footnote>
  <w:footnote w:id="2">
    <w:p w14:paraId="3BA43537" w14:textId="77777777" w:rsidR="00156EDC" w:rsidRDefault="00156EDC" w:rsidP="00156EDC">
      <w:pPr>
        <w:autoSpaceDE w:val="0"/>
        <w:autoSpaceDN w:val="0"/>
        <w:adjustRightInd w:val="0"/>
        <w:rPr>
          <w:rFonts w:ascii="ø^˚â˛" w:hAnsi="ø^˚â˛" w:cs="ø^˚â˛"/>
          <w:color w:val="000000"/>
          <w:sz w:val="20"/>
          <w:szCs w:val="20"/>
        </w:rPr>
      </w:pPr>
      <w:r>
        <w:rPr>
          <w:rStyle w:val="FootnoteReference"/>
        </w:rPr>
        <w:footnoteRef/>
      </w:r>
      <w:r>
        <w:t xml:space="preserve"> </w:t>
      </w:r>
      <w:r>
        <w:rPr>
          <w:rFonts w:ascii="ø^˚â˛" w:hAnsi="ø^˚â˛" w:cs="ø^˚â˛"/>
          <w:color w:val="000000"/>
          <w:sz w:val="20"/>
          <w:szCs w:val="20"/>
        </w:rPr>
        <w:t>Mandatory requirements of the national legislation applicable to the data importer which do not go beyond what is necessary in a democratic society on the basis of one of the interests listed in Article 13(1) of Directive 95/46/EC,</w:t>
      </w:r>
    </w:p>
    <w:p w14:paraId="259A5766" w14:textId="77777777" w:rsidR="00156EDC" w:rsidRDefault="00156EDC" w:rsidP="00156EDC">
      <w:pPr>
        <w:autoSpaceDE w:val="0"/>
        <w:autoSpaceDN w:val="0"/>
        <w:adjustRightInd w:val="0"/>
      </w:pPr>
      <w:r>
        <w:rPr>
          <w:rFonts w:ascii="ø^˚â˛" w:hAnsi="ø^˚â˛" w:cs="ø^˚â˛"/>
          <w:color w:val="000000"/>
          <w:sz w:val="20"/>
          <w:szCs w:val="20"/>
        </w:rPr>
        <w:t>that is, if they constitute a necessary measure to safeguard national security, defence, public security, the prevention, investigation, detection and prosecution of criminal offences or of breaches of ethics for the regulated professions, an important economic or financial interest of the State or the protection of the data subject or the rights and freedoms of others, are not in contradiction with the standard contractual clauses. Some examples of such mandatory requirements which do not go beyond what is necessary in a democratic society are, inter alia, internationally recognised sanctions, tax-reporting requirements or anti-money-laundering reporting requirements.</w:t>
      </w:r>
    </w:p>
  </w:footnote>
  <w:footnote w:id="3">
    <w:p w14:paraId="2D17A46B" w14:textId="77777777" w:rsidR="00156EDC" w:rsidRDefault="00156EDC" w:rsidP="00156EDC">
      <w:pPr>
        <w:pStyle w:val="FootnoteText"/>
      </w:pPr>
      <w:r>
        <w:rPr>
          <w:rStyle w:val="FootnoteReference"/>
        </w:rPr>
        <w:footnoteRef/>
      </w:r>
      <w:r>
        <w:t xml:space="preserve"> This requirement may be satisfied by the sub-processor co-signing the contract entered into between the data</w:t>
      </w:r>
    </w:p>
    <w:p w14:paraId="7F0B77D5" w14:textId="77777777" w:rsidR="00156EDC" w:rsidRDefault="00156EDC" w:rsidP="00156EDC">
      <w:pPr>
        <w:pStyle w:val="FootnoteText"/>
      </w:pPr>
      <w:r>
        <w:t>exporter and the data importer under this Decision.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4268D"/>
    <w:multiLevelType w:val="hybridMultilevel"/>
    <w:tmpl w:val="DBEEE6D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CA439B"/>
    <w:multiLevelType w:val="hybridMultilevel"/>
    <w:tmpl w:val="FBA221A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B863B4"/>
    <w:multiLevelType w:val="hybridMultilevel"/>
    <w:tmpl w:val="D7649B4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573509"/>
    <w:multiLevelType w:val="hybridMultilevel"/>
    <w:tmpl w:val="B39A8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B26836"/>
    <w:multiLevelType w:val="hybridMultilevel"/>
    <w:tmpl w:val="4B209C7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41A28E0"/>
    <w:multiLevelType w:val="hybridMultilevel"/>
    <w:tmpl w:val="9C423E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DC645C"/>
    <w:multiLevelType w:val="hybridMultilevel"/>
    <w:tmpl w:val="EE48C866"/>
    <w:lvl w:ilvl="0" w:tplc="478C38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535C0A"/>
    <w:multiLevelType w:val="hybridMultilevel"/>
    <w:tmpl w:val="6076E41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D2472C"/>
    <w:multiLevelType w:val="hybridMultilevel"/>
    <w:tmpl w:val="38FA513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5B823B5"/>
    <w:multiLevelType w:val="multilevel"/>
    <w:tmpl w:val="0F78B884"/>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start w:val="3"/>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236B80"/>
    <w:multiLevelType w:val="hybridMultilevel"/>
    <w:tmpl w:val="7D4065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9390A37"/>
    <w:multiLevelType w:val="hybridMultilevel"/>
    <w:tmpl w:val="2EDACE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B42991"/>
    <w:multiLevelType w:val="hybridMultilevel"/>
    <w:tmpl w:val="D480EF1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7DC1726"/>
    <w:multiLevelType w:val="hybridMultilevel"/>
    <w:tmpl w:val="A306C4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8842FED"/>
    <w:multiLevelType w:val="hybridMultilevel"/>
    <w:tmpl w:val="8354B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8878D8"/>
    <w:multiLevelType w:val="hybridMultilevel"/>
    <w:tmpl w:val="7786B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5A0D82"/>
    <w:multiLevelType w:val="hybridMultilevel"/>
    <w:tmpl w:val="C9DEF8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F9F485D"/>
    <w:multiLevelType w:val="hybridMultilevel"/>
    <w:tmpl w:val="EBFA7272"/>
    <w:lvl w:ilvl="0" w:tplc="AE440B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B8C6486"/>
    <w:multiLevelType w:val="hybridMultilevel"/>
    <w:tmpl w:val="707CCB0C"/>
    <w:lvl w:ilvl="0" w:tplc="5F302F14">
      <w:start w:val="1"/>
      <w:numFmt w:val="lowerRoman"/>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DA129B1"/>
    <w:multiLevelType w:val="hybridMultilevel"/>
    <w:tmpl w:val="F41C5CBE"/>
    <w:lvl w:ilvl="0" w:tplc="166458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DF3C7C"/>
    <w:multiLevelType w:val="hybridMultilevel"/>
    <w:tmpl w:val="5EF2DD50"/>
    <w:lvl w:ilvl="0" w:tplc="04090019">
      <w:start w:val="1"/>
      <w:numFmt w:val="lowerLetter"/>
      <w:lvlText w:val="%1."/>
      <w:lvlJc w:val="left"/>
      <w:pPr>
        <w:ind w:left="72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3DD7195"/>
    <w:multiLevelType w:val="hybridMultilevel"/>
    <w:tmpl w:val="ADAABF46"/>
    <w:lvl w:ilvl="0" w:tplc="9894F3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DE1824"/>
    <w:multiLevelType w:val="multilevel"/>
    <w:tmpl w:val="0F78B884"/>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start w:val="3"/>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144142"/>
    <w:multiLevelType w:val="hybridMultilevel"/>
    <w:tmpl w:val="AA60D2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9B11DB"/>
    <w:multiLevelType w:val="hybridMultilevel"/>
    <w:tmpl w:val="6464E6B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6A9702E"/>
    <w:multiLevelType w:val="hybridMultilevel"/>
    <w:tmpl w:val="E924CF08"/>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0"/>
  </w:num>
  <w:num w:numId="3">
    <w:abstractNumId w:val="4"/>
  </w:num>
  <w:num w:numId="4">
    <w:abstractNumId w:val="19"/>
  </w:num>
  <w:num w:numId="5">
    <w:abstractNumId w:val="12"/>
  </w:num>
  <w:num w:numId="6">
    <w:abstractNumId w:val="6"/>
  </w:num>
  <w:num w:numId="7">
    <w:abstractNumId w:val="24"/>
  </w:num>
  <w:num w:numId="8">
    <w:abstractNumId w:val="21"/>
  </w:num>
  <w:num w:numId="9">
    <w:abstractNumId w:val="14"/>
  </w:num>
  <w:num w:numId="10">
    <w:abstractNumId w:val="2"/>
  </w:num>
  <w:num w:numId="11">
    <w:abstractNumId w:val="13"/>
  </w:num>
  <w:num w:numId="12">
    <w:abstractNumId w:val="1"/>
  </w:num>
  <w:num w:numId="13">
    <w:abstractNumId w:val="25"/>
  </w:num>
  <w:num w:numId="14">
    <w:abstractNumId w:val="8"/>
  </w:num>
  <w:num w:numId="15">
    <w:abstractNumId w:val="18"/>
  </w:num>
  <w:num w:numId="16">
    <w:abstractNumId w:val="5"/>
  </w:num>
  <w:num w:numId="17">
    <w:abstractNumId w:val="11"/>
  </w:num>
  <w:num w:numId="18">
    <w:abstractNumId w:val="20"/>
  </w:num>
  <w:num w:numId="19">
    <w:abstractNumId w:val="16"/>
  </w:num>
  <w:num w:numId="20">
    <w:abstractNumId w:val="10"/>
  </w:num>
  <w:num w:numId="21">
    <w:abstractNumId w:val="23"/>
  </w:num>
  <w:num w:numId="22">
    <w:abstractNumId w:val="3"/>
  </w:num>
  <w:num w:numId="23">
    <w:abstractNumId w:val="15"/>
  </w:num>
  <w:num w:numId="24">
    <w:abstractNumId w:val="9"/>
  </w:num>
  <w:num w:numId="25">
    <w:abstractNumId w:val="22"/>
  </w:num>
  <w:num w:numId="26">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cott Nicholas">
    <w15:presenceInfo w15:providerId="Windows Live" w15:userId="a1bd431825865a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70E"/>
    <w:rsid w:val="000773D2"/>
    <w:rsid w:val="000B2A10"/>
    <w:rsid w:val="00156EDC"/>
    <w:rsid w:val="0018070E"/>
    <w:rsid w:val="00211AA5"/>
    <w:rsid w:val="00263D86"/>
    <w:rsid w:val="002B3352"/>
    <w:rsid w:val="00416E9F"/>
    <w:rsid w:val="00434E2F"/>
    <w:rsid w:val="00612D67"/>
    <w:rsid w:val="006F7097"/>
    <w:rsid w:val="007472C6"/>
    <w:rsid w:val="007A4C98"/>
    <w:rsid w:val="007C3998"/>
    <w:rsid w:val="007D1D7D"/>
    <w:rsid w:val="00826E51"/>
    <w:rsid w:val="008D6A36"/>
    <w:rsid w:val="009516B1"/>
    <w:rsid w:val="009D070E"/>
    <w:rsid w:val="00A33B6D"/>
    <w:rsid w:val="00B42621"/>
    <w:rsid w:val="00BC4E4E"/>
    <w:rsid w:val="00BF49CE"/>
    <w:rsid w:val="00D4625F"/>
    <w:rsid w:val="00EA5850"/>
    <w:rsid w:val="00FF6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66195E"/>
  <w15:chartTrackingRefBased/>
  <w15:docId w15:val="{2280AF6F-FC61-8B44-BB1E-F78A91DC5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D86"/>
    <w:pPr>
      <w:keepNext/>
      <w:keepLines/>
      <w:spacing w:before="240"/>
      <w:outlineLvl w:val="0"/>
    </w:pPr>
    <w:rPr>
      <w:rFonts w:asciiTheme="majorHAnsi" w:eastAsiaTheme="majorEastAsia" w:hAnsiTheme="majorHAnsi" w:cstheme="majorBidi"/>
      <w:b/>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3D86"/>
    <w:rPr>
      <w:color w:val="0000FF"/>
      <w:u w:val="single"/>
    </w:rPr>
  </w:style>
  <w:style w:type="character" w:styleId="Strong">
    <w:name w:val="Strong"/>
    <w:basedOn w:val="DefaultParagraphFont"/>
    <w:uiPriority w:val="22"/>
    <w:qFormat/>
    <w:rsid w:val="00263D86"/>
    <w:rPr>
      <w:b/>
      <w:bCs/>
    </w:rPr>
  </w:style>
  <w:style w:type="character" w:customStyle="1" w:styleId="Heading1Char">
    <w:name w:val="Heading 1 Char"/>
    <w:basedOn w:val="DefaultParagraphFont"/>
    <w:link w:val="Heading1"/>
    <w:uiPriority w:val="9"/>
    <w:rsid w:val="00263D86"/>
    <w:rPr>
      <w:rFonts w:asciiTheme="majorHAnsi" w:eastAsiaTheme="majorEastAsia" w:hAnsiTheme="majorHAnsi" w:cstheme="majorBidi"/>
      <w:b/>
      <w:sz w:val="28"/>
      <w:szCs w:val="32"/>
    </w:rPr>
  </w:style>
  <w:style w:type="paragraph" w:styleId="ListParagraph">
    <w:name w:val="List Paragraph"/>
    <w:basedOn w:val="Normal"/>
    <w:uiPriority w:val="34"/>
    <w:qFormat/>
    <w:rsid w:val="00263D86"/>
    <w:pPr>
      <w:ind w:left="720"/>
      <w:contextualSpacing/>
    </w:pPr>
  </w:style>
  <w:style w:type="paragraph" w:styleId="FootnoteText">
    <w:name w:val="footnote text"/>
    <w:basedOn w:val="Normal"/>
    <w:link w:val="FootnoteTextChar"/>
    <w:uiPriority w:val="99"/>
    <w:semiHidden/>
    <w:unhideWhenUsed/>
    <w:rsid w:val="00156EDC"/>
    <w:rPr>
      <w:sz w:val="20"/>
      <w:szCs w:val="20"/>
    </w:rPr>
  </w:style>
  <w:style w:type="character" w:customStyle="1" w:styleId="FootnoteTextChar">
    <w:name w:val="Footnote Text Char"/>
    <w:basedOn w:val="DefaultParagraphFont"/>
    <w:link w:val="FootnoteText"/>
    <w:uiPriority w:val="99"/>
    <w:semiHidden/>
    <w:rsid w:val="00156EDC"/>
    <w:rPr>
      <w:sz w:val="20"/>
      <w:szCs w:val="20"/>
    </w:rPr>
  </w:style>
  <w:style w:type="character" w:styleId="FootnoteReference">
    <w:name w:val="footnote reference"/>
    <w:basedOn w:val="DefaultParagraphFont"/>
    <w:uiPriority w:val="99"/>
    <w:semiHidden/>
    <w:unhideWhenUsed/>
    <w:rsid w:val="00156EDC"/>
    <w:rPr>
      <w:vertAlign w:val="superscript"/>
    </w:rPr>
  </w:style>
  <w:style w:type="paragraph" w:styleId="BalloonText">
    <w:name w:val="Balloon Text"/>
    <w:basedOn w:val="Normal"/>
    <w:link w:val="BalloonTextChar"/>
    <w:uiPriority w:val="99"/>
    <w:semiHidden/>
    <w:unhideWhenUsed/>
    <w:rsid w:val="009516B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516B1"/>
    <w:rPr>
      <w:rFonts w:ascii="Times New Roman" w:hAnsi="Times New Roman" w:cs="Times New Roman"/>
      <w:sz w:val="18"/>
      <w:szCs w:val="18"/>
    </w:rPr>
  </w:style>
  <w:style w:type="paragraph" w:styleId="BodyText">
    <w:name w:val="Body Text"/>
    <w:basedOn w:val="Normal"/>
    <w:link w:val="BodyTextChar"/>
    <w:uiPriority w:val="1"/>
    <w:qFormat/>
    <w:rsid w:val="008D6A36"/>
    <w:pPr>
      <w:widowControl w:val="0"/>
      <w:autoSpaceDE w:val="0"/>
      <w:autoSpaceDN w:val="0"/>
    </w:pPr>
    <w:rPr>
      <w:rFonts w:ascii="Times New Roman" w:eastAsia="Times New Roman" w:hAnsi="Times New Roman" w:cs="Times New Roman"/>
      <w:lang w:bidi="en-US"/>
    </w:rPr>
  </w:style>
  <w:style w:type="character" w:customStyle="1" w:styleId="BodyTextChar">
    <w:name w:val="Body Text Char"/>
    <w:basedOn w:val="DefaultParagraphFont"/>
    <w:link w:val="BodyText"/>
    <w:uiPriority w:val="1"/>
    <w:rsid w:val="008D6A36"/>
    <w:rPr>
      <w:rFonts w:ascii="Times New Roman" w:eastAsia="Times New Roman" w:hAnsi="Times New Roman" w:cs="Times New Roman"/>
      <w:lang w:bidi="en-US"/>
    </w:rPr>
  </w:style>
  <w:style w:type="paragraph" w:customStyle="1" w:styleId="TableParagraph">
    <w:name w:val="Table Paragraph"/>
    <w:basedOn w:val="Normal"/>
    <w:uiPriority w:val="1"/>
    <w:qFormat/>
    <w:rsid w:val="008D6A36"/>
    <w:pPr>
      <w:widowControl w:val="0"/>
      <w:autoSpaceDE w:val="0"/>
      <w:autoSpaceDN w:val="0"/>
      <w:ind w:left="105"/>
    </w:pPr>
    <w:rPr>
      <w:rFonts w:ascii="Times New Roman" w:eastAsia="Times New Roman" w:hAnsi="Times New Roman" w:cs="Times New Roman"/>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bu.bedrockconsortium.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18</Pages>
  <Words>6373</Words>
  <Characters>36329</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Gisolfi</dc:creator>
  <cp:keywords/>
  <dc:description/>
  <cp:lastModifiedBy>Scott Nicholas</cp:lastModifiedBy>
  <cp:revision>4</cp:revision>
  <dcterms:created xsi:type="dcterms:W3CDTF">2020-09-24T20:18:00Z</dcterms:created>
  <dcterms:modified xsi:type="dcterms:W3CDTF">2020-09-24T20:39:00Z</dcterms:modified>
</cp:coreProperties>
</file>