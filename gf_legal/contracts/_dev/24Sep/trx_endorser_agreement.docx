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D70D8" w14:textId="77777777" w:rsidR="00FC6D15" w:rsidRPr="009937A4" w:rsidRDefault="00FC6D15" w:rsidP="00FC6D15">
      <w:pPr>
        <w:pStyle w:val="Title"/>
        <w:snapToGrid w:val="0"/>
        <w:spacing w:after="240"/>
        <w:contextualSpacing w:val="0"/>
        <w:jc w:val="center"/>
        <w:rPr>
          <w:ins w:id="0" w:author="Scott Nicholas" w:date="2020-09-24T11:20:00Z"/>
          <w:rFonts w:ascii="Times New Roman" w:hAnsi="Times New Roman" w:cs="Times New Roman"/>
          <w:b/>
          <w:bCs/>
          <w:color w:val="000000" w:themeColor="text1"/>
          <w:sz w:val="24"/>
          <w:szCs w:val="24"/>
        </w:rPr>
      </w:pPr>
      <w:ins w:id="1" w:author="Scott Nicholas" w:date="2020-09-24T11:20:00Z">
        <w:r w:rsidRPr="009937A4">
          <w:rPr>
            <w:rFonts w:ascii="Times New Roman" w:hAnsi="Times New Roman" w:cs="Times New Roman"/>
            <w:b/>
            <w:bCs/>
            <w:color w:val="000000" w:themeColor="text1"/>
            <w:sz w:val="24"/>
            <w:szCs w:val="24"/>
          </w:rPr>
          <w:t>LF Governance Networks, Inc.</w:t>
        </w:r>
      </w:ins>
    </w:p>
    <w:p w14:paraId="4BA97531" w14:textId="65436278" w:rsidR="000D6BE6" w:rsidRDefault="00FE7D16" w:rsidP="00FD4B7A">
      <w:pPr>
        <w:pStyle w:val="Heading1"/>
        <w:snapToGrid w:val="0"/>
        <w:spacing w:before="0" w:after="240"/>
        <w:ind w:left="360"/>
        <w:jc w:val="center"/>
        <w:rPr>
          <w:ins w:id="2" w:author="Scott Nicholas" w:date="2020-09-24T11:20:00Z"/>
          <w:rFonts w:ascii="Times New Roman" w:hAnsi="Times New Roman" w:cs="Times New Roman"/>
          <w:sz w:val="24"/>
          <w:szCs w:val="24"/>
        </w:rPr>
      </w:pPr>
      <w:del w:id="3" w:author="Scott Nicholas" w:date="2020-09-24T11:20:00Z">
        <w:r w:rsidRPr="0071347B" w:rsidDel="00FC6D15">
          <w:rPr>
            <w:rFonts w:ascii="Times New Roman" w:hAnsi="Times New Roman" w:cs="Times New Roman"/>
            <w:sz w:val="24"/>
            <w:szCs w:val="24"/>
          </w:rPr>
          <w:delText>Bedrock</w:delText>
        </w:r>
        <w:r w:rsidR="000D6BE6" w:rsidRPr="0071347B" w:rsidDel="00FC6D15">
          <w:rPr>
            <w:rFonts w:ascii="Times New Roman" w:hAnsi="Times New Roman" w:cs="Times New Roman"/>
            <w:sz w:val="24"/>
            <w:szCs w:val="24"/>
          </w:rPr>
          <w:delText xml:space="preserve"> </w:delText>
        </w:r>
      </w:del>
      <w:r w:rsidR="000D6BE6" w:rsidRPr="0071347B">
        <w:rPr>
          <w:rFonts w:ascii="Times New Roman" w:hAnsi="Times New Roman" w:cs="Times New Roman"/>
          <w:sz w:val="24"/>
          <w:szCs w:val="24"/>
        </w:rPr>
        <w:t>Transaction Endorser Agreement</w:t>
      </w:r>
    </w:p>
    <w:p w14:paraId="65258C6E" w14:textId="2652E92E" w:rsidR="00FC6D15" w:rsidRPr="00FC6D15" w:rsidRDefault="00FC6D15" w:rsidP="00FC6D15">
      <w:pPr>
        <w:jc w:val="center"/>
        <w:rPr>
          <w:ins w:id="4" w:author="Scott Nicholas" w:date="2020-09-24T11:20:00Z"/>
          <w:rFonts w:ascii="Times New Roman" w:hAnsi="Times New Roman" w:cs="Times New Roman"/>
          <w:b/>
          <w:bCs/>
          <w:rPrChange w:id="5" w:author="Scott Nicholas" w:date="2020-09-24T11:21:00Z">
            <w:rPr>
              <w:ins w:id="6" w:author="Scott Nicholas" w:date="2020-09-24T11:20:00Z"/>
              <w:rFonts w:ascii="Times New Roman" w:hAnsi="Times New Roman" w:cs="Times New Roman"/>
            </w:rPr>
          </w:rPrChange>
        </w:rPr>
        <w:pPrChange w:id="7" w:author="Scott Nicholas" w:date="2020-09-24T11:21:00Z">
          <w:pPr>
            <w:pStyle w:val="Heading1"/>
            <w:snapToGrid w:val="0"/>
            <w:spacing w:before="0" w:after="240"/>
            <w:ind w:left="360"/>
            <w:jc w:val="center"/>
          </w:pPr>
        </w:pPrChange>
      </w:pPr>
      <w:ins w:id="8" w:author="Scott Nicholas" w:date="2020-09-24T11:21:00Z">
        <w:r w:rsidRPr="00FC6D15">
          <w:rPr>
            <w:rFonts w:ascii="Times New Roman" w:hAnsi="Times New Roman" w:cs="Times New Roman"/>
            <w:b/>
            <w:bCs/>
            <w:rPrChange w:id="9" w:author="Scott Nicholas" w:date="2020-09-24T11:21:00Z">
              <w:rPr>
                <w:rFonts w:ascii="Times New Roman" w:hAnsi="Times New Roman" w:cs="Times New Roman"/>
              </w:rPr>
            </w:rPrChange>
          </w:rPr>
          <w:t>Version 1.0</w:t>
        </w:r>
      </w:ins>
    </w:p>
    <w:p w14:paraId="314E35B1" w14:textId="03E78E1B" w:rsidR="00FC6D15" w:rsidRPr="00FC6D15" w:rsidRDefault="00FC6D15" w:rsidP="00FC6D15">
      <w:pPr>
        <w:rPr>
          <w:rPrChange w:id="10" w:author="Scott Nicholas" w:date="2020-09-24T11:20:00Z">
            <w:rPr>
              <w:rFonts w:ascii="Times New Roman" w:hAnsi="Times New Roman" w:cs="Times New Roman"/>
              <w:sz w:val="24"/>
              <w:szCs w:val="24"/>
            </w:rPr>
          </w:rPrChange>
        </w:rPr>
        <w:pPrChange w:id="11" w:author="Scott Nicholas" w:date="2020-09-24T11:20:00Z">
          <w:pPr>
            <w:pStyle w:val="Heading1"/>
            <w:snapToGrid w:val="0"/>
            <w:spacing w:before="0" w:after="240"/>
            <w:ind w:left="360"/>
            <w:jc w:val="center"/>
          </w:pPr>
        </w:pPrChange>
      </w:pPr>
    </w:p>
    <w:p w14:paraId="3AA40ED9" w14:textId="1AEBEAFA" w:rsidR="00FC6D15" w:rsidRPr="006F2C12" w:rsidRDefault="00A653AB" w:rsidP="00FC6D15">
      <w:pPr>
        <w:snapToGrid w:val="0"/>
        <w:spacing w:after="240"/>
        <w:rPr>
          <w:moveTo w:id="12" w:author="Scott Nicholas" w:date="2020-09-24T11:21:00Z"/>
          <w:rFonts w:ascii="Times New Roman" w:hAnsi="Times New Roman" w:cs="Times New Roman"/>
          <w:color w:val="000000" w:themeColor="text1"/>
        </w:rPr>
      </w:pPr>
      <w:r w:rsidRPr="006F2C12">
        <w:rPr>
          <w:rFonts w:ascii="Times New Roman" w:hAnsi="Times New Roman" w:cs="Times New Roman"/>
          <w:color w:val="000000" w:themeColor="text1"/>
        </w:rPr>
        <w:t xml:space="preserve">This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Agreement (the “</w:t>
      </w:r>
      <w:r w:rsidRPr="006F2C12">
        <w:rPr>
          <w:rFonts w:ascii="Times New Roman" w:hAnsi="Times New Roman" w:cs="Times New Roman"/>
          <w:b/>
          <w:bCs/>
          <w:color w:val="000000" w:themeColor="text1"/>
        </w:rPr>
        <w:t>Agreement</w:t>
      </w:r>
      <w:r w:rsidRPr="006F2C12">
        <w:rPr>
          <w:rFonts w:ascii="Times New Roman" w:hAnsi="Times New Roman" w:cs="Times New Roman"/>
          <w:color w:val="000000" w:themeColor="text1"/>
        </w:rPr>
        <w:t>”) is entered into between LF Governance Networks, Inc., a Delaware nonprofit corporation (“</w:t>
      </w:r>
      <w:r w:rsidRPr="006F2C12">
        <w:rPr>
          <w:rFonts w:ascii="Times New Roman" w:hAnsi="Times New Roman" w:cs="Times New Roman"/>
          <w:b/>
          <w:bCs/>
          <w:color w:val="000000" w:themeColor="text1"/>
        </w:rPr>
        <w:t>LFGN</w:t>
      </w:r>
      <w:r w:rsidRPr="006F2C12">
        <w:rPr>
          <w:rFonts w:ascii="Times New Roman" w:hAnsi="Times New Roman" w:cs="Times New Roman"/>
          <w:color w:val="000000" w:themeColor="text1"/>
        </w:rPr>
        <w:t>”), and ___________ (“</w:t>
      </w:r>
      <w:r w:rsidR="0030742F" w:rsidRPr="006F2C12">
        <w:rPr>
          <w:rFonts w:ascii="Times New Roman" w:hAnsi="Times New Roman" w:cs="Times New Roman"/>
          <w:b/>
          <w:bCs/>
          <w:color w:val="000000" w:themeColor="text1"/>
        </w:rPr>
        <w:t>Transaction</w:t>
      </w:r>
      <w:r w:rsidR="0030742F" w:rsidRPr="006F2C12">
        <w:rPr>
          <w:rFonts w:ascii="Times New Roman" w:hAnsi="Times New Roman" w:cs="Times New Roman"/>
          <w:color w:val="000000" w:themeColor="text1"/>
        </w:rPr>
        <w:t xml:space="preserve"> </w:t>
      </w:r>
      <w:r w:rsidRPr="006F2C12">
        <w:rPr>
          <w:rFonts w:ascii="Times New Roman" w:hAnsi="Times New Roman" w:cs="Times New Roman"/>
          <w:b/>
          <w:bCs/>
          <w:color w:val="000000" w:themeColor="text1"/>
        </w:rPr>
        <w:t>Endorser</w:t>
      </w:r>
      <w:r w:rsidRPr="006F2C12">
        <w:rPr>
          <w:rFonts w:ascii="Times New Roman" w:hAnsi="Times New Roman" w:cs="Times New Roman"/>
          <w:color w:val="000000" w:themeColor="text1"/>
        </w:rPr>
        <w:t xml:space="preserve">”), a _________ organized under the laws of _________. </w:t>
      </w:r>
      <w:moveToRangeStart w:id="13" w:author="Scott Nicholas" w:date="2020-09-24T11:21:00Z" w:name="move51838897"/>
      <w:moveTo w:id="14" w:author="Scott Nicholas" w:date="2020-09-24T11:21:00Z">
        <w:r w:rsidR="00FC6D15" w:rsidRPr="006F2C12">
          <w:rPr>
            <w:rFonts w:ascii="Times New Roman" w:hAnsi="Times New Roman" w:cs="Times New Roman"/>
            <w:color w:val="000000" w:themeColor="text1"/>
          </w:rPr>
          <w:t xml:space="preserve">This Agreement sets forth the obligations of a </w:t>
        </w:r>
        <w:r w:rsidR="00FC6D15">
          <w:rPr>
            <w:rFonts w:ascii="Times New Roman" w:hAnsi="Times New Roman" w:cs="Times New Roman"/>
            <w:color w:val="000000" w:themeColor="text1"/>
          </w:rPr>
          <w:t>Transaction Endorser</w:t>
        </w:r>
        <w:r w:rsidR="00FC6D15" w:rsidRPr="006F2C12">
          <w:rPr>
            <w:rFonts w:ascii="Times New Roman" w:hAnsi="Times New Roman" w:cs="Times New Roman"/>
            <w:color w:val="000000" w:themeColor="text1"/>
          </w:rPr>
          <w:t xml:space="preserve"> with respect to </w:t>
        </w:r>
        <w:del w:id="15" w:author="Scott Nicholas" w:date="2020-09-24T11:21:00Z">
          <w:r w:rsidR="00FC6D15" w:rsidRPr="006F2C12" w:rsidDel="00FC6D15">
            <w:rPr>
              <w:rFonts w:ascii="Times New Roman" w:hAnsi="Times New Roman" w:cs="Times New Roman"/>
              <w:color w:val="000000" w:themeColor="text1"/>
            </w:rPr>
            <w:delText>operation</w:delText>
          </w:r>
        </w:del>
      </w:moveTo>
      <w:ins w:id="16" w:author="Scott Nicholas" w:date="2020-09-24T11:21:00Z">
        <w:r w:rsidR="00FC6D15">
          <w:rPr>
            <w:rFonts w:ascii="Times New Roman" w:hAnsi="Times New Roman" w:cs="Times New Roman"/>
            <w:color w:val="000000" w:themeColor="text1"/>
          </w:rPr>
          <w:t xml:space="preserve">endorsing transactions on </w:t>
        </w:r>
      </w:ins>
      <w:moveTo w:id="17" w:author="Scott Nicholas" w:date="2020-09-24T11:21:00Z">
        <w:del w:id="18" w:author="Scott Nicholas" w:date="2020-09-24T11:21:00Z">
          <w:r w:rsidR="00FC6D15" w:rsidRPr="006F2C12" w:rsidDel="00FC6D15">
            <w:rPr>
              <w:rFonts w:ascii="Times New Roman" w:hAnsi="Times New Roman" w:cs="Times New Roman"/>
              <w:color w:val="000000" w:themeColor="text1"/>
            </w:rPr>
            <w:delText xml:space="preserve"> of </w:delText>
          </w:r>
        </w:del>
        <w:r w:rsidR="00FC6D15" w:rsidRPr="006F2C12">
          <w:rPr>
            <w:rFonts w:ascii="Times New Roman" w:hAnsi="Times New Roman" w:cs="Times New Roman"/>
            <w:color w:val="000000" w:themeColor="text1"/>
          </w:rPr>
          <w:t xml:space="preserve">the </w:t>
        </w:r>
      </w:moveTo>
      <w:ins w:id="19" w:author="Scott Nicholas" w:date="2020-09-24T11:21:00Z">
        <w:r w:rsidR="00FC6D15">
          <w:rPr>
            <w:rFonts w:ascii="Times New Roman" w:hAnsi="Times New Roman" w:cs="Times New Roman"/>
            <w:color w:val="000000" w:themeColor="text1"/>
          </w:rPr>
          <w:t xml:space="preserve">Bedrock Business </w:t>
        </w:r>
      </w:ins>
      <w:moveTo w:id="20" w:author="Scott Nicholas" w:date="2020-09-24T11:21:00Z">
        <w:r w:rsidR="00FC6D15">
          <w:rPr>
            <w:rFonts w:ascii="Times New Roman" w:hAnsi="Times New Roman" w:cs="Times New Roman"/>
            <w:color w:val="000000" w:themeColor="text1"/>
          </w:rPr>
          <w:t>Utility</w:t>
        </w:r>
        <w:r w:rsidR="00FC6D15" w:rsidRPr="006F2C12">
          <w:rPr>
            <w:rFonts w:ascii="Times New Roman" w:hAnsi="Times New Roman" w:cs="Times New Roman"/>
            <w:color w:val="000000" w:themeColor="text1"/>
          </w:rPr>
          <w:t xml:space="preserve"> (the “</w:t>
        </w:r>
        <w:r w:rsidR="00FC6D15" w:rsidRPr="006F2C12">
          <w:rPr>
            <w:rFonts w:ascii="Times New Roman" w:hAnsi="Times New Roman" w:cs="Times New Roman"/>
            <w:b/>
            <w:bCs/>
            <w:color w:val="000000" w:themeColor="text1"/>
          </w:rPr>
          <w:t>Utility</w:t>
        </w:r>
        <w:r w:rsidR="00FC6D15" w:rsidRPr="006F2C12">
          <w:rPr>
            <w:rFonts w:ascii="Times New Roman" w:hAnsi="Times New Roman" w:cs="Times New Roman"/>
            <w:color w:val="000000" w:themeColor="text1"/>
          </w:rPr>
          <w:t>”), which operates in support of the mission of the Bedrock Consortium (the “</w:t>
        </w:r>
        <w:r w:rsidR="00FC6D15" w:rsidRPr="006F2C12">
          <w:rPr>
            <w:rFonts w:ascii="Times New Roman" w:hAnsi="Times New Roman" w:cs="Times New Roman"/>
            <w:b/>
            <w:bCs/>
            <w:color w:val="000000" w:themeColor="text1"/>
          </w:rPr>
          <w:t>Bedrock Consortium</w:t>
        </w:r>
        <w:r w:rsidR="00FC6D15" w:rsidRPr="006F2C12">
          <w:rPr>
            <w:rFonts w:ascii="Times New Roman" w:hAnsi="Times New Roman" w:cs="Times New Roman"/>
            <w:color w:val="000000" w:themeColor="text1"/>
          </w:rPr>
          <w:t>”), a directed fund of the Linux Foundation.</w:t>
        </w:r>
      </w:moveTo>
    </w:p>
    <w:moveToRangeEnd w:id="13"/>
    <w:p w14:paraId="5E32E059" w14:textId="67A22B9F" w:rsidR="00A653AB" w:rsidRPr="006F2C12" w:rsidDel="00FC6D15" w:rsidRDefault="00A653AB" w:rsidP="00FD4B7A">
      <w:pPr>
        <w:snapToGrid w:val="0"/>
        <w:spacing w:after="240"/>
        <w:rPr>
          <w:del w:id="21" w:author="Scott Nicholas" w:date="2020-09-24T11:21:00Z"/>
          <w:rFonts w:ascii="Times New Roman" w:hAnsi="Times New Roman" w:cs="Times New Roman"/>
          <w:color w:val="000000" w:themeColor="text1"/>
        </w:rPr>
      </w:pPr>
    </w:p>
    <w:p w14:paraId="60D59976" w14:textId="1939BB24"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Capitalized terms not otherwise defined in this Agreement have the meanings ascribed to them in the Bedrock Governance Framework and its Controlled Documents (collectively, and as updated from time to time, the “</w:t>
      </w:r>
      <w:r w:rsidRPr="006F2C12">
        <w:rPr>
          <w:rFonts w:ascii="Times New Roman" w:hAnsi="Times New Roman" w:cs="Times New Roman"/>
          <w:b/>
          <w:bCs/>
          <w:color w:val="000000" w:themeColor="text1"/>
        </w:rPr>
        <w:t>Framework</w:t>
      </w:r>
      <w:r w:rsidRPr="006F2C12">
        <w:rPr>
          <w:rFonts w:ascii="Times New Roman" w:hAnsi="Times New Roman" w:cs="Times New Roman"/>
          <w:color w:val="000000" w:themeColor="text1"/>
        </w:rPr>
        <w:t xml:space="preserve">”). LFGN and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are individually referred to herein as a “</w:t>
      </w:r>
      <w:r w:rsidRPr="006F2C12">
        <w:rPr>
          <w:rFonts w:ascii="Times New Roman" w:hAnsi="Times New Roman" w:cs="Times New Roman"/>
          <w:b/>
          <w:bCs/>
          <w:color w:val="000000" w:themeColor="text1"/>
        </w:rPr>
        <w:t>Party</w:t>
      </w:r>
      <w:r w:rsidRPr="006F2C12">
        <w:rPr>
          <w:rFonts w:ascii="Times New Roman" w:hAnsi="Times New Roman" w:cs="Times New Roman"/>
          <w:color w:val="000000" w:themeColor="text1"/>
        </w:rPr>
        <w:t>” and collectively as the “</w:t>
      </w:r>
      <w:r w:rsidRPr="006F2C12">
        <w:rPr>
          <w:rFonts w:ascii="Times New Roman" w:hAnsi="Times New Roman" w:cs="Times New Roman"/>
          <w:b/>
          <w:bCs/>
          <w:color w:val="000000" w:themeColor="text1"/>
        </w:rPr>
        <w:t>Parties</w:t>
      </w:r>
      <w:r w:rsidRPr="006F2C12">
        <w:rPr>
          <w:rFonts w:ascii="Times New Roman" w:hAnsi="Times New Roman" w:cs="Times New Roman"/>
          <w:color w:val="000000" w:themeColor="text1"/>
        </w:rPr>
        <w:t>.”</w:t>
      </w:r>
    </w:p>
    <w:p w14:paraId="7D6D299E" w14:textId="312384A2" w:rsidR="00A653AB" w:rsidRPr="006F2C12" w:rsidDel="00FC6D15" w:rsidRDefault="00A653AB" w:rsidP="00FD4B7A">
      <w:pPr>
        <w:snapToGrid w:val="0"/>
        <w:spacing w:after="240"/>
        <w:rPr>
          <w:moveFrom w:id="22" w:author="Scott Nicholas" w:date="2020-09-24T11:21:00Z"/>
          <w:rFonts w:ascii="Times New Roman" w:hAnsi="Times New Roman" w:cs="Times New Roman"/>
          <w:color w:val="000000" w:themeColor="text1"/>
        </w:rPr>
      </w:pPr>
      <w:moveFromRangeStart w:id="23" w:author="Scott Nicholas" w:date="2020-09-24T11:21:00Z" w:name="move51838897"/>
      <w:moveFrom w:id="24" w:author="Scott Nicholas" w:date="2020-09-24T11:21:00Z">
        <w:r w:rsidRPr="006F2C12" w:rsidDel="00FC6D15">
          <w:rPr>
            <w:rFonts w:ascii="Times New Roman" w:hAnsi="Times New Roman" w:cs="Times New Roman"/>
            <w:color w:val="000000" w:themeColor="text1"/>
          </w:rPr>
          <w:t xml:space="preserve">This Agreement sets forth the obligations of a </w:t>
        </w:r>
        <w:r w:rsidR="00FD4B7A" w:rsidDel="00FC6D15">
          <w:rPr>
            <w:rFonts w:ascii="Times New Roman" w:hAnsi="Times New Roman" w:cs="Times New Roman"/>
            <w:color w:val="000000" w:themeColor="text1"/>
          </w:rPr>
          <w:t>Transaction Endorser</w:t>
        </w:r>
        <w:r w:rsidRPr="006F2C12" w:rsidDel="00FC6D15">
          <w:rPr>
            <w:rFonts w:ascii="Times New Roman" w:hAnsi="Times New Roman" w:cs="Times New Roman"/>
            <w:color w:val="000000" w:themeColor="text1"/>
          </w:rPr>
          <w:t xml:space="preserve"> with respect to operation of the </w:t>
        </w:r>
        <w:r w:rsidR="00FD4B7A" w:rsidDel="00FC6D15">
          <w:rPr>
            <w:rFonts w:ascii="Times New Roman" w:hAnsi="Times New Roman" w:cs="Times New Roman"/>
            <w:color w:val="000000" w:themeColor="text1"/>
          </w:rPr>
          <w:t>Utility</w:t>
        </w:r>
        <w:r w:rsidRPr="006F2C12" w:rsidDel="00FC6D15">
          <w:rPr>
            <w:rFonts w:ascii="Times New Roman" w:hAnsi="Times New Roman" w:cs="Times New Roman"/>
            <w:color w:val="000000" w:themeColor="text1"/>
          </w:rPr>
          <w:t xml:space="preserve"> (the “</w:t>
        </w:r>
        <w:r w:rsidRPr="006F2C12" w:rsidDel="00FC6D15">
          <w:rPr>
            <w:rFonts w:ascii="Times New Roman" w:hAnsi="Times New Roman" w:cs="Times New Roman"/>
            <w:b/>
            <w:bCs/>
            <w:color w:val="000000" w:themeColor="text1"/>
          </w:rPr>
          <w:t>Utility</w:t>
        </w:r>
        <w:r w:rsidRPr="006F2C12" w:rsidDel="00FC6D15">
          <w:rPr>
            <w:rFonts w:ascii="Times New Roman" w:hAnsi="Times New Roman" w:cs="Times New Roman"/>
            <w:color w:val="000000" w:themeColor="text1"/>
          </w:rPr>
          <w:t>”), which operates in support of the mission of the Bedrock Consortium (the “</w:t>
        </w:r>
        <w:r w:rsidRPr="006F2C12" w:rsidDel="00FC6D15">
          <w:rPr>
            <w:rFonts w:ascii="Times New Roman" w:hAnsi="Times New Roman" w:cs="Times New Roman"/>
            <w:b/>
            <w:bCs/>
            <w:color w:val="000000" w:themeColor="text1"/>
          </w:rPr>
          <w:t>Bedrock Consortium</w:t>
        </w:r>
        <w:r w:rsidRPr="006F2C12" w:rsidDel="00FC6D15">
          <w:rPr>
            <w:rFonts w:ascii="Times New Roman" w:hAnsi="Times New Roman" w:cs="Times New Roman"/>
            <w:color w:val="000000" w:themeColor="text1"/>
          </w:rPr>
          <w:t>”), a directed fund of the Linux Foundation.</w:t>
        </w:r>
      </w:moveFrom>
    </w:p>
    <w:moveFromRangeEnd w:id="23"/>
    <w:p w14:paraId="6BFAA620" w14:textId="6991E322" w:rsidR="0030742F" w:rsidRPr="006F2C12" w:rsidDel="00FC6D15" w:rsidRDefault="00FC6D15" w:rsidP="00FD4B7A">
      <w:pPr>
        <w:snapToGrid w:val="0"/>
        <w:spacing w:after="240"/>
        <w:rPr>
          <w:del w:id="25" w:author="Scott Nicholas" w:date="2020-09-24T11:22:00Z"/>
          <w:rFonts w:ascii="Times New Roman" w:eastAsia="Times New Roman" w:hAnsi="Times New Roman" w:cs="Times New Roman"/>
          <w:color w:val="000000" w:themeColor="text1"/>
        </w:rPr>
      </w:pPr>
      <w:ins w:id="26" w:author="Scott Nicholas" w:date="2020-09-24T11:22:00Z">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ins>
      <w:del w:id="27" w:author="Scott Nicholas" w:date="2020-09-24T11:22:00Z">
        <w:r w:rsidR="00A653AB" w:rsidRPr="006F2C12" w:rsidDel="00FC6D15">
          <w:rPr>
            <w:rFonts w:ascii="Times New Roman" w:eastAsia="Times New Roman" w:hAnsi="Times New Roman" w:cs="Times New Roman"/>
            <w:color w:val="000000" w:themeColor="text1"/>
          </w:rPr>
          <w:delText xml:space="preserve">WHEREAS, the Endorser desires to endorse Transactions </w:delText>
        </w:r>
        <w:r w:rsidR="0030742F" w:rsidRPr="006F2C12" w:rsidDel="00FC6D15">
          <w:rPr>
            <w:rFonts w:ascii="Times New Roman" w:eastAsia="Times New Roman" w:hAnsi="Times New Roman" w:cs="Times New Roman"/>
            <w:color w:val="000000" w:themeColor="text1"/>
          </w:rPr>
          <w:delText xml:space="preserve">written </w:delText>
        </w:r>
        <w:r w:rsidR="00A653AB" w:rsidRPr="006F2C12" w:rsidDel="00FC6D15">
          <w:rPr>
            <w:rFonts w:ascii="Times New Roman" w:eastAsia="Times New Roman" w:hAnsi="Times New Roman" w:cs="Times New Roman"/>
            <w:color w:val="000000" w:themeColor="text1"/>
          </w:rPr>
          <w:delText>to the Utility (each a “</w:delText>
        </w:r>
        <w:r w:rsidR="00A653AB" w:rsidRPr="006F2C12" w:rsidDel="00FC6D15">
          <w:rPr>
            <w:rFonts w:ascii="Times New Roman" w:eastAsia="Times New Roman" w:hAnsi="Times New Roman" w:cs="Times New Roman"/>
            <w:b/>
            <w:bCs/>
            <w:color w:val="000000" w:themeColor="text1"/>
          </w:rPr>
          <w:delText>Transaction</w:delText>
        </w:r>
        <w:r w:rsidR="00A653AB" w:rsidRPr="006F2C12" w:rsidDel="00FC6D15">
          <w:rPr>
            <w:rFonts w:ascii="Times New Roman" w:eastAsia="Times New Roman" w:hAnsi="Times New Roman" w:cs="Times New Roman"/>
            <w:color w:val="000000" w:themeColor="text1"/>
          </w:rPr>
          <w:delText>”)</w:delText>
        </w:r>
        <w:r w:rsidR="0030742F" w:rsidRPr="006F2C12" w:rsidDel="00FC6D15">
          <w:rPr>
            <w:rFonts w:ascii="Times New Roman" w:eastAsia="Times New Roman" w:hAnsi="Times New Roman" w:cs="Times New Roman"/>
            <w:color w:val="000000" w:themeColor="text1"/>
          </w:rPr>
          <w:delText xml:space="preserve"> which pertains to the collection of associated environments (i.e.: prod, stage, dev).; </w:delText>
        </w:r>
      </w:del>
    </w:p>
    <w:p w14:paraId="103645AE" w14:textId="2BB5104A" w:rsidR="00A653AB" w:rsidRPr="006F2C12" w:rsidDel="00FC6D15" w:rsidRDefault="00A653AB" w:rsidP="00FD4B7A">
      <w:pPr>
        <w:snapToGrid w:val="0"/>
        <w:spacing w:after="240"/>
        <w:rPr>
          <w:del w:id="28" w:author="Scott Nicholas" w:date="2020-09-24T11:22:00Z"/>
          <w:rFonts w:ascii="Times New Roman" w:eastAsia="Times New Roman" w:hAnsi="Times New Roman" w:cs="Times New Roman"/>
          <w:color w:val="000000" w:themeColor="text1"/>
        </w:rPr>
      </w:pPr>
      <w:del w:id="29" w:author="Scott Nicholas" w:date="2020-09-24T11:22:00Z">
        <w:r w:rsidRPr="006F2C12" w:rsidDel="00FC6D15">
          <w:rPr>
            <w:rFonts w:ascii="Times New Roman" w:eastAsia="Times New Roman" w:hAnsi="Times New Roman" w:cs="Times New Roman"/>
            <w:color w:val="000000" w:themeColor="text1"/>
          </w:rPr>
          <w:delText xml:space="preserve">WHEREAS, subject to the </w:delText>
        </w:r>
        <w:r w:rsidR="001B664B" w:rsidRPr="006F2C12" w:rsidDel="00FC6D15">
          <w:rPr>
            <w:rFonts w:ascii="Times New Roman" w:eastAsia="Times New Roman" w:hAnsi="Times New Roman" w:cs="Times New Roman"/>
            <w:color w:val="000000" w:themeColor="text1"/>
          </w:rPr>
          <w:delText>Endorser</w:delText>
        </w:r>
        <w:r w:rsidRPr="006F2C12" w:rsidDel="00FC6D15">
          <w:rPr>
            <w:rFonts w:ascii="Times New Roman" w:eastAsia="Times New Roman" w:hAnsi="Times New Roman" w:cs="Times New Roman"/>
            <w:color w:val="000000" w:themeColor="text1"/>
          </w:rPr>
          <w:delText xml:space="preserve"> complying with the terms and conditions of this Agreement, LFGN grants permission to the </w:delText>
        </w:r>
        <w:r w:rsidR="001B664B" w:rsidRPr="006F2C12" w:rsidDel="00FC6D15">
          <w:rPr>
            <w:rFonts w:ascii="Times New Roman" w:eastAsia="Times New Roman" w:hAnsi="Times New Roman" w:cs="Times New Roman"/>
            <w:color w:val="000000" w:themeColor="text1"/>
          </w:rPr>
          <w:delText>Endorser</w:delText>
        </w:r>
        <w:r w:rsidRPr="006F2C12" w:rsidDel="00FC6D15">
          <w:rPr>
            <w:rFonts w:ascii="Times New Roman" w:eastAsia="Times New Roman" w:hAnsi="Times New Roman" w:cs="Times New Roman"/>
            <w:color w:val="000000" w:themeColor="text1"/>
          </w:rPr>
          <w:delText xml:space="preserve"> to </w:delText>
        </w:r>
        <w:r w:rsidR="001B664B" w:rsidRPr="006F2C12" w:rsidDel="00FC6D15">
          <w:rPr>
            <w:rFonts w:ascii="Times New Roman" w:eastAsia="Times New Roman" w:hAnsi="Times New Roman" w:cs="Times New Roman"/>
            <w:color w:val="000000" w:themeColor="text1"/>
          </w:rPr>
          <w:delText>endorse</w:delText>
        </w:r>
        <w:r w:rsidRPr="006F2C12" w:rsidDel="00FC6D15">
          <w:rPr>
            <w:rFonts w:ascii="Times New Roman" w:eastAsia="Times New Roman" w:hAnsi="Times New Roman" w:cs="Times New Roman"/>
            <w:color w:val="000000" w:themeColor="text1"/>
          </w:rPr>
          <w:delText xml:space="preserve"> Transactions to the </w:delText>
        </w:r>
        <w:r w:rsidR="00FD4B7A" w:rsidDel="00FC6D15">
          <w:rPr>
            <w:rFonts w:ascii="Times New Roman" w:eastAsia="Times New Roman" w:hAnsi="Times New Roman" w:cs="Times New Roman"/>
            <w:color w:val="000000" w:themeColor="text1"/>
          </w:rPr>
          <w:delText>Utility</w:delText>
        </w:r>
        <w:r w:rsidR="0030742F" w:rsidRPr="006F2C12" w:rsidDel="00FC6D15">
          <w:rPr>
            <w:rFonts w:ascii="Times New Roman" w:eastAsia="Times New Roman" w:hAnsi="Times New Roman" w:cs="Times New Roman"/>
            <w:color w:val="000000" w:themeColor="text1"/>
          </w:rPr>
          <w:delText xml:space="preserve"> and associated environments</w:delText>
        </w:r>
        <w:r w:rsidRPr="006F2C12" w:rsidDel="00FC6D15">
          <w:rPr>
            <w:rFonts w:ascii="Times New Roman" w:eastAsia="Times New Roman" w:hAnsi="Times New Roman" w:cs="Times New Roman"/>
            <w:color w:val="000000" w:themeColor="text1"/>
          </w:rPr>
          <w:delText>;</w:delText>
        </w:r>
      </w:del>
    </w:p>
    <w:p w14:paraId="0D1BE840" w14:textId="5C3EA020" w:rsidR="00A653AB" w:rsidRPr="006F2C12" w:rsidRDefault="00A653AB" w:rsidP="00FD4B7A">
      <w:pPr>
        <w:snapToGrid w:val="0"/>
        <w:spacing w:after="240"/>
        <w:rPr>
          <w:rFonts w:ascii="Times New Roman" w:eastAsia="Times New Roman" w:hAnsi="Times New Roman" w:cs="Times New Roman"/>
          <w:color w:val="000000" w:themeColor="text1"/>
        </w:rPr>
      </w:pPr>
      <w:del w:id="30" w:author="Scott Nicholas" w:date="2020-09-24T11:22:00Z">
        <w:r w:rsidRPr="006F2C12" w:rsidDel="00FC6D15">
          <w:rPr>
            <w:rFonts w:ascii="Times New Roman" w:eastAsia="Times New Roman" w:hAnsi="Times New Roman" w:cs="Times New Roman"/>
            <w:color w:val="000000" w:themeColor="text1"/>
          </w:rPr>
          <w:delText>FOR GOOD AND VALUABLE CONSIDERATION, THE SUFFICIENCY OF WHICH IS HEREBY ACKNOWLEDGED, THE PARTIES AGREE AS FOLLOWS:</w:delText>
        </w:r>
      </w:del>
    </w:p>
    <w:p w14:paraId="02A99008" w14:textId="77777777" w:rsidR="00A653AB" w:rsidRPr="0071347B" w:rsidRDefault="00A653AB" w:rsidP="00FD4B7A">
      <w:pPr>
        <w:pStyle w:val="Heading1"/>
        <w:numPr>
          <w:ilvl w:val="0"/>
          <w:numId w:val="21"/>
        </w:numPr>
        <w:snapToGrid w:val="0"/>
        <w:spacing w:before="0" w:after="240"/>
        <w:rPr>
          <w:rFonts w:ascii="Times New Roman" w:eastAsia="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Definitions</w:t>
      </w:r>
    </w:p>
    <w:p w14:paraId="3E073FE6"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Data Protection Laws</w:t>
      </w:r>
      <w:r w:rsidRPr="0071347B">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372B2EDA"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GDPR</w:t>
      </w:r>
      <w:r w:rsidRPr="0071347B">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0EB138F1" w14:textId="61EEA5A6"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Impermissible Personal Data</w:t>
      </w:r>
      <w:r w:rsidRPr="0071347B">
        <w:rPr>
          <w:rFonts w:ascii="Times New Roman" w:eastAsia="Times New Roman" w:hAnsi="Times New Roman" w:cs="Times New Roman"/>
          <w:color w:val="000000" w:themeColor="text1"/>
        </w:rPr>
        <w:t xml:space="preserve">” means the Personal Data that </w:t>
      </w:r>
      <w:r w:rsidR="0030742F" w:rsidRPr="0071347B">
        <w:rPr>
          <w:rFonts w:ascii="Times New Roman" w:eastAsia="Times New Roman" w:hAnsi="Times New Roman" w:cs="Times New Roman"/>
          <w:color w:val="000000" w:themeColor="text1"/>
        </w:rPr>
        <w:t xml:space="preserve">a </w:t>
      </w:r>
      <w:r w:rsidR="00FD4B7A">
        <w:rPr>
          <w:rFonts w:ascii="Times New Roman" w:eastAsia="Times New Roman" w:hAnsi="Times New Roman" w:cs="Times New Roman"/>
          <w:color w:val="000000" w:themeColor="text1"/>
        </w:rPr>
        <w:t>Transaction Endorser</w:t>
      </w:r>
      <w:r w:rsidRPr="0071347B">
        <w:rPr>
          <w:rFonts w:ascii="Times New Roman" w:eastAsia="Times New Roman" w:hAnsi="Times New Roman" w:cs="Times New Roman"/>
          <w:color w:val="000000" w:themeColor="text1"/>
        </w:rPr>
        <w:t xml:space="preserve"> writes to the Utility</w:t>
      </w:r>
      <w:r w:rsidR="0030742F" w:rsidRPr="0071347B">
        <w:rPr>
          <w:rFonts w:ascii="Times New Roman" w:eastAsia="Times New Roman" w:hAnsi="Times New Roman" w:cs="Times New Roman"/>
          <w:color w:val="000000" w:themeColor="text1"/>
        </w:rPr>
        <w:t xml:space="preserve"> or that a Transaction Endorser endorses</w:t>
      </w:r>
      <w:r w:rsidRPr="0071347B">
        <w:rPr>
          <w:rFonts w:ascii="Times New Roman" w:eastAsia="Times New Roman" w:hAnsi="Times New Roman" w:cs="Times New Roman"/>
          <w:color w:val="000000" w:themeColor="text1"/>
        </w:rPr>
        <w:t xml:space="preserve"> that is not Permissible Personal Data.  </w:t>
      </w:r>
    </w:p>
    <w:p w14:paraId="3FE21D90"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 Transactions</w:t>
      </w:r>
      <w:r w:rsidRPr="0071347B">
        <w:rPr>
          <w:rFonts w:ascii="Times New Roman" w:eastAsia="Times New Roman" w:hAnsi="Times New Roman" w:cs="Times New Roman"/>
          <w:color w:val="000000" w:themeColor="text1"/>
        </w:rPr>
        <w:t>” has the meaning set forth in Section 3 below. </w:t>
      </w:r>
    </w:p>
    <w:p w14:paraId="6094F700" w14:textId="04A53C70"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Permissible Personal Data</w:t>
      </w:r>
      <w:r w:rsidRPr="0071347B">
        <w:rPr>
          <w:rFonts w:ascii="Times New Roman" w:eastAsia="Times New Roman" w:hAnsi="Times New Roman" w:cs="Times New Roman"/>
          <w:color w:val="000000" w:themeColor="text1"/>
        </w:rPr>
        <w:t xml:space="preserve">” means Personal Data that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Authors</w:t>
      </w:r>
      <w:r w:rsidR="0030742F" w:rsidRPr="0071347B">
        <w:rPr>
          <w:rFonts w:ascii="Times New Roman" w:eastAsia="Times New Roman" w:hAnsi="Times New Roman" w:cs="Times New Roman"/>
          <w:color w:val="000000" w:themeColor="text1"/>
        </w:rPr>
        <w:t xml:space="preserve"> are authorized to</w:t>
      </w:r>
      <w:r w:rsidRPr="0071347B">
        <w:rPr>
          <w:rFonts w:ascii="Times New Roman" w:eastAsia="Times New Roman" w:hAnsi="Times New Roman" w:cs="Times New Roman"/>
          <w:color w:val="000000" w:themeColor="text1"/>
        </w:rPr>
        <w:t xml:space="preserve"> write to the Utility </w:t>
      </w:r>
      <w:r w:rsidR="0030742F" w:rsidRPr="0071347B">
        <w:rPr>
          <w:rFonts w:ascii="Times New Roman" w:eastAsia="Times New Roman" w:hAnsi="Times New Roman" w:cs="Times New Roman"/>
          <w:color w:val="000000" w:themeColor="text1"/>
        </w:rPr>
        <w:t xml:space="preserve">under the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w:t>
      </w:r>
      <w:r w:rsidR="0030742F" w:rsidRPr="0071347B">
        <w:rPr>
          <w:rFonts w:ascii="Times New Roman" w:eastAsia="Times New Roman" w:hAnsi="Times New Roman" w:cs="Times New Roman"/>
          <w:color w:val="000000" w:themeColor="text1"/>
        </w:rPr>
        <w:t xml:space="preserve"> Agreement and the Framework and that Transaction Endorsers are permitted to endorse under </w:t>
      </w:r>
      <w:r w:rsidRPr="0071347B">
        <w:rPr>
          <w:rFonts w:ascii="Times New Roman" w:eastAsia="Times New Roman" w:hAnsi="Times New Roman" w:cs="Times New Roman"/>
          <w:color w:val="000000" w:themeColor="text1"/>
        </w:rPr>
        <w:t>his Agreement and the Framework.</w:t>
      </w:r>
    </w:p>
    <w:p w14:paraId="4DD4A519"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w:t>
      </w:r>
      <w:r w:rsidRPr="0071347B">
        <w:rPr>
          <w:rFonts w:ascii="Times New Roman" w:eastAsia="Times New Roman" w:hAnsi="Times New Roman" w:cs="Times New Roman"/>
          <w:color w:val="000000" w:themeColor="text1"/>
        </w:rPr>
        <w:t xml:space="preserve">” means information that relates, directly or indirectly, to a data subject, including without limitation, names, email addresses, postal addresses, identification </w:t>
      </w:r>
      <w:r w:rsidRPr="0071347B">
        <w:rPr>
          <w:rFonts w:ascii="Times New Roman" w:eastAsia="Times New Roman" w:hAnsi="Times New Roman" w:cs="Times New Roman"/>
          <w:color w:val="000000" w:themeColor="text1"/>
        </w:rPr>
        <w:lastRenderedPageBreak/>
        <w:t>numbers, location data, online identifiers or one or more factors specific to the physical, physiological, genetic, mental, economic, cultural or social identity of the data subject. </w:t>
      </w:r>
    </w:p>
    <w:p w14:paraId="71CE91B6" w14:textId="6BFF22F5"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Process</w:t>
      </w:r>
      <w:r w:rsidRPr="0071347B">
        <w:rPr>
          <w:rFonts w:ascii="Times New Roman" w:eastAsia="Times New Roman" w:hAnsi="Times New Roman" w:cs="Times New Roman"/>
          <w:color w:val="000000" w:themeColor="text1"/>
        </w:rPr>
        <w:t>” or “</w:t>
      </w:r>
      <w:r w:rsidRPr="0071347B">
        <w:rPr>
          <w:rFonts w:ascii="Times New Roman" w:eastAsia="Times New Roman" w:hAnsi="Times New Roman" w:cs="Times New Roman"/>
          <w:b/>
          <w:bCs/>
          <w:color w:val="000000" w:themeColor="text1"/>
        </w:rPr>
        <w:t>Processing</w:t>
      </w:r>
      <w:r w:rsidRPr="0071347B">
        <w:rPr>
          <w:rFonts w:ascii="Times New Roman" w:eastAsia="Times New Roman" w:hAnsi="Times New Roman" w:cs="Times New Roman"/>
          <w:color w:val="000000" w:themeColor="text1"/>
        </w:rPr>
        <w:t>”</w:t>
      </w:r>
      <w:del w:id="31" w:author="Stephen Winslow" w:date="2020-09-03T17:48:00Z">
        <w:r w:rsidRPr="0071347B" w:rsidDel="00006372">
          <w:rPr>
            <w:rFonts w:ascii="Times New Roman" w:eastAsia="Times New Roman" w:hAnsi="Times New Roman" w:cs="Times New Roman"/>
            <w:color w:val="000000" w:themeColor="text1"/>
          </w:rPr>
          <w:delText>​</w:delText>
        </w:r>
      </w:del>
      <w:r w:rsidRPr="0071347B">
        <w:rPr>
          <w:rFonts w:ascii="Times New Roman" w:eastAsia="Times New Roman" w:hAnsi="Times New Roman" w:cs="Times New Roman"/>
          <w:color w:val="000000" w:themeColor="text1"/>
        </w:rPr>
        <w:t xml:space="preserve"> means any operation or set of operations which is performed on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xml:space="preserve">, whether or not by automated means, such as the access, collection, use, storage, disclosure, dissemination, combination, recording, organization, structuring, adaption, alteration, copying, transfer, retrieval, consultation, disposal, restriction, erasure and/or destruction of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w:t>
      </w:r>
    </w:p>
    <w:p w14:paraId="6B019F66" w14:textId="77777777" w:rsidR="006F2C12" w:rsidRDefault="0030742F" w:rsidP="00FD4B7A">
      <w:pPr>
        <w:pStyle w:val="ListParagraph"/>
        <w:numPr>
          <w:ilvl w:val="1"/>
          <w:numId w:val="21"/>
        </w:numPr>
        <w:snapToGrid w:val="0"/>
        <w:spacing w:after="240"/>
        <w:contextualSpacing w:val="0"/>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Signed</w:t>
      </w:r>
      <w:r w:rsidRPr="0071347B">
        <w:rPr>
          <w:rFonts w:ascii="Times New Roman" w:eastAsia="Times New Roman" w:hAnsi="Times New Roman" w:cs="Times New Roman"/>
          <w:color w:val="000000" w:themeColor="text1"/>
        </w:rPr>
        <w:t xml:space="preserve"> </w:t>
      </w:r>
      <w:r w:rsidRPr="0071347B">
        <w:rPr>
          <w:rFonts w:ascii="Times New Roman" w:eastAsia="Times New Roman" w:hAnsi="Times New Roman" w:cs="Times New Roman"/>
          <w:b/>
          <w:bCs/>
          <w:color w:val="000000" w:themeColor="text1"/>
        </w:rPr>
        <w:t>Data</w:t>
      </w:r>
      <w:r w:rsidRPr="0071347B">
        <w:rPr>
          <w:rFonts w:ascii="Times New Roman" w:eastAsia="Times New Roman" w:hAnsi="Times New Roman" w:cs="Times New Roman"/>
          <w:color w:val="000000" w:themeColor="text1"/>
        </w:rPr>
        <w:t>” means any information that Transaction Endorser Processes by digitally signing the information in order for the information to be accepted by Validator Nodes in the Utility.</w:t>
      </w:r>
    </w:p>
    <w:p w14:paraId="495029BE" w14:textId="706843E5" w:rsidR="00492ADB" w:rsidRPr="006F2C12" w:rsidRDefault="000D6BE6" w:rsidP="00FD4B7A">
      <w:pPr>
        <w:pStyle w:val="ListParagraph"/>
        <w:numPr>
          <w:ilvl w:val="0"/>
          <w:numId w:val="21"/>
        </w:numPr>
        <w:snapToGrid w:val="0"/>
        <w:spacing w:after="240"/>
        <w:contextualSpacing w:val="0"/>
        <w:rPr>
          <w:rFonts w:ascii="Times New Roman" w:eastAsia="Times New Roman" w:hAnsi="Times New Roman" w:cs="Times New Roman"/>
          <w:b/>
          <w:bCs/>
          <w:color w:val="000000" w:themeColor="text1"/>
        </w:rPr>
      </w:pPr>
      <w:r w:rsidRPr="006F2C12">
        <w:rPr>
          <w:rFonts w:ascii="Times New Roman" w:hAnsi="Times New Roman" w:cs="Times New Roman"/>
          <w:b/>
          <w:bCs/>
        </w:rPr>
        <w:t xml:space="preserve">Permission to Endorse Transactions to the </w:t>
      </w:r>
      <w:r w:rsidR="00492ADB" w:rsidRPr="006F2C12">
        <w:rPr>
          <w:rFonts w:ascii="Times New Roman" w:hAnsi="Times New Roman" w:cs="Times New Roman"/>
          <w:b/>
          <w:bCs/>
        </w:rPr>
        <w:t>Utilit</w:t>
      </w:r>
      <w:r w:rsidR="0071347B" w:rsidRPr="006F2C12">
        <w:rPr>
          <w:rFonts w:ascii="Times New Roman" w:hAnsi="Times New Roman" w:cs="Times New Roman"/>
          <w:b/>
          <w:bCs/>
        </w:rPr>
        <w:t>y</w:t>
      </w:r>
    </w:p>
    <w:p w14:paraId="35EB43B0" w14:textId="620E24B7" w:rsidR="000D6BE6" w:rsidRPr="0071347B" w:rsidRDefault="0071347B"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LFGN</w:t>
      </w:r>
      <w:r w:rsidR="000D6BE6" w:rsidRPr="0071347B">
        <w:rPr>
          <w:rFonts w:ascii="Times New Roman" w:hAnsi="Times New Roman" w:cs="Times New Roman"/>
          <w:color w:val="000000"/>
        </w:rPr>
        <w:t xml:space="preserve"> hereby grants to the Transaction Endorser a non-exclusive,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non-assignable, non-sublicensable, royalty free, revocable license to endorse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 xml:space="preserve">Transactions submitted to the </w:t>
      </w:r>
      <w:r w:rsidR="00D9333F" w:rsidRPr="0071347B">
        <w:rPr>
          <w:rFonts w:ascii="Times New Roman" w:hAnsi="Times New Roman" w:cs="Times New Roman"/>
          <w:color w:val="000000"/>
        </w:rPr>
        <w:t>Utility</w:t>
      </w:r>
      <w:r w:rsidR="000D6BE6" w:rsidRPr="0071347B">
        <w:rPr>
          <w:rFonts w:ascii="Times New Roman" w:hAnsi="Times New Roman" w:cs="Times New Roman"/>
          <w:color w:val="000000"/>
        </w:rPr>
        <w:t xml:space="preserve"> by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000D6BE6" w:rsidRPr="0071347B">
        <w:rPr>
          <w:rFonts w:ascii="Times New Roman" w:hAnsi="Times New Roman" w:cs="Times New Roman"/>
          <w:color w:val="000000"/>
        </w:rPr>
        <w:t xml:space="preserve"> during</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the Term of this Agreement; provided that the Transaction Endorser remains in</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compliance with all of its obligations under this Agreement and the</w:t>
      </w:r>
      <w:r w:rsidRPr="0071347B">
        <w:rPr>
          <w:rFonts w:ascii="Times New Roman" w:hAnsi="Times New Roman" w:cs="Times New Roman"/>
          <w:color w:val="000000"/>
        </w:rPr>
        <w:t xml:space="preserve"> requirements of the</w:t>
      </w:r>
      <w:r w:rsidR="000D6BE6" w:rsidRPr="0071347B">
        <w:rPr>
          <w:rFonts w:ascii="Times New Roman" w:hAnsi="Times New Roman" w:cs="Times New Roman"/>
          <w:color w:val="000000"/>
        </w:rPr>
        <w:t xml:space="preserve"> Framework.</w:t>
      </w:r>
    </w:p>
    <w:p w14:paraId="57897030" w14:textId="0D7C589B" w:rsid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To endorse a Transaction, a Transaction Endorser will sign a </w:t>
      </w:r>
      <w:r w:rsidR="00FD4B7A">
        <w:rPr>
          <w:rFonts w:ascii="Times New Roman" w:hAnsi="Times New Roman" w:cs="Times New Roman"/>
          <w:color w:val="000000"/>
        </w:rPr>
        <w:t>Transaction Endorser</w:t>
      </w:r>
      <w:r w:rsidRPr="0071347B">
        <w:rPr>
          <w:rFonts w:ascii="Times New Roman" w:hAnsi="Times New Roman" w:cs="Times New Roman"/>
          <w:color w:val="000000"/>
        </w:rPr>
        <w:t>’s</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in accordance with </w:t>
      </w:r>
      <w:r w:rsidR="0071347B" w:rsidRPr="0071347B">
        <w:rPr>
          <w:rFonts w:ascii="Times New Roman" w:hAnsi="Times New Roman" w:cs="Times New Roman"/>
          <w:color w:val="000000"/>
        </w:rPr>
        <w:t>the Framework</w:t>
      </w:r>
      <w:r w:rsidRPr="0071347B">
        <w:rPr>
          <w:rFonts w:ascii="Times New Roman" w:hAnsi="Times New Roman" w:cs="Times New Roman"/>
          <w:color w:val="000000"/>
        </w:rPr>
        <w:t>, so the Transaction</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will be accepted by a Validator Node.</w:t>
      </w:r>
    </w:p>
    <w:p w14:paraId="2E18DEC7" w14:textId="77777777" w:rsidR="006F2C12" w:rsidRPr="006F2C12" w:rsidRDefault="000D6BE6"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rPr>
        <w:t>Transaction Endorser Obligation</w:t>
      </w:r>
      <w:r w:rsidR="006F2C12" w:rsidRPr="006F2C12">
        <w:rPr>
          <w:rFonts w:ascii="Times New Roman" w:hAnsi="Times New Roman" w:cs="Times New Roman"/>
          <w:b/>
          <w:bCs/>
        </w:rPr>
        <w:t xml:space="preserve">s </w:t>
      </w:r>
    </w:p>
    <w:p w14:paraId="004A3A03" w14:textId="55E83580" w:rsidR="000D6BE6" w:rsidRP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commentRangeStart w:id="32"/>
      <w:r w:rsidRPr="006F2C12">
        <w:rPr>
          <w:rFonts w:ascii="Times New Roman" w:hAnsi="Times New Roman" w:cs="Times New Roman"/>
          <w:color w:val="000000"/>
        </w:rPr>
        <w:t>Transaction Endorser agrees to endorse all Transactions submitted to it by a</w:t>
      </w:r>
      <w:r w:rsidR="00492ADB" w:rsidRPr="006F2C12">
        <w:rPr>
          <w:rFonts w:ascii="Times New Roman" w:hAnsi="Times New Roman" w:cs="Times New Roman"/>
          <w:color w:val="000000"/>
        </w:rPr>
        <w:t xml:space="preserve"> </w:t>
      </w:r>
      <w:r w:rsidR="00FD4B7A">
        <w:rPr>
          <w:rFonts w:ascii="Times New Roman" w:hAnsi="Times New Roman" w:cs="Times New Roman"/>
          <w:color w:val="000000"/>
        </w:rPr>
        <w:t xml:space="preserve">Transaction </w:t>
      </w:r>
      <w:del w:id="33" w:author="Scott Nicholas" w:date="2020-09-24T11:22:00Z">
        <w:r w:rsidR="00FD4B7A" w:rsidRPr="00FC6D15" w:rsidDel="00FC6D15">
          <w:rPr>
            <w:rFonts w:ascii="Times New Roman" w:hAnsi="Times New Roman" w:cs="Times New Roman"/>
            <w:color w:val="000000"/>
            <w:highlight w:val="yellow"/>
            <w:rPrChange w:id="34" w:author="Scott Nicholas" w:date="2020-09-24T11:22:00Z">
              <w:rPr>
                <w:rFonts w:ascii="Times New Roman" w:hAnsi="Times New Roman" w:cs="Times New Roman"/>
                <w:color w:val="000000"/>
              </w:rPr>
            </w:rPrChange>
          </w:rPr>
          <w:delText>Endorser</w:delText>
        </w:r>
        <w:r w:rsidRPr="00FC6D15" w:rsidDel="00FC6D15">
          <w:rPr>
            <w:rFonts w:ascii="Times New Roman" w:hAnsi="Times New Roman" w:cs="Times New Roman"/>
            <w:color w:val="000000"/>
            <w:highlight w:val="yellow"/>
            <w:rPrChange w:id="35" w:author="Scott Nicholas" w:date="2020-09-24T11:22:00Z">
              <w:rPr>
                <w:rFonts w:ascii="Times New Roman" w:hAnsi="Times New Roman" w:cs="Times New Roman"/>
                <w:color w:val="000000"/>
              </w:rPr>
            </w:rPrChange>
          </w:rPr>
          <w:delText xml:space="preserve"> </w:delText>
        </w:r>
      </w:del>
      <w:commentRangeEnd w:id="32"/>
      <w:ins w:id="36" w:author="Scott Nicholas" w:date="2020-09-24T11:22:00Z">
        <w:r w:rsidR="00FC6D15" w:rsidRPr="00FC6D15">
          <w:rPr>
            <w:rFonts w:ascii="Times New Roman" w:hAnsi="Times New Roman" w:cs="Times New Roman"/>
            <w:color w:val="000000"/>
            <w:highlight w:val="yellow"/>
            <w:rPrChange w:id="37" w:author="Scott Nicholas" w:date="2020-09-24T11:22:00Z">
              <w:rPr>
                <w:rFonts w:ascii="Times New Roman" w:hAnsi="Times New Roman" w:cs="Times New Roman"/>
                <w:color w:val="000000"/>
              </w:rPr>
            </w:rPrChange>
          </w:rPr>
          <w:t>Author</w:t>
        </w:r>
        <w:r w:rsidR="00FC6D15" w:rsidRPr="00FC6D15">
          <w:rPr>
            <w:rFonts w:ascii="Times New Roman" w:hAnsi="Times New Roman" w:cs="Times New Roman"/>
            <w:color w:val="000000"/>
            <w:highlight w:val="yellow"/>
            <w:rPrChange w:id="38" w:author="Scott Nicholas" w:date="2020-09-24T11:22:00Z">
              <w:rPr>
                <w:rFonts w:ascii="Times New Roman" w:hAnsi="Times New Roman" w:cs="Times New Roman"/>
                <w:color w:val="000000"/>
              </w:rPr>
            </w:rPrChange>
          </w:rPr>
          <w:t xml:space="preserve"> </w:t>
        </w:r>
      </w:ins>
      <w:r w:rsidR="00006372" w:rsidRPr="00FC6D15">
        <w:rPr>
          <w:rStyle w:val="CommentReference"/>
          <w:highlight w:val="yellow"/>
          <w:rPrChange w:id="39" w:author="Scott Nicholas" w:date="2020-09-24T11:22:00Z">
            <w:rPr>
              <w:rStyle w:val="CommentReference"/>
            </w:rPr>
          </w:rPrChange>
        </w:rPr>
        <w:commentReference w:id="32"/>
      </w:r>
      <w:r w:rsidRPr="006F2C12">
        <w:rPr>
          <w:rFonts w:ascii="Times New Roman" w:hAnsi="Times New Roman" w:cs="Times New Roman"/>
          <w:color w:val="000000"/>
        </w:rPr>
        <w:t>unless it is prohibited to do so by the terms of this Agreement or the</w:t>
      </w:r>
      <w:r w:rsidR="00492ADB" w:rsidRPr="006F2C12">
        <w:rPr>
          <w:rFonts w:ascii="Times New Roman" w:hAnsi="Times New Roman" w:cs="Times New Roman"/>
          <w:color w:val="000000"/>
        </w:rPr>
        <w:t xml:space="preserve"> </w:t>
      </w:r>
      <w:r w:rsidR="0071347B" w:rsidRPr="006F2C12">
        <w:rPr>
          <w:rFonts w:ascii="Times New Roman" w:hAnsi="Times New Roman" w:cs="Times New Roman"/>
          <w:color w:val="000000"/>
        </w:rPr>
        <w:t>Framework</w:t>
      </w:r>
      <w:r w:rsidRPr="006F2C12">
        <w:rPr>
          <w:rFonts w:ascii="Times New Roman" w:hAnsi="Times New Roman" w:cs="Times New Roman"/>
          <w:color w:val="000000"/>
        </w:rPr>
        <w:t>.</w:t>
      </w:r>
    </w:p>
    <w:p w14:paraId="074C1C98" w14:textId="52DBDC3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agrees to </w:t>
      </w:r>
      <w:r w:rsidR="0071347B" w:rsidRPr="0071347B">
        <w:rPr>
          <w:rFonts w:ascii="Times New Roman" w:hAnsi="Times New Roman" w:cs="Times New Roman"/>
          <w:color w:val="000000"/>
        </w:rPr>
        <w:t xml:space="preserve">join the Bedrock Consortium and pay the membership fees specified in the Participation Agreement for the Bedrock Consortium. </w:t>
      </w:r>
    </w:p>
    <w:p w14:paraId="45121EEC" w14:textId="79BCD12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only endorse Transactions from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Pr="0071347B">
        <w:rPr>
          <w:rFonts w:ascii="Times New Roman" w:hAnsi="Times New Roman" w:cs="Times New Roman"/>
          <w:color w:val="000000"/>
        </w:rPr>
        <w:t xml:space="preserve"> who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have executed the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w:t>
      </w:r>
      <w:r w:rsidRPr="0071347B">
        <w:rPr>
          <w:rFonts w:ascii="Times New Roman" w:hAnsi="Times New Roman" w:cs="Times New Roman"/>
          <w:color w:val="000000"/>
        </w:rPr>
        <w:t xml:space="preserve"> Agreement, a current copy of which is attached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hereto as Appendix B.</w:t>
      </w:r>
    </w:p>
    <w:p w14:paraId="7FC1EC12" w14:textId="5412119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shall maintain effective information security policies and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procedures and systems in accordance with applicable law that include administrative,</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technical and physical safeguards designed to (</w:t>
      </w:r>
      <w:proofErr w:type="spellStart"/>
      <w:r w:rsidRPr="0071347B">
        <w:rPr>
          <w:rFonts w:ascii="Times New Roman" w:hAnsi="Times New Roman" w:cs="Times New Roman"/>
          <w:color w:val="000000"/>
        </w:rPr>
        <w:t>i</w:t>
      </w:r>
      <w:proofErr w:type="spellEnd"/>
      <w:r w:rsidRPr="0071347B">
        <w:rPr>
          <w:rFonts w:ascii="Times New Roman" w:hAnsi="Times New Roman" w:cs="Times New Roman"/>
          <w:color w:val="000000"/>
        </w:rPr>
        <w:t>) ensure the security and confidentiality</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of Signed Data in the Transaction Endorser’s control; (ii) protect against anticipated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threats or hazards to the security or integrity of Signed Data; (iii) protect against</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unauthorized access or use of Signed Data; and (iv) ensure the proper disposal of</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Signed Data. Given reasonable notice and at reasonable intervals, Transaction Endorser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will permit the </w:t>
      </w:r>
      <w:del w:id="40" w:author="Scott Nicholas" w:date="2020-09-24T11:23:00Z">
        <w:r w:rsidR="00FE7D16" w:rsidRPr="0071347B" w:rsidDel="00FC6D15">
          <w:rPr>
            <w:rFonts w:ascii="Times New Roman" w:hAnsi="Times New Roman" w:cs="Times New Roman"/>
            <w:color w:val="000000"/>
          </w:rPr>
          <w:delText>Bedrock</w:delText>
        </w:r>
        <w:r w:rsidRPr="0071347B" w:rsidDel="00FC6D15">
          <w:rPr>
            <w:rFonts w:ascii="Times New Roman" w:hAnsi="Times New Roman" w:cs="Times New Roman"/>
            <w:color w:val="000000"/>
          </w:rPr>
          <w:delText xml:space="preserve"> Consortium</w:delText>
        </w:r>
      </w:del>
      <w:ins w:id="41" w:author="Scott Nicholas" w:date="2020-09-24T11:23:00Z">
        <w:r w:rsidR="00FC6D15">
          <w:rPr>
            <w:rFonts w:ascii="Times New Roman" w:hAnsi="Times New Roman" w:cs="Times New Roman"/>
            <w:color w:val="000000"/>
          </w:rPr>
          <w:t>LFGN or its designees</w:t>
        </w:r>
      </w:ins>
      <w:r w:rsidRPr="0071347B">
        <w:rPr>
          <w:rFonts w:ascii="Times New Roman" w:hAnsi="Times New Roman" w:cs="Times New Roman"/>
          <w:color w:val="000000"/>
        </w:rPr>
        <w:t xml:space="preserve"> to audit and review Transaction Endorser’s information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security policies, and procedures and systems to maintain their continued effectiveness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and determine whether adjustments are necessary in light of circumstances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lastRenderedPageBreak/>
        <w:t>without limitation, changes in technology, customer information systems or threats or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hazards to Signed Data.</w:t>
      </w:r>
    </w:p>
    <w:p w14:paraId="2DC98313" w14:textId="56DCF25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not endorse Transactions containing Personal Data </w:t>
      </w:r>
      <w:del w:id="42" w:author="Stephen Winslow" w:date="2020-09-03T17:55:00Z">
        <w:r w:rsidRPr="0071347B" w:rsidDel="00006372">
          <w:rPr>
            <w:rFonts w:ascii="Times New Roman" w:hAnsi="Times New Roman" w:cs="Times New Roman"/>
            <w:color w:val="000000"/>
          </w:rPr>
          <w:delText>until</w:delText>
        </w:r>
        <w:r w:rsidR="00492ADB" w:rsidRPr="0071347B" w:rsidDel="00006372">
          <w:rPr>
            <w:rFonts w:ascii="Times New Roman" w:hAnsi="Times New Roman" w:cs="Times New Roman"/>
            <w:color w:val="000000"/>
          </w:rPr>
          <w:delText xml:space="preserve"> </w:delText>
        </w:r>
      </w:del>
      <w:ins w:id="43" w:author="Stephen Winslow" w:date="2020-09-03T17:55:00Z">
        <w:r w:rsidR="00006372">
          <w:rPr>
            <w:rFonts w:ascii="Times New Roman" w:hAnsi="Times New Roman" w:cs="Times New Roman"/>
            <w:color w:val="000000"/>
          </w:rPr>
          <w:t>except where</w:t>
        </w:r>
        <w:r w:rsidR="00006372" w:rsidRPr="0071347B">
          <w:rPr>
            <w:rFonts w:ascii="Times New Roman" w:hAnsi="Times New Roman" w:cs="Times New Roman"/>
            <w:color w:val="000000"/>
          </w:rPr>
          <w:t xml:space="preserve"> </w:t>
        </w:r>
      </w:ins>
      <w:r w:rsidR="0071347B" w:rsidRPr="0071347B">
        <w:rPr>
          <w:rFonts w:ascii="Times New Roman" w:hAnsi="Times New Roman" w:cs="Times New Roman"/>
          <w:color w:val="000000"/>
        </w:rPr>
        <w:t>LFGN</w:t>
      </w:r>
      <w:r w:rsidRPr="0071347B">
        <w:rPr>
          <w:rFonts w:ascii="Times New Roman" w:hAnsi="Times New Roman" w:cs="Times New Roman"/>
          <w:color w:val="000000"/>
        </w:rPr>
        <w:t xml:space="preserve"> permits Transactions to contain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Personal Data pursuant to Section 3(f) below.</w:t>
      </w:r>
    </w:p>
    <w:p w14:paraId="4DBCBDCA" w14:textId="0B2735D0"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If </w:t>
      </w:r>
      <w:r w:rsidR="0071347B" w:rsidRPr="0071347B">
        <w:rPr>
          <w:rFonts w:ascii="Times New Roman" w:hAnsi="Times New Roman" w:cs="Times New Roman"/>
          <w:color w:val="000000"/>
        </w:rPr>
        <w:t xml:space="preserve">LFGN </w:t>
      </w:r>
      <w:r w:rsidRPr="0071347B">
        <w:rPr>
          <w:rFonts w:ascii="Times New Roman" w:hAnsi="Times New Roman" w:cs="Times New Roman"/>
          <w:color w:val="000000"/>
        </w:rPr>
        <w:t>permits Transaction Endorsers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to endorse Transactions that contain Permissible Personal Data (“</w:t>
      </w:r>
      <w:r w:rsidRPr="006F2C12">
        <w:rPr>
          <w:rFonts w:ascii="Times New Roman" w:hAnsi="Times New Roman" w:cs="Times New Roman"/>
          <w:b/>
          <w:bCs/>
          <w:color w:val="000000"/>
        </w:rPr>
        <w:t>Personal Data</w:t>
      </w:r>
      <w:r w:rsidR="00492ADB" w:rsidRPr="006F2C12">
        <w:rPr>
          <w:rFonts w:ascii="Times New Roman" w:hAnsi="Times New Roman" w:cs="Times New Roman"/>
          <w:b/>
          <w:bCs/>
          <w:color w:val="000000"/>
        </w:rPr>
        <w:t xml:space="preserve"> </w:t>
      </w:r>
      <w:r w:rsidRPr="006F2C12">
        <w:rPr>
          <w:rFonts w:ascii="Times New Roman" w:hAnsi="Times New Roman" w:cs="Times New Roman"/>
          <w:b/>
          <w:bCs/>
          <w:color w:val="000000"/>
        </w:rPr>
        <w:t>Transactions</w:t>
      </w:r>
      <w:r w:rsidRPr="0071347B">
        <w:rPr>
          <w:rFonts w:ascii="Times New Roman" w:hAnsi="Times New Roman" w:cs="Times New Roman"/>
          <w:color w:val="000000"/>
        </w:rPr>
        <w:t>”), then Transaction Endorser expressly agrees that:</w:t>
      </w:r>
    </w:p>
    <w:p w14:paraId="3BDAEC36" w14:textId="448DBDE1" w:rsidR="00492ADB"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not endorse any Transactions that contain Impermissible Personal</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Data</w:t>
      </w:r>
      <w:del w:id="44" w:author="Stephen Winslow" w:date="2020-09-03T17:55:00Z">
        <w:r w:rsidRPr="0071347B" w:rsidDel="00006372">
          <w:rPr>
            <w:rFonts w:ascii="Times New Roman" w:hAnsi="Times New Roman" w:cs="Times New Roman"/>
            <w:color w:val="000000"/>
          </w:rPr>
          <w:delText xml:space="preserve"> to the </w:delText>
        </w:r>
        <w:r w:rsidR="00D9333F" w:rsidRPr="0071347B" w:rsidDel="00006372">
          <w:rPr>
            <w:rFonts w:ascii="Times New Roman" w:hAnsi="Times New Roman" w:cs="Times New Roman"/>
            <w:color w:val="000000"/>
          </w:rPr>
          <w:delText>Utility</w:delText>
        </w:r>
      </w:del>
      <w:r w:rsidRPr="0071347B">
        <w:rPr>
          <w:rFonts w:ascii="Times New Roman" w:hAnsi="Times New Roman" w:cs="Times New Roman"/>
          <w:color w:val="000000"/>
        </w:rPr>
        <w:t>;</w:t>
      </w:r>
    </w:p>
    <w:p w14:paraId="1012E5D5" w14:textId="244C7CF4"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is a data processor (as defined in the GDPR) of the Personal Data</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Transactions and will only Process Personal Data </w:t>
      </w:r>
      <w:del w:id="45" w:author="Stephen Winslow" w:date="2020-09-03T17:56:00Z">
        <w:r w:rsidRPr="00FC6D15" w:rsidDel="00006372">
          <w:rPr>
            <w:rFonts w:ascii="Times New Roman" w:hAnsi="Times New Roman" w:cs="Times New Roman"/>
            <w:color w:val="000000"/>
            <w:highlight w:val="yellow"/>
            <w:rPrChange w:id="46" w:author="Scott Nicholas" w:date="2020-09-24T11:26:00Z">
              <w:rPr>
                <w:rFonts w:ascii="Times New Roman" w:hAnsi="Times New Roman" w:cs="Times New Roman"/>
                <w:color w:val="000000"/>
              </w:rPr>
            </w:rPrChange>
          </w:rPr>
          <w:delText>on behalf of the</w:delText>
        </w:r>
        <w:r w:rsidR="00492ADB" w:rsidRPr="00FC6D15" w:rsidDel="00006372">
          <w:rPr>
            <w:rFonts w:ascii="Times New Roman" w:hAnsi="Times New Roman" w:cs="Times New Roman"/>
            <w:color w:val="000000"/>
            <w:highlight w:val="yellow"/>
            <w:rPrChange w:id="47" w:author="Scott Nicholas" w:date="2020-09-24T11:26:00Z">
              <w:rPr>
                <w:rFonts w:ascii="Times New Roman" w:hAnsi="Times New Roman" w:cs="Times New Roman"/>
                <w:color w:val="000000"/>
              </w:rPr>
            </w:rPrChange>
          </w:rPr>
          <w:delText xml:space="preserve"> </w:delText>
        </w:r>
      </w:del>
      <w:ins w:id="48" w:author="Stephen Winslow" w:date="2020-09-03T17:56:00Z">
        <w:r w:rsidR="00006372" w:rsidRPr="00FC6D15">
          <w:rPr>
            <w:rFonts w:ascii="Times New Roman" w:hAnsi="Times New Roman" w:cs="Times New Roman"/>
            <w:color w:val="000000"/>
            <w:highlight w:val="yellow"/>
            <w:rPrChange w:id="49" w:author="Scott Nicholas" w:date="2020-09-24T11:26:00Z">
              <w:rPr>
                <w:rFonts w:ascii="Times New Roman" w:hAnsi="Times New Roman" w:cs="Times New Roman"/>
                <w:color w:val="000000"/>
              </w:rPr>
            </w:rPrChange>
          </w:rPr>
          <w:t xml:space="preserve">in its role as a </w:t>
        </w:r>
      </w:ins>
      <w:r w:rsidR="00FD4B7A" w:rsidRPr="00FC6D15">
        <w:rPr>
          <w:rFonts w:ascii="Times New Roman" w:hAnsi="Times New Roman" w:cs="Times New Roman"/>
          <w:color w:val="000000"/>
          <w:highlight w:val="yellow"/>
          <w:rPrChange w:id="50" w:author="Scott Nicholas" w:date="2020-09-24T11:26:00Z">
            <w:rPr>
              <w:rFonts w:ascii="Times New Roman" w:hAnsi="Times New Roman" w:cs="Times New Roman"/>
              <w:color w:val="000000"/>
            </w:rPr>
          </w:rPrChange>
        </w:rPr>
        <w:t>Transaction Endorser</w:t>
      </w:r>
      <w:del w:id="51" w:author="Stephen Winslow" w:date="2020-09-03T17:56:00Z">
        <w:r w:rsidRPr="00FC6D15" w:rsidDel="00006372">
          <w:rPr>
            <w:rFonts w:ascii="Times New Roman" w:hAnsi="Times New Roman" w:cs="Times New Roman"/>
            <w:color w:val="000000"/>
            <w:highlight w:val="yellow"/>
            <w:rPrChange w:id="52" w:author="Scott Nicholas" w:date="2020-09-24T11:26:00Z">
              <w:rPr>
                <w:rFonts w:ascii="Times New Roman" w:hAnsi="Times New Roman" w:cs="Times New Roman"/>
                <w:color w:val="000000"/>
              </w:rPr>
            </w:rPrChange>
          </w:rPr>
          <w:delText>s</w:delText>
        </w:r>
      </w:del>
      <w:r w:rsidRPr="0071347B">
        <w:rPr>
          <w:rFonts w:ascii="Times New Roman" w:hAnsi="Times New Roman" w:cs="Times New Roman"/>
          <w:color w:val="000000"/>
        </w:rPr>
        <w:t xml:space="preserve"> in compliance with the Data Protection Laws;</w:t>
      </w:r>
    </w:p>
    <w:p w14:paraId="6CD211B3" w14:textId="64C6B1A9"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Process Personal Data Transactions only in accordance with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00492ADB" w:rsidRPr="0071347B">
        <w:rPr>
          <w:rFonts w:ascii="Times New Roman" w:hAnsi="Times New Roman" w:cs="Times New Roman"/>
          <w:color w:val="000000"/>
        </w:rPr>
        <w:t xml:space="preserve"> Governance </w:t>
      </w:r>
      <w:r w:rsidRPr="0071347B">
        <w:rPr>
          <w:rFonts w:ascii="Times New Roman" w:hAnsi="Times New Roman" w:cs="Times New Roman"/>
          <w:color w:val="000000"/>
        </w:rPr>
        <w:t>Framework and other lawful documented instructions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from </w:t>
      </w:r>
      <w:r w:rsidR="00B22505">
        <w:rPr>
          <w:rFonts w:ascii="Times New Roman" w:hAnsi="Times New Roman" w:cs="Times New Roman"/>
          <w:color w:val="000000"/>
        </w:rPr>
        <w:t>LFGN</w:t>
      </w:r>
      <w:r w:rsidRPr="0071347B">
        <w:rPr>
          <w:rFonts w:ascii="Times New Roman" w:hAnsi="Times New Roman" w:cs="Times New Roman"/>
          <w:color w:val="000000"/>
        </w:rPr>
        <w:t>;</w:t>
      </w:r>
    </w:p>
    <w:p w14:paraId="7EE48A71" w14:textId="7AE8B15A" w:rsid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agrees to be bound by the terms and conditions applicable to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 Endorser as a processor of Personal Data Transactions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under the Data Processing Agreement (the “</w:t>
      </w:r>
      <w:r w:rsidRPr="0071347B">
        <w:rPr>
          <w:rFonts w:ascii="Times New Roman" w:hAnsi="Times New Roman" w:cs="Times New Roman"/>
          <w:b/>
          <w:bCs/>
          <w:color w:val="000000"/>
        </w:rPr>
        <w:t>DPA</w:t>
      </w:r>
      <w:r w:rsidRPr="0071347B">
        <w:rPr>
          <w:rFonts w:ascii="Times New Roman" w:hAnsi="Times New Roman" w:cs="Times New Roman"/>
          <w:color w:val="000000"/>
        </w:rPr>
        <w:t>”) which is attached as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u w:val="single"/>
        </w:rPr>
        <w:t>Appendix A</w:t>
      </w:r>
      <w:r w:rsidRPr="0071347B">
        <w:rPr>
          <w:rFonts w:ascii="Times New Roman" w:hAnsi="Times New Roman" w:cs="Times New Roman"/>
          <w:color w:val="000000"/>
        </w:rPr>
        <w:t xml:space="preserve"> and made a part of the Agreement in its entirety. By signing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this Agreement, each Party is deemed to have signed the DPA,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the Standard Contractual Clauses </w:t>
      </w:r>
      <w:ins w:id="53" w:author="Stephen Winslow" w:date="2020-09-03T17:57:00Z">
        <w:r w:rsidR="00006372">
          <w:rPr>
            <w:rFonts w:ascii="Times New Roman" w:hAnsi="Times New Roman" w:cs="Times New Roman"/>
            <w:color w:val="000000"/>
          </w:rPr>
          <w:t xml:space="preserve">set forth in the DPA, </w:t>
        </w:r>
      </w:ins>
      <w:r w:rsidRPr="0071347B">
        <w:rPr>
          <w:rFonts w:ascii="Times New Roman" w:hAnsi="Times New Roman" w:cs="Times New Roman"/>
          <w:color w:val="000000"/>
        </w:rPr>
        <w:t xml:space="preserve">as “Data exporter” in the case of </w:t>
      </w:r>
      <w:ins w:id="54" w:author="Stephen Winslow" w:date="2020-09-03T17:57:00Z">
        <w:r w:rsidR="00006372">
          <w:rPr>
            <w:rFonts w:ascii="Times New Roman" w:hAnsi="Times New Roman" w:cs="Times New Roman"/>
            <w:color w:val="000000"/>
          </w:rPr>
          <w:t>LFGN</w:t>
        </w:r>
      </w:ins>
      <w:del w:id="55" w:author="Stephen Winslow" w:date="2020-09-03T17:57:00Z">
        <w:r w:rsidRPr="0071347B" w:rsidDel="00006372">
          <w:rPr>
            <w:rFonts w:ascii="Times New Roman" w:hAnsi="Times New Roman" w:cs="Times New Roman"/>
            <w:color w:val="000000"/>
          </w:rPr>
          <w:delText>the</w:delText>
        </w:r>
      </w:del>
      <w:del w:id="56" w:author="Stephen Winslow" w:date="2020-09-03T17:53:00Z">
        <w:r w:rsidR="00492ADB" w:rsidRPr="0071347B" w:rsidDel="00006372">
          <w:rPr>
            <w:rFonts w:ascii="Times New Roman" w:hAnsi="Times New Roman" w:cs="Times New Roman"/>
            <w:color w:val="000000"/>
          </w:rPr>
          <w:delText xml:space="preserve"> </w:delText>
        </w:r>
        <w:r w:rsidR="00FE7D16" w:rsidRPr="0071347B" w:rsidDel="00006372">
          <w:rPr>
            <w:rFonts w:ascii="Times New Roman" w:hAnsi="Times New Roman" w:cs="Times New Roman"/>
            <w:color w:val="000000"/>
          </w:rPr>
          <w:delText>Bedrock</w:delText>
        </w:r>
        <w:r w:rsidRPr="0071347B" w:rsidDel="00006372">
          <w:rPr>
            <w:rFonts w:ascii="Times New Roman" w:hAnsi="Times New Roman" w:cs="Times New Roman"/>
            <w:color w:val="000000"/>
          </w:rPr>
          <w:delText xml:space="preserve"> Consortium</w:delText>
        </w:r>
      </w:del>
      <w:r w:rsidRPr="0071347B">
        <w:rPr>
          <w:rFonts w:ascii="Times New Roman" w:hAnsi="Times New Roman" w:cs="Times New Roman"/>
          <w:color w:val="000000"/>
        </w:rPr>
        <w:t>, and as “Data importer” in the case of Transaction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Endorser.</w:t>
      </w:r>
    </w:p>
    <w:p w14:paraId="3CBCC8E6" w14:textId="77777777" w:rsidR="006F2C12" w:rsidRPr="006F2C12" w:rsidRDefault="006F2C12"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color w:val="000000"/>
        </w:rPr>
        <w:t>T</w:t>
      </w:r>
      <w:r w:rsidR="000D6BE6" w:rsidRPr="006F2C12">
        <w:rPr>
          <w:rFonts w:ascii="Times New Roman" w:hAnsi="Times New Roman" w:cs="Times New Roman"/>
          <w:b/>
          <w:bCs/>
        </w:rPr>
        <w:t>erm and Termination</w:t>
      </w:r>
    </w:p>
    <w:p w14:paraId="1A8022EC" w14:textId="7A4824E8"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This Agreement commences on the Effective Date and shall remain in force until</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terminated by either Party pursuant to this Section 4 (Term and Termination).</w:t>
      </w:r>
    </w:p>
    <w:p w14:paraId="04417DAF" w14:textId="43464356"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Either Party may terminate this Agreement: (a) if the other Party has materially defaulted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in the performance of any of its obligations under this Agreement and has not cured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such default within fifteen (15) business days of receipt of written notice from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non-defaulting Party of such default; (b) by giving the other Party thirty (30) calendar</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days’ written notice of its intent to terminate for convenience; or (c) immediately in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event of any government sanctions or other legal measures that make it unlawful for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Endorser to endorse a Transaction written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 xml:space="preserve"> by</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a </w:t>
      </w:r>
      <w:r w:rsidR="00FD4B7A">
        <w:rPr>
          <w:rFonts w:ascii="Times New Roman" w:hAnsi="Times New Roman" w:cs="Times New Roman"/>
          <w:color w:val="000000"/>
        </w:rPr>
        <w:t>Transaction Endorser</w:t>
      </w:r>
      <w:r w:rsidRPr="0071347B">
        <w:rPr>
          <w:rFonts w:ascii="Times New Roman" w:hAnsi="Times New Roman" w:cs="Times New Roman"/>
          <w:color w:val="000000"/>
        </w:rPr>
        <w:t>.</w:t>
      </w:r>
    </w:p>
    <w:p w14:paraId="5413A8C2" w14:textId="77777777" w:rsidR="0071347B" w:rsidRPr="00FD4B7A"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Upon termination or expiration of this Agreement for any reason the rights granted to</w:t>
      </w:r>
      <w:r w:rsidR="007A5264" w:rsidRPr="0071347B">
        <w:rPr>
          <w:rFonts w:ascii="Times New Roman" w:hAnsi="Times New Roman" w:cs="Times New Roman"/>
          <w:color w:val="000000"/>
        </w:rPr>
        <w:t xml:space="preserve"> </w:t>
      </w:r>
      <w:r w:rsidRPr="00FD4B7A">
        <w:rPr>
          <w:rFonts w:ascii="Times New Roman" w:hAnsi="Times New Roman" w:cs="Times New Roman"/>
          <w:color w:val="000000"/>
        </w:rPr>
        <w:t>Transaction Endorser under this Agreement automatically terminate.</w:t>
      </w:r>
    </w:p>
    <w:p w14:paraId="3F7CA025" w14:textId="198D12B7" w:rsidR="0071347B" w:rsidRPr="00FD4B7A" w:rsidRDefault="0071347B" w:rsidP="00006372">
      <w:pPr>
        <w:pStyle w:val="ListParagraph"/>
        <w:keepNext/>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FD4B7A">
        <w:rPr>
          <w:rFonts w:ascii="Times New Roman" w:hAnsi="Times New Roman" w:cs="Times New Roman"/>
          <w:b/>
          <w:bCs/>
          <w:color w:val="000000" w:themeColor="text1"/>
        </w:rPr>
        <w:t>Representations and Warranties; Disclaimer</w:t>
      </w:r>
    </w:p>
    <w:p w14:paraId="2B187BD7"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By LFGN.</w:t>
      </w:r>
    </w:p>
    <w:p w14:paraId="6553BD1F"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smallCaps/>
          <w:color w:val="000000" w:themeColor="text1"/>
          <w:sz w:val="24"/>
          <w:szCs w:val="24"/>
        </w:rPr>
        <w:lastRenderedPageBreak/>
        <w:t xml:space="preserve">THE UTILITY IS PROVIDED AS-IS WITH ALL FAULTS. TO THE FULLEST EXTENT PERMITTED BY APPLICABLE LAW, LFGN MAKES NO REPRESENTATION OR WARRANTY CONCERNING THE ACCURACY, RELIABILITY, OR COMPLETENESS OF ANY INFORMATION OR DATA OBTAINED OR DERIVED THROUGH THE USE OF THE UTILITY </w:t>
      </w:r>
      <w:r w:rsidRPr="0071347B">
        <w:rPr>
          <w:rFonts w:ascii="Times New Roman" w:hAnsi="Times New Roman" w:cs="Times New Roman"/>
          <w:b w:val="0"/>
          <w:color w:val="000000" w:themeColor="text1"/>
          <w:sz w:val="24"/>
          <w:szCs w:val="24"/>
        </w:rPr>
        <w:t xml:space="preserve">AS THE UTILITY OPERATES ON A DISTRIBUTED NETWORK AND </w:t>
      </w:r>
      <w:del w:id="57" w:author="Stephen Winslow" w:date="2020-09-03T18:01:00Z">
        <w:r w:rsidRPr="0071347B" w:rsidDel="00006180">
          <w:rPr>
            <w:rFonts w:ascii="Times New Roman" w:hAnsi="Times New Roman" w:cs="Times New Roman"/>
            <w:b w:val="0"/>
            <w:color w:val="000000" w:themeColor="text1"/>
            <w:sz w:val="24"/>
            <w:szCs w:val="24"/>
          </w:rPr>
          <w:delText xml:space="preserve">THE </w:delText>
        </w:r>
      </w:del>
      <w:r w:rsidRPr="0071347B">
        <w:rPr>
          <w:rFonts w:ascii="Times New Roman" w:hAnsi="Times New Roman" w:cs="Times New Roman"/>
          <w:b w:val="0"/>
          <w:color w:val="000000" w:themeColor="text1"/>
          <w:sz w:val="24"/>
          <w:szCs w:val="24"/>
        </w:rPr>
        <w:t xml:space="preserve">LFGN DOES NOT CONTROL THE INFORMATION OR DATA WRITTEN TO THE UTILITY. LFGN </w:t>
      </w:r>
      <w:r w:rsidRPr="0071347B">
        <w:rPr>
          <w:rFonts w:ascii="Times New Roman" w:hAnsi="Times New Roman" w:cs="Times New Roman"/>
          <w:b w:val="0"/>
          <w:smallCaps/>
          <w:color w:val="000000" w:themeColor="text1"/>
          <w:sz w:val="24"/>
          <w:szCs w:val="24"/>
        </w:rPr>
        <w:t>DISCLAIMS ANY OTHER REPRESENTATIONS OR WARRANTIES, EXPRESS OR IMPLIED, INCLUDING WITHOUT LIMITATION, ANY WARRANTIES OF MERCHANTABILITY OR FITNESS FOR A PARTICULAR PURPOSE, NON-INFRINGEMENT, ACCURACY OR COMPLETENESS OF DATA.</w:t>
      </w:r>
    </w:p>
    <w:p w14:paraId="588B3C2E" w14:textId="45BD3D99"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 manager of the Utility, LFGN is an independent controller of the Personal Data Transactions. In no event will LFGN be held liable for the actions or omissions of the </w:t>
      </w:r>
      <w:r w:rsidR="00FD4B7A">
        <w:rPr>
          <w:rFonts w:ascii="Times New Roman" w:hAnsi="Times New Roman" w:cs="Times New Roman"/>
          <w:b w:val="0"/>
          <w:bCs/>
          <w:color w:val="000000" w:themeColor="text1"/>
          <w:sz w:val="24"/>
          <w:szCs w:val="24"/>
        </w:rPr>
        <w:t xml:space="preserve">Transaction </w:t>
      </w:r>
      <w:del w:id="58" w:author="Stephen Winslow" w:date="2020-09-03T18:01:00Z">
        <w:r w:rsidR="002E2E07" w:rsidDel="00006180">
          <w:rPr>
            <w:rFonts w:ascii="Times New Roman" w:hAnsi="Times New Roman" w:cs="Times New Roman"/>
            <w:b w:val="0"/>
            <w:bCs/>
            <w:color w:val="000000" w:themeColor="text1"/>
            <w:sz w:val="24"/>
            <w:szCs w:val="24"/>
          </w:rPr>
          <w:delText>Author</w:delText>
        </w:r>
        <w:r w:rsidRPr="0071347B" w:rsidDel="00006180">
          <w:rPr>
            <w:rFonts w:ascii="Times New Roman" w:hAnsi="Times New Roman" w:cs="Times New Roman"/>
            <w:b w:val="0"/>
            <w:color w:val="000000" w:themeColor="text1"/>
            <w:sz w:val="24"/>
            <w:szCs w:val="24"/>
          </w:rPr>
          <w:delText xml:space="preserve"> </w:delText>
        </w:r>
      </w:del>
      <w:ins w:id="59" w:author="Stephen Winslow" w:date="2020-09-03T18:01:00Z">
        <w:r w:rsidR="00006180">
          <w:rPr>
            <w:rFonts w:ascii="Times New Roman" w:hAnsi="Times New Roman" w:cs="Times New Roman"/>
            <w:b w:val="0"/>
            <w:bCs/>
            <w:color w:val="000000" w:themeColor="text1"/>
            <w:sz w:val="24"/>
            <w:szCs w:val="24"/>
          </w:rPr>
          <w:t>Endorser</w:t>
        </w:r>
        <w:r w:rsidR="00006180" w:rsidRPr="0071347B">
          <w:rPr>
            <w:rFonts w:ascii="Times New Roman" w:hAnsi="Times New Roman" w:cs="Times New Roman"/>
            <w:b w:val="0"/>
            <w:color w:val="000000" w:themeColor="text1"/>
            <w:sz w:val="24"/>
            <w:szCs w:val="24"/>
          </w:rPr>
          <w:t xml:space="preserve"> </w:t>
        </w:r>
      </w:ins>
      <w:r w:rsidRPr="0071347B">
        <w:rPr>
          <w:rFonts w:ascii="Times New Roman" w:hAnsi="Times New Roman" w:cs="Times New Roman"/>
          <w:b w:val="0"/>
          <w:color w:val="000000" w:themeColor="text1"/>
          <w:sz w:val="24"/>
          <w:szCs w:val="24"/>
        </w:rPr>
        <w:t>arising out</w:t>
      </w:r>
      <w:r w:rsidR="002E2E07">
        <w:rPr>
          <w:rFonts w:ascii="Times New Roman" w:hAnsi="Times New Roman" w:cs="Times New Roman"/>
          <w:b w:val="0"/>
          <w:color w:val="000000" w:themeColor="text1"/>
          <w:sz w:val="24"/>
          <w:szCs w:val="24"/>
        </w:rPr>
        <w:t xml:space="preserve"> of</w:t>
      </w:r>
      <w:r w:rsidRPr="0071347B">
        <w:rPr>
          <w:rFonts w:ascii="Times New Roman" w:hAnsi="Times New Roman" w:cs="Times New Roman"/>
          <w:b w:val="0"/>
          <w:color w:val="000000" w:themeColor="text1"/>
          <w:sz w:val="24"/>
          <w:szCs w:val="24"/>
        </w:rPr>
        <w:t xml:space="preserve"> any Personal Data that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to the Utility in breach of this Agreement and/or contrary to the Framework, including but not limited to any Impermissible Personal Data. Notwithstanding the foregoing, if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Permissible Personal Data to the Utility in express compliance with this Agreement and in accordance with the Framework, LFGN is responsible for the lawfulness of such Processing once such Permissible Personal Data is </w:t>
      </w:r>
      <w:r w:rsidR="002E2E07">
        <w:rPr>
          <w:rFonts w:ascii="Times New Roman" w:hAnsi="Times New Roman" w:cs="Times New Roman"/>
          <w:b w:val="0"/>
          <w:color w:val="000000" w:themeColor="text1"/>
          <w:sz w:val="24"/>
          <w:szCs w:val="24"/>
        </w:rPr>
        <w:t>endorsed</w:t>
      </w:r>
      <w:r w:rsidRPr="0071347B">
        <w:rPr>
          <w:rFonts w:ascii="Times New Roman" w:hAnsi="Times New Roman" w:cs="Times New Roman"/>
          <w:b w:val="0"/>
          <w:color w:val="000000" w:themeColor="text1"/>
          <w:sz w:val="24"/>
          <w:szCs w:val="24"/>
        </w:rPr>
        <w:t xml:space="preserve"> to the Utility.</w:t>
      </w:r>
      <w:r w:rsidRPr="0071347B">
        <w:rPr>
          <w:rFonts w:ascii="Times New Roman" w:hAnsi="Times New Roman" w:cs="Times New Roman"/>
          <w:b w:val="0"/>
          <w:color w:val="000000" w:themeColor="text1"/>
          <w:sz w:val="24"/>
          <w:szCs w:val="24"/>
          <w:u w:val="single"/>
        </w:rPr>
        <w:t xml:space="preserve"> </w:t>
      </w:r>
    </w:p>
    <w:p w14:paraId="70909C75" w14:textId="4352F676"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By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represents and warrants:</w:t>
      </w:r>
    </w:p>
    <w:p w14:paraId="018B4A87"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it has all necessary rights and permissions to write the Transactions;</w:t>
      </w:r>
    </w:p>
    <w:p w14:paraId="09A1CEC9" w14:textId="77777777"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del w:id="60" w:author="Stephen Winslow" w:date="2020-09-03T18:03:00Z">
        <w:r w:rsidRPr="002E2E07" w:rsidDel="00006180">
          <w:rPr>
            <w:rFonts w:ascii="Times New Roman" w:hAnsi="Times New Roman" w:cs="Times New Roman"/>
            <w:b w:val="0"/>
            <w:color w:val="000000" w:themeColor="text1"/>
            <w:sz w:val="24"/>
            <w:szCs w:val="24"/>
          </w:rPr>
          <w:delText xml:space="preserve">the </w:delText>
        </w:r>
      </w:del>
      <w:r w:rsidRPr="002E2E07">
        <w:rPr>
          <w:rFonts w:ascii="Times New Roman" w:hAnsi="Times New Roman" w:cs="Times New Roman"/>
          <w:b w:val="0"/>
          <w:color w:val="000000" w:themeColor="text1"/>
          <w:sz w:val="24"/>
          <w:szCs w:val="24"/>
        </w:rPr>
        <w:t>it will only endorse Transactions do not and will not violate any applicable law;</w:t>
      </w:r>
    </w:p>
    <w:p w14:paraId="1F86A5CD" w14:textId="77777777"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the Transactions will not contain data or information that infringes or misappropriates the intellectual property rights of any third party;</w:t>
      </w:r>
    </w:p>
    <w:p w14:paraId="0B936678" w14:textId="0AE90950"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ab/>
        <w:t xml:space="preserve">it understands that the Bedrock Business submitted to the Utility operates on a distributed network and that </w:t>
      </w:r>
      <w:ins w:id="61" w:author="Stephen Winslow" w:date="2020-09-03T17:53:00Z">
        <w:r w:rsidR="00006372">
          <w:rPr>
            <w:rFonts w:ascii="Times New Roman" w:hAnsi="Times New Roman" w:cs="Times New Roman"/>
            <w:b w:val="0"/>
            <w:color w:val="000000" w:themeColor="text1"/>
            <w:sz w:val="24"/>
            <w:szCs w:val="24"/>
          </w:rPr>
          <w:t xml:space="preserve">LFGN and </w:t>
        </w:r>
      </w:ins>
      <w:r w:rsidRPr="002E2E07">
        <w:rPr>
          <w:rFonts w:ascii="Times New Roman" w:hAnsi="Times New Roman" w:cs="Times New Roman"/>
          <w:b w:val="0"/>
          <w:color w:val="000000" w:themeColor="text1"/>
          <w:sz w:val="24"/>
          <w:szCs w:val="24"/>
        </w:rPr>
        <w:t>Bedrock Consortium disclaim</w:t>
      </w:r>
      <w:del w:id="62" w:author="Stephen Winslow" w:date="2020-09-03T17:53:00Z">
        <w:r w:rsidRPr="002E2E07" w:rsidDel="00006372">
          <w:rPr>
            <w:rFonts w:ascii="Times New Roman" w:hAnsi="Times New Roman" w:cs="Times New Roman"/>
            <w:b w:val="0"/>
            <w:color w:val="000000" w:themeColor="text1"/>
            <w:sz w:val="24"/>
            <w:szCs w:val="24"/>
          </w:rPr>
          <w:delText>s</w:delText>
        </w:r>
      </w:del>
      <w:r w:rsidRPr="002E2E07">
        <w:rPr>
          <w:rFonts w:ascii="Times New Roman" w:hAnsi="Times New Roman" w:cs="Times New Roman"/>
          <w:b w:val="0"/>
          <w:color w:val="000000" w:themeColor="text1"/>
          <w:sz w:val="24"/>
          <w:szCs w:val="24"/>
        </w:rPr>
        <w:t xml:space="preserve"> any responsibilities with respect to access of data from the Bedrock Business Utility</w:t>
      </w:r>
      <w:ins w:id="63" w:author="Stephen Winslow" w:date="2020-09-03T17:53:00Z">
        <w:r w:rsidR="00006372">
          <w:rPr>
            <w:rFonts w:ascii="Times New Roman" w:hAnsi="Times New Roman" w:cs="Times New Roman"/>
            <w:b w:val="0"/>
            <w:color w:val="000000" w:themeColor="text1"/>
            <w:sz w:val="24"/>
            <w:szCs w:val="24"/>
          </w:rPr>
          <w:t xml:space="preserve"> </w:t>
        </w:r>
      </w:ins>
      <w:r w:rsidRPr="002E2E07">
        <w:rPr>
          <w:rFonts w:ascii="Times New Roman" w:hAnsi="Times New Roman" w:cs="Times New Roman"/>
          <w:b w:val="0"/>
          <w:color w:val="000000" w:themeColor="text1"/>
          <w:sz w:val="24"/>
          <w:szCs w:val="24"/>
        </w:rPr>
        <w:t xml:space="preserve">by Transaction </w:t>
      </w:r>
      <w:del w:id="64" w:author="Stephen Winslow" w:date="2020-09-03T18:03:00Z">
        <w:r w:rsidRPr="002E2E07" w:rsidDel="00006180">
          <w:rPr>
            <w:rFonts w:ascii="Times New Roman" w:hAnsi="Times New Roman" w:cs="Times New Roman"/>
            <w:b w:val="0"/>
            <w:color w:val="000000" w:themeColor="text1"/>
            <w:sz w:val="24"/>
            <w:szCs w:val="24"/>
          </w:rPr>
          <w:delText xml:space="preserve">Authors </w:delText>
        </w:r>
      </w:del>
      <w:ins w:id="65" w:author="Stephen Winslow" w:date="2020-09-03T18:03:00Z">
        <w:r w:rsidR="00006180">
          <w:rPr>
            <w:rFonts w:ascii="Times New Roman" w:hAnsi="Times New Roman" w:cs="Times New Roman"/>
            <w:b w:val="0"/>
            <w:color w:val="000000" w:themeColor="text1"/>
            <w:sz w:val="24"/>
            <w:szCs w:val="24"/>
          </w:rPr>
          <w:t>Endorsers</w:t>
        </w:r>
        <w:r w:rsidR="00006180" w:rsidRPr="002E2E07">
          <w:rPr>
            <w:rFonts w:ascii="Times New Roman" w:hAnsi="Times New Roman" w:cs="Times New Roman"/>
            <w:b w:val="0"/>
            <w:color w:val="000000" w:themeColor="text1"/>
            <w:sz w:val="24"/>
            <w:szCs w:val="24"/>
          </w:rPr>
          <w:t xml:space="preserve"> </w:t>
        </w:r>
      </w:ins>
      <w:r w:rsidRPr="002E2E07">
        <w:rPr>
          <w:rFonts w:ascii="Times New Roman" w:hAnsi="Times New Roman" w:cs="Times New Roman"/>
          <w:b w:val="0"/>
          <w:color w:val="000000" w:themeColor="text1"/>
          <w:sz w:val="24"/>
          <w:szCs w:val="24"/>
        </w:rPr>
        <w:t xml:space="preserve">that have signed the Transaction </w:t>
      </w:r>
      <w:del w:id="66" w:author="Stephen Winslow" w:date="2020-09-03T18:03:00Z">
        <w:r w:rsidRPr="002E2E07" w:rsidDel="00006180">
          <w:rPr>
            <w:rFonts w:ascii="Times New Roman" w:hAnsi="Times New Roman" w:cs="Times New Roman"/>
            <w:b w:val="0"/>
            <w:color w:val="000000" w:themeColor="text1"/>
            <w:sz w:val="24"/>
            <w:szCs w:val="24"/>
          </w:rPr>
          <w:delText xml:space="preserve">Author </w:delText>
        </w:r>
      </w:del>
      <w:ins w:id="67" w:author="Stephen Winslow" w:date="2020-09-03T18:03:00Z">
        <w:r w:rsidR="00006180">
          <w:rPr>
            <w:rFonts w:ascii="Times New Roman" w:hAnsi="Times New Roman" w:cs="Times New Roman"/>
            <w:b w:val="0"/>
            <w:color w:val="000000" w:themeColor="text1"/>
            <w:sz w:val="24"/>
            <w:szCs w:val="24"/>
          </w:rPr>
          <w:t xml:space="preserve">Endorser </w:t>
        </w:r>
      </w:ins>
      <w:r w:rsidRPr="002E2E07">
        <w:rPr>
          <w:rFonts w:ascii="Times New Roman" w:hAnsi="Times New Roman" w:cs="Times New Roman"/>
          <w:b w:val="0"/>
          <w:color w:val="000000" w:themeColor="text1"/>
          <w:sz w:val="24"/>
          <w:szCs w:val="24"/>
        </w:rPr>
        <w:t>Agreement;</w:t>
      </w:r>
    </w:p>
    <w:p w14:paraId="3ACD01BD" w14:textId="17F0A71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operates on a distributed network and that </w:t>
      </w:r>
      <w:r w:rsidR="002E2E07">
        <w:rPr>
          <w:rFonts w:ascii="Times New Roman" w:hAnsi="Times New Roman" w:cs="Times New Roman"/>
          <w:b w:val="0"/>
          <w:color w:val="000000" w:themeColor="text1"/>
          <w:sz w:val="24"/>
          <w:szCs w:val="24"/>
        </w:rPr>
        <w:t>LFGN</w:t>
      </w:r>
      <w:r w:rsidRPr="0071347B">
        <w:rPr>
          <w:rFonts w:ascii="Times New Roman" w:hAnsi="Times New Roman" w:cs="Times New Roman"/>
          <w:b w:val="0"/>
          <w:color w:val="000000" w:themeColor="text1"/>
          <w:sz w:val="24"/>
          <w:szCs w:val="24"/>
        </w:rPr>
        <w:t xml:space="preserve"> disclaims any responsibilities with respect to access of data from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w:t>
      </w:r>
    </w:p>
    <w:p w14:paraId="65C878B7" w14:textId="495126B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ins w:id="68" w:author="Stephen Winslow" w:date="2020-09-03T17:53:00Z">
        <w:r w:rsidR="00006372">
          <w:rPr>
            <w:rFonts w:ascii="Times New Roman" w:hAnsi="Times New Roman" w:cs="Times New Roman"/>
            <w:b w:val="0"/>
            <w:color w:val="000000" w:themeColor="text1"/>
            <w:sz w:val="24"/>
            <w:szCs w:val="24"/>
          </w:rPr>
          <w:t xml:space="preserve">LFGN and </w:t>
        </w:r>
      </w:ins>
      <w:r w:rsidRPr="0071347B">
        <w:rPr>
          <w:rFonts w:ascii="Times New Roman" w:hAnsi="Times New Roman" w:cs="Times New Roman"/>
          <w:b w:val="0"/>
          <w:color w:val="000000" w:themeColor="text1"/>
          <w:sz w:val="24"/>
          <w:szCs w:val="24"/>
        </w:rPr>
        <w:t>Bedrock Consortium do</w:t>
      </w:r>
      <w:del w:id="69" w:author="Stephen Winslow" w:date="2020-09-03T17:53:00Z">
        <w:r w:rsidRPr="0071347B" w:rsidDel="00006372">
          <w:rPr>
            <w:rFonts w:ascii="Times New Roman" w:hAnsi="Times New Roman" w:cs="Times New Roman"/>
            <w:b w:val="0"/>
            <w:color w:val="000000" w:themeColor="text1"/>
            <w:sz w:val="24"/>
            <w:szCs w:val="24"/>
          </w:rPr>
          <w:delText>es</w:delText>
        </w:r>
      </w:del>
      <w:r w:rsidRPr="0071347B">
        <w:rPr>
          <w:rFonts w:ascii="Times New Roman" w:hAnsi="Times New Roman" w:cs="Times New Roman"/>
          <w:b w:val="0"/>
          <w:color w:val="000000" w:themeColor="text1"/>
          <w:sz w:val="24"/>
          <w:szCs w:val="24"/>
        </w:rPr>
        <w:t xml:space="preserve"> not control the transfer of data between Nodes and over communications facilities, including the internet, and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may be subject to limitations, delays, and other problems inherent in the use of such communications facilities;</w:t>
      </w:r>
    </w:p>
    <w:p w14:paraId="56CBE224" w14:textId="33B65FDD"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there is regulatory uncertainty regarding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compliance with Data Protection Laws as it relates to Permissioned Write Access, Public Write Access, and Personal Data, including cross-border transfers of </w:t>
      </w:r>
      <w:r w:rsidRPr="0071347B">
        <w:rPr>
          <w:rFonts w:ascii="Times New Roman" w:hAnsi="Times New Roman" w:cs="Times New Roman"/>
          <w:b w:val="0"/>
          <w:color w:val="000000" w:themeColor="text1"/>
          <w:sz w:val="24"/>
          <w:szCs w:val="24"/>
        </w:rPr>
        <w:lastRenderedPageBreak/>
        <w:t>data, Processing of Personal Data, the right to effective erasure of data, as well as the scope and nature of Personal Data itself;</w:t>
      </w:r>
    </w:p>
    <w:p w14:paraId="66AF5ADD" w14:textId="459FE02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ins w:id="70" w:author="Stephen Winslow" w:date="2020-09-03T17:53:00Z">
        <w:r w:rsidR="00006372">
          <w:rPr>
            <w:rFonts w:ascii="Times New Roman" w:hAnsi="Times New Roman" w:cs="Times New Roman"/>
            <w:b w:val="0"/>
            <w:color w:val="000000" w:themeColor="text1"/>
            <w:sz w:val="24"/>
            <w:szCs w:val="24"/>
          </w:rPr>
          <w:t xml:space="preserve">LFGN and </w:t>
        </w:r>
      </w:ins>
      <w:r w:rsidRPr="0071347B">
        <w:rPr>
          <w:rFonts w:ascii="Times New Roman" w:hAnsi="Times New Roman" w:cs="Times New Roman"/>
          <w:b w:val="0"/>
          <w:color w:val="000000" w:themeColor="text1"/>
          <w:sz w:val="24"/>
          <w:szCs w:val="24"/>
        </w:rPr>
        <w:t xml:space="preserve">Bedrock Consortium may modify, at any time, its Ledger Access Policies and the terms of this Agreement and any other agreement or document related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based on new information, guidance, or Data Protection Laws; and </w:t>
      </w:r>
    </w:p>
    <w:p w14:paraId="703DBDAE" w14:textId="6E2EED79"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a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and/or LFGN may obscure a Transaction if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the </w:t>
      </w:r>
      <w:r w:rsidR="00FD4B7A">
        <w:rPr>
          <w:rFonts w:ascii="Times New Roman" w:hAnsi="Times New Roman" w:cs="Times New Roman"/>
          <w:b w:val="0"/>
          <w:bCs/>
          <w:color w:val="000000" w:themeColor="text1"/>
          <w:sz w:val="24"/>
          <w:szCs w:val="24"/>
        </w:rPr>
        <w:t>Transaction Endorser</w:t>
      </w:r>
      <w:ins w:id="71" w:author="Stephen Winslow" w:date="2020-09-03T17:53:00Z">
        <w:r w:rsidR="00006372">
          <w:rPr>
            <w:rFonts w:ascii="Times New Roman" w:hAnsi="Times New Roman" w:cs="Times New Roman"/>
            <w:b w:val="0"/>
            <w:bCs/>
            <w:color w:val="000000" w:themeColor="text1"/>
            <w:sz w:val="24"/>
            <w:szCs w:val="24"/>
          </w:rPr>
          <w:t>, LFGN</w:t>
        </w:r>
      </w:ins>
      <w:r w:rsidRPr="0071347B">
        <w:rPr>
          <w:rFonts w:ascii="Times New Roman" w:hAnsi="Times New Roman" w:cs="Times New Roman"/>
          <w:b w:val="0"/>
          <w:color w:val="000000" w:themeColor="text1"/>
          <w:sz w:val="24"/>
          <w:szCs w:val="24"/>
        </w:rPr>
        <w:t xml:space="preserve"> or Bedrock Consortium is required to do so by a court order or applicable law or (ii) the </w:t>
      </w:r>
      <w:r w:rsidR="00FD4B7A">
        <w:rPr>
          <w:rFonts w:ascii="Times New Roman" w:hAnsi="Times New Roman" w:cs="Times New Roman"/>
          <w:b w:val="0"/>
          <w:bCs/>
          <w:color w:val="000000" w:themeColor="text1"/>
          <w:sz w:val="24"/>
          <w:szCs w:val="24"/>
        </w:rPr>
        <w:t>Transaction Endorser</w:t>
      </w:r>
      <w:ins w:id="72" w:author="Stephen Winslow" w:date="2020-09-03T17:53:00Z">
        <w:r w:rsidR="00006372">
          <w:rPr>
            <w:rFonts w:ascii="Times New Roman" w:hAnsi="Times New Roman" w:cs="Times New Roman"/>
            <w:b w:val="0"/>
            <w:bCs/>
            <w:color w:val="000000" w:themeColor="text1"/>
            <w:sz w:val="24"/>
            <w:szCs w:val="24"/>
          </w:rPr>
          <w:t>, LFGN</w:t>
        </w:r>
      </w:ins>
      <w:r w:rsidRPr="0071347B">
        <w:rPr>
          <w:rFonts w:ascii="Times New Roman" w:hAnsi="Times New Roman" w:cs="Times New Roman"/>
          <w:b w:val="0"/>
          <w:color w:val="000000" w:themeColor="text1"/>
          <w:sz w:val="24"/>
          <w:szCs w:val="24"/>
        </w:rPr>
        <w:t xml:space="preserve"> or Bedrock Consortium has evidence that the Transaction violates the terms of this Agreement or any applicable law.</w:t>
      </w:r>
    </w:p>
    <w:p w14:paraId="0BA29D8C"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Limitation of Liability</w:t>
      </w:r>
    </w:p>
    <w:p w14:paraId="7882B589"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97B3305"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GROSS NEGLIGENCE, WILFUL MISCONDUCT OR FRAUD </w:t>
      </w:r>
      <w:commentRangeStart w:id="73"/>
      <w:r w:rsidRPr="006F2C12">
        <w:rPr>
          <w:rFonts w:ascii="Times New Roman" w:hAnsi="Times New Roman" w:cs="Times New Roman"/>
          <w:color w:val="000000" w:themeColor="text1"/>
        </w:rPr>
        <w:t>OR AS PROVIDED BY LAW</w:t>
      </w:r>
      <w:commentRangeEnd w:id="73"/>
      <w:r w:rsidR="00006180">
        <w:rPr>
          <w:rStyle w:val="CommentReference"/>
        </w:rPr>
        <w:commentReference w:id="73"/>
      </w:r>
      <w:r w:rsidRPr="006F2C12">
        <w:rPr>
          <w:rFonts w:ascii="Times New Roman" w:hAnsi="Times New Roman" w:cs="Times New Roman"/>
          <w:color w:val="000000" w:themeColor="text1"/>
        </w:rPr>
        <w:t xml:space="preserve">, IN NO EVENT WILL LFGN BE LIABLE FOR ANY AMOUNTS UNDER THIS AGREEMENT.  </w:t>
      </w:r>
    </w:p>
    <w:p w14:paraId="1661102D"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Indemnification</w:t>
      </w:r>
    </w:p>
    <w:p w14:paraId="24B63B28" w14:textId="5E7A2282"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To the fullest extent permitted by applicable law,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will indemnify and hold harmless LFGN, its affiliates, the Bedrock Consortium,</w:t>
      </w:r>
      <w:ins w:id="74" w:author="Stephen Winslow" w:date="2020-09-03T17:54:00Z">
        <w:r w:rsidR="00006372">
          <w:rPr>
            <w:rFonts w:ascii="Times New Roman" w:hAnsi="Times New Roman" w:cs="Times New Roman"/>
            <w:b w:val="0"/>
            <w:color w:val="000000" w:themeColor="text1"/>
            <w:sz w:val="24"/>
            <w:szCs w:val="24"/>
          </w:rPr>
          <w:t xml:space="preserve"> the Linux Foundation,</w:t>
        </w:r>
      </w:ins>
      <w:r w:rsidRPr="0071347B">
        <w:rPr>
          <w:rFonts w:ascii="Times New Roman" w:hAnsi="Times New Roman" w:cs="Times New Roman"/>
          <w:b w:val="0"/>
          <w:color w:val="000000" w:themeColor="text1"/>
          <w:sz w:val="24"/>
          <w:szCs w:val="24"/>
        </w:rPr>
        <w:t xml:space="preserve"> and each of </w:t>
      </w:r>
      <w:del w:id="75" w:author="Stephen Winslow" w:date="2020-09-03T18:04:00Z">
        <w:r w:rsidRPr="0071347B" w:rsidDel="00006180">
          <w:rPr>
            <w:rFonts w:ascii="Times New Roman" w:hAnsi="Times New Roman" w:cs="Times New Roman"/>
            <w:b w:val="0"/>
            <w:color w:val="000000" w:themeColor="text1"/>
            <w:sz w:val="24"/>
            <w:szCs w:val="24"/>
          </w:rPr>
          <w:delText>its</w:delText>
        </w:r>
      </w:del>
      <w:ins w:id="76" w:author="Stephen Winslow" w:date="2020-09-03T18:04:00Z">
        <w:r w:rsidR="00006180">
          <w:rPr>
            <w:rFonts w:ascii="Times New Roman" w:hAnsi="Times New Roman" w:cs="Times New Roman"/>
            <w:b w:val="0"/>
            <w:color w:val="000000" w:themeColor="text1"/>
            <w:sz w:val="24"/>
            <w:szCs w:val="24"/>
          </w:rPr>
          <w:t>their</w:t>
        </w:r>
      </w:ins>
      <w:r w:rsidRPr="0071347B">
        <w:rPr>
          <w:rFonts w:ascii="Times New Roman" w:hAnsi="Times New Roman" w:cs="Times New Roman"/>
          <w:b w:val="0"/>
          <w:color w:val="000000" w:themeColor="text1"/>
          <w:sz w:val="24"/>
          <w:szCs w:val="24"/>
        </w:rPr>
        <w:t xml:space="preserve"> 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access to or use of the Utility in violation of this Agreement; (ii)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misappropriation or infringement of any rights of another (including intellectual property rights or privacy rights); or (iii)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of applicable law. </w:t>
      </w:r>
    </w:p>
    <w:p w14:paraId="7E0838D5" w14:textId="17219607" w:rsidR="0071347B" w:rsidRPr="0071347B" w:rsidRDefault="00FD4B7A"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w:t>
      </w:r>
      <w:r w:rsidR="0071347B" w:rsidRPr="0071347B">
        <w:rPr>
          <w:rFonts w:ascii="Times New Roman" w:hAnsi="Times New Roman" w:cs="Times New Roman"/>
          <w:b w:val="0"/>
          <w:color w:val="000000" w:themeColor="text1"/>
          <w:sz w:val="24"/>
          <w:szCs w:val="24"/>
        </w:rPr>
        <w:lastRenderedPageBreak/>
        <w:t xml:space="preserve">in addition to, and not in lieu of, any other indemnities set forth in a written agreement between </w:t>
      </w: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and any Indemnified Party.</w:t>
      </w:r>
    </w:p>
    <w:p w14:paraId="1C793246"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b w:val="0"/>
          <w:color w:val="000000" w:themeColor="text1"/>
          <w:sz w:val="24"/>
          <w:szCs w:val="24"/>
        </w:rPr>
        <w:t>Compliance with Law. 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w14:paraId="708A7AAC" w14:textId="10828255" w:rsidR="0071347B" w:rsidRPr="0071347B" w:rsidRDefault="0071347B" w:rsidP="00006372">
      <w:pPr>
        <w:pStyle w:val="Heading1"/>
        <w:keepNext w:val="0"/>
        <w:keepLines w:val="0"/>
        <w:numPr>
          <w:ilvl w:val="0"/>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sz w:val="24"/>
          <w:szCs w:val="24"/>
        </w:rPr>
        <w:t xml:space="preserve">Governing Law and Forum. </w:t>
      </w:r>
      <w:r w:rsidRPr="0071347B">
        <w:rPr>
          <w:rFonts w:ascii="Times New Roman" w:hAnsi="Times New Roman" w:cs="Times New Roman"/>
          <w:b w:val="0"/>
          <w:color w:val="000000" w:themeColor="text1"/>
          <w:sz w:val="24"/>
          <w:szCs w:val="24"/>
        </w:rPr>
        <w:t xml:space="preserve">This Agreement is governed by the law of the State of Delaware, without reference to conflict of laws principles. </w:t>
      </w:r>
      <w:commentRangeStart w:id="77"/>
      <w:ins w:id="78" w:author="Stephen Winslow" w:date="2020-09-03T18:06:00Z">
        <w:r w:rsidR="00006180" w:rsidRPr="00006180">
          <w:rPr>
            <w:rFonts w:ascii="Times New Roman" w:hAnsi="Times New Roman" w:cs="Times New Roman"/>
            <w:b w:val="0"/>
            <w:color w:val="000000" w:themeColor="text1"/>
            <w:sz w:val="24"/>
            <w:szCs w:val="24"/>
          </w:rPr>
          <w:t>Any disputes regarding this Agreement shall be brought in the state or federal courts located in the State of Delaware.</w:t>
        </w:r>
        <w:commentRangeEnd w:id="77"/>
        <w:r w:rsidR="00006180" w:rsidRPr="00006180">
          <w:rPr>
            <w:rFonts w:ascii="Times New Roman" w:hAnsi="Times New Roman" w:cs="Times New Roman"/>
            <w:b w:val="0"/>
            <w:color w:val="000000" w:themeColor="text1"/>
            <w:sz w:val="24"/>
            <w:szCs w:val="24"/>
          </w:rPr>
          <w:commentReference w:id="77"/>
        </w:r>
      </w:ins>
    </w:p>
    <w:p w14:paraId="0B91111F"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Miscellaneous</w:t>
      </w:r>
    </w:p>
    <w:p w14:paraId="574A96D2" w14:textId="3BFE7EF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ins w:id="79" w:author="Stephen Winslow" w:date="2020-09-03T18:07:00Z">
        <w:r w:rsidR="00006180">
          <w:rPr>
            <w:rFonts w:ascii="Times New Roman" w:hAnsi="Times New Roman" w:cs="Times New Roman"/>
            <w:b w:val="0"/>
            <w:color w:val="000000" w:themeColor="text1"/>
            <w:sz w:val="24"/>
            <w:szCs w:val="24"/>
          </w:rPr>
          <w:t xml:space="preserve">(including via electronic mail) </w:t>
        </w:r>
      </w:ins>
      <w:r w:rsidRPr="0071347B">
        <w:rPr>
          <w:rFonts w:ascii="Times New Roman" w:hAnsi="Times New Roman" w:cs="Times New Roman"/>
          <w:b w:val="0"/>
          <w:color w:val="000000" w:themeColor="text1"/>
          <w:sz w:val="24"/>
          <w:szCs w:val="24"/>
        </w:rPr>
        <w:t>to the respective Party to whom it is directed, or when deposited by registered or certified mail, with postage and charges prepaid and addressed to the Parties at the addresses set forth below opposite their signatures to this Agreement.</w:t>
      </w:r>
    </w:p>
    <w:p w14:paraId="6388D7D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13CD665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49DBEE86" w14:textId="088004D3"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Assignment.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may not assign or transfer this Agreement without LFGN’</w:t>
      </w:r>
      <w:ins w:id="80" w:author="Stephen Winslow" w:date="2020-09-03T18:07:00Z">
        <w:r w:rsidR="00006180">
          <w:rPr>
            <w:rFonts w:ascii="Times New Roman" w:hAnsi="Times New Roman" w:cs="Times New Roman"/>
            <w:b w:val="0"/>
            <w:color w:val="000000" w:themeColor="text1"/>
            <w:sz w:val="24"/>
            <w:szCs w:val="24"/>
          </w:rPr>
          <w:t>s</w:t>
        </w:r>
      </w:ins>
      <w:del w:id="81" w:author="Stephen Winslow" w:date="2020-09-03T18:07:00Z">
        <w:r w:rsidRPr="0071347B" w:rsidDel="00006180">
          <w:rPr>
            <w:rFonts w:ascii="Times New Roman" w:hAnsi="Times New Roman" w:cs="Times New Roman"/>
            <w:b w:val="0"/>
            <w:color w:val="000000" w:themeColor="text1"/>
            <w:sz w:val="24"/>
            <w:szCs w:val="24"/>
          </w:rPr>
          <w:delText>S</w:delText>
        </w:r>
      </w:del>
      <w:r w:rsidRPr="0071347B">
        <w:rPr>
          <w:rFonts w:ascii="Times New Roman" w:hAnsi="Times New Roman" w:cs="Times New Roman"/>
          <w:b w:val="0"/>
          <w:color w:val="000000" w:themeColor="text1"/>
          <w:sz w:val="24"/>
          <w:szCs w:val="24"/>
        </w:rPr>
        <w:t xml:space="preserve">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155A5922"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Entire Agreement.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461A27A5" w14:textId="44C84C5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Modification of This Agreement.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reserves the right to modify this Agreement at any time in accordance with this provision, including, but not limited to, changes in </w:t>
      </w:r>
      <w:r w:rsidRPr="0071347B">
        <w:rPr>
          <w:rFonts w:ascii="Times New Roman" w:hAnsi="Times New Roman" w:cs="Times New Roman"/>
          <w:b w:val="0"/>
          <w:color w:val="000000" w:themeColor="text1"/>
          <w:sz w:val="24"/>
          <w:szCs w:val="24"/>
        </w:rPr>
        <w:lastRenderedPageBreak/>
        <w:t>applicable law or guidance from any jurisdiction</w:t>
      </w:r>
      <w:r w:rsidR="002E2E07">
        <w:rPr>
          <w:rFonts w:ascii="Times New Roman" w:hAnsi="Times New Roman" w:cs="Times New Roman"/>
          <w:b w:val="0"/>
          <w:color w:val="000000" w:themeColor="text1"/>
          <w:sz w:val="24"/>
          <w:szCs w:val="24"/>
        </w:rPr>
        <w:t xml:space="preserve"> or changes to the Framework</w:t>
      </w:r>
      <w:r w:rsidRPr="0071347B">
        <w:rPr>
          <w:rFonts w:ascii="Times New Roman" w:hAnsi="Times New Roman" w:cs="Times New Roman"/>
          <w:b w:val="0"/>
          <w:color w:val="000000" w:themeColor="text1"/>
          <w:sz w:val="24"/>
          <w:szCs w:val="24"/>
        </w:rPr>
        <w:t>.</w:t>
      </w:r>
      <w:r w:rsidR="00006180">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 xml:space="preserve">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will post an amended version of this Agreement on its website at least forty-five (45) days prior to the date on which all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must begin operating under the amendment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continues to </w:t>
      </w:r>
      <w:r w:rsidR="00FD4B7A">
        <w:rPr>
          <w:rFonts w:ascii="Times New Roman" w:hAnsi="Times New Roman" w:cs="Times New Roman"/>
          <w:b w:val="0"/>
          <w:bCs/>
          <w:color w:val="000000" w:themeColor="text1"/>
          <w:sz w:val="24"/>
          <w:szCs w:val="24"/>
        </w:rPr>
        <w:t>Endorse</w:t>
      </w:r>
      <w:r w:rsidRPr="0071347B">
        <w:rPr>
          <w:rFonts w:ascii="Times New Roman" w:hAnsi="Times New Roman" w:cs="Times New Roman"/>
          <w:b w:val="0"/>
          <w:color w:val="000000" w:themeColor="text1"/>
          <w:sz w:val="24"/>
          <w:szCs w:val="24"/>
        </w:rPr>
        <w:t xml:space="preserve"> Transactions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after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such continued use will constitute acceptance of the amended Agreement.     </w:t>
      </w:r>
    </w:p>
    <w:p w14:paraId="746FCAEA"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7FC87B60"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Survival.  Any terms that by their nature survive termination or expiration of this Agreement shall survive.</w:t>
      </w:r>
    </w:p>
    <w:p w14:paraId="68BFCAB7" w14:textId="379F2EA3" w:rsidR="002E2E07" w:rsidRPr="002E2E07" w:rsidRDefault="002E2E07">
      <w:pPr>
        <w:pStyle w:val="ListParagraph"/>
        <w:numPr>
          <w:ilvl w:val="1"/>
          <w:numId w:val="21"/>
        </w:numPr>
        <w:snapToGrid w:val="0"/>
        <w:spacing w:after="240"/>
        <w:contextualSpacing w:val="0"/>
        <w:rPr>
          <w:rFonts w:ascii="Times New Roman" w:eastAsiaTheme="majorEastAsia" w:hAnsi="Times New Roman" w:cs="Times New Roman"/>
          <w:bCs/>
          <w:color w:val="000000" w:themeColor="text1"/>
        </w:rPr>
        <w:pPrChange w:id="82" w:author="Stephen Winslow" w:date="2020-09-03T18:05:00Z">
          <w:pPr>
            <w:pStyle w:val="ListParagraph"/>
            <w:numPr>
              <w:ilvl w:val="1"/>
              <w:numId w:val="21"/>
            </w:numPr>
            <w:ind w:hanging="360"/>
          </w:pPr>
        </w:pPrChange>
      </w:pPr>
      <w:r w:rsidRPr="002E2E07">
        <w:rPr>
          <w:rFonts w:ascii="Times New Roman" w:eastAsiaTheme="majorEastAsia" w:hAnsi="Times New Roman" w:cs="Times New Roman"/>
          <w:bCs/>
          <w:color w:val="000000" w:themeColor="text1"/>
        </w:rPr>
        <w:t>Endorsing Own Transactions. In the event that the Transaction Endorser is endorsing Transactions that it is writing to the Utility as the Transaction Author, by executing this Agreement, Transaction Endorser is also agreeing to the Transaction Author Agreement attached at Appendix B.</w:t>
      </w:r>
    </w:p>
    <w:p w14:paraId="49320231" w14:textId="0667389E"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Governmental Entities.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is a governmental entity and it determines that GDPR does not apply to it and its Processing of Transactions, then: </w:t>
      </w:r>
    </w:p>
    <w:p w14:paraId="1E8AF66F"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541CB1A0"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3A151301" w14:textId="58F7A8DD" w:rsidR="0071347B" w:rsidRPr="00FD4B7A" w:rsidRDefault="0071347B" w:rsidP="00FD4B7A">
      <w:pPr>
        <w:snapToGrid w:val="0"/>
        <w:spacing w:after="240"/>
        <w:rPr>
          <w:rFonts w:ascii="Times New Roman" w:eastAsia="Times New Roman" w:hAnsi="Times New Roman" w:cs="Times New Roman"/>
          <w:b/>
          <w:bCs/>
          <w:color w:val="000000" w:themeColor="text1"/>
        </w:rPr>
      </w:pPr>
    </w:p>
    <w:p w14:paraId="6755581E" w14:textId="77777777" w:rsidR="00721DAE" w:rsidRDefault="00065E9D" w:rsidP="00721DAE">
      <w:pPr>
        <w:snapToGrid w:val="0"/>
        <w:spacing w:after="240"/>
        <w:rPr>
          <w:ins w:id="83" w:author="Scott Nicholas" w:date="2020-09-24T15:00:00Z"/>
          <w:rFonts w:ascii="Times New Roman" w:hAnsi="Times New Roman" w:cs="Times New Roman"/>
          <w:b/>
          <w:bCs/>
          <w:color w:val="000000" w:themeColor="text1"/>
        </w:rPr>
      </w:pPr>
      <w:r w:rsidRPr="00FD4B7A">
        <w:rPr>
          <w:rFonts w:ascii="Times New Roman" w:hAnsi="Times New Roman" w:cs="Times New Roman"/>
          <w:color w:val="000000"/>
        </w:rPr>
        <w:br w:type="page"/>
      </w:r>
    </w:p>
    <w:p w14:paraId="37F07166" w14:textId="225F862B" w:rsidR="00721DAE" w:rsidRDefault="00721DAE" w:rsidP="00721DAE">
      <w:pPr>
        <w:snapToGrid w:val="0"/>
        <w:spacing w:after="240"/>
        <w:rPr>
          <w:ins w:id="84" w:author="Scott Nicholas" w:date="2020-09-24T15:00:00Z"/>
          <w:rFonts w:ascii="Times New Roman" w:hAnsi="Times New Roman" w:cs="Times New Roman"/>
          <w:b/>
          <w:bCs/>
          <w:color w:val="000000" w:themeColor="text1"/>
        </w:rPr>
      </w:pPr>
      <w:ins w:id="85" w:author="Scott Nicholas" w:date="2020-09-24T15:00:00Z">
        <w:r>
          <w:rPr>
            <w:rFonts w:ascii="Times New Roman" w:hAnsi="Times New Roman" w:cs="Times New Roman"/>
            <w:b/>
            <w:bCs/>
            <w:color w:val="000000" w:themeColor="text1"/>
          </w:rPr>
          <w:lastRenderedPageBreak/>
          <w:t xml:space="preserve">TRANSACTION </w:t>
        </w:r>
        <w:r>
          <w:rPr>
            <w:rFonts w:ascii="Times New Roman" w:hAnsi="Times New Roman" w:cs="Times New Roman"/>
            <w:b/>
            <w:bCs/>
            <w:color w:val="000000" w:themeColor="text1"/>
          </w:rPr>
          <w:t>ENDORSER</w:t>
        </w:r>
        <w:commentRangeStart w:id="86"/>
        <w:r>
          <w:rPr>
            <w:rFonts w:ascii="Times New Roman" w:hAnsi="Times New Roman" w:cs="Times New Roman"/>
            <w:b/>
            <w:bCs/>
            <w:color w:val="000000" w:themeColor="text1"/>
          </w:rPr>
          <w:t>: ______________</w:t>
        </w:r>
        <w:commentRangeEnd w:id="86"/>
        <w:r>
          <w:rPr>
            <w:rStyle w:val="CommentReference"/>
          </w:rPr>
          <w:commentReference w:id="86"/>
        </w:r>
      </w:ins>
    </w:p>
    <w:p w14:paraId="1E3B2628" w14:textId="77777777" w:rsidR="00721DAE" w:rsidRDefault="00721DAE" w:rsidP="00721DAE">
      <w:pPr>
        <w:snapToGrid w:val="0"/>
        <w:spacing w:after="240"/>
        <w:rPr>
          <w:ins w:id="87" w:author="Scott Nicholas" w:date="2020-09-24T15:00:00Z"/>
          <w:rFonts w:ascii="Times New Roman" w:hAnsi="Times New Roman" w:cs="Times New Roman"/>
          <w:b/>
          <w:bCs/>
          <w:color w:val="000000" w:themeColor="text1"/>
        </w:rPr>
      </w:pPr>
    </w:p>
    <w:p w14:paraId="5E3386AD" w14:textId="0172B551" w:rsidR="00721DAE" w:rsidRPr="006D44E4" w:rsidRDefault="00721DAE" w:rsidP="00721DAE">
      <w:pPr>
        <w:pStyle w:val="BodyText"/>
        <w:spacing w:before="90"/>
        <w:ind w:left="100" w:right="462"/>
        <w:jc w:val="both"/>
        <w:rPr>
          <w:ins w:id="88" w:author="Scott Nicholas" w:date="2020-09-24T15:00:00Z"/>
        </w:rPr>
      </w:pPr>
      <w:ins w:id="89" w:author="Scott Nicholas" w:date="2020-09-24T15:00:00Z">
        <w:r w:rsidRPr="006D44E4">
          <w:t xml:space="preserve">By signing below, the </w:t>
        </w:r>
        <w:r>
          <w:t xml:space="preserve">Transaction </w:t>
        </w:r>
        <w:r>
          <w:t>Endorser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 xml:space="preserve">Transaction </w:t>
        </w:r>
        <w:r>
          <w:t>Endorser</w:t>
        </w:r>
        <w:r w:rsidRPr="006D44E4">
          <w:t xml:space="preserve"> to these terms and obligations:</w:t>
        </w:r>
      </w:ins>
    </w:p>
    <w:p w14:paraId="79C272E3" w14:textId="77777777" w:rsidR="00721DAE" w:rsidRPr="006D44E4" w:rsidRDefault="00721DAE" w:rsidP="00721DAE">
      <w:pPr>
        <w:pStyle w:val="BodyText"/>
        <w:rPr>
          <w:ins w:id="90" w:author="Scott Nicholas" w:date="2020-09-24T15:00:00Z"/>
        </w:rPr>
      </w:pPr>
    </w:p>
    <w:p w14:paraId="33BE58B7" w14:textId="120A95BE" w:rsidR="00721DAE" w:rsidRPr="006D44E4" w:rsidRDefault="00721DAE" w:rsidP="00721DAE">
      <w:pPr>
        <w:pStyle w:val="BodyText"/>
        <w:tabs>
          <w:tab w:val="left" w:pos="5141"/>
        </w:tabs>
        <w:ind w:left="100"/>
        <w:jc w:val="both"/>
        <w:rPr>
          <w:ins w:id="91" w:author="Scott Nicholas" w:date="2020-09-24T15:00:00Z"/>
        </w:rPr>
      </w:pPr>
      <w:ins w:id="92" w:author="Scott Nicholas" w:date="2020-09-24T15:00:00Z">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ins>
    </w:p>
    <w:p w14:paraId="285E2DD6" w14:textId="77777777" w:rsidR="00721DAE" w:rsidRPr="006D44E4" w:rsidRDefault="00721DAE" w:rsidP="00721DAE">
      <w:pPr>
        <w:pStyle w:val="BodyText"/>
        <w:rPr>
          <w:ins w:id="93" w:author="Scott Nicholas" w:date="2020-09-24T15:00:00Z"/>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721DAE" w14:paraId="715F1876" w14:textId="77777777" w:rsidTr="009937A4">
        <w:trPr>
          <w:trHeight w:val="501"/>
          <w:ins w:id="94" w:author="Scott Nicholas" w:date="2020-09-24T15:00:00Z"/>
        </w:trPr>
        <w:tc>
          <w:tcPr>
            <w:tcW w:w="4501" w:type="dxa"/>
            <w:tcBorders>
              <w:bottom w:val="single" w:sz="4" w:space="0" w:color="000000"/>
            </w:tcBorders>
          </w:tcPr>
          <w:p w14:paraId="40113DEA" w14:textId="77777777" w:rsidR="00721DAE" w:rsidRDefault="00721DAE" w:rsidP="009937A4">
            <w:pPr>
              <w:pStyle w:val="TableParagraph"/>
              <w:ind w:left="0"/>
              <w:rPr>
                <w:ins w:id="95" w:author="Scott Nicholas" w:date="2020-09-24T15:00:00Z"/>
                <w:sz w:val="24"/>
              </w:rPr>
            </w:pPr>
          </w:p>
        </w:tc>
        <w:tc>
          <w:tcPr>
            <w:tcW w:w="540" w:type="dxa"/>
          </w:tcPr>
          <w:p w14:paraId="7081054F" w14:textId="77777777" w:rsidR="00721DAE" w:rsidRDefault="00721DAE" w:rsidP="009937A4">
            <w:pPr>
              <w:pStyle w:val="TableParagraph"/>
              <w:ind w:left="0"/>
              <w:rPr>
                <w:ins w:id="96" w:author="Scott Nicholas" w:date="2020-09-24T15:00:00Z"/>
                <w:sz w:val="24"/>
              </w:rPr>
            </w:pPr>
          </w:p>
        </w:tc>
        <w:tc>
          <w:tcPr>
            <w:tcW w:w="4515" w:type="dxa"/>
          </w:tcPr>
          <w:p w14:paraId="20B59698" w14:textId="77777777" w:rsidR="00721DAE" w:rsidRPr="009937A4" w:rsidRDefault="00721DAE" w:rsidP="009937A4">
            <w:pPr>
              <w:pStyle w:val="TableParagraph"/>
              <w:spacing w:line="266" w:lineRule="exact"/>
              <w:ind w:left="-1"/>
              <w:rPr>
                <w:ins w:id="97" w:author="Scott Nicholas" w:date="2020-09-24T15:00:00Z"/>
                <w:b/>
                <w:bCs/>
                <w:sz w:val="24"/>
              </w:rPr>
            </w:pPr>
            <w:ins w:id="98" w:author="Scott Nicholas" w:date="2020-09-24T15:00:00Z">
              <w:r w:rsidRPr="009937A4">
                <w:rPr>
                  <w:b/>
                  <w:bCs/>
                  <w:sz w:val="24"/>
                </w:rPr>
                <w:t>LF GOVERNANCE NETWORKS, INC.</w:t>
              </w:r>
            </w:ins>
          </w:p>
        </w:tc>
      </w:tr>
      <w:tr w:rsidR="00721DAE" w14:paraId="5B1E7E41" w14:textId="77777777" w:rsidTr="009937A4">
        <w:trPr>
          <w:trHeight w:val="993"/>
          <w:ins w:id="99" w:author="Scott Nicholas" w:date="2020-09-24T15:00:00Z"/>
        </w:trPr>
        <w:tc>
          <w:tcPr>
            <w:tcW w:w="4501" w:type="dxa"/>
            <w:tcBorders>
              <w:top w:val="single" w:sz="4" w:space="0" w:color="000000"/>
              <w:bottom w:val="single" w:sz="4" w:space="0" w:color="000000"/>
            </w:tcBorders>
          </w:tcPr>
          <w:p w14:paraId="683A5F80" w14:textId="34F5B876" w:rsidR="00721DAE" w:rsidRDefault="00721DAE" w:rsidP="009937A4">
            <w:pPr>
              <w:pStyle w:val="TableParagraph"/>
              <w:spacing w:line="253" w:lineRule="exact"/>
              <w:ind w:left="0"/>
              <w:rPr>
                <w:ins w:id="100" w:author="Scott Nicholas" w:date="2020-09-24T15:00:00Z"/>
                <w:sz w:val="24"/>
              </w:rPr>
            </w:pPr>
            <w:ins w:id="101" w:author="Scott Nicholas" w:date="2020-09-24T15:00:00Z">
              <w:r>
                <w:rPr>
                  <w:sz w:val="24"/>
                </w:rPr>
                <w:t xml:space="preserve">(Print </w:t>
              </w:r>
            </w:ins>
            <w:ins w:id="102" w:author="Scott Nicholas" w:date="2020-09-24T15:08:00Z">
              <w:r w:rsidR="00BF0F23">
                <w:rPr>
                  <w:sz w:val="24"/>
                </w:rPr>
                <w:t>Transaction Endorser</w:t>
              </w:r>
            </w:ins>
            <w:ins w:id="103" w:author="Scott Nicholas" w:date="2020-09-24T15:00:00Z">
              <w:r>
                <w:rPr>
                  <w:sz w:val="24"/>
                </w:rPr>
                <w:t xml:space="preserve"> Name)</w:t>
              </w:r>
            </w:ins>
          </w:p>
        </w:tc>
        <w:tc>
          <w:tcPr>
            <w:tcW w:w="540" w:type="dxa"/>
          </w:tcPr>
          <w:p w14:paraId="226E9C6D" w14:textId="77777777" w:rsidR="00721DAE" w:rsidRDefault="00721DAE" w:rsidP="009937A4">
            <w:pPr>
              <w:pStyle w:val="TableParagraph"/>
              <w:ind w:left="0"/>
              <w:rPr>
                <w:ins w:id="104" w:author="Scott Nicholas" w:date="2020-09-24T15:00:00Z"/>
                <w:sz w:val="24"/>
              </w:rPr>
            </w:pPr>
          </w:p>
        </w:tc>
        <w:tc>
          <w:tcPr>
            <w:tcW w:w="4515" w:type="dxa"/>
            <w:tcBorders>
              <w:bottom w:val="single" w:sz="4" w:space="0" w:color="000000"/>
            </w:tcBorders>
          </w:tcPr>
          <w:p w14:paraId="0873BCCB" w14:textId="77777777" w:rsidR="00721DAE" w:rsidRDefault="00721DAE" w:rsidP="009937A4">
            <w:pPr>
              <w:pStyle w:val="TableParagraph"/>
              <w:ind w:left="0"/>
              <w:rPr>
                <w:ins w:id="105" w:author="Scott Nicholas" w:date="2020-09-24T15:00:00Z"/>
                <w:sz w:val="24"/>
              </w:rPr>
            </w:pPr>
          </w:p>
        </w:tc>
      </w:tr>
      <w:tr w:rsidR="00721DAE" w14:paraId="308376F6" w14:textId="77777777" w:rsidTr="009937A4">
        <w:trPr>
          <w:trHeight w:val="745"/>
          <w:ins w:id="106" w:author="Scott Nicholas" w:date="2020-09-24T15:00:00Z"/>
        </w:trPr>
        <w:tc>
          <w:tcPr>
            <w:tcW w:w="4501" w:type="dxa"/>
            <w:tcBorders>
              <w:top w:val="single" w:sz="4" w:space="0" w:color="000000"/>
              <w:bottom w:val="single" w:sz="4" w:space="0" w:color="000000"/>
            </w:tcBorders>
          </w:tcPr>
          <w:p w14:paraId="3BDE5A88" w14:textId="77777777" w:rsidR="00721DAE" w:rsidRDefault="00721DAE" w:rsidP="009937A4">
            <w:pPr>
              <w:pStyle w:val="TableParagraph"/>
              <w:spacing w:line="253" w:lineRule="exact"/>
              <w:ind w:left="0"/>
              <w:rPr>
                <w:ins w:id="107" w:author="Scott Nicholas" w:date="2020-09-24T15:00:00Z"/>
                <w:sz w:val="24"/>
              </w:rPr>
            </w:pPr>
            <w:ins w:id="108" w:author="Scott Nicholas" w:date="2020-09-24T15:00:00Z">
              <w:r>
                <w:rPr>
                  <w:sz w:val="24"/>
                </w:rPr>
                <w:t>Signature</w:t>
              </w:r>
            </w:ins>
          </w:p>
        </w:tc>
        <w:tc>
          <w:tcPr>
            <w:tcW w:w="540" w:type="dxa"/>
          </w:tcPr>
          <w:p w14:paraId="5C43E1DB" w14:textId="77777777" w:rsidR="00721DAE" w:rsidRDefault="00721DAE" w:rsidP="009937A4">
            <w:pPr>
              <w:pStyle w:val="TableParagraph"/>
              <w:ind w:left="0"/>
              <w:rPr>
                <w:ins w:id="109" w:author="Scott Nicholas" w:date="2020-09-24T15:00:00Z"/>
                <w:sz w:val="24"/>
              </w:rPr>
            </w:pPr>
          </w:p>
        </w:tc>
        <w:tc>
          <w:tcPr>
            <w:tcW w:w="4515" w:type="dxa"/>
            <w:tcBorders>
              <w:top w:val="single" w:sz="4" w:space="0" w:color="000000"/>
              <w:bottom w:val="single" w:sz="4" w:space="0" w:color="000000"/>
            </w:tcBorders>
          </w:tcPr>
          <w:p w14:paraId="333C6F38" w14:textId="77777777" w:rsidR="00721DAE" w:rsidRDefault="00721DAE" w:rsidP="009937A4">
            <w:pPr>
              <w:pStyle w:val="TableParagraph"/>
              <w:spacing w:line="253" w:lineRule="exact"/>
              <w:ind w:left="-1"/>
              <w:rPr>
                <w:ins w:id="110" w:author="Scott Nicholas" w:date="2020-09-24T15:00:00Z"/>
                <w:sz w:val="24"/>
              </w:rPr>
            </w:pPr>
            <w:ins w:id="111" w:author="Scott Nicholas" w:date="2020-09-24T15:00:00Z">
              <w:r>
                <w:rPr>
                  <w:sz w:val="24"/>
                </w:rPr>
                <w:t>Signature</w:t>
              </w:r>
            </w:ins>
          </w:p>
        </w:tc>
      </w:tr>
      <w:tr w:rsidR="00721DAE" w14:paraId="40A14BEC" w14:textId="77777777" w:rsidTr="009937A4">
        <w:trPr>
          <w:trHeight w:val="744"/>
          <w:ins w:id="112" w:author="Scott Nicholas" w:date="2020-09-24T15:00:00Z"/>
        </w:trPr>
        <w:tc>
          <w:tcPr>
            <w:tcW w:w="4501" w:type="dxa"/>
            <w:tcBorders>
              <w:top w:val="single" w:sz="4" w:space="0" w:color="000000"/>
              <w:bottom w:val="single" w:sz="4" w:space="0" w:color="000000"/>
            </w:tcBorders>
          </w:tcPr>
          <w:p w14:paraId="3E777703" w14:textId="77777777" w:rsidR="00721DAE" w:rsidRDefault="00721DAE" w:rsidP="009937A4">
            <w:pPr>
              <w:pStyle w:val="TableParagraph"/>
              <w:spacing w:line="253" w:lineRule="exact"/>
              <w:ind w:left="0"/>
              <w:rPr>
                <w:ins w:id="113" w:author="Scott Nicholas" w:date="2020-09-24T15:00:00Z"/>
                <w:sz w:val="24"/>
              </w:rPr>
            </w:pPr>
            <w:ins w:id="114" w:author="Scott Nicholas" w:date="2020-09-24T15:00:00Z">
              <w:r>
                <w:rPr>
                  <w:sz w:val="24"/>
                </w:rPr>
                <w:t>Name</w:t>
              </w:r>
            </w:ins>
          </w:p>
        </w:tc>
        <w:tc>
          <w:tcPr>
            <w:tcW w:w="540" w:type="dxa"/>
          </w:tcPr>
          <w:p w14:paraId="081D780C" w14:textId="77777777" w:rsidR="00721DAE" w:rsidRDefault="00721DAE" w:rsidP="009937A4">
            <w:pPr>
              <w:pStyle w:val="TableParagraph"/>
              <w:ind w:left="0"/>
              <w:rPr>
                <w:ins w:id="115" w:author="Scott Nicholas" w:date="2020-09-24T15:00:00Z"/>
                <w:sz w:val="24"/>
              </w:rPr>
            </w:pPr>
          </w:p>
        </w:tc>
        <w:tc>
          <w:tcPr>
            <w:tcW w:w="4515" w:type="dxa"/>
            <w:tcBorders>
              <w:top w:val="single" w:sz="4" w:space="0" w:color="000000"/>
              <w:bottom w:val="single" w:sz="4" w:space="0" w:color="000000"/>
            </w:tcBorders>
          </w:tcPr>
          <w:p w14:paraId="6D93228C" w14:textId="77777777" w:rsidR="00721DAE" w:rsidRDefault="00721DAE" w:rsidP="009937A4">
            <w:pPr>
              <w:pStyle w:val="TableParagraph"/>
              <w:spacing w:line="253" w:lineRule="exact"/>
              <w:ind w:left="-1"/>
              <w:rPr>
                <w:ins w:id="116" w:author="Scott Nicholas" w:date="2020-09-24T15:00:00Z"/>
                <w:sz w:val="24"/>
              </w:rPr>
            </w:pPr>
            <w:ins w:id="117" w:author="Scott Nicholas" w:date="2020-09-24T15:00:00Z">
              <w:r>
                <w:rPr>
                  <w:sz w:val="24"/>
                </w:rPr>
                <w:t>Name</w:t>
              </w:r>
            </w:ins>
          </w:p>
        </w:tc>
      </w:tr>
      <w:tr w:rsidR="00721DAE" w14:paraId="51E9DDF2" w14:textId="77777777" w:rsidTr="009937A4">
        <w:trPr>
          <w:trHeight w:val="746"/>
          <w:ins w:id="118" w:author="Scott Nicholas" w:date="2020-09-24T15:00:00Z"/>
        </w:trPr>
        <w:tc>
          <w:tcPr>
            <w:tcW w:w="4501" w:type="dxa"/>
            <w:tcBorders>
              <w:top w:val="single" w:sz="4" w:space="0" w:color="000000"/>
              <w:bottom w:val="single" w:sz="4" w:space="0" w:color="000000"/>
            </w:tcBorders>
          </w:tcPr>
          <w:p w14:paraId="06EA6857" w14:textId="77777777" w:rsidR="00721DAE" w:rsidRDefault="00721DAE" w:rsidP="009937A4">
            <w:pPr>
              <w:pStyle w:val="TableParagraph"/>
              <w:spacing w:line="253" w:lineRule="exact"/>
              <w:ind w:left="0"/>
              <w:rPr>
                <w:ins w:id="119" w:author="Scott Nicholas" w:date="2020-09-24T15:00:00Z"/>
                <w:sz w:val="24"/>
              </w:rPr>
            </w:pPr>
            <w:ins w:id="120" w:author="Scott Nicholas" w:date="2020-09-24T15:00:00Z">
              <w:r>
                <w:rPr>
                  <w:sz w:val="24"/>
                </w:rPr>
                <w:t>Title</w:t>
              </w:r>
            </w:ins>
          </w:p>
        </w:tc>
        <w:tc>
          <w:tcPr>
            <w:tcW w:w="540" w:type="dxa"/>
          </w:tcPr>
          <w:p w14:paraId="69B18FA5" w14:textId="77777777" w:rsidR="00721DAE" w:rsidRDefault="00721DAE" w:rsidP="009937A4">
            <w:pPr>
              <w:pStyle w:val="TableParagraph"/>
              <w:ind w:left="0"/>
              <w:rPr>
                <w:ins w:id="121" w:author="Scott Nicholas" w:date="2020-09-24T15:00:00Z"/>
                <w:sz w:val="24"/>
              </w:rPr>
            </w:pPr>
          </w:p>
        </w:tc>
        <w:tc>
          <w:tcPr>
            <w:tcW w:w="4515" w:type="dxa"/>
            <w:tcBorders>
              <w:top w:val="single" w:sz="4" w:space="0" w:color="000000"/>
              <w:bottom w:val="single" w:sz="4" w:space="0" w:color="000000"/>
            </w:tcBorders>
          </w:tcPr>
          <w:p w14:paraId="5BE09610" w14:textId="77777777" w:rsidR="00721DAE" w:rsidRDefault="00721DAE" w:rsidP="009937A4">
            <w:pPr>
              <w:pStyle w:val="TableParagraph"/>
              <w:spacing w:line="253" w:lineRule="exact"/>
              <w:ind w:left="-1"/>
              <w:rPr>
                <w:ins w:id="122" w:author="Scott Nicholas" w:date="2020-09-24T15:00:00Z"/>
                <w:sz w:val="24"/>
              </w:rPr>
            </w:pPr>
            <w:ins w:id="123" w:author="Scott Nicholas" w:date="2020-09-24T15:00:00Z">
              <w:r>
                <w:rPr>
                  <w:sz w:val="24"/>
                </w:rPr>
                <w:t>Title</w:t>
              </w:r>
            </w:ins>
          </w:p>
        </w:tc>
      </w:tr>
      <w:tr w:rsidR="00721DAE" w14:paraId="64A0ED13" w14:textId="77777777" w:rsidTr="009937A4">
        <w:trPr>
          <w:trHeight w:val="260"/>
          <w:ins w:id="124" w:author="Scott Nicholas" w:date="2020-09-24T15:00:00Z"/>
        </w:trPr>
        <w:tc>
          <w:tcPr>
            <w:tcW w:w="4501" w:type="dxa"/>
            <w:tcBorders>
              <w:top w:val="single" w:sz="4" w:space="0" w:color="000000"/>
            </w:tcBorders>
          </w:tcPr>
          <w:p w14:paraId="13F4699A" w14:textId="77777777" w:rsidR="00721DAE" w:rsidRDefault="00721DAE" w:rsidP="009937A4">
            <w:pPr>
              <w:pStyle w:val="TableParagraph"/>
              <w:spacing w:line="233" w:lineRule="exact"/>
              <w:ind w:left="0"/>
              <w:rPr>
                <w:ins w:id="125" w:author="Scott Nicholas" w:date="2020-09-24T15:00:00Z"/>
                <w:sz w:val="24"/>
              </w:rPr>
            </w:pPr>
            <w:ins w:id="126" w:author="Scott Nicholas" w:date="2020-09-24T15:00:00Z">
              <w:r>
                <w:rPr>
                  <w:sz w:val="24"/>
                </w:rPr>
                <w:t>Date</w:t>
              </w:r>
            </w:ins>
          </w:p>
        </w:tc>
        <w:tc>
          <w:tcPr>
            <w:tcW w:w="540" w:type="dxa"/>
          </w:tcPr>
          <w:p w14:paraId="228406DF" w14:textId="77777777" w:rsidR="00721DAE" w:rsidRPr="006D44E4" w:rsidRDefault="00721DAE" w:rsidP="009937A4">
            <w:pPr>
              <w:pStyle w:val="TableParagraph"/>
              <w:ind w:left="0"/>
              <w:rPr>
                <w:ins w:id="127" w:author="Scott Nicholas" w:date="2020-09-24T15:00:00Z"/>
                <w:sz w:val="18"/>
              </w:rPr>
            </w:pPr>
          </w:p>
        </w:tc>
        <w:tc>
          <w:tcPr>
            <w:tcW w:w="4515" w:type="dxa"/>
            <w:tcBorders>
              <w:top w:val="single" w:sz="4" w:space="0" w:color="000000"/>
            </w:tcBorders>
          </w:tcPr>
          <w:p w14:paraId="3E086F41" w14:textId="77777777" w:rsidR="00721DAE" w:rsidRDefault="00721DAE" w:rsidP="009937A4">
            <w:pPr>
              <w:pStyle w:val="TableParagraph"/>
              <w:spacing w:line="233" w:lineRule="exact"/>
              <w:ind w:left="-1"/>
              <w:rPr>
                <w:ins w:id="128" w:author="Scott Nicholas" w:date="2020-09-24T15:00:00Z"/>
                <w:sz w:val="24"/>
              </w:rPr>
            </w:pPr>
            <w:ins w:id="129" w:author="Scott Nicholas" w:date="2020-09-24T15:00:00Z">
              <w:r>
                <w:rPr>
                  <w:sz w:val="24"/>
                </w:rPr>
                <w:t>Date</w:t>
              </w:r>
            </w:ins>
          </w:p>
        </w:tc>
      </w:tr>
    </w:tbl>
    <w:p w14:paraId="0CB3D14A" w14:textId="77777777" w:rsidR="00721DAE" w:rsidRPr="00B24DB0" w:rsidRDefault="00721DAE" w:rsidP="00721DAE">
      <w:pPr>
        <w:snapToGrid w:val="0"/>
        <w:spacing w:after="240"/>
        <w:rPr>
          <w:ins w:id="130" w:author="Scott Nicholas" w:date="2020-09-24T15:00:00Z"/>
          <w:rFonts w:ascii="Times New Roman" w:hAnsi="Times New Roman" w:cs="Times New Roman"/>
          <w:color w:val="000000" w:themeColor="text1"/>
        </w:rPr>
      </w:pPr>
    </w:p>
    <w:p w14:paraId="6970C01F" w14:textId="77777777" w:rsidR="00721DAE" w:rsidRDefault="00721DAE" w:rsidP="00721DAE">
      <w:pPr>
        <w:snapToGrid w:val="0"/>
        <w:spacing w:after="240"/>
        <w:rPr>
          <w:ins w:id="131" w:author="Scott Nicholas" w:date="2020-09-24T15:00:00Z"/>
          <w:rFonts w:ascii="Times New Roman" w:eastAsia="Times New Roman" w:hAnsi="Times New Roman" w:cs="Times New Roman"/>
          <w:b/>
          <w:bCs/>
          <w:color w:val="000000" w:themeColor="text1"/>
        </w:rPr>
      </w:pPr>
      <w:ins w:id="132" w:author="Scott Nicholas" w:date="2020-09-24T15:00:00Z">
        <w:r>
          <w:rPr>
            <w:rFonts w:ascii="Times New Roman" w:eastAsia="Times New Roman" w:hAnsi="Times New Roman" w:cs="Times New Roman"/>
            <w:b/>
            <w:bCs/>
            <w:color w:val="000000" w:themeColor="text1"/>
          </w:rPr>
          <w:br w:type="page"/>
        </w:r>
      </w:ins>
    </w:p>
    <w:p w14:paraId="77DAA8FC" w14:textId="258766F7" w:rsidR="000D6BE6" w:rsidRPr="00FD4B7A" w:rsidDel="00721DAE" w:rsidRDefault="000D6BE6" w:rsidP="00721DAE">
      <w:pPr>
        <w:snapToGrid w:val="0"/>
        <w:spacing w:after="240"/>
        <w:rPr>
          <w:del w:id="133" w:author="Scott Nicholas" w:date="2020-09-24T15:00:00Z"/>
          <w:rFonts w:ascii="Times New Roman" w:hAnsi="Times New Roman" w:cs="Times New Roman"/>
          <w:color w:val="000000"/>
        </w:rPr>
      </w:pPr>
      <w:del w:id="134" w:author="Scott Nicholas" w:date="2020-09-24T15:00:00Z">
        <w:r w:rsidRPr="00FD4B7A" w:rsidDel="00721DAE">
          <w:rPr>
            <w:rFonts w:ascii="Times New Roman" w:hAnsi="Times New Roman" w:cs="Times New Roman"/>
            <w:color w:val="000000"/>
          </w:rPr>
          <w:lastRenderedPageBreak/>
          <w:delText>The Parties hereto have caused this Agreement to be executed by their duly authorized</w:delText>
        </w:r>
        <w:r w:rsidR="00065E9D" w:rsidRPr="00FD4B7A" w:rsidDel="00721DAE">
          <w:rPr>
            <w:rFonts w:ascii="Times New Roman" w:hAnsi="Times New Roman" w:cs="Times New Roman"/>
            <w:color w:val="000000"/>
          </w:rPr>
          <w:delText xml:space="preserve"> </w:delText>
        </w:r>
        <w:r w:rsidRPr="00FD4B7A" w:rsidDel="00721DAE">
          <w:rPr>
            <w:rFonts w:ascii="Times New Roman" w:hAnsi="Times New Roman" w:cs="Times New Roman"/>
            <w:color w:val="000000"/>
          </w:rPr>
          <w:delText>representatives as of the Effective Date.</w:delText>
        </w:r>
      </w:del>
    </w:p>
    <w:p w14:paraId="131BF5E6" w14:textId="391450C0" w:rsidR="00065E9D" w:rsidRPr="0071347B" w:rsidDel="00721DAE" w:rsidRDefault="00065E9D" w:rsidP="00721DAE">
      <w:pPr>
        <w:snapToGrid w:val="0"/>
        <w:spacing w:after="240"/>
        <w:rPr>
          <w:del w:id="135" w:author="Scott Nicholas" w:date="2020-09-24T15:00:00Z"/>
          <w:rFonts w:ascii="Times New Roman" w:hAnsi="Times New Roman" w:cs="Times New Roman"/>
          <w:color w:val="000000"/>
        </w:rPr>
      </w:pPr>
    </w:p>
    <w:p w14:paraId="21288203" w14:textId="3AC04120" w:rsidR="00065E9D" w:rsidRPr="00FD4B7A" w:rsidDel="00721DAE" w:rsidRDefault="00FE7D16" w:rsidP="00721DAE">
      <w:pPr>
        <w:snapToGrid w:val="0"/>
        <w:spacing w:after="240"/>
        <w:rPr>
          <w:del w:id="136" w:author="Scott Nicholas" w:date="2020-09-24T15:00:00Z"/>
          <w:rFonts w:ascii="Times New Roman" w:hAnsi="Times New Roman" w:cs="Times New Roman"/>
          <w:b/>
          <w:bCs/>
        </w:rPr>
      </w:pPr>
      <w:del w:id="137" w:author="Scott Nicholas" w:date="2020-09-24T15:00:00Z">
        <w:r w:rsidRPr="00FD4B7A" w:rsidDel="00721DAE">
          <w:rPr>
            <w:rFonts w:ascii="Times New Roman" w:hAnsi="Times New Roman" w:cs="Times New Roman"/>
            <w:b/>
            <w:bCs/>
          </w:rPr>
          <w:delText>Bedrock</w:delText>
        </w:r>
        <w:r w:rsidR="00065E9D" w:rsidRPr="00FD4B7A" w:rsidDel="00721DAE">
          <w:rPr>
            <w:rFonts w:ascii="Times New Roman" w:hAnsi="Times New Roman" w:cs="Times New Roman"/>
            <w:b/>
            <w:bCs/>
          </w:rPr>
          <w:delText xml:space="preserve"> Consortium</w:delText>
        </w:r>
      </w:del>
      <w:ins w:id="138" w:author="Stephen Winslow" w:date="2020-09-03T17:54:00Z">
        <w:del w:id="139" w:author="Scott Nicholas" w:date="2020-09-24T15:00:00Z">
          <w:r w:rsidR="00006372" w:rsidDel="00721DAE">
            <w:rPr>
              <w:rFonts w:ascii="Times New Roman" w:hAnsi="Times New Roman" w:cs="Times New Roman"/>
              <w:b/>
              <w:bCs/>
            </w:rPr>
            <w:delText>LF Governance Networks, Inc.</w:delText>
          </w:r>
        </w:del>
      </w:ins>
    </w:p>
    <w:p w14:paraId="2A108043" w14:textId="03BC86F8" w:rsidR="00065E9D" w:rsidRPr="00FD4B7A" w:rsidDel="00721DAE" w:rsidRDefault="00065E9D" w:rsidP="00721DAE">
      <w:pPr>
        <w:snapToGrid w:val="0"/>
        <w:spacing w:after="240"/>
        <w:rPr>
          <w:del w:id="140" w:author="Scott Nicholas" w:date="2020-09-24T15:00:00Z"/>
          <w:rFonts w:ascii="Times New Roman" w:hAnsi="Times New Roman" w:cs="Times New Roman"/>
        </w:rPr>
      </w:pPr>
      <w:del w:id="141" w:author="Scott Nicholas" w:date="2020-09-24T15:00:00Z">
        <w:r w:rsidRPr="00FD4B7A" w:rsidDel="00721DAE">
          <w:rPr>
            <w:rFonts w:ascii="Times New Roman" w:hAnsi="Times New Roman" w:cs="Times New Roman"/>
            <w:b/>
            <w:bCs/>
          </w:rPr>
          <w:delText>By</w:delText>
        </w:r>
        <w:r w:rsidRPr="00FD4B7A" w:rsidDel="00721DAE">
          <w:rPr>
            <w:rFonts w:ascii="Times New Roman" w:hAnsi="Times New Roman" w:cs="Times New Roman"/>
          </w:rPr>
          <w:delText>: ________________________</w:delText>
        </w:r>
      </w:del>
    </w:p>
    <w:p w14:paraId="561555A4" w14:textId="73D0EA2A" w:rsidR="00065E9D" w:rsidRPr="00FD4B7A" w:rsidDel="00721DAE" w:rsidRDefault="00065E9D" w:rsidP="00721DAE">
      <w:pPr>
        <w:snapToGrid w:val="0"/>
        <w:spacing w:after="240"/>
        <w:rPr>
          <w:del w:id="142" w:author="Scott Nicholas" w:date="2020-09-24T15:00:00Z"/>
          <w:rFonts w:ascii="Times New Roman" w:hAnsi="Times New Roman" w:cs="Times New Roman"/>
        </w:rPr>
      </w:pPr>
      <w:del w:id="143" w:author="Scott Nicholas" w:date="2020-09-24T15:00:00Z">
        <w:r w:rsidRPr="00FD4B7A" w:rsidDel="00721DAE">
          <w:rPr>
            <w:rFonts w:ascii="Times New Roman" w:hAnsi="Times New Roman" w:cs="Times New Roman"/>
            <w:b/>
            <w:bCs/>
          </w:rPr>
          <w:delText>Name</w:delText>
        </w:r>
        <w:r w:rsidRPr="00FD4B7A" w:rsidDel="00721DAE">
          <w:rPr>
            <w:rFonts w:ascii="Times New Roman" w:hAnsi="Times New Roman" w:cs="Times New Roman"/>
          </w:rPr>
          <w:delText>: _____________________</w:delText>
        </w:r>
      </w:del>
    </w:p>
    <w:p w14:paraId="0B83637A" w14:textId="5236D581" w:rsidR="00065E9D" w:rsidRPr="00FD4B7A" w:rsidDel="00721DAE" w:rsidRDefault="00065E9D" w:rsidP="00721DAE">
      <w:pPr>
        <w:snapToGrid w:val="0"/>
        <w:spacing w:after="240"/>
        <w:rPr>
          <w:del w:id="144" w:author="Scott Nicholas" w:date="2020-09-24T15:00:00Z"/>
          <w:rFonts w:ascii="Times New Roman" w:hAnsi="Times New Roman" w:cs="Times New Roman"/>
        </w:rPr>
      </w:pPr>
      <w:del w:id="145" w:author="Scott Nicholas" w:date="2020-09-24T15:00:00Z">
        <w:r w:rsidRPr="00FD4B7A" w:rsidDel="00721DAE">
          <w:rPr>
            <w:rFonts w:ascii="Times New Roman" w:hAnsi="Times New Roman" w:cs="Times New Roman"/>
            <w:b/>
            <w:bCs/>
          </w:rPr>
          <w:delText>Title</w:delText>
        </w:r>
        <w:r w:rsidRPr="00FD4B7A" w:rsidDel="00721DAE">
          <w:rPr>
            <w:rFonts w:ascii="Times New Roman" w:hAnsi="Times New Roman" w:cs="Times New Roman"/>
          </w:rPr>
          <w:delText>: ______________________</w:delText>
        </w:r>
      </w:del>
    </w:p>
    <w:p w14:paraId="4A8BEC34" w14:textId="29CCE5CC" w:rsidR="00065E9D" w:rsidRPr="00FD4B7A" w:rsidDel="00721DAE" w:rsidRDefault="00065E9D" w:rsidP="00721DAE">
      <w:pPr>
        <w:snapToGrid w:val="0"/>
        <w:spacing w:after="240"/>
        <w:rPr>
          <w:del w:id="146" w:author="Scott Nicholas" w:date="2020-09-24T15:00:00Z"/>
          <w:rFonts w:ascii="Times New Roman" w:hAnsi="Times New Roman" w:cs="Times New Roman"/>
        </w:rPr>
      </w:pPr>
      <w:del w:id="147" w:author="Scott Nicholas" w:date="2020-09-24T15:00:00Z">
        <w:r w:rsidRPr="00FD4B7A" w:rsidDel="00721DAE">
          <w:rPr>
            <w:rFonts w:ascii="Times New Roman" w:hAnsi="Times New Roman" w:cs="Times New Roman"/>
            <w:b/>
            <w:bCs/>
          </w:rPr>
          <w:delText>Date</w:delText>
        </w:r>
        <w:r w:rsidRPr="00FD4B7A" w:rsidDel="00721DAE">
          <w:rPr>
            <w:rFonts w:ascii="Times New Roman" w:hAnsi="Times New Roman" w:cs="Times New Roman"/>
          </w:rPr>
          <w:delText>: ______________________</w:delText>
        </w:r>
      </w:del>
    </w:p>
    <w:p w14:paraId="7695C43A" w14:textId="6B6F3493" w:rsidR="00065E9D" w:rsidRPr="00FD4B7A" w:rsidDel="00721DAE" w:rsidRDefault="00065E9D" w:rsidP="00721DAE">
      <w:pPr>
        <w:snapToGrid w:val="0"/>
        <w:spacing w:after="240"/>
        <w:rPr>
          <w:del w:id="148" w:author="Scott Nicholas" w:date="2020-09-24T15:00:00Z"/>
          <w:rFonts w:ascii="Times New Roman" w:hAnsi="Times New Roman" w:cs="Times New Roman"/>
          <w:color w:val="000000"/>
        </w:rPr>
      </w:pPr>
      <w:del w:id="149" w:author="Scott Nicholas" w:date="2020-09-24T15:00:00Z">
        <w:r w:rsidRPr="00FD4B7A" w:rsidDel="00721DAE">
          <w:rPr>
            <w:rFonts w:ascii="Times New Roman" w:hAnsi="Times New Roman" w:cs="Times New Roman"/>
            <w:b/>
            <w:bCs/>
            <w:color w:val="000000"/>
          </w:rPr>
          <w:delText>Address for Notices (email acceptable</w:delText>
        </w:r>
        <w:r w:rsidRPr="00FD4B7A" w:rsidDel="00721DAE">
          <w:rPr>
            <w:rFonts w:ascii="Times New Roman" w:hAnsi="Times New Roman" w:cs="Times New Roman"/>
            <w:color w:val="000000"/>
          </w:rPr>
          <w:delText>):</w:delText>
        </w:r>
      </w:del>
    </w:p>
    <w:p w14:paraId="7EF776CE" w14:textId="649F2479" w:rsidR="00065E9D" w:rsidRPr="00FD4B7A" w:rsidDel="00721DAE" w:rsidRDefault="00065E9D" w:rsidP="00721DAE">
      <w:pPr>
        <w:snapToGrid w:val="0"/>
        <w:spacing w:after="240"/>
        <w:rPr>
          <w:del w:id="150" w:author="Scott Nicholas" w:date="2020-09-24T15:00:00Z"/>
          <w:rFonts w:ascii="Times New Roman" w:hAnsi="Times New Roman" w:cs="Times New Roman"/>
        </w:rPr>
      </w:pPr>
      <w:del w:id="151" w:author="Scott Nicholas" w:date="2020-09-24T15:00:00Z">
        <w:r w:rsidRPr="00FD4B7A" w:rsidDel="00721DAE">
          <w:rPr>
            <w:rFonts w:ascii="Times New Roman" w:hAnsi="Times New Roman" w:cs="Times New Roman"/>
            <w:color w:val="000000"/>
          </w:rPr>
          <w:delText>__________________________________________________________________</w:delText>
        </w:r>
      </w:del>
    </w:p>
    <w:p w14:paraId="74F15929" w14:textId="484730FD" w:rsidR="00065E9D" w:rsidRPr="0071347B" w:rsidDel="00721DAE" w:rsidRDefault="00065E9D" w:rsidP="00721DAE">
      <w:pPr>
        <w:snapToGrid w:val="0"/>
        <w:spacing w:after="240"/>
        <w:rPr>
          <w:del w:id="152" w:author="Scott Nicholas" w:date="2020-09-24T15:00:00Z"/>
          <w:rFonts w:ascii="Times New Roman" w:hAnsi="Times New Roman" w:cs="Times New Roman"/>
        </w:rPr>
      </w:pPr>
    </w:p>
    <w:p w14:paraId="6AAA1053" w14:textId="6E2F3D7D" w:rsidR="00065E9D" w:rsidRPr="0071347B" w:rsidDel="00721DAE" w:rsidRDefault="00065E9D" w:rsidP="00721DAE">
      <w:pPr>
        <w:snapToGrid w:val="0"/>
        <w:spacing w:after="240"/>
        <w:rPr>
          <w:del w:id="153" w:author="Scott Nicholas" w:date="2020-09-24T15:00:00Z"/>
          <w:rFonts w:ascii="Times New Roman" w:hAnsi="Times New Roman" w:cs="Times New Roman"/>
          <w:b/>
          <w:bCs/>
        </w:rPr>
      </w:pPr>
    </w:p>
    <w:p w14:paraId="76A23C7D" w14:textId="2556CD9D" w:rsidR="00065E9D" w:rsidRPr="0071347B" w:rsidDel="00721DAE" w:rsidRDefault="00065E9D" w:rsidP="00721DAE">
      <w:pPr>
        <w:snapToGrid w:val="0"/>
        <w:spacing w:after="240"/>
        <w:rPr>
          <w:del w:id="154" w:author="Scott Nicholas" w:date="2020-09-24T15:00:00Z"/>
          <w:rFonts w:ascii="Times New Roman" w:hAnsi="Times New Roman" w:cs="Times New Roman"/>
          <w:b/>
          <w:bCs/>
        </w:rPr>
      </w:pPr>
    </w:p>
    <w:p w14:paraId="69F664AA" w14:textId="3187F8B6" w:rsidR="00065E9D" w:rsidRPr="00FD4B7A" w:rsidDel="00721DAE" w:rsidRDefault="00065E9D" w:rsidP="00721DAE">
      <w:pPr>
        <w:snapToGrid w:val="0"/>
        <w:spacing w:after="240"/>
        <w:rPr>
          <w:del w:id="155" w:author="Scott Nicholas" w:date="2020-09-24T15:00:00Z"/>
          <w:rFonts w:ascii="Times New Roman" w:hAnsi="Times New Roman" w:cs="Times New Roman"/>
          <w:b/>
          <w:bCs/>
        </w:rPr>
      </w:pPr>
      <w:del w:id="156" w:author="Scott Nicholas" w:date="2020-09-24T15:00:00Z">
        <w:r w:rsidRPr="00FD4B7A" w:rsidDel="00721DAE">
          <w:rPr>
            <w:rFonts w:ascii="Times New Roman" w:hAnsi="Times New Roman" w:cs="Times New Roman"/>
            <w:b/>
            <w:bCs/>
          </w:rPr>
          <w:delText>Transaction Endorser</w:delText>
        </w:r>
      </w:del>
    </w:p>
    <w:p w14:paraId="2C80C7D1" w14:textId="2BC4AA14" w:rsidR="00065E9D" w:rsidRPr="00FD4B7A" w:rsidDel="00721DAE" w:rsidRDefault="00065E9D" w:rsidP="00721DAE">
      <w:pPr>
        <w:snapToGrid w:val="0"/>
        <w:spacing w:after="240"/>
        <w:rPr>
          <w:del w:id="157" w:author="Scott Nicholas" w:date="2020-09-24T15:00:00Z"/>
          <w:rFonts w:ascii="Times New Roman" w:hAnsi="Times New Roman" w:cs="Times New Roman"/>
        </w:rPr>
      </w:pPr>
      <w:del w:id="158" w:author="Scott Nicholas" w:date="2020-09-24T15:00:00Z">
        <w:r w:rsidRPr="00FD4B7A" w:rsidDel="00721DAE">
          <w:rPr>
            <w:rFonts w:ascii="Times New Roman" w:hAnsi="Times New Roman" w:cs="Times New Roman"/>
            <w:b/>
            <w:bCs/>
          </w:rPr>
          <w:delText>By</w:delText>
        </w:r>
        <w:r w:rsidRPr="00FD4B7A" w:rsidDel="00721DAE">
          <w:rPr>
            <w:rFonts w:ascii="Times New Roman" w:hAnsi="Times New Roman" w:cs="Times New Roman"/>
          </w:rPr>
          <w:delText>: ________________________</w:delText>
        </w:r>
      </w:del>
    </w:p>
    <w:p w14:paraId="637E72A4" w14:textId="00C26F3C" w:rsidR="00065E9D" w:rsidRPr="00FD4B7A" w:rsidDel="00721DAE" w:rsidRDefault="00065E9D" w:rsidP="00721DAE">
      <w:pPr>
        <w:snapToGrid w:val="0"/>
        <w:spacing w:after="240"/>
        <w:rPr>
          <w:del w:id="159" w:author="Scott Nicholas" w:date="2020-09-24T15:00:00Z"/>
          <w:rFonts w:ascii="Times New Roman" w:hAnsi="Times New Roman" w:cs="Times New Roman"/>
        </w:rPr>
      </w:pPr>
      <w:del w:id="160" w:author="Scott Nicholas" w:date="2020-09-24T15:00:00Z">
        <w:r w:rsidRPr="00FD4B7A" w:rsidDel="00721DAE">
          <w:rPr>
            <w:rFonts w:ascii="Times New Roman" w:hAnsi="Times New Roman" w:cs="Times New Roman"/>
            <w:b/>
            <w:bCs/>
          </w:rPr>
          <w:delText>Name</w:delText>
        </w:r>
        <w:r w:rsidRPr="00FD4B7A" w:rsidDel="00721DAE">
          <w:rPr>
            <w:rFonts w:ascii="Times New Roman" w:hAnsi="Times New Roman" w:cs="Times New Roman"/>
          </w:rPr>
          <w:delText>: _____________________</w:delText>
        </w:r>
      </w:del>
    </w:p>
    <w:p w14:paraId="0500F5FE" w14:textId="0F2C7C1C" w:rsidR="00065E9D" w:rsidRPr="00FD4B7A" w:rsidDel="00721DAE" w:rsidRDefault="00065E9D" w:rsidP="00721DAE">
      <w:pPr>
        <w:snapToGrid w:val="0"/>
        <w:spacing w:after="240"/>
        <w:rPr>
          <w:del w:id="161" w:author="Scott Nicholas" w:date="2020-09-24T15:00:00Z"/>
          <w:rFonts w:ascii="Times New Roman" w:hAnsi="Times New Roman" w:cs="Times New Roman"/>
        </w:rPr>
      </w:pPr>
      <w:del w:id="162" w:author="Scott Nicholas" w:date="2020-09-24T15:00:00Z">
        <w:r w:rsidRPr="00FD4B7A" w:rsidDel="00721DAE">
          <w:rPr>
            <w:rFonts w:ascii="Times New Roman" w:hAnsi="Times New Roman" w:cs="Times New Roman"/>
            <w:b/>
            <w:bCs/>
          </w:rPr>
          <w:delText>Title</w:delText>
        </w:r>
        <w:r w:rsidRPr="00FD4B7A" w:rsidDel="00721DAE">
          <w:rPr>
            <w:rFonts w:ascii="Times New Roman" w:hAnsi="Times New Roman" w:cs="Times New Roman"/>
          </w:rPr>
          <w:delText>: ______________________</w:delText>
        </w:r>
      </w:del>
    </w:p>
    <w:p w14:paraId="10E9C0C8" w14:textId="2E484CED" w:rsidR="00065E9D" w:rsidRPr="00FD4B7A" w:rsidDel="00721DAE" w:rsidRDefault="00065E9D" w:rsidP="00721DAE">
      <w:pPr>
        <w:snapToGrid w:val="0"/>
        <w:spacing w:after="240"/>
        <w:rPr>
          <w:del w:id="163" w:author="Scott Nicholas" w:date="2020-09-24T15:00:00Z"/>
          <w:rFonts w:ascii="Times New Roman" w:hAnsi="Times New Roman" w:cs="Times New Roman"/>
        </w:rPr>
      </w:pPr>
      <w:del w:id="164" w:author="Scott Nicholas" w:date="2020-09-24T15:00:00Z">
        <w:r w:rsidRPr="00FD4B7A" w:rsidDel="00721DAE">
          <w:rPr>
            <w:rFonts w:ascii="Times New Roman" w:hAnsi="Times New Roman" w:cs="Times New Roman"/>
            <w:b/>
            <w:bCs/>
          </w:rPr>
          <w:delText>Date</w:delText>
        </w:r>
        <w:r w:rsidRPr="00FD4B7A" w:rsidDel="00721DAE">
          <w:rPr>
            <w:rFonts w:ascii="Times New Roman" w:hAnsi="Times New Roman" w:cs="Times New Roman"/>
          </w:rPr>
          <w:delText>: ______________________</w:delText>
        </w:r>
      </w:del>
    </w:p>
    <w:p w14:paraId="06FF76E4" w14:textId="666CF6DA" w:rsidR="000D6BE6" w:rsidRPr="00FD4B7A" w:rsidDel="00721DAE" w:rsidRDefault="000D6BE6" w:rsidP="00721DAE">
      <w:pPr>
        <w:snapToGrid w:val="0"/>
        <w:spacing w:after="240"/>
        <w:rPr>
          <w:del w:id="165" w:author="Scott Nicholas" w:date="2020-09-24T15:00:00Z"/>
          <w:rFonts w:ascii="Times New Roman" w:hAnsi="Times New Roman" w:cs="Times New Roman"/>
          <w:color w:val="000000"/>
        </w:rPr>
      </w:pPr>
      <w:del w:id="166" w:author="Scott Nicholas" w:date="2020-09-24T15:00:00Z">
        <w:r w:rsidRPr="00FD4B7A" w:rsidDel="00721DAE">
          <w:rPr>
            <w:rFonts w:ascii="Times New Roman" w:hAnsi="Times New Roman" w:cs="Times New Roman"/>
            <w:b/>
            <w:bCs/>
            <w:color w:val="000000"/>
          </w:rPr>
          <w:delText>Address for Notices (email acceptable</w:delText>
        </w:r>
        <w:r w:rsidRPr="00FD4B7A" w:rsidDel="00721DAE">
          <w:rPr>
            <w:rFonts w:ascii="Times New Roman" w:hAnsi="Times New Roman" w:cs="Times New Roman"/>
            <w:color w:val="000000"/>
          </w:rPr>
          <w:delText>):</w:delText>
        </w:r>
      </w:del>
    </w:p>
    <w:p w14:paraId="1180CED0" w14:textId="78EDD5C8" w:rsidR="000D6BE6" w:rsidRPr="00FD4B7A" w:rsidDel="00721DAE" w:rsidRDefault="000D6BE6" w:rsidP="00721DAE">
      <w:pPr>
        <w:snapToGrid w:val="0"/>
        <w:spacing w:after="240"/>
        <w:rPr>
          <w:del w:id="167" w:author="Scott Nicholas" w:date="2020-09-24T15:00:00Z"/>
          <w:rFonts w:ascii="Times New Roman" w:hAnsi="Times New Roman" w:cs="Times New Roman"/>
          <w:color w:val="000000"/>
        </w:rPr>
      </w:pPr>
      <w:del w:id="168" w:author="Scott Nicholas" w:date="2020-09-24T15:00:00Z">
        <w:r w:rsidRPr="00FD4B7A" w:rsidDel="00721DAE">
          <w:rPr>
            <w:rFonts w:ascii="Times New Roman" w:hAnsi="Times New Roman" w:cs="Times New Roman"/>
            <w:color w:val="000000"/>
          </w:rPr>
          <w:delText>__________________________________________________________________</w:delText>
        </w:r>
      </w:del>
    </w:p>
    <w:p w14:paraId="42E2A258" w14:textId="572F5BE1" w:rsidR="00065E9D" w:rsidRPr="0071347B" w:rsidDel="00721DAE" w:rsidRDefault="00065E9D" w:rsidP="00721DAE">
      <w:pPr>
        <w:snapToGrid w:val="0"/>
        <w:spacing w:after="240"/>
        <w:rPr>
          <w:del w:id="169" w:author="Scott Nicholas" w:date="2020-09-24T15:00:00Z"/>
          <w:rFonts w:ascii="Times New Roman" w:hAnsi="Times New Roman" w:cs="Times New Roman"/>
          <w:color w:val="000000"/>
        </w:rPr>
      </w:pPr>
    </w:p>
    <w:p w14:paraId="7CD41C5A" w14:textId="4EE4BB40" w:rsidR="00065E9D" w:rsidRPr="0071347B" w:rsidDel="00721DAE" w:rsidRDefault="00065E9D" w:rsidP="00721DAE">
      <w:pPr>
        <w:snapToGrid w:val="0"/>
        <w:spacing w:after="240"/>
        <w:rPr>
          <w:del w:id="170" w:author="Scott Nicholas" w:date="2020-09-24T15:00:00Z"/>
          <w:rFonts w:ascii="Times New Roman" w:hAnsi="Times New Roman" w:cs="Times New Roman"/>
          <w:color w:val="000000"/>
        </w:rPr>
      </w:pPr>
    </w:p>
    <w:p w14:paraId="066DCA8E" w14:textId="77777777" w:rsidR="00065E9D" w:rsidRPr="006F2C12" w:rsidRDefault="00065E9D" w:rsidP="00721DAE">
      <w:pPr>
        <w:snapToGrid w:val="0"/>
        <w:spacing w:after="240"/>
        <w:rPr>
          <w:rFonts w:ascii="Times New Roman" w:hAnsi="Times New Roman" w:cs="Times New Roman"/>
          <w:color w:val="000000"/>
        </w:rPr>
      </w:pPr>
      <w:r w:rsidRPr="006F2C12">
        <w:rPr>
          <w:rFonts w:ascii="Times New Roman" w:hAnsi="Times New Roman" w:cs="Times New Roman"/>
          <w:color w:val="000000"/>
        </w:rPr>
        <w:br w:type="page"/>
      </w:r>
    </w:p>
    <w:p w14:paraId="0910271D" w14:textId="09E08C2A"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lastRenderedPageBreak/>
        <w:t>Appendix A</w:t>
      </w:r>
    </w:p>
    <w:p w14:paraId="4BB93B35" w14:textId="77777777" w:rsidR="000D6BE6" w:rsidRPr="0071347B" w:rsidRDefault="000D6BE6" w:rsidP="00FD4B7A">
      <w:pPr>
        <w:pStyle w:val="Heading1"/>
        <w:snapToGrid w:val="0"/>
        <w:spacing w:before="0" w:after="240"/>
        <w:jc w:val="center"/>
        <w:rPr>
          <w:rFonts w:ascii="Times New Roman" w:hAnsi="Times New Roman" w:cs="Times New Roman"/>
          <w:sz w:val="24"/>
          <w:szCs w:val="24"/>
        </w:rPr>
      </w:pPr>
      <w:r w:rsidRPr="0071347B">
        <w:rPr>
          <w:rFonts w:ascii="Times New Roman" w:hAnsi="Times New Roman" w:cs="Times New Roman"/>
          <w:sz w:val="24"/>
          <w:szCs w:val="24"/>
        </w:rPr>
        <w:t>Transaction Endorser Data Processing Agreement</w:t>
      </w:r>
    </w:p>
    <w:p w14:paraId="37F03204" w14:textId="4F6CBE19"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F66E894"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14BB89D0" w14:textId="70509B68"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t>Appendix B</w:t>
      </w:r>
    </w:p>
    <w:p w14:paraId="79A2B98A" w14:textId="28D877F8" w:rsidR="000D6BE6" w:rsidRPr="0071347B" w:rsidRDefault="00FD4B7A" w:rsidP="00FD4B7A">
      <w:pPr>
        <w:pStyle w:val="Heading1"/>
        <w:snapToGrid w:val="0"/>
        <w:spacing w:before="0" w:after="240"/>
        <w:jc w:val="center"/>
        <w:rPr>
          <w:rFonts w:ascii="Times New Roman" w:hAnsi="Times New Roman" w:cs="Times New Roman"/>
          <w:sz w:val="24"/>
          <w:szCs w:val="24"/>
        </w:rPr>
      </w:pPr>
      <w:r>
        <w:rPr>
          <w:rFonts w:ascii="Times New Roman" w:hAnsi="Times New Roman" w:cs="Times New Roman"/>
          <w:sz w:val="24"/>
          <w:szCs w:val="24"/>
        </w:rPr>
        <w:t xml:space="preserve">Transaction </w:t>
      </w:r>
      <w:del w:id="171" w:author="Stephen Winslow" w:date="2020-09-03T18:05:00Z">
        <w:r w:rsidDel="00006180">
          <w:rPr>
            <w:rFonts w:ascii="Times New Roman" w:hAnsi="Times New Roman" w:cs="Times New Roman"/>
            <w:sz w:val="24"/>
            <w:szCs w:val="24"/>
          </w:rPr>
          <w:delText>Endorser</w:delText>
        </w:r>
        <w:r w:rsidR="000D6BE6" w:rsidRPr="0071347B" w:rsidDel="00006180">
          <w:rPr>
            <w:rFonts w:ascii="Times New Roman" w:hAnsi="Times New Roman" w:cs="Times New Roman"/>
            <w:sz w:val="24"/>
            <w:szCs w:val="24"/>
          </w:rPr>
          <w:delText xml:space="preserve"> </w:delText>
        </w:r>
      </w:del>
      <w:ins w:id="172" w:author="Stephen Winslow" w:date="2020-09-03T18:05:00Z">
        <w:r w:rsidR="00006180">
          <w:rPr>
            <w:rFonts w:ascii="Times New Roman" w:hAnsi="Times New Roman" w:cs="Times New Roman"/>
            <w:sz w:val="24"/>
            <w:szCs w:val="24"/>
          </w:rPr>
          <w:t>Author</w:t>
        </w:r>
        <w:r w:rsidR="00006180" w:rsidRPr="0071347B">
          <w:rPr>
            <w:rFonts w:ascii="Times New Roman" w:hAnsi="Times New Roman" w:cs="Times New Roman"/>
            <w:sz w:val="24"/>
            <w:szCs w:val="24"/>
          </w:rPr>
          <w:t xml:space="preserve"> </w:t>
        </w:r>
      </w:ins>
      <w:r w:rsidR="000D6BE6" w:rsidRPr="0071347B">
        <w:rPr>
          <w:rFonts w:ascii="Times New Roman" w:hAnsi="Times New Roman" w:cs="Times New Roman"/>
          <w:sz w:val="24"/>
          <w:szCs w:val="24"/>
        </w:rPr>
        <w:t>Agreement</w:t>
      </w:r>
    </w:p>
    <w:p w14:paraId="2009716C" w14:textId="34CDB9EC"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 xml:space="preserve">AS OF THE EFFECTIVE DATE OF THIS TRANSACTION </w:t>
      </w:r>
      <w:del w:id="173" w:author="Stephen Winslow" w:date="2020-09-03T18:05:00Z">
        <w:r w:rsidRPr="00FD4B7A" w:rsidDel="00006180">
          <w:rPr>
            <w:rFonts w:ascii="Times New Roman" w:hAnsi="Times New Roman" w:cs="Times New Roman"/>
            <w:color w:val="000000"/>
          </w:rPr>
          <w:delText>ENDORSER</w:delText>
        </w:r>
        <w:r w:rsidR="00065E9D" w:rsidRPr="00FD4B7A" w:rsidDel="00006180">
          <w:rPr>
            <w:rFonts w:ascii="Times New Roman" w:hAnsi="Times New Roman" w:cs="Times New Roman"/>
            <w:color w:val="000000"/>
          </w:rPr>
          <w:delText xml:space="preserve"> </w:delText>
        </w:r>
      </w:del>
      <w:ins w:id="174" w:author="Stephen Winslow" w:date="2020-09-03T18:05:00Z">
        <w:r w:rsidR="00006180">
          <w:rPr>
            <w:rFonts w:ascii="Times New Roman" w:hAnsi="Times New Roman" w:cs="Times New Roman"/>
            <w:color w:val="000000"/>
          </w:rPr>
          <w:t>AUTHOR</w:t>
        </w:r>
        <w:r w:rsidR="00006180" w:rsidRPr="00FD4B7A">
          <w:rPr>
            <w:rFonts w:ascii="Times New Roman" w:hAnsi="Times New Roman" w:cs="Times New Roman"/>
            <w:color w:val="000000"/>
          </w:rPr>
          <w:t xml:space="preserve"> </w:t>
        </w:r>
      </w:ins>
      <w:r w:rsidRPr="00FD4B7A">
        <w:rPr>
          <w:rFonts w:ascii="Times New Roman" w:hAnsi="Times New Roman" w:cs="Times New Roman"/>
          <w:color w:val="000000"/>
        </w:rPr>
        <w:t>AGREEMENT</w:t>
      </w:r>
    </w:p>
    <w:p w14:paraId="560FE6B1"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3945D41F" w14:textId="4F311142"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870033E"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55109F0" w14:textId="2AB22DB7" w:rsidR="000D6BE6" w:rsidRPr="00FD4B7A" w:rsidDel="00006180" w:rsidRDefault="000D6BE6" w:rsidP="00FD4B7A">
      <w:pPr>
        <w:autoSpaceDE w:val="0"/>
        <w:autoSpaceDN w:val="0"/>
        <w:adjustRightInd w:val="0"/>
        <w:snapToGrid w:val="0"/>
        <w:spacing w:after="240"/>
        <w:rPr>
          <w:del w:id="175" w:author="Stephen Winslow" w:date="2020-09-03T18:06:00Z"/>
          <w:rFonts w:ascii="Times New Roman" w:hAnsi="Times New Roman" w:cs="Times New Roman"/>
          <w:color w:val="000000"/>
        </w:rPr>
      </w:pPr>
      <w:r w:rsidRPr="00FD4B7A">
        <w:rPr>
          <w:rFonts w:ascii="Times New Roman" w:hAnsi="Times New Roman" w:cs="Times New Roman"/>
          <w:color w:val="000000"/>
        </w:rPr>
        <w:t>© 20</w:t>
      </w:r>
      <w:r w:rsidR="00065E9D" w:rsidRPr="00FD4B7A">
        <w:rPr>
          <w:rFonts w:ascii="Times New Roman" w:hAnsi="Times New Roman" w:cs="Times New Roman"/>
          <w:color w:val="000000"/>
        </w:rPr>
        <w:t>20</w:t>
      </w:r>
      <w:r w:rsidRPr="00FD4B7A">
        <w:rPr>
          <w:rFonts w:ascii="Times New Roman" w:hAnsi="Times New Roman" w:cs="Times New Roman"/>
          <w:color w:val="000000"/>
        </w:rPr>
        <w:t xml:space="preserve"> by </w:t>
      </w:r>
      <w:del w:id="176" w:author="Stephen Winslow" w:date="2020-09-03T18:06:00Z">
        <w:r w:rsidR="00FE7D16" w:rsidRPr="00FD4B7A" w:rsidDel="00006180">
          <w:rPr>
            <w:rFonts w:ascii="Times New Roman" w:hAnsi="Times New Roman" w:cs="Times New Roman"/>
            <w:color w:val="000000"/>
          </w:rPr>
          <w:delText>Bedrock</w:delText>
        </w:r>
        <w:r w:rsidRPr="00FD4B7A" w:rsidDel="00006180">
          <w:rPr>
            <w:rFonts w:ascii="Times New Roman" w:hAnsi="Times New Roman" w:cs="Times New Roman"/>
            <w:color w:val="000000"/>
          </w:rPr>
          <w:delText xml:space="preserve"> Consortium</w:delText>
        </w:r>
      </w:del>
      <w:ins w:id="177" w:author="Stephen Winslow" w:date="2020-09-03T18:06:00Z">
        <w:r w:rsidR="00006180">
          <w:rPr>
            <w:rFonts w:ascii="Times New Roman" w:hAnsi="Times New Roman" w:cs="Times New Roman"/>
            <w:color w:val="000000"/>
          </w:rPr>
          <w:t>The Linux Foundation</w:t>
        </w:r>
      </w:ins>
      <w:r w:rsidRPr="00FD4B7A">
        <w:rPr>
          <w:rFonts w:ascii="Times New Roman" w:hAnsi="Times New Roman" w:cs="Times New Roman"/>
          <w:color w:val="000000"/>
        </w:rPr>
        <w:t>. This work is licensed under the Creative Commons Attribution-</w:t>
      </w:r>
      <w:proofErr w:type="spellStart"/>
    </w:p>
    <w:p w14:paraId="0F2B071D" w14:textId="6F14BE97" w:rsidR="0042308B"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ShareAlike</w:t>
      </w:r>
      <w:proofErr w:type="spellEnd"/>
      <w:r w:rsidRPr="00FD4B7A">
        <w:rPr>
          <w:rFonts w:ascii="Times New Roman" w:hAnsi="Times New Roman" w:cs="Times New Roman"/>
          <w:color w:val="000000"/>
        </w:rPr>
        <w:t xml:space="preserve"> 4.0 International License (</w:t>
      </w:r>
      <w:del w:id="178" w:author="Stephen Winslow" w:date="2020-09-03T18:06:00Z">
        <w:r w:rsidRPr="00FD4B7A" w:rsidDel="00006180">
          <w:rPr>
            <w:rFonts w:ascii="Times New Roman" w:hAnsi="Times New Roman" w:cs="Times New Roman"/>
            <w:color w:val="000000"/>
          </w:rPr>
          <w:delText xml:space="preserve"> </w:delText>
        </w:r>
      </w:del>
      <w:r w:rsidRPr="00FD4B7A">
        <w:rPr>
          <w:rFonts w:ascii="Times New Roman" w:hAnsi="Times New Roman" w:cs="Times New Roman"/>
          <w:color w:val="1155CD"/>
        </w:rPr>
        <w:t>http://creativecommons.org/licenses/by-sa/4.0/</w:t>
      </w:r>
      <w:del w:id="179" w:author="Stephen Winslow" w:date="2020-09-03T18:06:00Z">
        <w:r w:rsidRPr="00FD4B7A" w:rsidDel="00006180">
          <w:rPr>
            <w:rFonts w:ascii="Times New Roman" w:hAnsi="Times New Roman" w:cs="Times New Roman"/>
            <w:color w:val="1155CD"/>
          </w:rPr>
          <w:delText xml:space="preserve"> </w:delText>
        </w:r>
      </w:del>
      <w:r w:rsidRPr="00FD4B7A">
        <w:rPr>
          <w:rFonts w:ascii="Times New Roman" w:hAnsi="Times New Roman" w:cs="Times New Roman"/>
          <w:color w:val="000000"/>
        </w:rPr>
        <w:t>).</w:t>
      </w:r>
    </w:p>
    <w:sectPr w:rsidR="0042308B" w:rsidRPr="00FD4B7A" w:rsidSect="00612D6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Stephen Winslow" w:date="2020-09-03T17:50:00Z" w:initials="SW">
    <w:p w14:paraId="048077F4" w14:textId="250D17FC" w:rsidR="00006372" w:rsidRDefault="00006372">
      <w:pPr>
        <w:pStyle w:val="CommentText"/>
      </w:pPr>
      <w:r>
        <w:rPr>
          <w:rStyle w:val="CommentReference"/>
        </w:rPr>
        <w:annotationRef/>
      </w:r>
      <w:r>
        <w:rPr>
          <w:rStyle w:val="CommentReference"/>
        </w:rPr>
        <w:t>This talks about endorsing transactions “submitted to it by a Transaction Endorser” – should that be “...by a Transaction Author” instead?</w:t>
      </w:r>
    </w:p>
  </w:comment>
  <w:comment w:id="73" w:author="Stephen Winslow" w:date="2020-09-03T18:04:00Z" w:initials="SW">
    <w:p w14:paraId="71189DD4" w14:textId="6C0070F5" w:rsidR="00006180" w:rsidRDefault="00006180">
      <w:pPr>
        <w:pStyle w:val="CommentText"/>
      </w:pPr>
      <w:r>
        <w:rPr>
          <w:rStyle w:val="CommentReference"/>
        </w:rPr>
        <w:annotationRef/>
      </w:r>
      <w:r>
        <w:rPr>
          <w:rStyle w:val="CommentReference"/>
        </w:rPr>
        <w:annotationRef/>
      </w:r>
      <w:r>
        <w:t>Same comment as in the Steward agreement, re: whether “OR AS PROVIDED BY LAW” should also be part of the carveouts in the first paragraph of section 6 above.</w:t>
      </w:r>
    </w:p>
  </w:comment>
  <w:comment w:id="77" w:author="Stephen Winslow" w:date="2020-09-03T17:09:00Z" w:initials="SW">
    <w:p w14:paraId="79CEC1E1" w14:textId="77777777" w:rsidR="00006180" w:rsidRDefault="00006180" w:rsidP="00006180">
      <w:pPr>
        <w:pStyle w:val="CommentText"/>
      </w:pPr>
      <w:r>
        <w:t xml:space="preserve">Same comment as in Steward agreement: </w:t>
      </w:r>
      <w:r>
        <w:rPr>
          <w:rStyle w:val="CommentReference"/>
        </w:rPr>
        <w:annotationRef/>
      </w:r>
      <w:r>
        <w:t>Adding this since the section heading mentions Forum also. If the intention is to stay silent on forum, then I’d suggest removing “and Forum” from the section heading.</w:t>
      </w:r>
    </w:p>
  </w:comment>
  <w:comment w:id="86" w:author="Michael Dolan Jr" w:date="2020-09-18T09:02:00Z" w:initials="MDJ">
    <w:p w14:paraId="5685D551" w14:textId="77777777" w:rsidR="00721DAE" w:rsidRDefault="00721DAE" w:rsidP="00721DAE">
      <w:pPr>
        <w:pStyle w:val="CommentText"/>
      </w:pPr>
      <w:r>
        <w:rPr>
          <w:rStyle w:val="CommentReference"/>
        </w:rPr>
        <w:annotationRef/>
      </w:r>
      <w:r>
        <w:t>What contacts/roles do we need, if any? E.g. who are the steward admins and everything we need to load them into the system as a Steward.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8077F4" w15:done="0"/>
  <w15:commentEx w15:paraId="71189DD4" w15:done="0"/>
  <w15:commentEx w15:paraId="79CEC1E1" w15:done="0"/>
  <w15:commentEx w15:paraId="5685D5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AB5F" w16cex:dateUtc="2020-09-03T21:50:00Z"/>
  <w16cex:commentExtensible w16cex:durableId="22FBAEBB" w16cex:dateUtc="2020-09-03T22:04:00Z"/>
  <w16cex:commentExtensible w16cex:durableId="22FBA1E5" w16cex:dateUtc="2020-09-03T21:09:00Z"/>
  <w16cex:commentExtensible w16cex:durableId="230EF643" w16cex:dateUtc="2020-09-18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8077F4" w16cid:durableId="22FBAB5F"/>
  <w16cid:commentId w16cid:paraId="71189DD4" w16cid:durableId="22FBAEBB"/>
  <w16cid:commentId w16cid:paraId="79CEC1E1" w16cid:durableId="22FBA1E5"/>
  <w16cid:commentId w16cid:paraId="5685D551" w16cid:durableId="230EF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3EB24" w14:textId="77777777" w:rsidR="007E31D2" w:rsidRDefault="007E31D2" w:rsidP="000D6BE6">
      <w:r>
        <w:separator/>
      </w:r>
    </w:p>
  </w:endnote>
  <w:endnote w:type="continuationSeparator" w:id="0">
    <w:p w14:paraId="1C9B670D" w14:textId="77777777" w:rsidR="007E31D2" w:rsidRDefault="007E31D2" w:rsidP="000D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2A50" w14:textId="77777777" w:rsidR="000D6BE6" w:rsidRDefault="000D6B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734718" w14:textId="77777777" w:rsidR="000D6BE6" w:rsidRDefault="000D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87271" w14:textId="77777777" w:rsidR="007E31D2" w:rsidRDefault="007E31D2" w:rsidP="000D6BE6">
      <w:r>
        <w:separator/>
      </w:r>
    </w:p>
  </w:footnote>
  <w:footnote w:type="continuationSeparator" w:id="0">
    <w:p w14:paraId="6396DCFC" w14:textId="77777777" w:rsidR="007E31D2" w:rsidRDefault="007E31D2" w:rsidP="000D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96B" w14:textId="37BA77EC" w:rsidR="00BC01CB" w:rsidRPr="00BC01CB" w:rsidRDefault="00BC01CB">
    <w:pPr>
      <w:pStyle w:val="Header"/>
      <w:rPr>
        <w:rFonts w:ascii="Times New Roman" w:hAnsi="Times New Roman" w:cs="Times New Roman"/>
        <w:b/>
        <w:bCs/>
      </w:rPr>
    </w:pPr>
    <w:del w:id="180" w:author="Scott Nicholas" w:date="2020-09-24T11:20:00Z">
      <w:r w:rsidRPr="00BC01CB" w:rsidDel="00FC6D15">
        <w:rPr>
          <w:rFonts w:ascii="Times New Roman" w:hAnsi="Times New Roman" w:cs="Times New Roman"/>
          <w:b/>
          <w:bCs/>
        </w:rPr>
        <w:delText>DRAFT 8-31</w:delText>
      </w:r>
    </w:del>
    <w:ins w:id="181" w:author="Stephen Winslow" w:date="2020-09-03T18:02:00Z">
      <w:del w:id="182" w:author="Scott Nicholas" w:date="2020-09-24T11:20:00Z">
        <w:r w:rsidR="00006180" w:rsidDel="00FC6D15">
          <w:rPr>
            <w:rFonts w:ascii="Times New Roman" w:hAnsi="Times New Roman" w:cs="Times New Roman"/>
            <w:b/>
            <w:bCs/>
          </w:rPr>
          <w:delText>9-3</w:delText>
        </w:r>
      </w:del>
    </w:ins>
    <w:del w:id="183" w:author="Scott Nicholas" w:date="2020-09-24T11:20:00Z">
      <w:r w:rsidRPr="00BC01CB" w:rsidDel="00FC6D15">
        <w:rPr>
          <w:rFonts w:ascii="Times New Roman" w:hAnsi="Times New Roman" w:cs="Times New Roman"/>
          <w:b/>
          <w:bCs/>
        </w:rPr>
        <w:delText>-2020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2BC"/>
    <w:multiLevelType w:val="hybridMultilevel"/>
    <w:tmpl w:val="B2200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6CB"/>
    <w:multiLevelType w:val="hybridMultilevel"/>
    <w:tmpl w:val="4068662A"/>
    <w:lvl w:ilvl="0" w:tplc="0409000F">
      <w:start w:val="1"/>
      <w:numFmt w:val="decimal"/>
      <w:lvlText w:val="%1."/>
      <w:lvlJc w:val="left"/>
      <w:pPr>
        <w:ind w:left="108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1C30F8"/>
    <w:multiLevelType w:val="hybridMultilevel"/>
    <w:tmpl w:val="76E83A6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2E98"/>
    <w:multiLevelType w:val="hybridMultilevel"/>
    <w:tmpl w:val="7A62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40960"/>
    <w:multiLevelType w:val="hybridMultilevel"/>
    <w:tmpl w:val="B5CA9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63B65"/>
    <w:multiLevelType w:val="hybridMultilevel"/>
    <w:tmpl w:val="2DF0D3F6"/>
    <w:lvl w:ilvl="0" w:tplc="0409000F">
      <w:start w:val="1"/>
      <w:numFmt w:val="decimal"/>
      <w:lvlText w:val="%1."/>
      <w:lvlJc w:val="left"/>
      <w:pPr>
        <w:ind w:left="360" w:hanging="360"/>
      </w:pPr>
    </w:lvl>
    <w:lvl w:ilvl="1" w:tplc="2500D6B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E2418D"/>
    <w:multiLevelType w:val="hybridMultilevel"/>
    <w:tmpl w:val="CCAEB63C"/>
    <w:lvl w:ilvl="0" w:tplc="CA78D9F6">
      <w:start w:val="1"/>
      <w:numFmt w:val="decimal"/>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523CA8"/>
    <w:multiLevelType w:val="hybridMultilevel"/>
    <w:tmpl w:val="553C3C3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5467E"/>
    <w:multiLevelType w:val="hybridMultilevel"/>
    <w:tmpl w:val="215C4D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D3B73"/>
    <w:multiLevelType w:val="hybridMultilevel"/>
    <w:tmpl w:val="E258EE1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2714A"/>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969F3"/>
    <w:multiLevelType w:val="hybridMultilevel"/>
    <w:tmpl w:val="19566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205B0"/>
    <w:multiLevelType w:val="hybridMultilevel"/>
    <w:tmpl w:val="AA5877FA"/>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381E42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33B7A"/>
    <w:multiLevelType w:val="hybridMultilevel"/>
    <w:tmpl w:val="CE1A6DBA"/>
    <w:lvl w:ilvl="0" w:tplc="CC8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7674"/>
    <w:multiLevelType w:val="hybridMultilevel"/>
    <w:tmpl w:val="F9B8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94D7E"/>
    <w:multiLevelType w:val="hybridMultilevel"/>
    <w:tmpl w:val="0624F8A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D7128"/>
    <w:multiLevelType w:val="hybridMultilevel"/>
    <w:tmpl w:val="4C26C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E346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7"/>
  </w:num>
  <w:num w:numId="5">
    <w:abstractNumId w:val="3"/>
  </w:num>
  <w:num w:numId="6">
    <w:abstractNumId w:val="14"/>
  </w:num>
  <w:num w:numId="7">
    <w:abstractNumId w:val="0"/>
  </w:num>
  <w:num w:numId="8">
    <w:abstractNumId w:val="2"/>
  </w:num>
  <w:num w:numId="9">
    <w:abstractNumId w:val="10"/>
  </w:num>
  <w:num w:numId="10">
    <w:abstractNumId w:val="9"/>
  </w:num>
  <w:num w:numId="11">
    <w:abstractNumId w:val="20"/>
  </w:num>
  <w:num w:numId="12">
    <w:abstractNumId w:val="4"/>
  </w:num>
  <w:num w:numId="13">
    <w:abstractNumId w:val="12"/>
  </w:num>
  <w:num w:numId="14">
    <w:abstractNumId w:val="1"/>
  </w:num>
  <w:num w:numId="15">
    <w:abstractNumId w:val="15"/>
  </w:num>
  <w:num w:numId="16">
    <w:abstractNumId w:val="5"/>
  </w:num>
  <w:num w:numId="17">
    <w:abstractNumId w:val="19"/>
  </w:num>
  <w:num w:numId="18">
    <w:abstractNumId w:val="11"/>
  </w:num>
  <w:num w:numId="19">
    <w:abstractNumId w:val="13"/>
  </w:num>
  <w:num w:numId="20">
    <w:abstractNumId w:val="7"/>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Stephen Winslow">
    <w15:presenceInfo w15:providerId="None" w15:userId="Stephen Winslow"/>
  </w15:person>
  <w15:person w15:author="Michael Dolan Jr">
    <w15:presenceInfo w15:providerId="Windows Live" w15:userId="0e86fe83bc39b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8B"/>
    <w:rsid w:val="00006180"/>
    <w:rsid w:val="00006372"/>
    <w:rsid w:val="00065E9D"/>
    <w:rsid w:val="000D6BE6"/>
    <w:rsid w:val="00140E3A"/>
    <w:rsid w:val="00182DC3"/>
    <w:rsid w:val="00183ED7"/>
    <w:rsid w:val="0019280E"/>
    <w:rsid w:val="001B664B"/>
    <w:rsid w:val="0025583B"/>
    <w:rsid w:val="002D1F31"/>
    <w:rsid w:val="002E2E07"/>
    <w:rsid w:val="0030742F"/>
    <w:rsid w:val="003109A7"/>
    <w:rsid w:val="00313E9A"/>
    <w:rsid w:val="00367E5F"/>
    <w:rsid w:val="0042308B"/>
    <w:rsid w:val="00492ADB"/>
    <w:rsid w:val="005673E3"/>
    <w:rsid w:val="00612D67"/>
    <w:rsid w:val="006F2C12"/>
    <w:rsid w:val="0071347B"/>
    <w:rsid w:val="0072014E"/>
    <w:rsid w:val="00721DAE"/>
    <w:rsid w:val="00727103"/>
    <w:rsid w:val="007A5264"/>
    <w:rsid w:val="007E31D2"/>
    <w:rsid w:val="00882193"/>
    <w:rsid w:val="008F1A6B"/>
    <w:rsid w:val="00901CD1"/>
    <w:rsid w:val="00A653AB"/>
    <w:rsid w:val="00B02695"/>
    <w:rsid w:val="00B22505"/>
    <w:rsid w:val="00B30B12"/>
    <w:rsid w:val="00BC01CB"/>
    <w:rsid w:val="00BF0F23"/>
    <w:rsid w:val="00C04858"/>
    <w:rsid w:val="00C72972"/>
    <w:rsid w:val="00D14043"/>
    <w:rsid w:val="00D25A5F"/>
    <w:rsid w:val="00D9333F"/>
    <w:rsid w:val="00E035D4"/>
    <w:rsid w:val="00FC6D15"/>
    <w:rsid w:val="00FD4B7A"/>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E3A4"/>
  <w15:chartTrackingRefBased/>
  <w15:docId w15:val="{7B3CA0DD-9C37-894C-A62E-EA9BD76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E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BE6"/>
    <w:rPr>
      <w:color w:val="0000FF"/>
      <w:u w:val="single"/>
    </w:rPr>
  </w:style>
  <w:style w:type="character" w:styleId="Strong">
    <w:name w:val="Strong"/>
    <w:basedOn w:val="DefaultParagraphFont"/>
    <w:uiPriority w:val="22"/>
    <w:qFormat/>
    <w:rsid w:val="000D6BE6"/>
    <w:rPr>
      <w:b/>
      <w:bCs/>
    </w:rPr>
  </w:style>
  <w:style w:type="paragraph" w:styleId="Header">
    <w:name w:val="header"/>
    <w:basedOn w:val="Normal"/>
    <w:link w:val="HeaderChar"/>
    <w:uiPriority w:val="99"/>
    <w:unhideWhenUsed/>
    <w:rsid w:val="000D6BE6"/>
    <w:pPr>
      <w:tabs>
        <w:tab w:val="center" w:pos="4680"/>
        <w:tab w:val="right" w:pos="9360"/>
      </w:tabs>
    </w:pPr>
  </w:style>
  <w:style w:type="character" w:customStyle="1" w:styleId="HeaderChar">
    <w:name w:val="Header Char"/>
    <w:basedOn w:val="DefaultParagraphFont"/>
    <w:link w:val="Header"/>
    <w:uiPriority w:val="99"/>
    <w:rsid w:val="000D6BE6"/>
  </w:style>
  <w:style w:type="paragraph" w:styleId="Footer">
    <w:name w:val="footer"/>
    <w:basedOn w:val="Normal"/>
    <w:link w:val="FooterChar"/>
    <w:uiPriority w:val="99"/>
    <w:unhideWhenUsed/>
    <w:rsid w:val="000D6BE6"/>
    <w:pPr>
      <w:tabs>
        <w:tab w:val="center" w:pos="4680"/>
        <w:tab w:val="right" w:pos="9360"/>
      </w:tabs>
    </w:pPr>
  </w:style>
  <w:style w:type="character" w:customStyle="1" w:styleId="FooterChar">
    <w:name w:val="Footer Char"/>
    <w:basedOn w:val="DefaultParagraphFont"/>
    <w:link w:val="Footer"/>
    <w:uiPriority w:val="99"/>
    <w:rsid w:val="000D6BE6"/>
  </w:style>
  <w:style w:type="paragraph" w:styleId="BalloonText">
    <w:name w:val="Balloon Text"/>
    <w:basedOn w:val="Normal"/>
    <w:link w:val="BalloonTextChar"/>
    <w:uiPriority w:val="99"/>
    <w:semiHidden/>
    <w:unhideWhenUsed/>
    <w:rsid w:val="000D6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BE6"/>
    <w:rPr>
      <w:rFonts w:ascii="Times New Roman" w:hAnsi="Times New Roman" w:cs="Times New Roman"/>
      <w:sz w:val="18"/>
      <w:szCs w:val="18"/>
    </w:rPr>
  </w:style>
  <w:style w:type="character" w:customStyle="1" w:styleId="Heading1Char">
    <w:name w:val="Heading 1 Char"/>
    <w:basedOn w:val="DefaultParagraphFont"/>
    <w:link w:val="Heading1"/>
    <w:uiPriority w:val="9"/>
    <w:rsid w:val="000D6BE6"/>
    <w:rPr>
      <w:rFonts w:asciiTheme="majorHAnsi" w:eastAsiaTheme="majorEastAsia" w:hAnsiTheme="majorHAnsi" w:cstheme="majorBidi"/>
      <w:b/>
      <w:sz w:val="28"/>
      <w:szCs w:val="32"/>
    </w:rPr>
  </w:style>
  <w:style w:type="paragraph" w:styleId="ListParagraph">
    <w:name w:val="List Paragraph"/>
    <w:basedOn w:val="Normal"/>
    <w:uiPriority w:val="34"/>
    <w:qFormat/>
    <w:rsid w:val="00183ED7"/>
    <w:pPr>
      <w:ind w:left="720"/>
      <w:contextualSpacing/>
    </w:pPr>
  </w:style>
  <w:style w:type="character" w:styleId="UnresolvedMention">
    <w:name w:val="Unresolved Mention"/>
    <w:basedOn w:val="DefaultParagraphFont"/>
    <w:uiPriority w:val="99"/>
    <w:semiHidden/>
    <w:unhideWhenUsed/>
    <w:rsid w:val="00183ED7"/>
    <w:rPr>
      <w:color w:val="605E5C"/>
      <w:shd w:val="clear" w:color="auto" w:fill="E1DFDD"/>
    </w:rPr>
  </w:style>
  <w:style w:type="character" w:styleId="CommentReference">
    <w:name w:val="annotation reference"/>
    <w:basedOn w:val="DefaultParagraphFont"/>
    <w:uiPriority w:val="99"/>
    <w:semiHidden/>
    <w:unhideWhenUsed/>
    <w:rsid w:val="00006372"/>
    <w:rPr>
      <w:sz w:val="16"/>
      <w:szCs w:val="16"/>
    </w:rPr>
  </w:style>
  <w:style w:type="paragraph" w:styleId="CommentText">
    <w:name w:val="annotation text"/>
    <w:basedOn w:val="Normal"/>
    <w:link w:val="CommentTextChar"/>
    <w:uiPriority w:val="99"/>
    <w:unhideWhenUsed/>
    <w:rsid w:val="00006372"/>
    <w:rPr>
      <w:sz w:val="20"/>
      <w:szCs w:val="20"/>
    </w:rPr>
  </w:style>
  <w:style w:type="character" w:customStyle="1" w:styleId="CommentTextChar">
    <w:name w:val="Comment Text Char"/>
    <w:basedOn w:val="DefaultParagraphFont"/>
    <w:link w:val="CommentText"/>
    <w:uiPriority w:val="99"/>
    <w:rsid w:val="00006372"/>
    <w:rPr>
      <w:sz w:val="20"/>
      <w:szCs w:val="20"/>
    </w:rPr>
  </w:style>
  <w:style w:type="paragraph" w:styleId="CommentSubject">
    <w:name w:val="annotation subject"/>
    <w:basedOn w:val="CommentText"/>
    <w:next w:val="CommentText"/>
    <w:link w:val="CommentSubjectChar"/>
    <w:uiPriority w:val="99"/>
    <w:semiHidden/>
    <w:unhideWhenUsed/>
    <w:rsid w:val="00006372"/>
    <w:rPr>
      <w:b/>
      <w:bCs/>
    </w:rPr>
  </w:style>
  <w:style w:type="character" w:customStyle="1" w:styleId="CommentSubjectChar">
    <w:name w:val="Comment Subject Char"/>
    <w:basedOn w:val="CommentTextChar"/>
    <w:link w:val="CommentSubject"/>
    <w:uiPriority w:val="99"/>
    <w:semiHidden/>
    <w:rsid w:val="00006372"/>
    <w:rPr>
      <w:b/>
      <w:bCs/>
      <w:sz w:val="20"/>
      <w:szCs w:val="20"/>
    </w:rPr>
  </w:style>
  <w:style w:type="paragraph" w:styleId="Title">
    <w:name w:val="Title"/>
    <w:basedOn w:val="Normal"/>
    <w:next w:val="Normal"/>
    <w:link w:val="TitleChar"/>
    <w:uiPriority w:val="10"/>
    <w:qFormat/>
    <w:rsid w:val="00FC6D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1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721DAE"/>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21DAE"/>
    <w:rPr>
      <w:rFonts w:ascii="Times New Roman" w:eastAsia="Times New Roman" w:hAnsi="Times New Roman" w:cs="Times New Roman"/>
      <w:lang w:bidi="en-US"/>
    </w:rPr>
  </w:style>
  <w:style w:type="paragraph" w:customStyle="1" w:styleId="TableParagraph">
    <w:name w:val="Table Paragraph"/>
    <w:basedOn w:val="Normal"/>
    <w:uiPriority w:val="1"/>
    <w:qFormat/>
    <w:rsid w:val="00721DAE"/>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4</cp:revision>
  <dcterms:created xsi:type="dcterms:W3CDTF">2020-09-24T15:29:00Z</dcterms:created>
  <dcterms:modified xsi:type="dcterms:W3CDTF">2020-09-24T19:08:00Z</dcterms:modified>
</cp:coreProperties>
</file>