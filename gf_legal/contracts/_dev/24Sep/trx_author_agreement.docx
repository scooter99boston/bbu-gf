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4CB71" w14:textId="77777777" w:rsidR="00B232CA" w:rsidRPr="009937A4" w:rsidRDefault="00B232CA" w:rsidP="00B232CA">
      <w:pPr>
        <w:pStyle w:val="Title"/>
        <w:snapToGrid w:val="0"/>
        <w:spacing w:after="240"/>
        <w:contextualSpacing w:val="0"/>
        <w:jc w:val="center"/>
        <w:rPr>
          <w:ins w:id="0" w:author="Scott Nicholas" w:date="2020-09-24T11:11:00Z"/>
          <w:rFonts w:ascii="Times New Roman" w:hAnsi="Times New Roman" w:cs="Times New Roman"/>
          <w:b/>
          <w:bCs/>
          <w:color w:val="000000" w:themeColor="text1"/>
          <w:sz w:val="24"/>
          <w:szCs w:val="24"/>
        </w:rPr>
      </w:pPr>
      <w:ins w:id="1" w:author="Scott Nicholas" w:date="2020-09-24T11:11:00Z">
        <w:r w:rsidRPr="009937A4">
          <w:rPr>
            <w:rFonts w:ascii="Times New Roman" w:hAnsi="Times New Roman" w:cs="Times New Roman"/>
            <w:b/>
            <w:bCs/>
            <w:color w:val="000000" w:themeColor="text1"/>
            <w:sz w:val="24"/>
            <w:szCs w:val="24"/>
          </w:rPr>
          <w:t>LF Governance Networks, Inc.</w:t>
        </w:r>
      </w:ins>
    </w:p>
    <w:p w14:paraId="105090F0" w14:textId="249591C9" w:rsidR="00D728BC" w:rsidRDefault="006F21E1" w:rsidP="00B232CA">
      <w:pPr>
        <w:pStyle w:val="Heading1"/>
        <w:numPr>
          <w:ilvl w:val="0"/>
          <w:numId w:val="0"/>
        </w:numPr>
        <w:spacing w:before="0" w:beforeAutospacing="0" w:after="240" w:afterAutospacing="0"/>
        <w:jc w:val="center"/>
        <w:rPr>
          <w:ins w:id="2" w:author="Scott Nicholas" w:date="2020-09-24T11:11:00Z"/>
          <w:color w:val="000000" w:themeColor="text1"/>
          <w:sz w:val="24"/>
          <w:szCs w:val="24"/>
        </w:rPr>
      </w:pPr>
      <w:r>
        <w:rPr>
          <w:color w:val="000000" w:themeColor="text1"/>
          <w:sz w:val="24"/>
          <w:szCs w:val="24"/>
        </w:rPr>
        <w:t>Transaction Author</w:t>
      </w:r>
      <w:r w:rsidR="00D728BC" w:rsidRPr="005A08B7">
        <w:rPr>
          <w:color w:val="000000" w:themeColor="text1"/>
          <w:sz w:val="24"/>
          <w:szCs w:val="24"/>
        </w:rPr>
        <w:t xml:space="preserve"> Agreement</w:t>
      </w:r>
    </w:p>
    <w:p w14:paraId="1906A4F6" w14:textId="1BAD0832" w:rsidR="00B232CA" w:rsidRPr="005A08B7" w:rsidRDefault="00B232CA" w:rsidP="00B232CA">
      <w:pPr>
        <w:pStyle w:val="Heading1"/>
        <w:numPr>
          <w:ilvl w:val="0"/>
          <w:numId w:val="0"/>
        </w:numPr>
        <w:spacing w:before="0" w:beforeAutospacing="0" w:after="240" w:afterAutospacing="0"/>
        <w:jc w:val="center"/>
        <w:rPr>
          <w:color w:val="000000" w:themeColor="text1"/>
          <w:sz w:val="24"/>
          <w:szCs w:val="24"/>
        </w:rPr>
      </w:pPr>
      <w:ins w:id="3" w:author="Scott Nicholas" w:date="2020-09-24T11:11:00Z">
        <w:r>
          <w:rPr>
            <w:color w:val="000000" w:themeColor="text1"/>
            <w:sz w:val="24"/>
            <w:szCs w:val="24"/>
          </w:rPr>
          <w:t>Version 1.0</w:t>
        </w:r>
      </w:ins>
    </w:p>
    <w:p w14:paraId="6EA4C74C" w14:textId="4AF168AF" w:rsidR="00B232CA" w:rsidRPr="005A08B7" w:rsidRDefault="00D728BC" w:rsidP="00B232CA">
      <w:pPr>
        <w:spacing w:after="240"/>
        <w:rPr>
          <w:moveTo w:id="4" w:author="Scott Nicholas" w:date="2020-09-24T11:16:00Z"/>
          <w:rFonts w:ascii="Times New Roman" w:hAnsi="Times New Roman" w:cs="Times New Roman"/>
          <w:color w:val="000000" w:themeColor="text1"/>
        </w:rPr>
      </w:pPr>
      <w:r w:rsidRPr="005A08B7">
        <w:rPr>
          <w:rFonts w:ascii="Times New Roman" w:hAnsi="Times New Roman" w:cs="Times New Roman"/>
          <w:color w:val="000000" w:themeColor="text1"/>
        </w:rPr>
        <w:t xml:space="preserve">This </w:t>
      </w:r>
      <w:r w:rsidR="006F21E1">
        <w:rPr>
          <w:rFonts w:ascii="Times New Roman" w:hAnsi="Times New Roman" w:cs="Times New Roman"/>
          <w:color w:val="000000" w:themeColor="text1"/>
        </w:rPr>
        <w:t>Transaction Author</w:t>
      </w:r>
      <w:r w:rsidRPr="005A08B7">
        <w:rPr>
          <w:rFonts w:ascii="Times New Roman" w:hAnsi="Times New Roman" w:cs="Times New Roman"/>
          <w:color w:val="000000" w:themeColor="text1"/>
        </w:rPr>
        <w:t xml:space="preserve"> Agreement (the “</w:t>
      </w:r>
      <w:r w:rsidRPr="005A08B7">
        <w:rPr>
          <w:rFonts w:ascii="Times New Roman" w:hAnsi="Times New Roman" w:cs="Times New Roman"/>
          <w:b/>
          <w:bCs/>
          <w:color w:val="000000" w:themeColor="text1"/>
        </w:rPr>
        <w:t>Agreement</w:t>
      </w:r>
      <w:r w:rsidRPr="005A08B7">
        <w:rPr>
          <w:rFonts w:ascii="Times New Roman" w:hAnsi="Times New Roman" w:cs="Times New Roman"/>
          <w:color w:val="000000" w:themeColor="text1"/>
        </w:rPr>
        <w:t>”) is entered into between LF Governance Networks, Inc., a Delaware nonprofit corporation (“</w:t>
      </w:r>
      <w:r w:rsidRPr="005A08B7">
        <w:rPr>
          <w:rFonts w:ascii="Times New Roman" w:hAnsi="Times New Roman" w:cs="Times New Roman"/>
          <w:b/>
          <w:bCs/>
          <w:color w:val="000000" w:themeColor="text1"/>
        </w:rPr>
        <w:t>LFGN</w:t>
      </w:r>
      <w:r w:rsidRPr="005A08B7">
        <w:rPr>
          <w:rFonts w:ascii="Times New Roman" w:hAnsi="Times New Roman" w:cs="Times New Roman"/>
          <w:color w:val="000000" w:themeColor="text1"/>
        </w:rPr>
        <w:t>”), and ___________ (“</w:t>
      </w:r>
      <w:r w:rsidR="006F21E1">
        <w:rPr>
          <w:rFonts w:ascii="Times New Roman" w:hAnsi="Times New Roman" w:cs="Times New Roman"/>
          <w:b/>
          <w:bCs/>
          <w:color w:val="000000" w:themeColor="text1"/>
        </w:rPr>
        <w:t>Transaction Author</w:t>
      </w:r>
      <w:r w:rsidRPr="005A08B7">
        <w:rPr>
          <w:rFonts w:ascii="Times New Roman" w:hAnsi="Times New Roman" w:cs="Times New Roman"/>
          <w:color w:val="000000" w:themeColor="text1"/>
        </w:rPr>
        <w:t xml:space="preserve">”), </w:t>
      </w:r>
      <w:proofErr w:type="spellStart"/>
      <w:r w:rsidRPr="005A08B7">
        <w:rPr>
          <w:rFonts w:ascii="Times New Roman" w:hAnsi="Times New Roman" w:cs="Times New Roman"/>
          <w:color w:val="000000" w:themeColor="text1"/>
        </w:rPr>
        <w:t>a</w:t>
      </w:r>
      <w:proofErr w:type="spellEnd"/>
      <w:r w:rsidRPr="005A08B7">
        <w:rPr>
          <w:rFonts w:ascii="Times New Roman" w:hAnsi="Times New Roman" w:cs="Times New Roman"/>
          <w:color w:val="000000" w:themeColor="text1"/>
        </w:rPr>
        <w:t xml:space="preserve"> _________ organized under the laws of _________. </w:t>
      </w:r>
      <w:moveToRangeStart w:id="5" w:author="Scott Nicholas" w:date="2020-09-24T11:16:00Z" w:name="move51838591"/>
      <w:moveTo w:id="6" w:author="Scott Nicholas" w:date="2020-09-24T11:16:00Z">
        <w:r w:rsidR="00B232CA" w:rsidRPr="005A08B7">
          <w:rPr>
            <w:rFonts w:ascii="Times New Roman" w:hAnsi="Times New Roman" w:cs="Times New Roman"/>
            <w:color w:val="000000" w:themeColor="text1"/>
          </w:rPr>
          <w:t xml:space="preserve">This Agreement sets forth the obligations of a </w:t>
        </w:r>
        <w:r w:rsidR="00B232CA">
          <w:rPr>
            <w:rFonts w:ascii="Times New Roman" w:hAnsi="Times New Roman" w:cs="Times New Roman"/>
            <w:color w:val="000000" w:themeColor="text1"/>
          </w:rPr>
          <w:t>Transaction Author</w:t>
        </w:r>
        <w:r w:rsidR="00B232CA" w:rsidRPr="005A08B7">
          <w:rPr>
            <w:rFonts w:ascii="Times New Roman" w:hAnsi="Times New Roman" w:cs="Times New Roman"/>
            <w:color w:val="000000" w:themeColor="text1"/>
          </w:rPr>
          <w:t xml:space="preserve"> with respect to </w:t>
        </w:r>
        <w:del w:id="7" w:author="Scott Nicholas" w:date="2020-09-24T11:17:00Z">
          <w:r w:rsidR="00B232CA" w:rsidRPr="005A08B7" w:rsidDel="00B232CA">
            <w:rPr>
              <w:rFonts w:ascii="Times New Roman" w:hAnsi="Times New Roman" w:cs="Times New Roman"/>
              <w:color w:val="000000" w:themeColor="text1"/>
            </w:rPr>
            <w:delText>operation</w:delText>
          </w:r>
        </w:del>
      </w:moveTo>
      <w:ins w:id="8" w:author="Scott Nicholas" w:date="2020-09-24T11:17:00Z">
        <w:r w:rsidR="00B232CA">
          <w:rPr>
            <w:rFonts w:ascii="Times New Roman" w:hAnsi="Times New Roman" w:cs="Times New Roman"/>
            <w:color w:val="000000" w:themeColor="text1"/>
          </w:rPr>
          <w:t xml:space="preserve">writing Transactions to </w:t>
        </w:r>
      </w:ins>
      <w:moveTo w:id="9" w:author="Scott Nicholas" w:date="2020-09-24T11:16:00Z">
        <w:del w:id="10" w:author="Scott Nicholas" w:date="2020-09-24T11:17:00Z">
          <w:r w:rsidR="00B232CA" w:rsidRPr="005A08B7" w:rsidDel="00B232CA">
            <w:rPr>
              <w:rFonts w:ascii="Times New Roman" w:hAnsi="Times New Roman" w:cs="Times New Roman"/>
              <w:color w:val="000000" w:themeColor="text1"/>
            </w:rPr>
            <w:delText xml:space="preserve"> of </w:delText>
          </w:r>
        </w:del>
        <w:r w:rsidR="00B232CA" w:rsidRPr="005A08B7">
          <w:rPr>
            <w:rFonts w:ascii="Times New Roman" w:hAnsi="Times New Roman" w:cs="Times New Roman"/>
            <w:color w:val="000000" w:themeColor="text1"/>
          </w:rPr>
          <w:t>the Bedrock Business Utility (the “</w:t>
        </w:r>
        <w:r w:rsidR="00B232CA" w:rsidRPr="005A08B7">
          <w:rPr>
            <w:rFonts w:ascii="Times New Roman" w:hAnsi="Times New Roman" w:cs="Times New Roman"/>
            <w:b/>
            <w:bCs/>
            <w:color w:val="000000" w:themeColor="text1"/>
          </w:rPr>
          <w:t>Utility</w:t>
        </w:r>
        <w:r w:rsidR="00B232CA" w:rsidRPr="005A08B7">
          <w:rPr>
            <w:rFonts w:ascii="Times New Roman" w:hAnsi="Times New Roman" w:cs="Times New Roman"/>
            <w:color w:val="000000" w:themeColor="text1"/>
          </w:rPr>
          <w:t>”), which operates in support of the mission of the Bedrock Consortium (the “</w:t>
        </w:r>
        <w:r w:rsidR="00B232CA" w:rsidRPr="005A08B7">
          <w:rPr>
            <w:rFonts w:ascii="Times New Roman" w:hAnsi="Times New Roman" w:cs="Times New Roman"/>
            <w:b/>
            <w:bCs/>
            <w:color w:val="000000" w:themeColor="text1"/>
          </w:rPr>
          <w:t>Bedrock Consortium</w:t>
        </w:r>
        <w:r w:rsidR="00B232CA" w:rsidRPr="005A08B7">
          <w:rPr>
            <w:rFonts w:ascii="Times New Roman" w:hAnsi="Times New Roman" w:cs="Times New Roman"/>
            <w:color w:val="000000" w:themeColor="text1"/>
          </w:rPr>
          <w:t>”), a directed fund of the Linux Foundation.</w:t>
        </w:r>
      </w:moveTo>
    </w:p>
    <w:moveToRangeEnd w:id="5"/>
    <w:p w14:paraId="43464087" w14:textId="235E77FC" w:rsidR="00D728BC" w:rsidRPr="005A08B7" w:rsidDel="00B232CA" w:rsidRDefault="00D728BC" w:rsidP="005A08B7">
      <w:pPr>
        <w:spacing w:after="240"/>
        <w:rPr>
          <w:del w:id="11" w:author="Scott Nicholas" w:date="2020-09-24T11:16:00Z"/>
          <w:rFonts w:ascii="Times New Roman" w:hAnsi="Times New Roman" w:cs="Times New Roman"/>
          <w:color w:val="000000" w:themeColor="text1"/>
        </w:rPr>
      </w:pPr>
    </w:p>
    <w:p w14:paraId="7B6D7E4B" w14:textId="1976EF2D" w:rsidR="00D728BC" w:rsidRDefault="00D728BC" w:rsidP="005A08B7">
      <w:pPr>
        <w:spacing w:after="240"/>
        <w:rPr>
          <w:ins w:id="12" w:author="Scott Nicholas" w:date="2020-09-24T11:16:00Z"/>
          <w:rFonts w:ascii="Times New Roman" w:hAnsi="Times New Roman" w:cs="Times New Roman"/>
          <w:color w:val="000000" w:themeColor="text1"/>
        </w:rPr>
      </w:pPr>
      <w:r w:rsidRPr="005A08B7">
        <w:rPr>
          <w:rFonts w:ascii="Times New Roman" w:hAnsi="Times New Roman" w:cs="Times New Roman"/>
          <w:color w:val="000000" w:themeColor="text1"/>
        </w:rPr>
        <w:t xml:space="preserve">Capitalized terms not otherwise defined in this Agreement have the meanings ascribed to them in the Bedrock </w:t>
      </w:r>
      <w:r w:rsidR="0041474E">
        <w:rPr>
          <w:rFonts w:ascii="Times New Roman" w:hAnsi="Times New Roman" w:cs="Times New Roman"/>
          <w:color w:val="000000" w:themeColor="text1"/>
        </w:rPr>
        <w:t xml:space="preserve">Business Utility </w:t>
      </w:r>
      <w:r w:rsidRPr="005A08B7">
        <w:rPr>
          <w:rFonts w:ascii="Times New Roman" w:hAnsi="Times New Roman" w:cs="Times New Roman"/>
          <w:color w:val="000000" w:themeColor="text1"/>
        </w:rPr>
        <w:t>Governance Framework and its Controlled Documents</w:t>
      </w:r>
      <w:r w:rsidR="0041474E">
        <w:rPr>
          <w:rFonts w:ascii="Times New Roman" w:hAnsi="Times New Roman" w:cs="Times New Roman"/>
          <w:color w:val="000000" w:themeColor="text1"/>
        </w:rPr>
        <w:t xml:space="preserve"> </w:t>
      </w:r>
      <w:r w:rsidRPr="005A08B7">
        <w:rPr>
          <w:rFonts w:ascii="Times New Roman" w:hAnsi="Times New Roman" w:cs="Times New Roman"/>
          <w:color w:val="000000" w:themeColor="text1"/>
        </w:rPr>
        <w:t>(collectively, and as updated from time to time, the “</w:t>
      </w:r>
      <w:r w:rsidRPr="005A08B7">
        <w:rPr>
          <w:rFonts w:ascii="Times New Roman" w:hAnsi="Times New Roman" w:cs="Times New Roman"/>
          <w:b/>
          <w:bCs/>
          <w:color w:val="000000" w:themeColor="text1"/>
        </w:rPr>
        <w:t>Framework</w:t>
      </w:r>
      <w:r w:rsidRPr="005A08B7">
        <w:rPr>
          <w:rFonts w:ascii="Times New Roman" w:hAnsi="Times New Roman" w:cs="Times New Roman"/>
          <w:color w:val="000000" w:themeColor="text1"/>
        </w:rPr>
        <w:t xml:space="preserve">”). LFGN and </w:t>
      </w:r>
      <w:r w:rsidR="006F21E1">
        <w:rPr>
          <w:rFonts w:ascii="Times New Roman" w:hAnsi="Times New Roman" w:cs="Times New Roman"/>
          <w:color w:val="000000" w:themeColor="text1"/>
        </w:rPr>
        <w:t>Transaction Author</w:t>
      </w:r>
      <w:r w:rsidRPr="005A08B7">
        <w:rPr>
          <w:rFonts w:ascii="Times New Roman" w:hAnsi="Times New Roman" w:cs="Times New Roman"/>
          <w:color w:val="000000" w:themeColor="text1"/>
        </w:rPr>
        <w:t xml:space="preserve"> are individually referred to herein as a “</w:t>
      </w:r>
      <w:r w:rsidRPr="005A08B7">
        <w:rPr>
          <w:rFonts w:ascii="Times New Roman" w:hAnsi="Times New Roman" w:cs="Times New Roman"/>
          <w:b/>
          <w:bCs/>
          <w:color w:val="000000" w:themeColor="text1"/>
        </w:rPr>
        <w:t>Party</w:t>
      </w:r>
      <w:r w:rsidRPr="005A08B7">
        <w:rPr>
          <w:rFonts w:ascii="Times New Roman" w:hAnsi="Times New Roman" w:cs="Times New Roman"/>
          <w:color w:val="000000" w:themeColor="text1"/>
        </w:rPr>
        <w:t>” and collectively as the “</w:t>
      </w:r>
      <w:r w:rsidRPr="005A08B7">
        <w:rPr>
          <w:rFonts w:ascii="Times New Roman" w:hAnsi="Times New Roman" w:cs="Times New Roman"/>
          <w:b/>
          <w:bCs/>
          <w:color w:val="000000" w:themeColor="text1"/>
        </w:rPr>
        <w:t>Parties</w:t>
      </w:r>
      <w:r w:rsidRPr="005A08B7">
        <w:rPr>
          <w:rFonts w:ascii="Times New Roman" w:hAnsi="Times New Roman" w:cs="Times New Roman"/>
          <w:color w:val="000000" w:themeColor="text1"/>
        </w:rPr>
        <w:t>.”</w:t>
      </w:r>
    </w:p>
    <w:p w14:paraId="02C2613A" w14:textId="38DEBBBE" w:rsidR="00B232CA" w:rsidRPr="005A08B7" w:rsidDel="00B232CA" w:rsidRDefault="00B232CA" w:rsidP="005A08B7">
      <w:pPr>
        <w:spacing w:after="240"/>
        <w:rPr>
          <w:del w:id="13" w:author="Scott Nicholas" w:date="2020-09-24T11:17:00Z"/>
          <w:rFonts w:ascii="Times New Roman" w:hAnsi="Times New Roman" w:cs="Times New Roman"/>
          <w:color w:val="000000" w:themeColor="text1"/>
        </w:rPr>
      </w:pPr>
      <w:ins w:id="14" w:author="Scott Nicholas" w:date="2020-09-24T11:16:00Z">
        <w:r w:rsidRPr="00B232CA">
          <w:rPr>
            <w:rFonts w:ascii="Times New Roman" w:hAnsi="Times New Roman" w:cs="Times New Roman"/>
            <w:color w:val="000000" w:themeColor="text1"/>
          </w:rPr>
          <w:t>The governance network relies on the operation of physical or virtual network servers running software released and approved for network servers connected to the Utility, with each network server referred to as a “Node”.</w:t>
        </w:r>
      </w:ins>
    </w:p>
    <w:p w14:paraId="52A01CF2" w14:textId="3CC1B761" w:rsidR="003516B1" w:rsidRPr="005A08B7" w:rsidDel="00B232CA" w:rsidRDefault="00D728BC" w:rsidP="005A08B7">
      <w:pPr>
        <w:spacing w:after="240"/>
        <w:rPr>
          <w:moveFrom w:id="15" w:author="Scott Nicholas" w:date="2020-09-24T11:16:00Z"/>
          <w:rFonts w:ascii="Times New Roman" w:hAnsi="Times New Roman" w:cs="Times New Roman"/>
          <w:color w:val="000000" w:themeColor="text1"/>
        </w:rPr>
      </w:pPr>
      <w:moveFromRangeStart w:id="16" w:author="Scott Nicholas" w:date="2020-09-24T11:16:00Z" w:name="move51838591"/>
      <w:moveFrom w:id="17" w:author="Scott Nicholas" w:date="2020-09-24T11:16:00Z">
        <w:r w:rsidRPr="005A08B7" w:rsidDel="00B232CA">
          <w:rPr>
            <w:rFonts w:ascii="Times New Roman" w:hAnsi="Times New Roman" w:cs="Times New Roman"/>
            <w:color w:val="000000" w:themeColor="text1"/>
          </w:rPr>
          <w:t xml:space="preserve">This Agreement sets forth the obligations of a </w:t>
        </w:r>
        <w:r w:rsidR="006F21E1" w:rsidDel="00B232CA">
          <w:rPr>
            <w:rFonts w:ascii="Times New Roman" w:hAnsi="Times New Roman" w:cs="Times New Roman"/>
            <w:color w:val="000000" w:themeColor="text1"/>
          </w:rPr>
          <w:t>Transaction Author</w:t>
        </w:r>
        <w:r w:rsidRPr="005A08B7" w:rsidDel="00B232CA">
          <w:rPr>
            <w:rFonts w:ascii="Times New Roman" w:hAnsi="Times New Roman" w:cs="Times New Roman"/>
            <w:color w:val="000000" w:themeColor="text1"/>
          </w:rPr>
          <w:t xml:space="preserve"> with respect to operation of the Bedrock Business Utility (the “</w:t>
        </w:r>
        <w:r w:rsidRPr="005A08B7" w:rsidDel="00B232CA">
          <w:rPr>
            <w:rFonts w:ascii="Times New Roman" w:hAnsi="Times New Roman" w:cs="Times New Roman"/>
            <w:b/>
            <w:bCs/>
            <w:color w:val="000000" w:themeColor="text1"/>
          </w:rPr>
          <w:t>Utility</w:t>
        </w:r>
        <w:r w:rsidRPr="005A08B7" w:rsidDel="00B232CA">
          <w:rPr>
            <w:rFonts w:ascii="Times New Roman" w:hAnsi="Times New Roman" w:cs="Times New Roman"/>
            <w:color w:val="000000" w:themeColor="text1"/>
          </w:rPr>
          <w:t>”), which operates in support of the mission of the Bedrock Consortium (the “</w:t>
        </w:r>
        <w:r w:rsidRPr="005A08B7" w:rsidDel="00B232CA">
          <w:rPr>
            <w:rFonts w:ascii="Times New Roman" w:hAnsi="Times New Roman" w:cs="Times New Roman"/>
            <w:b/>
            <w:bCs/>
            <w:color w:val="000000" w:themeColor="text1"/>
          </w:rPr>
          <w:t>Bedrock Consortium</w:t>
        </w:r>
        <w:r w:rsidRPr="005A08B7" w:rsidDel="00B232CA">
          <w:rPr>
            <w:rFonts w:ascii="Times New Roman" w:hAnsi="Times New Roman" w:cs="Times New Roman"/>
            <w:color w:val="000000" w:themeColor="text1"/>
          </w:rPr>
          <w:t>”), a directed fund of the Linux Foundation.</w:t>
        </w:r>
      </w:moveFrom>
    </w:p>
    <w:moveFromRangeEnd w:id="16"/>
    <w:p w14:paraId="3DBA0DE8" w14:textId="751F17E0" w:rsidR="003516B1" w:rsidRPr="005A08B7" w:rsidDel="00B232CA" w:rsidRDefault="003516B1" w:rsidP="005A08B7">
      <w:pPr>
        <w:spacing w:after="240"/>
        <w:rPr>
          <w:del w:id="18" w:author="Scott Nicholas" w:date="2020-09-24T11:17:00Z"/>
          <w:rFonts w:ascii="Times New Roman" w:eastAsia="Times New Roman" w:hAnsi="Times New Roman" w:cs="Times New Roman"/>
          <w:color w:val="000000" w:themeColor="text1"/>
        </w:rPr>
      </w:pPr>
      <w:del w:id="19" w:author="Scott Nicholas" w:date="2020-09-24T11:17:00Z">
        <w:r w:rsidRPr="005A08B7" w:rsidDel="00B232CA">
          <w:rPr>
            <w:rFonts w:ascii="Times New Roman" w:eastAsia="Times New Roman" w:hAnsi="Times New Roman" w:cs="Times New Roman"/>
            <w:color w:val="000000" w:themeColor="text1"/>
          </w:rPr>
          <w:delText xml:space="preserve">WHEREAS, the </w:delText>
        </w:r>
        <w:r w:rsidR="006F21E1" w:rsidDel="00B232CA">
          <w:rPr>
            <w:rFonts w:ascii="Times New Roman" w:eastAsia="Times New Roman" w:hAnsi="Times New Roman" w:cs="Times New Roman"/>
            <w:color w:val="000000" w:themeColor="text1"/>
          </w:rPr>
          <w:delText>Transaction Author</w:delText>
        </w:r>
        <w:r w:rsidRPr="005A08B7" w:rsidDel="00B232CA">
          <w:rPr>
            <w:rFonts w:ascii="Times New Roman" w:eastAsia="Times New Roman" w:hAnsi="Times New Roman" w:cs="Times New Roman"/>
            <w:color w:val="000000" w:themeColor="text1"/>
          </w:rPr>
          <w:delText xml:space="preserve"> desires to write Transactions to the </w:delText>
        </w:r>
        <w:r w:rsidR="0005218F" w:rsidDel="00B232CA">
          <w:rPr>
            <w:rFonts w:ascii="Times New Roman" w:eastAsia="Times New Roman" w:hAnsi="Times New Roman" w:cs="Times New Roman"/>
            <w:color w:val="000000" w:themeColor="text1"/>
          </w:rPr>
          <w:delText>Utility</w:delText>
        </w:r>
        <w:r w:rsidRPr="005A08B7" w:rsidDel="00B232CA">
          <w:rPr>
            <w:rFonts w:ascii="Times New Roman" w:eastAsia="Times New Roman" w:hAnsi="Times New Roman" w:cs="Times New Roman"/>
            <w:color w:val="000000" w:themeColor="text1"/>
          </w:rPr>
          <w:delText xml:space="preserve"> (each a “</w:delText>
        </w:r>
        <w:r w:rsidRPr="005A08B7" w:rsidDel="00B232CA">
          <w:rPr>
            <w:rFonts w:ascii="Times New Roman" w:eastAsia="Times New Roman" w:hAnsi="Times New Roman" w:cs="Times New Roman"/>
            <w:b/>
            <w:bCs/>
            <w:color w:val="000000" w:themeColor="text1"/>
          </w:rPr>
          <w:delText>Transaction</w:delText>
        </w:r>
        <w:r w:rsidRPr="005A08B7" w:rsidDel="00B232CA">
          <w:rPr>
            <w:rFonts w:ascii="Times New Roman" w:eastAsia="Times New Roman" w:hAnsi="Times New Roman" w:cs="Times New Roman"/>
            <w:color w:val="000000" w:themeColor="text1"/>
          </w:rPr>
          <w:delText>”); and </w:delText>
        </w:r>
      </w:del>
    </w:p>
    <w:p w14:paraId="13CC82EF" w14:textId="0101F5F6" w:rsidR="003516B1" w:rsidRPr="005A08B7" w:rsidDel="00B232CA" w:rsidRDefault="003516B1" w:rsidP="005A08B7">
      <w:pPr>
        <w:spacing w:after="240"/>
        <w:rPr>
          <w:del w:id="20" w:author="Scott Nicholas" w:date="2020-09-24T11:17:00Z"/>
          <w:rFonts w:ascii="Times New Roman" w:eastAsia="Times New Roman" w:hAnsi="Times New Roman" w:cs="Times New Roman"/>
          <w:color w:val="000000" w:themeColor="text1"/>
        </w:rPr>
      </w:pPr>
      <w:del w:id="21" w:author="Scott Nicholas" w:date="2020-09-24T11:17:00Z">
        <w:r w:rsidRPr="005A08B7" w:rsidDel="00B232CA">
          <w:rPr>
            <w:rFonts w:ascii="Times New Roman" w:eastAsia="Times New Roman" w:hAnsi="Times New Roman" w:cs="Times New Roman"/>
            <w:color w:val="000000" w:themeColor="text1"/>
          </w:rPr>
          <w:delText xml:space="preserve">WHEREAS, subject to the </w:delText>
        </w:r>
        <w:r w:rsidR="006F21E1" w:rsidDel="00B232CA">
          <w:rPr>
            <w:rFonts w:ascii="Times New Roman" w:eastAsia="Times New Roman" w:hAnsi="Times New Roman" w:cs="Times New Roman"/>
            <w:color w:val="000000" w:themeColor="text1"/>
          </w:rPr>
          <w:delText>Transaction Author</w:delText>
        </w:r>
        <w:r w:rsidRPr="005A08B7" w:rsidDel="00B232CA">
          <w:rPr>
            <w:rFonts w:ascii="Times New Roman" w:eastAsia="Times New Roman" w:hAnsi="Times New Roman" w:cs="Times New Roman"/>
            <w:color w:val="000000" w:themeColor="text1"/>
          </w:rPr>
          <w:delText xml:space="preserve"> complying with the terms and conditions of this Agreement, </w:delText>
        </w:r>
        <w:r w:rsidR="006322D0" w:rsidRPr="005A08B7" w:rsidDel="00B232CA">
          <w:rPr>
            <w:rFonts w:ascii="Times New Roman" w:eastAsia="Times New Roman" w:hAnsi="Times New Roman" w:cs="Times New Roman"/>
            <w:color w:val="000000" w:themeColor="text1"/>
          </w:rPr>
          <w:delText>LFGN</w:delText>
        </w:r>
        <w:r w:rsidR="00D755FD" w:rsidRPr="005A08B7" w:rsidDel="00B232CA">
          <w:rPr>
            <w:rFonts w:ascii="Times New Roman" w:eastAsia="Times New Roman" w:hAnsi="Times New Roman" w:cs="Times New Roman"/>
            <w:color w:val="000000" w:themeColor="text1"/>
          </w:rPr>
          <w:delText xml:space="preserve"> </w:delText>
        </w:r>
        <w:r w:rsidRPr="005A08B7" w:rsidDel="00B232CA">
          <w:rPr>
            <w:rFonts w:ascii="Times New Roman" w:eastAsia="Times New Roman" w:hAnsi="Times New Roman" w:cs="Times New Roman"/>
            <w:color w:val="000000" w:themeColor="text1"/>
          </w:rPr>
          <w:delText xml:space="preserve">grants permission to the </w:delText>
        </w:r>
        <w:r w:rsidR="006F21E1" w:rsidDel="00B232CA">
          <w:rPr>
            <w:rFonts w:ascii="Times New Roman" w:eastAsia="Times New Roman" w:hAnsi="Times New Roman" w:cs="Times New Roman"/>
            <w:color w:val="000000" w:themeColor="text1"/>
          </w:rPr>
          <w:delText>Transaction Author</w:delText>
        </w:r>
        <w:r w:rsidRPr="005A08B7" w:rsidDel="00B232CA">
          <w:rPr>
            <w:rFonts w:ascii="Times New Roman" w:eastAsia="Times New Roman" w:hAnsi="Times New Roman" w:cs="Times New Roman"/>
            <w:color w:val="000000" w:themeColor="text1"/>
          </w:rPr>
          <w:delText xml:space="preserve"> to write Transactions to the </w:delText>
        </w:r>
        <w:r w:rsidR="0005218F" w:rsidDel="00B232CA">
          <w:rPr>
            <w:rFonts w:ascii="Times New Roman" w:eastAsia="Times New Roman" w:hAnsi="Times New Roman" w:cs="Times New Roman"/>
            <w:color w:val="000000" w:themeColor="text1"/>
          </w:rPr>
          <w:delText>Utility</w:delText>
        </w:r>
        <w:r w:rsidRPr="005A08B7" w:rsidDel="00B232CA">
          <w:rPr>
            <w:rFonts w:ascii="Times New Roman" w:eastAsia="Times New Roman" w:hAnsi="Times New Roman" w:cs="Times New Roman"/>
            <w:color w:val="000000" w:themeColor="text1"/>
          </w:rPr>
          <w:delText>;</w:delText>
        </w:r>
      </w:del>
    </w:p>
    <w:p w14:paraId="37E47EBA" w14:textId="7F237420" w:rsidR="003516B1" w:rsidRPr="005A08B7" w:rsidRDefault="003516B1" w:rsidP="005A08B7">
      <w:pPr>
        <w:spacing w:after="240"/>
        <w:rPr>
          <w:rFonts w:ascii="Times New Roman" w:eastAsia="Times New Roman" w:hAnsi="Times New Roman" w:cs="Times New Roman"/>
          <w:color w:val="000000" w:themeColor="text1"/>
        </w:rPr>
      </w:pPr>
      <w:del w:id="22" w:author="Scott Nicholas" w:date="2020-09-24T11:16:00Z">
        <w:r w:rsidRPr="005A08B7" w:rsidDel="00B232CA">
          <w:rPr>
            <w:rFonts w:ascii="Times New Roman" w:eastAsia="Times New Roman" w:hAnsi="Times New Roman" w:cs="Times New Roman"/>
            <w:color w:val="000000" w:themeColor="text1"/>
          </w:rPr>
          <w:delText xml:space="preserve">FOR GOOD AND VALUABLE CONSIDERATION, THE SUFFICIENCY OF WHICH IS HEREBY ACKNOWLEDGED, </w:delText>
        </w:r>
      </w:del>
      <w:del w:id="23" w:author="Scott Nicholas" w:date="2020-09-24T11:17:00Z">
        <w:r w:rsidRPr="005A08B7" w:rsidDel="00B232CA">
          <w:rPr>
            <w:rFonts w:ascii="Times New Roman" w:eastAsia="Times New Roman" w:hAnsi="Times New Roman" w:cs="Times New Roman"/>
            <w:color w:val="000000" w:themeColor="text1"/>
          </w:rPr>
          <w:delText>THE PARTIES AGREE AS FOLLOWS:</w:delText>
        </w:r>
      </w:del>
    </w:p>
    <w:p w14:paraId="19B3B1DB" w14:textId="2F67DBD4" w:rsidR="003516B1" w:rsidRPr="005A08B7" w:rsidRDefault="003516B1" w:rsidP="005A08B7">
      <w:pPr>
        <w:pStyle w:val="Heading1"/>
        <w:spacing w:before="0" w:beforeAutospacing="0" w:after="240" w:afterAutospacing="0"/>
        <w:rPr>
          <w:color w:val="000000" w:themeColor="text1"/>
          <w:sz w:val="24"/>
          <w:szCs w:val="24"/>
        </w:rPr>
      </w:pPr>
      <w:r w:rsidRPr="005A08B7">
        <w:rPr>
          <w:color w:val="000000" w:themeColor="text1"/>
          <w:sz w:val="24"/>
          <w:szCs w:val="24"/>
        </w:rPr>
        <w:t>Definitions</w:t>
      </w:r>
    </w:p>
    <w:p w14:paraId="58510050" w14:textId="0E030B8C" w:rsidR="000A7368"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Data Protection Laws</w:t>
      </w:r>
      <w:r w:rsidRPr="005A08B7">
        <w:rPr>
          <w:rFonts w:ascii="Times New Roman" w:eastAsia="Times New Roman" w:hAnsi="Times New Roman" w:cs="Times New Roman"/>
          <w:color w:val="000000" w:themeColor="text1"/>
        </w:rPr>
        <w:t>” means the GDPR and any other data protection and privacy laws, regulations, and regulatory requirements applicable to a party under this Agreement.</w:t>
      </w:r>
    </w:p>
    <w:p w14:paraId="22383F08" w14:textId="77777777"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GDPR</w:t>
      </w:r>
      <w:r w:rsidRPr="005A08B7">
        <w:rPr>
          <w:rFonts w:ascii="Times New Roman" w:eastAsia="Times New Roman" w:hAnsi="Times New Roman" w:cs="Times New Roman"/>
          <w:color w:val="000000" w:themeColor="text1"/>
        </w:rPr>
        <w:t>” means the General Data Protection Regulation (EU) 2016/679 on the protection of natural persons with regard to the Processing of personal data and on the free movement of such data, and repealing Directive 95/46/EC, and any amendment or replacement to it. </w:t>
      </w:r>
    </w:p>
    <w:p w14:paraId="62D6D777" w14:textId="4FAA6888"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Impermissible</w:t>
      </w:r>
      <w:r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b/>
          <w:bCs/>
          <w:color w:val="000000" w:themeColor="text1"/>
        </w:rPr>
        <w:t>Personal Data</w:t>
      </w:r>
      <w:r w:rsidRPr="005A08B7">
        <w:rPr>
          <w:rFonts w:ascii="Times New Roman" w:eastAsia="Times New Roman" w:hAnsi="Times New Roman" w:cs="Times New Roman"/>
          <w:color w:val="000000" w:themeColor="text1"/>
        </w:rPr>
        <w:t xml:space="preserve">” means the Personal Data that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writes to the </w:t>
      </w:r>
      <w:r w:rsidR="0005218F">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 xml:space="preserve"> that is not Permissible Personal Data.  </w:t>
      </w:r>
    </w:p>
    <w:p w14:paraId="6714EDF5" w14:textId="77777777"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Personal Data Transactions</w:t>
      </w:r>
      <w:r w:rsidRPr="005A08B7">
        <w:rPr>
          <w:rFonts w:ascii="Times New Roman" w:eastAsia="Times New Roman" w:hAnsi="Times New Roman" w:cs="Times New Roman"/>
          <w:color w:val="000000" w:themeColor="text1"/>
        </w:rPr>
        <w:t>” has the meaning set forth in Section 3 below. </w:t>
      </w:r>
    </w:p>
    <w:p w14:paraId="28F9C844" w14:textId="5A9221A2"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Permissible</w:t>
      </w:r>
      <w:r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b/>
          <w:bCs/>
          <w:color w:val="000000" w:themeColor="text1"/>
        </w:rPr>
        <w:t>Personal Data</w:t>
      </w:r>
      <w:r w:rsidRPr="005A08B7">
        <w:rPr>
          <w:rFonts w:ascii="Times New Roman" w:eastAsia="Times New Roman" w:hAnsi="Times New Roman" w:cs="Times New Roman"/>
          <w:color w:val="000000" w:themeColor="text1"/>
        </w:rPr>
        <w:t xml:space="preserve">” means Personal Data that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writes to the </w:t>
      </w:r>
      <w:r w:rsidR="0005218F">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 xml:space="preserve"> that is permitted under this Agreement and the </w:t>
      </w:r>
      <w:r w:rsidR="00355377" w:rsidRPr="005A08B7">
        <w:rPr>
          <w:rFonts w:ascii="Times New Roman" w:eastAsia="Times New Roman" w:hAnsi="Times New Roman" w:cs="Times New Roman"/>
          <w:color w:val="000000" w:themeColor="text1"/>
        </w:rPr>
        <w:t>Framework</w:t>
      </w:r>
      <w:r w:rsidRPr="005A08B7">
        <w:rPr>
          <w:rFonts w:ascii="Times New Roman" w:eastAsia="Times New Roman" w:hAnsi="Times New Roman" w:cs="Times New Roman"/>
          <w:color w:val="000000" w:themeColor="text1"/>
        </w:rPr>
        <w:t>.</w:t>
      </w:r>
    </w:p>
    <w:p w14:paraId="1184A0A3" w14:textId="77777777"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b/>
          <w:bCs/>
          <w:color w:val="000000" w:themeColor="text1"/>
        </w:rPr>
        <w:t>“Personal Data</w:t>
      </w:r>
      <w:r w:rsidRPr="005A08B7">
        <w:rPr>
          <w:rFonts w:ascii="Times New Roman" w:eastAsia="Times New Roman" w:hAnsi="Times New Roman" w:cs="Times New Roman"/>
          <w:color w:val="000000" w:themeColor="text1"/>
        </w:rPr>
        <w:t>” means information that relates, directly or indirectly, to a data subject, including without limitation, names, email addresses, postal addresses, identification numbers, location data, online identifiers or one or more factors specific to the physical, physiological, genetic, mental, economic, cultural or social identity of the data subject. </w:t>
      </w:r>
    </w:p>
    <w:p w14:paraId="28134F14" w14:textId="77777777"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Process</w:t>
      </w:r>
      <w:r w:rsidRPr="005A08B7">
        <w:rPr>
          <w:rFonts w:ascii="Times New Roman" w:eastAsia="Times New Roman" w:hAnsi="Times New Roman" w:cs="Times New Roman"/>
          <w:color w:val="000000" w:themeColor="text1"/>
        </w:rPr>
        <w:t>” or “</w:t>
      </w:r>
      <w:r w:rsidRPr="005A08B7">
        <w:rPr>
          <w:rFonts w:ascii="Times New Roman" w:eastAsia="Times New Roman" w:hAnsi="Times New Roman" w:cs="Times New Roman"/>
          <w:b/>
          <w:bCs/>
          <w:color w:val="000000" w:themeColor="text1"/>
        </w:rPr>
        <w:t>Processing</w:t>
      </w:r>
      <w:r w:rsidRPr="005A08B7">
        <w:rPr>
          <w:rFonts w:ascii="Times New Roman" w:eastAsia="Times New Roman" w:hAnsi="Times New Roman" w:cs="Times New Roman"/>
          <w:color w:val="000000" w:themeColor="text1"/>
        </w:rPr>
        <w:t>”</w:t>
      </w:r>
      <w:del w:id="24" w:author="Stephen Winslow" w:date="2020-09-03T17:29:00Z">
        <w:r w:rsidRPr="005A08B7" w:rsidDel="00A736D8">
          <w:rPr>
            <w:rFonts w:ascii="Times New Roman" w:eastAsia="Times New Roman" w:hAnsi="Times New Roman" w:cs="Times New Roman"/>
            <w:color w:val="000000" w:themeColor="text1"/>
          </w:rPr>
          <w:delText>​</w:delText>
        </w:r>
      </w:del>
      <w:r w:rsidRPr="005A08B7">
        <w:rPr>
          <w:rFonts w:ascii="Times New Roman" w:eastAsia="Times New Roman" w:hAnsi="Times New Roman" w:cs="Times New Roman"/>
          <w:color w:val="000000" w:themeColor="text1"/>
        </w:rPr>
        <w:t xml:space="preserve"> means any operation or set of operations which is performed on Transaction</w:t>
      </w:r>
      <w:del w:id="25" w:author="Stephen Winslow" w:date="2020-09-03T17:29:00Z">
        <w:r w:rsidRPr="005A08B7" w:rsidDel="00A736D8">
          <w:rPr>
            <w:rFonts w:ascii="Times New Roman" w:eastAsia="Times New Roman" w:hAnsi="Times New Roman" w:cs="Times New Roman"/>
            <w:color w:val="000000" w:themeColor="text1"/>
          </w:rPr>
          <w:delText>s</w:delText>
        </w:r>
      </w:del>
      <w:r w:rsidRPr="005A08B7">
        <w:rPr>
          <w:rFonts w:ascii="Times New Roman" w:eastAsia="Times New Roman" w:hAnsi="Times New Roman" w:cs="Times New Roman"/>
          <w:color w:val="000000" w:themeColor="text1"/>
        </w:rPr>
        <w:t xml:space="preserve"> data, whether or not by automated means, such as the access, collection, </w:t>
      </w:r>
      <w:r w:rsidRPr="005A08B7">
        <w:rPr>
          <w:rFonts w:ascii="Times New Roman" w:eastAsia="Times New Roman" w:hAnsi="Times New Roman" w:cs="Times New Roman"/>
          <w:color w:val="000000" w:themeColor="text1"/>
        </w:rPr>
        <w:lastRenderedPageBreak/>
        <w:t>use, storage, disclosure, dissemination, combination, recording, organization, structuring, adaption, alteration, copying, transfer, retrieval, consultation, disposal, restriction, erasure and/or destruction of Transaction</w:t>
      </w:r>
      <w:del w:id="26" w:author="Stephen Winslow" w:date="2020-09-03T17:29:00Z">
        <w:r w:rsidRPr="005A08B7" w:rsidDel="00A736D8">
          <w:rPr>
            <w:rFonts w:ascii="Times New Roman" w:eastAsia="Times New Roman" w:hAnsi="Times New Roman" w:cs="Times New Roman"/>
            <w:color w:val="000000" w:themeColor="text1"/>
          </w:rPr>
          <w:delText>s</w:delText>
        </w:r>
      </w:del>
      <w:r w:rsidRPr="005A08B7">
        <w:rPr>
          <w:rFonts w:ascii="Times New Roman" w:eastAsia="Times New Roman" w:hAnsi="Times New Roman" w:cs="Times New Roman"/>
          <w:color w:val="000000" w:themeColor="text1"/>
        </w:rPr>
        <w:t xml:space="preserve"> data. </w:t>
      </w:r>
    </w:p>
    <w:p w14:paraId="1654DD0D" w14:textId="3F3C45BB" w:rsidR="003516B1" w:rsidRPr="005A08B7" w:rsidRDefault="003516B1" w:rsidP="005A08B7">
      <w:pPr>
        <w:pStyle w:val="Heading1"/>
        <w:spacing w:before="0" w:beforeAutospacing="0" w:after="240" w:afterAutospacing="0"/>
        <w:rPr>
          <w:color w:val="000000" w:themeColor="text1"/>
          <w:sz w:val="24"/>
          <w:szCs w:val="24"/>
        </w:rPr>
      </w:pPr>
      <w:r w:rsidRPr="005A08B7">
        <w:rPr>
          <w:color w:val="000000" w:themeColor="text1"/>
          <w:sz w:val="24"/>
          <w:szCs w:val="24"/>
        </w:rPr>
        <w:t xml:space="preserve">Permission to Write to the </w:t>
      </w:r>
      <w:r w:rsidR="00D755FD" w:rsidRPr="005A08B7">
        <w:rPr>
          <w:color w:val="000000" w:themeColor="text1"/>
          <w:sz w:val="24"/>
          <w:szCs w:val="24"/>
        </w:rPr>
        <w:t>Utility</w:t>
      </w:r>
    </w:p>
    <w:p w14:paraId="50B102E7" w14:textId="23568AE6" w:rsidR="003516B1" w:rsidRPr="005A08B7" w:rsidRDefault="006322D0" w:rsidP="005A08B7">
      <w:pPr>
        <w:numPr>
          <w:ilvl w:val="0"/>
          <w:numId w:val="24"/>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LFGN</w:t>
      </w:r>
      <w:r w:rsidR="00CF5B0E" w:rsidRPr="005A08B7">
        <w:rPr>
          <w:rFonts w:ascii="Times New Roman" w:eastAsia="Times New Roman" w:hAnsi="Times New Roman" w:cs="Times New Roman"/>
          <w:color w:val="000000" w:themeColor="text1"/>
        </w:rPr>
        <w:t xml:space="preserve"> </w:t>
      </w:r>
      <w:r w:rsidR="003516B1" w:rsidRPr="005A08B7">
        <w:rPr>
          <w:rFonts w:ascii="Times New Roman" w:eastAsia="Times New Roman" w:hAnsi="Times New Roman" w:cs="Times New Roman"/>
          <w:color w:val="000000" w:themeColor="text1"/>
        </w:rPr>
        <w:t xml:space="preserve">hereby grants to </w:t>
      </w:r>
      <w:r w:rsidR="006F21E1">
        <w:rPr>
          <w:rFonts w:ascii="Times New Roman" w:eastAsia="Times New Roman" w:hAnsi="Times New Roman" w:cs="Times New Roman"/>
          <w:color w:val="000000" w:themeColor="text1"/>
        </w:rPr>
        <w:t>Transaction Author</w:t>
      </w:r>
      <w:r w:rsidR="003516B1" w:rsidRPr="005A08B7">
        <w:rPr>
          <w:rFonts w:ascii="Times New Roman" w:eastAsia="Times New Roman" w:hAnsi="Times New Roman" w:cs="Times New Roman"/>
          <w:color w:val="000000" w:themeColor="text1"/>
        </w:rPr>
        <w:t xml:space="preserve"> a non-exclusive, non-assignable, non-sublicensable, royalty free, revocable license to write to and use the </w:t>
      </w:r>
      <w:r w:rsidR="00D755FD" w:rsidRPr="005A08B7">
        <w:rPr>
          <w:rFonts w:ascii="Times New Roman" w:eastAsia="Times New Roman" w:hAnsi="Times New Roman" w:cs="Times New Roman"/>
          <w:color w:val="000000" w:themeColor="text1"/>
        </w:rPr>
        <w:t>Utility</w:t>
      </w:r>
      <w:r w:rsidR="003516B1" w:rsidRPr="005A08B7">
        <w:rPr>
          <w:rFonts w:ascii="Times New Roman" w:eastAsia="Times New Roman" w:hAnsi="Times New Roman" w:cs="Times New Roman"/>
          <w:color w:val="000000" w:themeColor="text1"/>
        </w:rPr>
        <w:t xml:space="preserve"> in accordance with this Agreement and the </w:t>
      </w:r>
      <w:r w:rsidR="00CF5B0E" w:rsidRPr="005A08B7">
        <w:rPr>
          <w:rFonts w:ascii="Times New Roman" w:eastAsia="Times New Roman" w:hAnsi="Times New Roman" w:cs="Times New Roman"/>
          <w:color w:val="000000" w:themeColor="text1"/>
        </w:rPr>
        <w:t>Framework</w:t>
      </w:r>
      <w:r w:rsidR="003516B1" w:rsidRPr="005A08B7">
        <w:rPr>
          <w:rFonts w:ascii="Times New Roman" w:eastAsia="Times New Roman" w:hAnsi="Times New Roman" w:cs="Times New Roman"/>
          <w:color w:val="000000" w:themeColor="text1"/>
        </w:rPr>
        <w:t>.  </w:t>
      </w:r>
    </w:p>
    <w:p w14:paraId="31C94730" w14:textId="22289E7A" w:rsidR="003516B1" w:rsidRPr="005A08B7" w:rsidRDefault="003516B1" w:rsidP="005A08B7">
      <w:pPr>
        <w:numPr>
          <w:ilvl w:val="0"/>
          <w:numId w:val="24"/>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When authoring Transactions, a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may only write to the </w:t>
      </w:r>
      <w:r w:rsidR="00D755FD" w:rsidRPr="005A08B7">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 xml:space="preserve"> by using an authorized Transaction Endorser. </w:t>
      </w:r>
    </w:p>
    <w:p w14:paraId="12F124ED" w14:textId="16A13277" w:rsidR="003516B1" w:rsidRPr="005A08B7" w:rsidRDefault="003516B1" w:rsidP="005A08B7">
      <w:pPr>
        <w:numPr>
          <w:ilvl w:val="0"/>
          <w:numId w:val="24"/>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Once an initial Transaction </w:t>
      </w:r>
      <w:r w:rsidRPr="0041474E">
        <w:rPr>
          <w:rFonts w:ascii="Times New Roman" w:eastAsia="Times New Roman" w:hAnsi="Times New Roman" w:cs="Times New Roman"/>
          <w:color w:val="000000" w:themeColor="text1"/>
        </w:rPr>
        <w:t xml:space="preserve">has been written </w:t>
      </w:r>
      <w:r w:rsidR="00355377" w:rsidRPr="0041474E">
        <w:rPr>
          <w:rFonts w:ascii="Times New Roman" w:eastAsia="Times New Roman" w:hAnsi="Times New Roman" w:cs="Times New Roman"/>
          <w:color w:val="000000" w:themeColor="text1"/>
        </w:rPr>
        <w:t xml:space="preserve">to </w:t>
      </w:r>
      <w:r w:rsidR="00CF5B0E" w:rsidRPr="0041474E">
        <w:rPr>
          <w:rFonts w:ascii="Times New Roman" w:eastAsia="Times New Roman" w:hAnsi="Times New Roman" w:cs="Times New Roman"/>
          <w:color w:val="000000" w:themeColor="text1"/>
        </w:rPr>
        <w:t xml:space="preserve">the </w:t>
      </w:r>
      <w:r w:rsidR="00D755FD" w:rsidRPr="0041474E">
        <w:rPr>
          <w:rFonts w:ascii="Times New Roman" w:eastAsia="Times New Roman" w:hAnsi="Times New Roman" w:cs="Times New Roman"/>
          <w:color w:val="000000" w:themeColor="text1"/>
        </w:rPr>
        <w:t>Utility</w:t>
      </w:r>
      <w:r w:rsidRPr="0041474E">
        <w:rPr>
          <w:rFonts w:ascii="Times New Roman" w:eastAsia="Times New Roman" w:hAnsi="Times New Roman" w:cs="Times New Roman"/>
          <w:color w:val="000000" w:themeColor="text1"/>
        </w:rPr>
        <w:t xml:space="preserve"> by the </w:t>
      </w:r>
      <w:r w:rsidR="006F21E1">
        <w:rPr>
          <w:rFonts w:ascii="Times New Roman" w:eastAsia="Times New Roman" w:hAnsi="Times New Roman" w:cs="Times New Roman"/>
          <w:color w:val="000000" w:themeColor="text1"/>
        </w:rPr>
        <w:t>Transaction Author</w:t>
      </w:r>
      <w:r w:rsidRPr="0041474E">
        <w:rPr>
          <w:rFonts w:ascii="Times New Roman" w:eastAsia="Times New Roman" w:hAnsi="Times New Roman" w:cs="Times New Roman"/>
          <w:color w:val="000000" w:themeColor="text1"/>
        </w:rPr>
        <w:t xml:space="preserve"> (“</w:t>
      </w:r>
      <w:r w:rsidRPr="0041474E">
        <w:rPr>
          <w:rFonts w:ascii="Times New Roman" w:eastAsia="Times New Roman" w:hAnsi="Times New Roman" w:cs="Times New Roman"/>
          <w:b/>
          <w:bCs/>
          <w:color w:val="000000" w:themeColor="text1"/>
        </w:rPr>
        <w:t>Initial Transaction</w:t>
      </w:r>
      <w:r w:rsidRPr="0041474E">
        <w:rPr>
          <w:rFonts w:ascii="Times New Roman" w:eastAsia="Times New Roman" w:hAnsi="Times New Roman" w:cs="Times New Roman"/>
          <w:color w:val="000000" w:themeColor="text1"/>
        </w:rPr>
        <w:t xml:space="preserve">”), the </w:t>
      </w:r>
      <w:r w:rsidR="006F21E1">
        <w:rPr>
          <w:rFonts w:ascii="Times New Roman" w:eastAsia="Times New Roman" w:hAnsi="Times New Roman" w:cs="Times New Roman"/>
          <w:color w:val="000000" w:themeColor="text1"/>
        </w:rPr>
        <w:t>Transaction Author</w:t>
      </w:r>
      <w:r w:rsidRPr="0041474E">
        <w:rPr>
          <w:rFonts w:ascii="Times New Roman" w:eastAsia="Times New Roman" w:hAnsi="Times New Roman" w:cs="Times New Roman"/>
          <w:color w:val="000000" w:themeColor="text1"/>
        </w:rPr>
        <w:t xml:space="preserve"> is granted permission to make additional Transactions to update the state of a previous Transaction (“</w:t>
      </w:r>
      <w:r w:rsidRPr="00B83DEC">
        <w:rPr>
          <w:rFonts w:ascii="Times New Roman" w:eastAsia="Times New Roman" w:hAnsi="Times New Roman" w:cs="Times New Roman"/>
          <w:b/>
          <w:bCs/>
          <w:color w:val="000000" w:themeColor="text1"/>
          <w:rPrChange w:id="27" w:author="Stephen Winslow" w:date="2020-09-03T17:34:00Z">
            <w:rPr>
              <w:rFonts w:ascii="Times New Roman" w:eastAsia="Times New Roman" w:hAnsi="Times New Roman" w:cs="Times New Roman"/>
              <w:color w:val="000000" w:themeColor="text1"/>
            </w:rPr>
          </w:rPrChange>
        </w:rPr>
        <w:t>Update</w:t>
      </w:r>
      <w:r w:rsidRPr="00B83DEC">
        <w:rPr>
          <w:rFonts w:ascii="Times New Roman" w:eastAsia="Times New Roman" w:hAnsi="Times New Roman" w:cs="Times New Roman"/>
          <w:b/>
          <w:bCs/>
          <w:color w:val="000000" w:themeColor="text1"/>
        </w:rPr>
        <w:t xml:space="preserve"> </w:t>
      </w:r>
      <w:r w:rsidRPr="00B83DEC">
        <w:rPr>
          <w:rFonts w:ascii="Times New Roman" w:eastAsia="Times New Roman" w:hAnsi="Times New Roman" w:cs="Times New Roman"/>
          <w:b/>
          <w:bCs/>
          <w:color w:val="000000" w:themeColor="text1"/>
          <w:rPrChange w:id="28" w:author="Stephen Winslow" w:date="2020-09-03T17:34:00Z">
            <w:rPr>
              <w:rFonts w:ascii="Times New Roman" w:eastAsia="Times New Roman" w:hAnsi="Times New Roman" w:cs="Times New Roman"/>
              <w:color w:val="000000" w:themeColor="text1"/>
            </w:rPr>
          </w:rPrChange>
        </w:rPr>
        <w:t>Transactions</w:t>
      </w:r>
      <w:r w:rsidRPr="0041474E">
        <w:rPr>
          <w:rFonts w:ascii="Times New Roman" w:eastAsia="Times New Roman" w:hAnsi="Times New Roman" w:cs="Times New Roman"/>
          <w:color w:val="000000" w:themeColor="text1"/>
        </w:rPr>
        <w:t>”).</w:t>
      </w:r>
      <w:r w:rsidR="00B83DEC">
        <w:rPr>
          <w:rFonts w:ascii="Times New Roman" w:eastAsia="Times New Roman" w:hAnsi="Times New Roman" w:cs="Times New Roman"/>
          <w:color w:val="000000" w:themeColor="text1"/>
        </w:rPr>
        <w:t xml:space="preserve"> </w:t>
      </w:r>
      <w:r w:rsidRPr="0041474E">
        <w:rPr>
          <w:rFonts w:ascii="Times New Roman" w:eastAsia="Times New Roman" w:hAnsi="Times New Roman" w:cs="Times New Roman"/>
          <w:color w:val="000000" w:themeColor="text1"/>
        </w:rPr>
        <w:t xml:space="preserve"> </w:t>
      </w:r>
      <w:r w:rsidR="006F21E1">
        <w:rPr>
          <w:rFonts w:ascii="Times New Roman" w:eastAsia="Times New Roman" w:hAnsi="Times New Roman" w:cs="Times New Roman"/>
          <w:color w:val="000000" w:themeColor="text1"/>
        </w:rPr>
        <w:t>Transaction Author</w:t>
      </w:r>
      <w:r w:rsidR="00355377" w:rsidRPr="0041474E">
        <w:rPr>
          <w:rFonts w:ascii="Times New Roman" w:eastAsia="Times New Roman" w:hAnsi="Times New Roman" w:cs="Times New Roman"/>
          <w:color w:val="000000" w:themeColor="text1"/>
        </w:rPr>
        <w:t xml:space="preserve"> acknowledges that an Update Transaction does not remove the Initial Transaction, which will remain on the originally targeted Utility environment (prod, test, dev) due to its immutability unless</w:t>
      </w:r>
      <w:r w:rsidR="0041474E" w:rsidRPr="0041474E">
        <w:rPr>
          <w:rFonts w:ascii="Times New Roman" w:eastAsia="Times New Roman" w:hAnsi="Times New Roman" w:cs="Times New Roman"/>
          <w:color w:val="000000" w:themeColor="text1"/>
        </w:rPr>
        <w:t>, in the case of dev and test,</w:t>
      </w:r>
      <w:r w:rsidR="00355377" w:rsidRPr="0041474E">
        <w:rPr>
          <w:rFonts w:ascii="Times New Roman" w:eastAsia="Times New Roman" w:hAnsi="Times New Roman" w:cs="Times New Roman"/>
          <w:color w:val="000000" w:themeColor="text1"/>
        </w:rPr>
        <w:t xml:space="preserve"> they are reset</w:t>
      </w:r>
      <w:r w:rsidR="00355377" w:rsidRPr="005A08B7">
        <w:rPr>
          <w:rFonts w:ascii="Times New Roman" w:eastAsia="Times New Roman" w:hAnsi="Times New Roman" w:cs="Times New Roman"/>
          <w:color w:val="000000" w:themeColor="text1"/>
        </w:rPr>
        <w:t xml:space="preserv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may</w:t>
      </w:r>
      <w:r w:rsidR="00355377" w:rsidRPr="005A08B7">
        <w:rPr>
          <w:rFonts w:ascii="Times New Roman" w:eastAsia="Times New Roman" w:hAnsi="Times New Roman" w:cs="Times New Roman"/>
          <w:color w:val="000000" w:themeColor="text1"/>
        </w:rPr>
        <w:t xml:space="preserve"> only</w:t>
      </w:r>
      <w:r w:rsidRPr="005A08B7">
        <w:rPr>
          <w:rFonts w:ascii="Times New Roman" w:eastAsia="Times New Roman" w:hAnsi="Times New Roman" w:cs="Times New Roman"/>
          <w:color w:val="000000" w:themeColor="text1"/>
        </w:rPr>
        <w:t xml:space="preserve"> make Update Transactions </w:t>
      </w:r>
      <w:r w:rsidR="00355377" w:rsidRPr="005A08B7">
        <w:rPr>
          <w:rFonts w:ascii="Times New Roman" w:eastAsia="Times New Roman" w:hAnsi="Times New Roman" w:cs="Times New Roman"/>
          <w:color w:val="000000" w:themeColor="text1"/>
        </w:rPr>
        <w:t>in cases where</w:t>
      </w:r>
      <w:r w:rsidRPr="005A08B7">
        <w:rPr>
          <w:rFonts w:ascii="Times New Roman" w:eastAsia="Times New Roman" w:hAnsi="Times New Roman" w:cs="Times New Roman"/>
          <w:color w:val="000000" w:themeColor="text1"/>
        </w:rPr>
        <w:t xml:space="preserve">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was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of the Initial Transaction</w:t>
      </w:r>
      <w:r w:rsidR="00355377" w:rsidRPr="005A08B7">
        <w:rPr>
          <w:rFonts w:ascii="Times New Roman" w:eastAsia="Times New Roman" w:hAnsi="Times New Roman" w:cs="Times New Roman"/>
          <w:color w:val="000000" w:themeColor="text1"/>
        </w:rPr>
        <w:t>.</w:t>
      </w:r>
    </w:p>
    <w:p w14:paraId="48225E61" w14:textId="7729C22E" w:rsidR="003516B1" w:rsidRPr="005A08B7" w:rsidRDefault="006F21E1" w:rsidP="005A08B7">
      <w:pPr>
        <w:pStyle w:val="Heading1"/>
        <w:spacing w:before="0" w:beforeAutospacing="0" w:after="240" w:afterAutospacing="0"/>
        <w:rPr>
          <w:color w:val="000000" w:themeColor="text1"/>
          <w:sz w:val="24"/>
          <w:szCs w:val="24"/>
        </w:rPr>
      </w:pPr>
      <w:r>
        <w:rPr>
          <w:color w:val="000000" w:themeColor="text1"/>
          <w:sz w:val="24"/>
          <w:szCs w:val="24"/>
        </w:rPr>
        <w:t>Transaction Author</w:t>
      </w:r>
      <w:r w:rsidR="003516B1" w:rsidRPr="005A08B7">
        <w:rPr>
          <w:color w:val="000000" w:themeColor="text1"/>
          <w:sz w:val="24"/>
          <w:szCs w:val="24"/>
        </w:rPr>
        <w:t xml:space="preserve"> Obligations</w:t>
      </w:r>
    </w:p>
    <w:p w14:paraId="698B979C" w14:textId="060E96BA" w:rsidR="003516B1" w:rsidRPr="005A08B7" w:rsidRDefault="003516B1" w:rsidP="005A08B7">
      <w:pPr>
        <w:pStyle w:val="ListParagraph"/>
        <w:numPr>
          <w:ilvl w:val="0"/>
          <w:numId w:val="28"/>
        </w:numPr>
        <w:spacing w:after="240"/>
        <w:rPr>
          <w:rFonts w:ascii="Times New Roman" w:hAnsi="Times New Roman" w:cs="Times New Roman"/>
          <w:color w:val="000000" w:themeColor="text1"/>
        </w:rPr>
      </w:pPr>
      <w:r w:rsidRPr="005A08B7">
        <w:rPr>
          <w:rFonts w:ascii="Times New Roman" w:hAnsi="Times New Roman" w:cs="Times New Roman"/>
          <w:color w:val="000000" w:themeColor="text1"/>
        </w:rPr>
        <w:t>With</w:t>
      </w:r>
      <w:r w:rsidR="003F372F" w:rsidRPr="005A08B7">
        <w:rPr>
          <w:rFonts w:ascii="Times New Roman" w:hAnsi="Times New Roman" w:cs="Times New Roman"/>
          <w:color w:val="000000" w:themeColor="text1"/>
        </w:rPr>
        <w:t xml:space="preserve"> </w:t>
      </w:r>
      <w:r w:rsidRPr="005A08B7">
        <w:rPr>
          <w:rFonts w:ascii="Times New Roman" w:hAnsi="Times New Roman" w:cs="Times New Roman"/>
          <w:color w:val="000000" w:themeColor="text1"/>
        </w:rPr>
        <w:t>regard to all Transactions</w:t>
      </w:r>
      <w:r w:rsidR="00355377" w:rsidRPr="005A08B7">
        <w:rPr>
          <w:rFonts w:ascii="Times New Roman" w:hAnsi="Times New Roman" w:cs="Times New Roman"/>
          <w:color w:val="000000" w:themeColor="text1"/>
        </w:rPr>
        <w:t xml:space="preserve"> (including Initial Transactions and Update Transactions)</w:t>
      </w:r>
      <w:r w:rsidRPr="005A08B7">
        <w:rPr>
          <w:rFonts w:ascii="Times New Roman" w:hAnsi="Times New Roman" w:cs="Times New Roman"/>
          <w:color w:val="000000" w:themeColor="text1"/>
        </w:rPr>
        <w:t xml:space="preserve">, </w:t>
      </w:r>
      <w:r w:rsidR="003F372F" w:rsidRPr="005A08B7">
        <w:rPr>
          <w:rFonts w:ascii="Times New Roman" w:hAnsi="Times New Roman" w:cs="Times New Roman"/>
          <w:color w:val="000000" w:themeColor="text1"/>
        </w:rPr>
        <w:t xml:space="preserve">the </w:t>
      </w:r>
      <w:r w:rsidR="006F21E1">
        <w:rPr>
          <w:rFonts w:ascii="Times New Roman" w:hAnsi="Times New Roman" w:cs="Times New Roman"/>
          <w:color w:val="000000" w:themeColor="text1"/>
        </w:rPr>
        <w:t>Transaction Author</w:t>
      </w:r>
      <w:r w:rsidRPr="005A08B7">
        <w:rPr>
          <w:rFonts w:ascii="Times New Roman" w:hAnsi="Times New Roman" w:cs="Times New Roman"/>
          <w:color w:val="000000" w:themeColor="text1"/>
        </w:rPr>
        <w:t xml:space="preserve"> will:</w:t>
      </w:r>
    </w:p>
    <w:p w14:paraId="2B443CDA" w14:textId="6D7F7A29" w:rsidR="003516B1" w:rsidRPr="005A08B7" w:rsidRDefault="003516B1" w:rsidP="005A08B7">
      <w:pPr>
        <w:numPr>
          <w:ilvl w:val="1"/>
          <w:numId w:val="26"/>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comply with any requirements imposed by the Transaction Endorser on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and any Transactions endorsed by the Transaction Endorser; </w:t>
      </w:r>
    </w:p>
    <w:p w14:paraId="73DF305D" w14:textId="0BEBF356" w:rsidR="003516B1" w:rsidRPr="005A08B7" w:rsidRDefault="003516B1" w:rsidP="005A08B7">
      <w:pPr>
        <w:numPr>
          <w:ilvl w:val="1"/>
          <w:numId w:val="26"/>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not write Transactions containing Personal Data </w:t>
      </w:r>
      <w:r w:rsidR="00443D6C" w:rsidRPr="005A08B7">
        <w:rPr>
          <w:rFonts w:ascii="Times New Roman" w:eastAsia="Times New Roman" w:hAnsi="Times New Roman" w:cs="Times New Roman"/>
          <w:color w:val="000000" w:themeColor="text1"/>
        </w:rPr>
        <w:t xml:space="preserve">except </w:t>
      </w:r>
      <w:r w:rsidRPr="005A08B7">
        <w:rPr>
          <w:rFonts w:ascii="Times New Roman" w:eastAsia="Times New Roman" w:hAnsi="Times New Roman" w:cs="Times New Roman"/>
          <w:color w:val="000000" w:themeColor="text1"/>
        </w:rPr>
        <w:t>pursuant to Section 3(b) below. </w:t>
      </w:r>
    </w:p>
    <w:p w14:paraId="5D9EB4E7" w14:textId="0633B328" w:rsidR="00443D6C" w:rsidRPr="005A08B7" w:rsidRDefault="003516B1" w:rsidP="005A08B7">
      <w:pPr>
        <w:numPr>
          <w:ilvl w:val="0"/>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If </w:t>
      </w:r>
      <w:r w:rsidR="006322D0" w:rsidRPr="005A08B7">
        <w:rPr>
          <w:rFonts w:ascii="Times New Roman" w:eastAsia="Times New Roman" w:hAnsi="Times New Roman" w:cs="Times New Roman"/>
          <w:color w:val="000000" w:themeColor="text1"/>
        </w:rPr>
        <w:t>LFGN</w:t>
      </w:r>
      <w:r w:rsidR="003F372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approves</w:t>
      </w:r>
      <w:r w:rsidR="003F372F" w:rsidRPr="005A08B7">
        <w:rPr>
          <w:rFonts w:ascii="Times New Roman" w:eastAsia="Times New Roman" w:hAnsi="Times New Roman" w:cs="Times New Roman"/>
          <w:color w:val="000000" w:themeColor="text1"/>
        </w:rPr>
        <w:t xml:space="preserv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s to write Transactions that contain Permissible Personal Data (“</w:t>
      </w:r>
      <w:r w:rsidRPr="005A08B7">
        <w:rPr>
          <w:rFonts w:ascii="Times New Roman" w:eastAsia="Times New Roman" w:hAnsi="Times New Roman" w:cs="Times New Roman"/>
          <w:b/>
          <w:bCs/>
          <w:color w:val="000000" w:themeColor="text1"/>
        </w:rPr>
        <w:t>Personal Data Transactions</w:t>
      </w:r>
      <w:r w:rsidRPr="005A08B7">
        <w:rPr>
          <w:rFonts w:ascii="Times New Roman" w:eastAsia="Times New Roman" w:hAnsi="Times New Roman" w:cs="Times New Roman"/>
          <w:color w:val="000000" w:themeColor="text1"/>
        </w:rPr>
        <w:t xml:space="preserve">”), then </w:t>
      </w:r>
      <w:r w:rsidR="003F372F" w:rsidRPr="005A08B7">
        <w:rPr>
          <w:rFonts w:ascii="Times New Roman" w:eastAsia="Times New Roman" w:hAnsi="Times New Roman" w:cs="Times New Roman"/>
          <w:color w:val="000000" w:themeColor="text1"/>
        </w:rPr>
        <w:t>the</w:t>
      </w:r>
      <w:r w:rsidR="004A75EF" w:rsidRPr="005A08B7">
        <w:rPr>
          <w:rFonts w:ascii="Times New Roman" w:eastAsia="Times New Roman" w:hAnsi="Times New Roman" w:cs="Times New Roman"/>
          <w:color w:val="000000" w:themeColor="text1"/>
        </w:rPr>
        <w:t xml:space="preserv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expressly agrees that:</w:t>
      </w:r>
    </w:p>
    <w:p w14:paraId="21BCFA7A" w14:textId="69E1E76B"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It will not write any Transactions that contain Impermissible Personal Data to the </w:t>
      </w:r>
      <w:r w:rsidR="00D755FD" w:rsidRPr="005A08B7">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w:t>
      </w:r>
    </w:p>
    <w:p w14:paraId="14554F2B" w14:textId="77777777"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it is an independent data controller (as defined in the GDPR) of the Personal Data Transactions and will be responsible for the lawfulness of the Processing of such data in compliance with the Data Protection Laws; </w:t>
      </w:r>
    </w:p>
    <w:p w14:paraId="0172F69E" w14:textId="77777777"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it acknowledges and will notify all data subjects whose Personal Data it Processes that functions inherent in blockchain technology may render fulfilling data subject requests difficult or impossible.  For example, due to blockchain’s </w:t>
      </w:r>
      <w:r w:rsidRPr="005A08B7">
        <w:rPr>
          <w:rFonts w:ascii="Times New Roman" w:eastAsia="Times New Roman" w:hAnsi="Times New Roman" w:cs="Times New Roman"/>
          <w:color w:val="000000" w:themeColor="text1"/>
        </w:rPr>
        <w:lastRenderedPageBreak/>
        <w:t>immutability, data stored on a blockchain generally cannot be removed or altered once the data is confirmed on the blockchain; </w:t>
      </w:r>
    </w:p>
    <w:p w14:paraId="087C818E" w14:textId="2FB6596F"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it irrevocably waives any and all claims, rights and/or obligations it may have now or in the future against </w:t>
      </w:r>
      <w:r w:rsidR="006322D0" w:rsidRPr="005A08B7">
        <w:rPr>
          <w:rFonts w:ascii="Times New Roman" w:eastAsia="Times New Roman" w:hAnsi="Times New Roman" w:cs="Times New Roman"/>
          <w:color w:val="000000" w:themeColor="text1"/>
        </w:rPr>
        <w:t>LFGN</w:t>
      </w:r>
      <w:r w:rsidR="003F372F" w:rsidRPr="005A08B7">
        <w:rPr>
          <w:rFonts w:ascii="Times New Roman" w:eastAsia="Times New Roman" w:hAnsi="Times New Roman" w:cs="Times New Roman"/>
          <w:color w:val="000000" w:themeColor="text1"/>
        </w:rPr>
        <w:t xml:space="preserve"> </w:t>
      </w:r>
      <w:r w:rsidR="00443D6C" w:rsidRPr="005A08B7">
        <w:rPr>
          <w:rFonts w:ascii="Times New Roman" w:eastAsia="Times New Roman" w:hAnsi="Times New Roman" w:cs="Times New Roman"/>
          <w:color w:val="000000" w:themeColor="text1"/>
        </w:rPr>
        <w:t xml:space="preserve">and all Indemnified Parties (as defined below) </w:t>
      </w:r>
      <w:r w:rsidRPr="005A08B7">
        <w:rPr>
          <w:rFonts w:ascii="Times New Roman" w:eastAsia="Times New Roman" w:hAnsi="Times New Roman" w:cs="Times New Roman"/>
          <w:color w:val="000000" w:themeColor="text1"/>
        </w:rPr>
        <w:t>as a result of being unable to fulfill data subject requests in accordance with Data Protection Laws;</w:t>
      </w:r>
    </w:p>
    <w:p w14:paraId="53ED1817" w14:textId="15CEC0FE"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it agrees to be bound by the terms and conditions applicable to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as a controller of Personal Data Transactions under the Data Processing Agreements with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s and Transaction Endorsers, each in their roles as processors under the GDPR, and attached as Appendices A and B (the “</w:t>
      </w:r>
      <w:r w:rsidRPr="005A08B7">
        <w:rPr>
          <w:rFonts w:ascii="Times New Roman" w:eastAsia="Times New Roman" w:hAnsi="Times New Roman" w:cs="Times New Roman"/>
          <w:b/>
          <w:bCs/>
          <w:color w:val="000000" w:themeColor="text1"/>
        </w:rPr>
        <w:t>DPAs</w:t>
      </w:r>
      <w:r w:rsidRPr="005A08B7">
        <w:rPr>
          <w:rFonts w:ascii="Times New Roman" w:eastAsia="Times New Roman" w:hAnsi="Times New Roman" w:cs="Times New Roman"/>
          <w:color w:val="000000" w:themeColor="text1"/>
        </w:rPr>
        <w:t>”); </w:t>
      </w:r>
    </w:p>
    <w:p w14:paraId="2DD58B69" w14:textId="77777777" w:rsidR="00443D6C" w:rsidRPr="006F21E1"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6F21E1">
        <w:rPr>
          <w:rFonts w:ascii="Times New Roman" w:eastAsia="Times New Roman" w:hAnsi="Times New Roman" w:cs="Times New Roman"/>
          <w:color w:val="000000" w:themeColor="text1"/>
        </w:rPr>
        <w:t xml:space="preserve">that </w:t>
      </w:r>
      <w:r w:rsidR="006322D0" w:rsidRPr="006F21E1">
        <w:rPr>
          <w:rFonts w:ascii="Times New Roman" w:eastAsia="Times New Roman" w:hAnsi="Times New Roman" w:cs="Times New Roman"/>
          <w:color w:val="000000" w:themeColor="text1"/>
        </w:rPr>
        <w:t>LFGN</w:t>
      </w:r>
      <w:r w:rsidR="004A75EF" w:rsidRPr="006F21E1">
        <w:rPr>
          <w:rFonts w:ascii="Times New Roman" w:eastAsia="Times New Roman" w:hAnsi="Times New Roman" w:cs="Times New Roman"/>
          <w:color w:val="000000" w:themeColor="text1"/>
        </w:rPr>
        <w:t xml:space="preserve"> </w:t>
      </w:r>
      <w:r w:rsidRPr="006F21E1">
        <w:rPr>
          <w:rFonts w:ascii="Times New Roman" w:eastAsia="Times New Roman" w:hAnsi="Times New Roman" w:cs="Times New Roman"/>
          <w:color w:val="000000" w:themeColor="text1"/>
        </w:rPr>
        <w:t>has the right to enter into the DPAs on its behalf and the DPAs are made a part of the Agreement in their entirety;</w:t>
      </w:r>
    </w:p>
    <w:p w14:paraId="590316D5" w14:textId="4977888F"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by signing this Agreement, each Party is deemed to have signed the DPAs, including the Standard Contractual Clauses </w:t>
      </w:r>
      <w:ins w:id="29" w:author="Stephen Winslow" w:date="2020-09-03T17:37:00Z">
        <w:r w:rsidR="00B83DEC">
          <w:rPr>
            <w:rFonts w:ascii="Times New Roman" w:eastAsia="Times New Roman" w:hAnsi="Times New Roman" w:cs="Times New Roman"/>
            <w:color w:val="000000" w:themeColor="text1"/>
          </w:rPr>
          <w:t xml:space="preserve">set forth in the DPAs, </w:t>
        </w:r>
      </w:ins>
      <w:r w:rsidRPr="005A08B7">
        <w:rPr>
          <w:rFonts w:ascii="Times New Roman" w:eastAsia="Times New Roman" w:hAnsi="Times New Roman" w:cs="Times New Roman"/>
          <w:color w:val="000000" w:themeColor="text1"/>
        </w:rPr>
        <w:t xml:space="preserve">with </w:t>
      </w:r>
      <w:r w:rsidR="006322D0" w:rsidRPr="005A08B7">
        <w:rPr>
          <w:rFonts w:ascii="Times New Roman" w:eastAsia="Times New Roman" w:hAnsi="Times New Roman" w:cs="Times New Roman"/>
          <w:color w:val="000000" w:themeColor="text1"/>
        </w:rPr>
        <w:t>LFGN</w:t>
      </w:r>
      <w:r w:rsidR="003F372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 xml:space="preserve">and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as the “Data exporter,” and with either a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or a Transaction Endorser as “Data importer,” as applicable; </w:t>
      </w:r>
    </w:p>
    <w:p w14:paraId="14129EEC" w14:textId="3A54545D" w:rsidR="003516B1"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at </w:t>
      </w:r>
      <w:r w:rsidR="006322D0" w:rsidRPr="005A08B7">
        <w:rPr>
          <w:rFonts w:ascii="Times New Roman" w:eastAsia="Times New Roman" w:hAnsi="Times New Roman" w:cs="Times New Roman"/>
          <w:color w:val="000000" w:themeColor="text1"/>
        </w:rPr>
        <w:t>LFGN</w:t>
      </w:r>
      <w:r w:rsidRPr="005A08B7">
        <w:rPr>
          <w:rFonts w:ascii="Times New Roman" w:eastAsia="Times New Roman" w:hAnsi="Times New Roman" w:cs="Times New Roman"/>
          <w:color w:val="000000" w:themeColor="text1"/>
        </w:rPr>
        <w:t xml:space="preserve">’s request,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will reimburse </w:t>
      </w:r>
      <w:r w:rsidR="006322D0" w:rsidRPr="005A08B7">
        <w:rPr>
          <w:rFonts w:ascii="Times New Roman" w:eastAsia="Times New Roman" w:hAnsi="Times New Roman" w:cs="Times New Roman"/>
          <w:color w:val="000000" w:themeColor="text1"/>
        </w:rPr>
        <w:t>LFGN</w:t>
      </w:r>
      <w:r w:rsidR="003F372F" w:rsidRPr="005A08B7">
        <w:rPr>
          <w:rFonts w:ascii="Times New Roman" w:eastAsia="Times New Roman" w:hAnsi="Times New Roman" w:cs="Times New Roman"/>
          <w:color w:val="000000" w:themeColor="text1"/>
        </w:rPr>
        <w:t xml:space="preserve"> </w:t>
      </w:r>
      <w:r w:rsidR="00443D6C" w:rsidRPr="005A08B7">
        <w:rPr>
          <w:rFonts w:ascii="Times New Roman" w:eastAsia="Times New Roman" w:hAnsi="Times New Roman" w:cs="Times New Roman"/>
          <w:color w:val="000000" w:themeColor="text1"/>
        </w:rPr>
        <w:t xml:space="preserve">and any Indemnified Party </w:t>
      </w:r>
      <w:r w:rsidRPr="005A08B7">
        <w:rPr>
          <w:rFonts w:ascii="Times New Roman" w:eastAsia="Times New Roman" w:hAnsi="Times New Roman" w:cs="Times New Roman"/>
          <w:color w:val="000000" w:themeColor="text1"/>
        </w:rPr>
        <w:t xml:space="preserve">for any costs incurred by </w:t>
      </w:r>
      <w:r w:rsidR="006322D0" w:rsidRPr="005A08B7">
        <w:rPr>
          <w:rFonts w:ascii="Times New Roman" w:eastAsia="Times New Roman" w:hAnsi="Times New Roman" w:cs="Times New Roman"/>
          <w:color w:val="000000" w:themeColor="text1"/>
        </w:rPr>
        <w:t>LFGN</w:t>
      </w:r>
      <w:r w:rsidR="004A75E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 xml:space="preserve">in enforcing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’s rights under the GDPR, including but not limited to fulfillment of data subject rights, rights of oversight and audit, etc.; and</w:t>
      </w:r>
    </w:p>
    <w:p w14:paraId="03352EB2" w14:textId="263518B7" w:rsidR="003516B1" w:rsidRPr="005A08B7" w:rsidRDefault="003516B1" w:rsidP="005A08B7">
      <w:pPr>
        <w:pStyle w:val="ListParagraph"/>
        <w:numPr>
          <w:ilvl w:val="0"/>
          <w:numId w:val="27"/>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it irrevocably waives any and all claims that it may have now or in the future that </w:t>
      </w:r>
      <w:r w:rsidR="006322D0" w:rsidRPr="005A08B7">
        <w:rPr>
          <w:rFonts w:ascii="Times New Roman" w:eastAsia="Times New Roman" w:hAnsi="Times New Roman" w:cs="Times New Roman"/>
          <w:color w:val="000000" w:themeColor="text1"/>
        </w:rPr>
        <w:t>LFGN</w:t>
      </w:r>
      <w:r w:rsidR="004A75E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 xml:space="preserve">lacks the rights to enter into the DPAs on its behalf and bind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to the DPAs’ terms and conditions, including the limitation of liability therein. </w:t>
      </w:r>
    </w:p>
    <w:p w14:paraId="2A4D1804" w14:textId="77777777" w:rsidR="003516B1" w:rsidRPr="005A08B7" w:rsidRDefault="003516B1" w:rsidP="005A08B7">
      <w:pPr>
        <w:pStyle w:val="Heading1"/>
        <w:spacing w:before="0" w:beforeAutospacing="0" w:after="240" w:afterAutospacing="0"/>
        <w:rPr>
          <w:color w:val="000000" w:themeColor="text1"/>
          <w:sz w:val="24"/>
          <w:szCs w:val="24"/>
        </w:rPr>
      </w:pPr>
      <w:r w:rsidRPr="005A08B7">
        <w:rPr>
          <w:color w:val="000000" w:themeColor="text1"/>
          <w:sz w:val="24"/>
          <w:szCs w:val="24"/>
        </w:rPr>
        <w:t>Term and Termination</w:t>
      </w:r>
    </w:p>
    <w:p w14:paraId="6A9F1184" w14:textId="77777777" w:rsidR="003516B1" w:rsidRPr="005A08B7" w:rsidRDefault="003516B1" w:rsidP="005A08B7">
      <w:pPr>
        <w:numPr>
          <w:ilvl w:val="1"/>
          <w:numId w:val="29"/>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This Agreement commences on the Effective Date and shall remain in force until terminated by either Party pursuant to this </w:t>
      </w:r>
      <w:r w:rsidRPr="00B27D50">
        <w:rPr>
          <w:rFonts w:ascii="Times New Roman" w:eastAsia="Times New Roman" w:hAnsi="Times New Roman" w:cs="Times New Roman"/>
          <w:color w:val="000000" w:themeColor="text1"/>
        </w:rPr>
        <w:t>Section 4 (Term and Termination).</w:t>
      </w:r>
    </w:p>
    <w:p w14:paraId="736FF168" w14:textId="0223F507" w:rsidR="003516B1" w:rsidRPr="005A08B7" w:rsidRDefault="00B827E6" w:rsidP="00B827E6">
      <w:pPr>
        <w:pStyle w:val="ListParagraph"/>
        <w:numPr>
          <w:ilvl w:val="1"/>
          <w:numId w:val="29"/>
        </w:numPr>
        <w:autoSpaceDE w:val="0"/>
        <w:autoSpaceDN w:val="0"/>
        <w:adjustRightInd w:val="0"/>
        <w:snapToGrid w:val="0"/>
        <w:spacing w:after="240"/>
        <w:contextualSpacing w:val="0"/>
        <w:rPr>
          <w:rFonts w:ascii="Times New Roman" w:eastAsia="Times New Roman" w:hAnsi="Times New Roman" w:cs="Times New Roman"/>
          <w:color w:val="000000" w:themeColor="text1"/>
        </w:rPr>
        <w:pPrChange w:id="30" w:author="Scott Nicholas" w:date="2020-09-24T11:30:00Z">
          <w:pPr>
            <w:numPr>
              <w:ilvl w:val="1"/>
              <w:numId w:val="29"/>
            </w:numPr>
            <w:spacing w:after="240"/>
            <w:ind w:left="720" w:right="43" w:hanging="360"/>
            <w:textAlignment w:val="baseline"/>
          </w:pPr>
        </w:pPrChange>
      </w:pPr>
      <w:ins w:id="31" w:author="Scott Nicholas" w:date="2020-09-24T11:30:00Z">
        <w:r w:rsidRPr="0071347B">
          <w:rPr>
            <w:rFonts w:ascii="Times New Roman" w:hAnsi="Times New Roman" w:cs="Times New Roman"/>
            <w:color w:val="000000"/>
          </w:rPr>
          <w:t xml:space="preserve">Either Party may terminate this Agreement: (a) if the other Party has materially defaulted in the performance of any of its obligations under this Agreement and has not cured such default within fifteen (15) business days of receipt of written notice from the non-defaulting Party of such default; (b) by giving the other Party thirty (30) calendar days’ written notice of its intent to terminate for convenience; or (c) immediately in the event of any government sanctions or other legal measures that make it unlawful </w:t>
        </w:r>
      </w:ins>
      <w:del w:id="32" w:author="Scott Nicholas" w:date="2020-09-24T11:30:00Z">
        <w:r w:rsidR="003516B1" w:rsidRPr="005A08B7" w:rsidDel="00B827E6">
          <w:rPr>
            <w:rFonts w:ascii="Times New Roman" w:eastAsia="Times New Roman" w:hAnsi="Times New Roman" w:cs="Times New Roman"/>
            <w:color w:val="000000" w:themeColor="text1"/>
          </w:rPr>
          <w:delText>Either Party may terminate this Agreement: (i) if the other Party has materially defaulted in the performance of any of its obligations under this Agreement and has not cured such default within fifteen (15) business days of receipt of written notice from the non-defaulting Party of such default</w:delText>
        </w:r>
      </w:del>
      <w:del w:id="33" w:author="Scott Nicholas" w:date="2020-09-24T11:12:00Z">
        <w:r w:rsidR="003516B1" w:rsidRPr="005A08B7" w:rsidDel="00B232CA">
          <w:rPr>
            <w:rFonts w:ascii="Times New Roman" w:eastAsia="Times New Roman" w:hAnsi="Times New Roman" w:cs="Times New Roman"/>
            <w:color w:val="000000" w:themeColor="text1"/>
          </w:rPr>
          <w:delText xml:space="preserve"> or </w:delText>
        </w:r>
      </w:del>
      <w:del w:id="34" w:author="Scott Nicholas" w:date="2020-09-24T11:30:00Z">
        <w:r w:rsidR="003516B1" w:rsidRPr="005A08B7" w:rsidDel="00B827E6">
          <w:rPr>
            <w:rFonts w:ascii="Times New Roman" w:eastAsia="Times New Roman" w:hAnsi="Times New Roman" w:cs="Times New Roman"/>
            <w:color w:val="000000" w:themeColor="text1"/>
          </w:rPr>
          <w:delText xml:space="preserve">(ii) immediately in the event of any government sanctions or other legal measures that make it unlawful for </w:delText>
        </w:r>
      </w:del>
      <w:r w:rsidR="006F21E1">
        <w:rPr>
          <w:rFonts w:ascii="Times New Roman" w:eastAsia="Times New Roman" w:hAnsi="Times New Roman" w:cs="Times New Roman"/>
          <w:color w:val="000000" w:themeColor="text1"/>
        </w:rPr>
        <w:t>Transaction Author</w:t>
      </w:r>
      <w:r w:rsidR="003516B1" w:rsidRPr="005A08B7">
        <w:rPr>
          <w:rFonts w:ascii="Times New Roman" w:eastAsia="Times New Roman" w:hAnsi="Times New Roman" w:cs="Times New Roman"/>
          <w:color w:val="000000" w:themeColor="text1"/>
        </w:rPr>
        <w:t xml:space="preserve"> to write Transactions to the </w:t>
      </w:r>
      <w:r w:rsidR="00D755FD" w:rsidRPr="005A08B7">
        <w:rPr>
          <w:rFonts w:ascii="Times New Roman" w:eastAsia="Times New Roman" w:hAnsi="Times New Roman" w:cs="Times New Roman"/>
          <w:color w:val="000000" w:themeColor="text1"/>
        </w:rPr>
        <w:t>Utility</w:t>
      </w:r>
      <w:r w:rsidR="003516B1" w:rsidRPr="005A08B7">
        <w:rPr>
          <w:rFonts w:ascii="Times New Roman" w:eastAsia="Times New Roman" w:hAnsi="Times New Roman" w:cs="Times New Roman"/>
          <w:color w:val="000000" w:themeColor="text1"/>
        </w:rPr>
        <w:t>.</w:t>
      </w:r>
    </w:p>
    <w:p w14:paraId="288D17AC" w14:textId="18F2128A" w:rsidR="003516B1" w:rsidRPr="005A08B7" w:rsidRDefault="003516B1" w:rsidP="005A08B7">
      <w:pPr>
        <w:numPr>
          <w:ilvl w:val="1"/>
          <w:numId w:val="29"/>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Additionally,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may terminate this Agreement upon 30 days’ advance written notice to </w:t>
      </w:r>
      <w:r w:rsidR="006322D0" w:rsidRPr="005A08B7">
        <w:rPr>
          <w:rFonts w:ascii="Times New Roman" w:eastAsia="Times New Roman" w:hAnsi="Times New Roman" w:cs="Times New Roman"/>
          <w:color w:val="000000" w:themeColor="text1"/>
        </w:rPr>
        <w:t>LFGN</w:t>
      </w:r>
      <w:r w:rsidR="004A75E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 xml:space="preserve">and ceasing all use of the </w:t>
      </w:r>
      <w:r w:rsidR="00D755FD" w:rsidRPr="005A08B7">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 </w:t>
      </w:r>
    </w:p>
    <w:p w14:paraId="59F49B3E" w14:textId="29D5E560" w:rsidR="003516B1" w:rsidRPr="005A08B7" w:rsidRDefault="003516B1" w:rsidP="005A08B7">
      <w:pPr>
        <w:numPr>
          <w:ilvl w:val="1"/>
          <w:numId w:val="29"/>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lastRenderedPageBreak/>
        <w:t xml:space="preserve">Upon termination or expiration of this Agreement for any reason the rights granted to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by </w:t>
      </w:r>
      <w:r w:rsidR="006322D0" w:rsidRPr="005A08B7">
        <w:rPr>
          <w:rFonts w:ascii="Times New Roman" w:eastAsia="Times New Roman" w:hAnsi="Times New Roman" w:cs="Times New Roman"/>
          <w:color w:val="000000" w:themeColor="text1"/>
        </w:rPr>
        <w:t>LFGN</w:t>
      </w:r>
      <w:r w:rsidR="004A75E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under this Agreement automatically terminate.</w:t>
      </w:r>
    </w:p>
    <w:p w14:paraId="5859C4EF" w14:textId="77777777" w:rsidR="00443D6C" w:rsidRPr="005A08B7" w:rsidRDefault="003516B1" w:rsidP="005A08B7">
      <w:pPr>
        <w:pStyle w:val="Heading1"/>
        <w:spacing w:before="0" w:beforeAutospacing="0" w:after="240" w:afterAutospacing="0"/>
        <w:rPr>
          <w:color w:val="000000" w:themeColor="text1"/>
          <w:sz w:val="24"/>
          <w:szCs w:val="24"/>
        </w:rPr>
      </w:pPr>
      <w:r w:rsidRPr="005A08B7">
        <w:rPr>
          <w:color w:val="000000" w:themeColor="text1"/>
          <w:sz w:val="24"/>
          <w:szCs w:val="24"/>
        </w:rPr>
        <w:t>Representations and Warranties; Disclaimer</w:t>
      </w:r>
    </w:p>
    <w:p w14:paraId="2EC5BB1C" w14:textId="77777777" w:rsidR="00443D6C" w:rsidRPr="00B27D50" w:rsidRDefault="003516B1" w:rsidP="005A08B7">
      <w:pPr>
        <w:pStyle w:val="Heading1"/>
        <w:numPr>
          <w:ilvl w:val="1"/>
          <w:numId w:val="22"/>
        </w:numPr>
        <w:spacing w:before="0" w:beforeAutospacing="0" w:after="240" w:afterAutospacing="0"/>
        <w:rPr>
          <w:b w:val="0"/>
          <w:bCs w:val="0"/>
          <w:color w:val="000000" w:themeColor="text1"/>
          <w:sz w:val="24"/>
          <w:szCs w:val="24"/>
        </w:rPr>
      </w:pPr>
      <w:r w:rsidRPr="00B27D50">
        <w:rPr>
          <w:b w:val="0"/>
          <w:bCs w:val="0"/>
          <w:color w:val="000000" w:themeColor="text1"/>
          <w:sz w:val="24"/>
          <w:szCs w:val="24"/>
        </w:rPr>
        <w:t>By</w:t>
      </w:r>
      <w:r w:rsidR="004A75EF" w:rsidRPr="00B27D50">
        <w:rPr>
          <w:b w:val="0"/>
          <w:bCs w:val="0"/>
          <w:color w:val="000000" w:themeColor="text1"/>
          <w:sz w:val="24"/>
          <w:szCs w:val="24"/>
        </w:rPr>
        <w:t xml:space="preserve"> </w:t>
      </w:r>
      <w:r w:rsidR="00443D6C" w:rsidRPr="00B27D50">
        <w:rPr>
          <w:b w:val="0"/>
          <w:bCs w:val="0"/>
          <w:color w:val="000000" w:themeColor="text1"/>
          <w:sz w:val="24"/>
          <w:szCs w:val="24"/>
        </w:rPr>
        <w:t>LFGN</w:t>
      </w:r>
      <w:r w:rsidR="004A75EF" w:rsidRPr="00B27D50">
        <w:rPr>
          <w:b w:val="0"/>
          <w:bCs w:val="0"/>
          <w:color w:val="000000" w:themeColor="text1"/>
          <w:sz w:val="24"/>
          <w:szCs w:val="24"/>
        </w:rPr>
        <w:t>.</w:t>
      </w:r>
    </w:p>
    <w:p w14:paraId="7E522BA9" w14:textId="77777777" w:rsidR="00443D6C" w:rsidRPr="00B27D50" w:rsidRDefault="003516B1" w:rsidP="005A08B7">
      <w:pPr>
        <w:pStyle w:val="Heading1"/>
        <w:numPr>
          <w:ilvl w:val="2"/>
          <w:numId w:val="22"/>
        </w:numPr>
        <w:spacing w:before="0" w:beforeAutospacing="0" w:after="240" w:afterAutospacing="0"/>
        <w:rPr>
          <w:b w:val="0"/>
          <w:bCs w:val="0"/>
          <w:color w:val="000000" w:themeColor="text1"/>
          <w:sz w:val="24"/>
          <w:szCs w:val="24"/>
        </w:rPr>
      </w:pPr>
      <w:r w:rsidRPr="00B27D50">
        <w:rPr>
          <w:b w:val="0"/>
          <w:bCs w:val="0"/>
          <w:smallCaps/>
          <w:color w:val="000000" w:themeColor="text1"/>
          <w:sz w:val="24"/>
          <w:szCs w:val="24"/>
        </w:rPr>
        <w:t xml:space="preserve">THE </w:t>
      </w:r>
      <w:r w:rsidR="00D755FD" w:rsidRPr="00B27D50">
        <w:rPr>
          <w:b w:val="0"/>
          <w:bCs w:val="0"/>
          <w:smallCaps/>
          <w:color w:val="000000" w:themeColor="text1"/>
          <w:sz w:val="24"/>
          <w:szCs w:val="24"/>
        </w:rPr>
        <w:t>UTILITY</w:t>
      </w:r>
      <w:r w:rsidRPr="00B27D50">
        <w:rPr>
          <w:b w:val="0"/>
          <w:bCs w:val="0"/>
          <w:smallCaps/>
          <w:color w:val="000000" w:themeColor="text1"/>
          <w:sz w:val="24"/>
          <w:szCs w:val="24"/>
        </w:rPr>
        <w:t xml:space="preserve"> </w:t>
      </w:r>
      <w:r w:rsidR="004A75EF" w:rsidRPr="00B27D50">
        <w:rPr>
          <w:b w:val="0"/>
          <w:bCs w:val="0"/>
          <w:smallCaps/>
          <w:color w:val="000000" w:themeColor="text1"/>
          <w:sz w:val="24"/>
          <w:szCs w:val="24"/>
        </w:rPr>
        <w:t>IS</w:t>
      </w:r>
      <w:r w:rsidRPr="00B27D50">
        <w:rPr>
          <w:b w:val="0"/>
          <w:bCs w:val="0"/>
          <w:smallCaps/>
          <w:color w:val="000000" w:themeColor="text1"/>
          <w:sz w:val="24"/>
          <w:szCs w:val="24"/>
        </w:rPr>
        <w:t xml:space="preserve"> PROVIDED AS-IS WITH ALL FAULTS. TO THE FULLEST EXTENT PERMITTED BY APPLICABLE LAW, </w:t>
      </w:r>
      <w:r w:rsidR="00443D6C" w:rsidRPr="00B27D50">
        <w:rPr>
          <w:b w:val="0"/>
          <w:bCs w:val="0"/>
          <w:smallCaps/>
          <w:color w:val="000000" w:themeColor="text1"/>
          <w:sz w:val="24"/>
          <w:szCs w:val="24"/>
        </w:rPr>
        <w:t>LFGN</w:t>
      </w:r>
      <w:r w:rsidR="004A75EF" w:rsidRPr="00B27D50">
        <w:rPr>
          <w:b w:val="0"/>
          <w:bCs w:val="0"/>
          <w:smallCaps/>
          <w:color w:val="000000" w:themeColor="text1"/>
          <w:sz w:val="24"/>
          <w:szCs w:val="24"/>
        </w:rPr>
        <w:t xml:space="preserve"> </w:t>
      </w:r>
      <w:r w:rsidRPr="00B27D50">
        <w:rPr>
          <w:b w:val="0"/>
          <w:bCs w:val="0"/>
          <w:smallCaps/>
          <w:color w:val="000000" w:themeColor="text1"/>
          <w:sz w:val="24"/>
          <w:szCs w:val="24"/>
        </w:rPr>
        <w:t xml:space="preserve">MAKES NO REPRESENTATION OR WARRANTY CONCERNING THE ACCURACY, RELIABILITY, OR COMPLETENESS OF ANY INFORMATION OR DATA OBTAINED OR DERIVED THROUGH THE USE OF THE </w:t>
      </w:r>
      <w:r w:rsidR="00D755FD" w:rsidRPr="00B27D50">
        <w:rPr>
          <w:b w:val="0"/>
          <w:bCs w:val="0"/>
          <w:smallCaps/>
          <w:color w:val="000000" w:themeColor="text1"/>
          <w:sz w:val="24"/>
          <w:szCs w:val="24"/>
        </w:rPr>
        <w:t>UTILITY</w:t>
      </w:r>
      <w:r w:rsidRPr="00B27D50">
        <w:rPr>
          <w:b w:val="0"/>
          <w:bCs w:val="0"/>
          <w:smallCaps/>
          <w:color w:val="000000" w:themeColor="text1"/>
          <w:sz w:val="24"/>
          <w:szCs w:val="24"/>
        </w:rPr>
        <w:t xml:space="preserve"> </w:t>
      </w:r>
      <w:r w:rsidRPr="00B27D50">
        <w:rPr>
          <w:b w:val="0"/>
          <w:bCs w:val="0"/>
          <w:color w:val="000000" w:themeColor="text1"/>
          <w:sz w:val="24"/>
          <w:szCs w:val="24"/>
        </w:rPr>
        <w:t xml:space="preserve">AS THE </w:t>
      </w:r>
      <w:r w:rsidR="00D755FD" w:rsidRPr="00B27D50">
        <w:rPr>
          <w:b w:val="0"/>
          <w:bCs w:val="0"/>
          <w:color w:val="000000" w:themeColor="text1"/>
          <w:sz w:val="24"/>
          <w:szCs w:val="24"/>
        </w:rPr>
        <w:t>UTILITY</w:t>
      </w:r>
      <w:r w:rsidRPr="00B27D50">
        <w:rPr>
          <w:b w:val="0"/>
          <w:bCs w:val="0"/>
          <w:color w:val="000000" w:themeColor="text1"/>
          <w:sz w:val="24"/>
          <w:szCs w:val="24"/>
        </w:rPr>
        <w:t xml:space="preserve"> OPERATE</w:t>
      </w:r>
      <w:r w:rsidR="004A75EF" w:rsidRPr="00B27D50">
        <w:rPr>
          <w:b w:val="0"/>
          <w:bCs w:val="0"/>
          <w:color w:val="000000" w:themeColor="text1"/>
          <w:sz w:val="24"/>
          <w:szCs w:val="24"/>
        </w:rPr>
        <w:t>S</w:t>
      </w:r>
      <w:r w:rsidRPr="00B27D50">
        <w:rPr>
          <w:b w:val="0"/>
          <w:bCs w:val="0"/>
          <w:color w:val="000000" w:themeColor="text1"/>
          <w:sz w:val="24"/>
          <w:szCs w:val="24"/>
        </w:rPr>
        <w:t xml:space="preserve"> ON A DISTRIBUTED NETWORK AND THE </w:t>
      </w:r>
      <w:r w:rsidR="00443D6C" w:rsidRPr="00B27D50">
        <w:rPr>
          <w:b w:val="0"/>
          <w:bCs w:val="0"/>
          <w:color w:val="000000" w:themeColor="text1"/>
          <w:sz w:val="24"/>
          <w:szCs w:val="24"/>
        </w:rPr>
        <w:t>LFGN</w:t>
      </w:r>
      <w:r w:rsidR="004A75EF" w:rsidRPr="00B27D50">
        <w:rPr>
          <w:b w:val="0"/>
          <w:bCs w:val="0"/>
          <w:color w:val="000000" w:themeColor="text1"/>
          <w:sz w:val="24"/>
          <w:szCs w:val="24"/>
        </w:rPr>
        <w:t xml:space="preserve"> </w:t>
      </w:r>
      <w:r w:rsidRPr="00B27D50">
        <w:rPr>
          <w:b w:val="0"/>
          <w:bCs w:val="0"/>
          <w:color w:val="000000" w:themeColor="text1"/>
          <w:sz w:val="24"/>
          <w:szCs w:val="24"/>
        </w:rPr>
        <w:t xml:space="preserve">DOES NOT CONTROL THE INFORMATION OR DATA WRITTEN TO THE </w:t>
      </w:r>
      <w:r w:rsidR="00D755FD" w:rsidRPr="00B27D50">
        <w:rPr>
          <w:b w:val="0"/>
          <w:bCs w:val="0"/>
          <w:color w:val="000000" w:themeColor="text1"/>
          <w:sz w:val="24"/>
          <w:szCs w:val="24"/>
        </w:rPr>
        <w:t>UTILITY</w:t>
      </w:r>
      <w:r w:rsidRPr="00B27D50">
        <w:rPr>
          <w:b w:val="0"/>
          <w:bCs w:val="0"/>
          <w:color w:val="000000" w:themeColor="text1"/>
          <w:sz w:val="24"/>
          <w:szCs w:val="24"/>
        </w:rPr>
        <w:t xml:space="preserve">. </w:t>
      </w:r>
      <w:r w:rsidR="00443D6C" w:rsidRPr="00B27D50">
        <w:rPr>
          <w:b w:val="0"/>
          <w:bCs w:val="0"/>
          <w:color w:val="000000" w:themeColor="text1"/>
          <w:sz w:val="24"/>
          <w:szCs w:val="24"/>
        </w:rPr>
        <w:t xml:space="preserve">LFGN </w:t>
      </w:r>
      <w:r w:rsidRPr="00B27D50">
        <w:rPr>
          <w:b w:val="0"/>
          <w:bCs w:val="0"/>
          <w:smallCaps/>
          <w:color w:val="000000" w:themeColor="text1"/>
          <w:sz w:val="24"/>
          <w:szCs w:val="24"/>
        </w:rPr>
        <w:t>DISCLAIMS ANY OTHER</w:t>
      </w:r>
      <w:r w:rsidR="00443D6C" w:rsidRPr="00B27D50">
        <w:rPr>
          <w:b w:val="0"/>
          <w:bCs w:val="0"/>
          <w:smallCaps/>
          <w:color w:val="000000" w:themeColor="text1"/>
          <w:sz w:val="24"/>
          <w:szCs w:val="24"/>
        </w:rPr>
        <w:t xml:space="preserve"> </w:t>
      </w:r>
      <w:r w:rsidRPr="00B27D50">
        <w:rPr>
          <w:b w:val="0"/>
          <w:bCs w:val="0"/>
          <w:smallCaps/>
          <w:color w:val="000000" w:themeColor="text1"/>
          <w:sz w:val="24"/>
          <w:szCs w:val="24"/>
        </w:rPr>
        <w:t>REPRESENTATIONS OR WARRANTIES, EXPRESS OR IMPLIED, INCLUDING WITHOUT LIMITATION, ANY WARRANTIES OF MERCHANTABILITY OR FITNESS FOR A PARTICULAR PURPOSE, NON-INFRINGEMENT, ACCURACY OR COMPLETENESS OF DATA.</w:t>
      </w:r>
    </w:p>
    <w:p w14:paraId="683413B9" w14:textId="0D0B4F10" w:rsidR="005A08B7" w:rsidRPr="00B27D50" w:rsidRDefault="006322D0" w:rsidP="005A08B7">
      <w:pPr>
        <w:pStyle w:val="Heading1"/>
        <w:numPr>
          <w:ilvl w:val="2"/>
          <w:numId w:val="22"/>
        </w:numPr>
        <w:spacing w:before="0" w:beforeAutospacing="0" w:after="240" w:afterAutospacing="0"/>
        <w:rPr>
          <w:b w:val="0"/>
          <w:bCs w:val="0"/>
          <w:color w:val="000000" w:themeColor="text1"/>
          <w:sz w:val="24"/>
          <w:szCs w:val="24"/>
        </w:rPr>
      </w:pPr>
      <w:r w:rsidRPr="00B27D50">
        <w:rPr>
          <w:b w:val="0"/>
          <w:bCs w:val="0"/>
          <w:color w:val="000000" w:themeColor="text1"/>
          <w:sz w:val="24"/>
          <w:szCs w:val="24"/>
        </w:rPr>
        <w:t>As manager of the Utility,</w:t>
      </w:r>
      <w:r w:rsidR="003516B1" w:rsidRPr="00B27D50">
        <w:rPr>
          <w:b w:val="0"/>
          <w:bCs w:val="0"/>
          <w:color w:val="000000" w:themeColor="text1"/>
          <w:sz w:val="24"/>
          <w:szCs w:val="24"/>
        </w:rPr>
        <w:t xml:space="preserve"> </w:t>
      </w:r>
      <w:r w:rsidRPr="00B27D50">
        <w:rPr>
          <w:b w:val="0"/>
          <w:bCs w:val="0"/>
          <w:color w:val="000000" w:themeColor="text1"/>
          <w:sz w:val="24"/>
          <w:szCs w:val="24"/>
        </w:rPr>
        <w:t>LFGN</w:t>
      </w:r>
      <w:r w:rsidR="004A75EF" w:rsidRPr="00B27D50">
        <w:rPr>
          <w:b w:val="0"/>
          <w:bCs w:val="0"/>
          <w:color w:val="000000" w:themeColor="text1"/>
          <w:sz w:val="24"/>
          <w:szCs w:val="24"/>
        </w:rPr>
        <w:t xml:space="preserve"> </w:t>
      </w:r>
      <w:r w:rsidR="003516B1" w:rsidRPr="00B27D50">
        <w:rPr>
          <w:b w:val="0"/>
          <w:bCs w:val="0"/>
          <w:color w:val="000000" w:themeColor="text1"/>
          <w:sz w:val="24"/>
          <w:szCs w:val="24"/>
        </w:rPr>
        <w:t xml:space="preserve">is an independent controller of the Personal Data Transactions. In no event will </w:t>
      </w:r>
      <w:r w:rsidRPr="00B27D50">
        <w:rPr>
          <w:b w:val="0"/>
          <w:bCs w:val="0"/>
          <w:color w:val="000000" w:themeColor="text1"/>
          <w:sz w:val="24"/>
          <w:szCs w:val="24"/>
        </w:rPr>
        <w:t>LFGN</w:t>
      </w:r>
      <w:r w:rsidR="004A75EF" w:rsidRPr="00B27D50">
        <w:rPr>
          <w:b w:val="0"/>
          <w:bCs w:val="0"/>
          <w:color w:val="000000" w:themeColor="text1"/>
          <w:sz w:val="24"/>
          <w:szCs w:val="24"/>
        </w:rPr>
        <w:t xml:space="preserve"> </w:t>
      </w:r>
      <w:r w:rsidR="003516B1" w:rsidRPr="00B27D50">
        <w:rPr>
          <w:b w:val="0"/>
          <w:bCs w:val="0"/>
          <w:color w:val="000000" w:themeColor="text1"/>
          <w:sz w:val="24"/>
          <w:szCs w:val="24"/>
        </w:rPr>
        <w:t xml:space="preserve">be held liable for the actions or omissions of </w:t>
      </w:r>
      <w:r w:rsidR="004A75EF" w:rsidRPr="00B27D50">
        <w:rPr>
          <w:b w:val="0"/>
          <w:bCs w:val="0"/>
          <w:color w:val="000000" w:themeColor="text1"/>
          <w:sz w:val="24"/>
          <w:szCs w:val="24"/>
        </w:rPr>
        <w:t xml:space="preserve">the </w:t>
      </w:r>
      <w:r w:rsidR="006F21E1">
        <w:rPr>
          <w:b w:val="0"/>
          <w:bCs w:val="0"/>
          <w:color w:val="000000" w:themeColor="text1"/>
          <w:sz w:val="24"/>
          <w:szCs w:val="24"/>
        </w:rPr>
        <w:t>Transaction Author</w:t>
      </w:r>
      <w:r w:rsidR="003516B1" w:rsidRPr="00B27D50">
        <w:rPr>
          <w:b w:val="0"/>
          <w:bCs w:val="0"/>
          <w:color w:val="000000" w:themeColor="text1"/>
          <w:sz w:val="24"/>
          <w:szCs w:val="24"/>
        </w:rPr>
        <w:t xml:space="preserve"> arising out any Personal Data that </w:t>
      </w:r>
      <w:r w:rsidR="004A75EF" w:rsidRPr="00B27D50">
        <w:rPr>
          <w:b w:val="0"/>
          <w:bCs w:val="0"/>
          <w:color w:val="000000" w:themeColor="text1"/>
          <w:sz w:val="24"/>
          <w:szCs w:val="24"/>
        </w:rPr>
        <w:t xml:space="preserve">the </w:t>
      </w:r>
      <w:r w:rsidR="006F21E1">
        <w:rPr>
          <w:b w:val="0"/>
          <w:bCs w:val="0"/>
          <w:color w:val="000000" w:themeColor="text1"/>
          <w:sz w:val="24"/>
          <w:szCs w:val="24"/>
        </w:rPr>
        <w:t>Transaction Author</w:t>
      </w:r>
      <w:r w:rsidR="003516B1" w:rsidRPr="00B27D50">
        <w:rPr>
          <w:b w:val="0"/>
          <w:bCs w:val="0"/>
          <w:color w:val="000000" w:themeColor="text1"/>
          <w:sz w:val="24"/>
          <w:szCs w:val="24"/>
        </w:rPr>
        <w:t xml:space="preserve"> writes to the </w:t>
      </w:r>
      <w:r w:rsidR="00D755FD" w:rsidRPr="00B27D50">
        <w:rPr>
          <w:b w:val="0"/>
          <w:bCs w:val="0"/>
          <w:color w:val="000000" w:themeColor="text1"/>
          <w:sz w:val="24"/>
          <w:szCs w:val="24"/>
        </w:rPr>
        <w:t>Utility</w:t>
      </w:r>
      <w:r w:rsidR="003516B1" w:rsidRPr="00B27D50">
        <w:rPr>
          <w:b w:val="0"/>
          <w:bCs w:val="0"/>
          <w:color w:val="000000" w:themeColor="text1"/>
          <w:sz w:val="24"/>
          <w:szCs w:val="24"/>
        </w:rPr>
        <w:t xml:space="preserve"> in breach of this Agreement and</w:t>
      </w:r>
      <w:r w:rsidR="005A08B7" w:rsidRPr="00B27D50">
        <w:rPr>
          <w:b w:val="0"/>
          <w:bCs w:val="0"/>
          <w:color w:val="000000" w:themeColor="text1"/>
          <w:sz w:val="24"/>
          <w:szCs w:val="24"/>
        </w:rPr>
        <w:t xml:space="preserve">/or contrary to the </w:t>
      </w:r>
      <w:r w:rsidR="00CF5B0E" w:rsidRPr="00B27D50">
        <w:rPr>
          <w:b w:val="0"/>
          <w:bCs w:val="0"/>
          <w:color w:val="000000" w:themeColor="text1"/>
          <w:sz w:val="24"/>
          <w:szCs w:val="24"/>
        </w:rPr>
        <w:t>Framework</w:t>
      </w:r>
      <w:r w:rsidR="003516B1" w:rsidRPr="00B27D50">
        <w:rPr>
          <w:b w:val="0"/>
          <w:bCs w:val="0"/>
          <w:color w:val="000000" w:themeColor="text1"/>
          <w:sz w:val="24"/>
          <w:szCs w:val="24"/>
        </w:rPr>
        <w:t xml:space="preserve">, including but not limited to any Impermissible Personal Data. Notwithstanding the foregoing, if </w:t>
      </w:r>
      <w:r w:rsidR="004A75EF" w:rsidRPr="00B27D50">
        <w:rPr>
          <w:b w:val="0"/>
          <w:bCs w:val="0"/>
          <w:color w:val="000000" w:themeColor="text1"/>
          <w:sz w:val="24"/>
          <w:szCs w:val="24"/>
        </w:rPr>
        <w:t xml:space="preserve">the </w:t>
      </w:r>
      <w:r w:rsidR="006F21E1">
        <w:rPr>
          <w:b w:val="0"/>
          <w:bCs w:val="0"/>
          <w:color w:val="000000" w:themeColor="text1"/>
          <w:sz w:val="24"/>
          <w:szCs w:val="24"/>
        </w:rPr>
        <w:t>Transaction Author</w:t>
      </w:r>
      <w:r w:rsidR="003516B1" w:rsidRPr="00B27D50">
        <w:rPr>
          <w:b w:val="0"/>
          <w:bCs w:val="0"/>
          <w:color w:val="000000" w:themeColor="text1"/>
          <w:sz w:val="24"/>
          <w:szCs w:val="24"/>
        </w:rPr>
        <w:t xml:space="preserve"> writes Permissible Personal Data to the </w:t>
      </w:r>
      <w:r w:rsidR="00D755FD" w:rsidRPr="00B27D50">
        <w:rPr>
          <w:b w:val="0"/>
          <w:bCs w:val="0"/>
          <w:color w:val="000000" w:themeColor="text1"/>
          <w:sz w:val="24"/>
          <w:szCs w:val="24"/>
        </w:rPr>
        <w:t>Utility</w:t>
      </w:r>
      <w:r w:rsidR="003516B1" w:rsidRPr="00B27D50">
        <w:rPr>
          <w:b w:val="0"/>
          <w:bCs w:val="0"/>
          <w:color w:val="000000" w:themeColor="text1"/>
          <w:sz w:val="24"/>
          <w:szCs w:val="24"/>
        </w:rPr>
        <w:t xml:space="preserve"> in express compliance with this Agreement and </w:t>
      </w:r>
      <w:r w:rsidR="005A08B7" w:rsidRPr="00B27D50">
        <w:rPr>
          <w:b w:val="0"/>
          <w:bCs w:val="0"/>
          <w:color w:val="000000" w:themeColor="text1"/>
          <w:sz w:val="24"/>
          <w:szCs w:val="24"/>
        </w:rPr>
        <w:t xml:space="preserve">in accordance with the </w:t>
      </w:r>
      <w:r w:rsidR="00CF5B0E" w:rsidRPr="00B27D50">
        <w:rPr>
          <w:b w:val="0"/>
          <w:bCs w:val="0"/>
          <w:color w:val="000000" w:themeColor="text1"/>
          <w:sz w:val="24"/>
          <w:szCs w:val="24"/>
        </w:rPr>
        <w:t>Framework</w:t>
      </w:r>
      <w:r w:rsidR="003516B1" w:rsidRPr="00B27D50">
        <w:rPr>
          <w:b w:val="0"/>
          <w:bCs w:val="0"/>
          <w:color w:val="000000" w:themeColor="text1"/>
          <w:sz w:val="24"/>
          <w:szCs w:val="24"/>
        </w:rPr>
        <w:t xml:space="preserve">, </w:t>
      </w:r>
      <w:r w:rsidRPr="00B27D50">
        <w:rPr>
          <w:b w:val="0"/>
          <w:bCs w:val="0"/>
          <w:color w:val="000000" w:themeColor="text1"/>
          <w:sz w:val="24"/>
          <w:szCs w:val="24"/>
        </w:rPr>
        <w:t>LFGN</w:t>
      </w:r>
      <w:r w:rsidR="004A75EF" w:rsidRPr="00B27D50">
        <w:rPr>
          <w:b w:val="0"/>
          <w:bCs w:val="0"/>
          <w:color w:val="000000" w:themeColor="text1"/>
          <w:sz w:val="24"/>
          <w:szCs w:val="24"/>
        </w:rPr>
        <w:t xml:space="preserve"> </w:t>
      </w:r>
      <w:r w:rsidR="003516B1" w:rsidRPr="00B27D50">
        <w:rPr>
          <w:b w:val="0"/>
          <w:bCs w:val="0"/>
          <w:color w:val="000000" w:themeColor="text1"/>
          <w:sz w:val="24"/>
          <w:szCs w:val="24"/>
        </w:rPr>
        <w:t xml:space="preserve">is responsible for the lawfulness of such Processing once such Permissible Personal Data is written to the </w:t>
      </w:r>
      <w:r w:rsidR="00D755FD" w:rsidRPr="00B27D50">
        <w:rPr>
          <w:b w:val="0"/>
          <w:bCs w:val="0"/>
          <w:color w:val="000000" w:themeColor="text1"/>
          <w:sz w:val="24"/>
          <w:szCs w:val="24"/>
        </w:rPr>
        <w:t>Utility</w:t>
      </w:r>
      <w:r w:rsidR="003516B1" w:rsidRPr="00B27D50">
        <w:rPr>
          <w:b w:val="0"/>
          <w:bCs w:val="0"/>
          <w:color w:val="000000" w:themeColor="text1"/>
          <w:sz w:val="24"/>
          <w:szCs w:val="24"/>
        </w:rPr>
        <w:t>.</w:t>
      </w:r>
      <w:r w:rsidR="00122032" w:rsidRPr="00B27D50">
        <w:rPr>
          <w:b w:val="0"/>
          <w:bCs w:val="0"/>
          <w:color w:val="000000" w:themeColor="text1"/>
          <w:sz w:val="24"/>
          <w:szCs w:val="24"/>
          <w:u w:val="single"/>
        </w:rPr>
        <w:t xml:space="preserve"> </w:t>
      </w:r>
    </w:p>
    <w:p w14:paraId="7ED7E66F" w14:textId="426DB4C5" w:rsidR="005A08B7" w:rsidRPr="005A08B7" w:rsidRDefault="003516B1" w:rsidP="005A08B7">
      <w:pPr>
        <w:pStyle w:val="Heading1"/>
        <w:numPr>
          <w:ilvl w:val="1"/>
          <w:numId w:val="22"/>
        </w:numPr>
        <w:spacing w:before="0" w:beforeAutospacing="0" w:after="240" w:afterAutospacing="0"/>
        <w:rPr>
          <w:b w:val="0"/>
          <w:bCs w:val="0"/>
          <w:color w:val="000000" w:themeColor="text1"/>
          <w:sz w:val="24"/>
          <w:szCs w:val="24"/>
        </w:rPr>
      </w:pPr>
      <w:r w:rsidRPr="00B27D50">
        <w:rPr>
          <w:b w:val="0"/>
          <w:bCs w:val="0"/>
          <w:color w:val="000000" w:themeColor="text1"/>
          <w:sz w:val="24"/>
          <w:szCs w:val="24"/>
        </w:rPr>
        <w:t xml:space="preserve">By </w:t>
      </w:r>
      <w:r w:rsidR="006F21E1">
        <w:rPr>
          <w:b w:val="0"/>
          <w:bCs w:val="0"/>
          <w:color w:val="000000" w:themeColor="text1"/>
          <w:sz w:val="24"/>
          <w:szCs w:val="24"/>
        </w:rPr>
        <w:t>Transaction Author</w:t>
      </w:r>
      <w:r w:rsidRPr="00B27D50">
        <w:rPr>
          <w:b w:val="0"/>
          <w:bCs w:val="0"/>
          <w:color w:val="000000" w:themeColor="text1"/>
          <w:sz w:val="24"/>
          <w:szCs w:val="24"/>
        </w:rPr>
        <w:t>.</w:t>
      </w:r>
      <w:r w:rsidR="005A08B7" w:rsidRPr="005A08B7">
        <w:rPr>
          <w:b w:val="0"/>
          <w:bCs w:val="0"/>
          <w:color w:val="000000" w:themeColor="text1"/>
          <w:sz w:val="24"/>
          <w:szCs w:val="24"/>
        </w:rPr>
        <w:t xml:space="preserve"> </w:t>
      </w:r>
      <w:r w:rsidR="006F21E1">
        <w:rPr>
          <w:b w:val="0"/>
          <w:bCs w:val="0"/>
          <w:color w:val="000000" w:themeColor="text1"/>
          <w:sz w:val="24"/>
          <w:szCs w:val="24"/>
        </w:rPr>
        <w:t>Transaction Author</w:t>
      </w:r>
      <w:r w:rsidRPr="005A08B7">
        <w:rPr>
          <w:b w:val="0"/>
          <w:bCs w:val="0"/>
          <w:color w:val="000000" w:themeColor="text1"/>
          <w:sz w:val="24"/>
          <w:szCs w:val="24"/>
        </w:rPr>
        <w:t xml:space="preserve"> represents and warrants:</w:t>
      </w:r>
    </w:p>
    <w:p w14:paraId="6C3112DC" w14:textId="77777777"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if a natural person, he or she is </w:t>
      </w:r>
      <w:r w:rsidR="006322D0" w:rsidRPr="005A08B7">
        <w:rPr>
          <w:b w:val="0"/>
          <w:bCs w:val="0"/>
          <w:color w:val="000000" w:themeColor="text1"/>
          <w:sz w:val="24"/>
          <w:szCs w:val="24"/>
        </w:rPr>
        <w:t>18</w:t>
      </w:r>
      <w:r w:rsidRPr="005A08B7">
        <w:rPr>
          <w:b w:val="0"/>
          <w:bCs w:val="0"/>
          <w:color w:val="000000" w:themeColor="text1"/>
          <w:sz w:val="24"/>
          <w:szCs w:val="24"/>
        </w:rPr>
        <w:t xml:space="preserve"> years of age or older;</w:t>
      </w:r>
    </w:p>
    <w:p w14:paraId="0F825257" w14:textId="77777777"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it has all necessary rights and permissions to write the Transactions;</w:t>
      </w:r>
    </w:p>
    <w:p w14:paraId="2FC32523" w14:textId="77777777"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the Transactions do not and will not violate any applicable law;</w:t>
      </w:r>
    </w:p>
    <w:p w14:paraId="70BDC45B" w14:textId="77777777"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the Transactions will not contain data or information that infringes or misappropriates the intellectual property rights of any third party;</w:t>
      </w:r>
    </w:p>
    <w:p w14:paraId="5987B685" w14:textId="0F6A6A8B"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it understands that the </w:t>
      </w:r>
      <w:r w:rsidR="0005218F">
        <w:rPr>
          <w:b w:val="0"/>
          <w:bCs w:val="0"/>
          <w:color w:val="000000" w:themeColor="text1"/>
          <w:sz w:val="24"/>
          <w:szCs w:val="24"/>
        </w:rPr>
        <w:t>Utility</w:t>
      </w:r>
      <w:r w:rsidRPr="005A08B7">
        <w:rPr>
          <w:b w:val="0"/>
          <w:bCs w:val="0"/>
          <w:color w:val="000000" w:themeColor="text1"/>
          <w:sz w:val="24"/>
          <w:szCs w:val="24"/>
        </w:rPr>
        <w:t xml:space="preserve"> operate</w:t>
      </w:r>
      <w:r w:rsidR="00122032" w:rsidRPr="005A08B7">
        <w:rPr>
          <w:b w:val="0"/>
          <w:bCs w:val="0"/>
          <w:color w:val="000000" w:themeColor="text1"/>
          <w:sz w:val="24"/>
          <w:szCs w:val="24"/>
        </w:rPr>
        <w:t>s</w:t>
      </w:r>
      <w:r w:rsidRPr="005A08B7">
        <w:rPr>
          <w:b w:val="0"/>
          <w:bCs w:val="0"/>
          <w:color w:val="000000" w:themeColor="text1"/>
          <w:sz w:val="24"/>
          <w:szCs w:val="24"/>
        </w:rPr>
        <w:t xml:space="preserve"> on a distributed network and that </w:t>
      </w:r>
      <w:ins w:id="35" w:author="Stephen Winslow" w:date="2020-09-03T17:32:00Z">
        <w:r w:rsidR="002C206A">
          <w:rPr>
            <w:b w:val="0"/>
            <w:bCs w:val="0"/>
            <w:color w:val="000000" w:themeColor="text1"/>
            <w:sz w:val="24"/>
            <w:szCs w:val="24"/>
          </w:rPr>
          <w:t xml:space="preserve">LFGN and </w:t>
        </w:r>
      </w:ins>
      <w:r w:rsidR="00173F18" w:rsidRPr="005A08B7">
        <w:rPr>
          <w:b w:val="0"/>
          <w:bCs w:val="0"/>
          <w:color w:val="000000" w:themeColor="text1"/>
          <w:sz w:val="24"/>
          <w:szCs w:val="24"/>
        </w:rPr>
        <w:t>Bedrock</w:t>
      </w:r>
      <w:r w:rsidR="00D755FD" w:rsidRPr="005A08B7">
        <w:rPr>
          <w:b w:val="0"/>
          <w:bCs w:val="0"/>
          <w:color w:val="000000" w:themeColor="text1"/>
          <w:sz w:val="24"/>
          <w:szCs w:val="24"/>
        </w:rPr>
        <w:t xml:space="preserve"> Consortium</w:t>
      </w:r>
      <w:r w:rsidR="00122032" w:rsidRPr="005A08B7">
        <w:rPr>
          <w:b w:val="0"/>
          <w:bCs w:val="0"/>
          <w:color w:val="000000" w:themeColor="text1"/>
          <w:sz w:val="24"/>
          <w:szCs w:val="24"/>
        </w:rPr>
        <w:t xml:space="preserve"> </w:t>
      </w:r>
      <w:r w:rsidRPr="005A08B7">
        <w:rPr>
          <w:b w:val="0"/>
          <w:bCs w:val="0"/>
          <w:color w:val="000000" w:themeColor="text1"/>
          <w:sz w:val="24"/>
          <w:szCs w:val="24"/>
        </w:rPr>
        <w:t>disclaim</w:t>
      </w:r>
      <w:del w:id="36" w:author="Stephen Winslow" w:date="2020-09-03T17:32:00Z">
        <w:r w:rsidRPr="005A08B7" w:rsidDel="002C206A">
          <w:rPr>
            <w:b w:val="0"/>
            <w:bCs w:val="0"/>
            <w:color w:val="000000" w:themeColor="text1"/>
            <w:sz w:val="24"/>
            <w:szCs w:val="24"/>
          </w:rPr>
          <w:delText>s</w:delText>
        </w:r>
      </w:del>
      <w:r w:rsidRPr="005A08B7">
        <w:rPr>
          <w:b w:val="0"/>
          <w:bCs w:val="0"/>
          <w:color w:val="000000" w:themeColor="text1"/>
          <w:sz w:val="24"/>
          <w:szCs w:val="24"/>
        </w:rPr>
        <w:t xml:space="preserve"> any responsibilities with respect to access of data from the </w:t>
      </w:r>
      <w:r w:rsidR="0005218F">
        <w:rPr>
          <w:b w:val="0"/>
          <w:bCs w:val="0"/>
          <w:color w:val="000000" w:themeColor="text1"/>
          <w:sz w:val="24"/>
          <w:szCs w:val="24"/>
        </w:rPr>
        <w:t>Utility</w:t>
      </w:r>
      <w:r w:rsidRPr="005A08B7">
        <w:rPr>
          <w:b w:val="0"/>
          <w:bCs w:val="0"/>
          <w:color w:val="000000" w:themeColor="text1"/>
          <w:sz w:val="24"/>
          <w:szCs w:val="24"/>
        </w:rPr>
        <w:t>;</w:t>
      </w:r>
    </w:p>
    <w:p w14:paraId="2F97639C" w14:textId="25B4892F"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lastRenderedPageBreak/>
        <w:t xml:space="preserve">it understands and acknowledges that </w:t>
      </w:r>
      <w:ins w:id="37" w:author="Stephen Winslow" w:date="2020-09-03T17:32:00Z">
        <w:r w:rsidR="002C206A">
          <w:rPr>
            <w:b w:val="0"/>
            <w:bCs w:val="0"/>
            <w:color w:val="000000" w:themeColor="text1"/>
            <w:sz w:val="24"/>
            <w:szCs w:val="24"/>
          </w:rPr>
          <w:t xml:space="preserve">LFGN and </w:t>
        </w:r>
      </w:ins>
      <w:r w:rsidR="00173F18" w:rsidRPr="005A08B7">
        <w:rPr>
          <w:b w:val="0"/>
          <w:bCs w:val="0"/>
          <w:color w:val="000000" w:themeColor="text1"/>
          <w:sz w:val="24"/>
          <w:szCs w:val="24"/>
        </w:rPr>
        <w:t>Bedrock</w:t>
      </w:r>
      <w:r w:rsidR="00D755FD" w:rsidRPr="005A08B7">
        <w:rPr>
          <w:b w:val="0"/>
          <w:bCs w:val="0"/>
          <w:color w:val="000000" w:themeColor="text1"/>
          <w:sz w:val="24"/>
          <w:szCs w:val="24"/>
        </w:rPr>
        <w:t xml:space="preserve"> Consortium</w:t>
      </w:r>
      <w:r w:rsidR="00122032" w:rsidRPr="005A08B7">
        <w:rPr>
          <w:b w:val="0"/>
          <w:bCs w:val="0"/>
          <w:color w:val="000000" w:themeColor="text1"/>
          <w:sz w:val="24"/>
          <w:szCs w:val="24"/>
        </w:rPr>
        <w:t xml:space="preserve"> </w:t>
      </w:r>
      <w:r w:rsidRPr="005A08B7">
        <w:rPr>
          <w:b w:val="0"/>
          <w:bCs w:val="0"/>
          <w:color w:val="000000" w:themeColor="text1"/>
          <w:sz w:val="24"/>
          <w:szCs w:val="24"/>
        </w:rPr>
        <w:t>do</w:t>
      </w:r>
      <w:del w:id="38" w:author="Stephen Winslow" w:date="2020-09-03T17:32:00Z">
        <w:r w:rsidRPr="005A08B7" w:rsidDel="002C206A">
          <w:rPr>
            <w:b w:val="0"/>
            <w:bCs w:val="0"/>
            <w:color w:val="000000" w:themeColor="text1"/>
            <w:sz w:val="24"/>
            <w:szCs w:val="24"/>
          </w:rPr>
          <w:delText>es</w:delText>
        </w:r>
      </w:del>
      <w:r w:rsidRPr="005A08B7">
        <w:rPr>
          <w:b w:val="0"/>
          <w:bCs w:val="0"/>
          <w:color w:val="000000" w:themeColor="text1"/>
          <w:sz w:val="24"/>
          <w:szCs w:val="24"/>
        </w:rPr>
        <w:t xml:space="preserve"> not control the transfer of data between Nodes and over communications facilities, including the internet, and that the </w:t>
      </w:r>
      <w:r w:rsidR="0005218F">
        <w:rPr>
          <w:b w:val="0"/>
          <w:bCs w:val="0"/>
          <w:color w:val="000000" w:themeColor="text1"/>
          <w:sz w:val="24"/>
          <w:szCs w:val="24"/>
        </w:rPr>
        <w:t>Utility</w:t>
      </w:r>
      <w:r w:rsidRPr="005A08B7">
        <w:rPr>
          <w:b w:val="0"/>
          <w:bCs w:val="0"/>
          <w:color w:val="000000" w:themeColor="text1"/>
          <w:sz w:val="24"/>
          <w:szCs w:val="24"/>
        </w:rPr>
        <w:t xml:space="preserve"> may be subject to limitations, delays, and other problems inherent in the use of such communications facilities;</w:t>
      </w:r>
    </w:p>
    <w:p w14:paraId="321D15B6" w14:textId="6C3DF31B"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it understands and acknowledges that there is regulatory uncertainty regarding the </w:t>
      </w:r>
      <w:r w:rsidR="0005218F">
        <w:rPr>
          <w:b w:val="0"/>
          <w:bCs w:val="0"/>
          <w:color w:val="000000" w:themeColor="text1"/>
          <w:sz w:val="24"/>
          <w:szCs w:val="24"/>
        </w:rPr>
        <w:t>Utility</w:t>
      </w:r>
      <w:r w:rsidRPr="005A08B7">
        <w:rPr>
          <w:b w:val="0"/>
          <w:bCs w:val="0"/>
          <w:color w:val="000000" w:themeColor="text1"/>
          <w:sz w:val="24"/>
          <w:szCs w:val="24"/>
        </w:rPr>
        <w:t>’</w:t>
      </w:r>
      <w:ins w:id="39" w:author="Stephen Winslow" w:date="2020-09-03T17:41:00Z">
        <w:r w:rsidR="00B83DEC">
          <w:rPr>
            <w:b w:val="0"/>
            <w:bCs w:val="0"/>
            <w:color w:val="000000" w:themeColor="text1"/>
            <w:sz w:val="24"/>
            <w:szCs w:val="24"/>
          </w:rPr>
          <w:t>s</w:t>
        </w:r>
      </w:ins>
      <w:r w:rsidRPr="005A08B7">
        <w:rPr>
          <w:b w:val="0"/>
          <w:bCs w:val="0"/>
          <w:color w:val="000000" w:themeColor="text1"/>
          <w:sz w:val="24"/>
          <w:szCs w:val="24"/>
        </w:rPr>
        <w:t xml:space="preserve"> compliance with Data Protection Laws as it relates to Permissioned Write Access, Public Write Access, and Personal Data, including cross-border transfers of data, Processing of Personal Data, the right to effective erasure of data, as well as the scope and nature of Personal Data itself;</w:t>
      </w:r>
    </w:p>
    <w:p w14:paraId="496A7C80" w14:textId="530C8740"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it understands and acknowledges that </w:t>
      </w:r>
      <w:ins w:id="40" w:author="Stephen Winslow" w:date="2020-09-03T17:32:00Z">
        <w:r w:rsidR="002C206A">
          <w:rPr>
            <w:b w:val="0"/>
            <w:bCs w:val="0"/>
            <w:color w:val="000000" w:themeColor="text1"/>
            <w:sz w:val="24"/>
            <w:szCs w:val="24"/>
          </w:rPr>
          <w:t xml:space="preserve">LFGN and </w:t>
        </w:r>
      </w:ins>
      <w:r w:rsidR="00173F18" w:rsidRPr="005A08B7">
        <w:rPr>
          <w:b w:val="0"/>
          <w:bCs w:val="0"/>
          <w:color w:val="000000" w:themeColor="text1"/>
          <w:sz w:val="24"/>
          <w:szCs w:val="24"/>
        </w:rPr>
        <w:t>Bedrock</w:t>
      </w:r>
      <w:r w:rsidR="00D755FD" w:rsidRPr="005A08B7">
        <w:rPr>
          <w:b w:val="0"/>
          <w:bCs w:val="0"/>
          <w:color w:val="000000" w:themeColor="text1"/>
          <w:sz w:val="24"/>
          <w:szCs w:val="24"/>
        </w:rPr>
        <w:t xml:space="preserve"> Consortium</w:t>
      </w:r>
      <w:r w:rsidR="00122032" w:rsidRPr="005A08B7">
        <w:rPr>
          <w:b w:val="0"/>
          <w:bCs w:val="0"/>
          <w:color w:val="000000" w:themeColor="text1"/>
          <w:sz w:val="24"/>
          <w:szCs w:val="24"/>
        </w:rPr>
        <w:t xml:space="preserve"> </w:t>
      </w:r>
      <w:r w:rsidRPr="005A08B7">
        <w:rPr>
          <w:b w:val="0"/>
          <w:bCs w:val="0"/>
          <w:color w:val="000000" w:themeColor="text1"/>
          <w:sz w:val="24"/>
          <w:szCs w:val="24"/>
        </w:rPr>
        <w:t xml:space="preserve">may modify, at any time, its Ledger Access Policies and the terms of this Agreement and any other agreement or document related to the </w:t>
      </w:r>
      <w:r w:rsidR="0005218F">
        <w:rPr>
          <w:b w:val="0"/>
          <w:bCs w:val="0"/>
          <w:color w:val="000000" w:themeColor="text1"/>
          <w:sz w:val="24"/>
          <w:szCs w:val="24"/>
        </w:rPr>
        <w:t>Utility</w:t>
      </w:r>
      <w:r w:rsidRPr="005A08B7">
        <w:rPr>
          <w:b w:val="0"/>
          <w:bCs w:val="0"/>
          <w:color w:val="000000" w:themeColor="text1"/>
          <w:sz w:val="24"/>
          <w:szCs w:val="24"/>
        </w:rPr>
        <w:t xml:space="preserve"> based on new information, guidance, or Data Protection Laws; and </w:t>
      </w:r>
    </w:p>
    <w:p w14:paraId="7EC7E5B3" w14:textId="0E109C20"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it understands and acknowledges that a </w:t>
      </w:r>
      <w:r w:rsidR="006F21E1">
        <w:rPr>
          <w:b w:val="0"/>
          <w:bCs w:val="0"/>
          <w:color w:val="000000" w:themeColor="text1"/>
          <w:sz w:val="24"/>
          <w:szCs w:val="24"/>
        </w:rPr>
        <w:t>Transaction Author</w:t>
      </w:r>
      <w:r w:rsidRPr="005A08B7">
        <w:rPr>
          <w:b w:val="0"/>
          <w:bCs w:val="0"/>
          <w:color w:val="000000" w:themeColor="text1"/>
          <w:sz w:val="24"/>
          <w:szCs w:val="24"/>
        </w:rPr>
        <w:t xml:space="preserve"> and/or </w:t>
      </w:r>
      <w:r w:rsidR="006322D0" w:rsidRPr="005A08B7">
        <w:rPr>
          <w:b w:val="0"/>
          <w:bCs w:val="0"/>
          <w:color w:val="000000" w:themeColor="text1"/>
          <w:sz w:val="24"/>
          <w:szCs w:val="24"/>
        </w:rPr>
        <w:t>LFGN</w:t>
      </w:r>
      <w:r w:rsidR="00122032" w:rsidRPr="005A08B7">
        <w:rPr>
          <w:b w:val="0"/>
          <w:bCs w:val="0"/>
          <w:color w:val="000000" w:themeColor="text1"/>
          <w:sz w:val="24"/>
          <w:szCs w:val="24"/>
        </w:rPr>
        <w:t xml:space="preserve"> </w:t>
      </w:r>
      <w:r w:rsidRPr="005A08B7">
        <w:rPr>
          <w:b w:val="0"/>
          <w:bCs w:val="0"/>
          <w:color w:val="000000" w:themeColor="text1"/>
          <w:sz w:val="24"/>
          <w:szCs w:val="24"/>
        </w:rPr>
        <w:t>may obscure a Transaction if (</w:t>
      </w:r>
      <w:proofErr w:type="spellStart"/>
      <w:r w:rsidRPr="005A08B7">
        <w:rPr>
          <w:b w:val="0"/>
          <w:bCs w:val="0"/>
          <w:color w:val="000000" w:themeColor="text1"/>
          <w:sz w:val="24"/>
          <w:szCs w:val="24"/>
        </w:rPr>
        <w:t>i</w:t>
      </w:r>
      <w:proofErr w:type="spellEnd"/>
      <w:r w:rsidRPr="005A08B7">
        <w:rPr>
          <w:b w:val="0"/>
          <w:bCs w:val="0"/>
          <w:color w:val="000000" w:themeColor="text1"/>
          <w:sz w:val="24"/>
          <w:szCs w:val="24"/>
        </w:rPr>
        <w:t xml:space="preserve">) the </w:t>
      </w:r>
      <w:r w:rsidR="006F21E1">
        <w:rPr>
          <w:b w:val="0"/>
          <w:bCs w:val="0"/>
          <w:color w:val="000000" w:themeColor="text1"/>
          <w:sz w:val="24"/>
          <w:szCs w:val="24"/>
        </w:rPr>
        <w:t>Transaction Author</w:t>
      </w:r>
      <w:ins w:id="41" w:author="Stephen Winslow" w:date="2020-09-03T17:32:00Z">
        <w:r w:rsidR="002C206A">
          <w:rPr>
            <w:b w:val="0"/>
            <w:bCs w:val="0"/>
            <w:color w:val="000000" w:themeColor="text1"/>
            <w:sz w:val="24"/>
            <w:szCs w:val="24"/>
          </w:rPr>
          <w:t>, LFGN</w:t>
        </w:r>
      </w:ins>
      <w:r w:rsidRPr="005A08B7">
        <w:rPr>
          <w:b w:val="0"/>
          <w:bCs w:val="0"/>
          <w:color w:val="000000" w:themeColor="text1"/>
          <w:sz w:val="24"/>
          <w:szCs w:val="24"/>
        </w:rPr>
        <w:t xml:space="preserve"> or </w:t>
      </w:r>
      <w:r w:rsidR="00173F18" w:rsidRPr="005A08B7">
        <w:rPr>
          <w:b w:val="0"/>
          <w:bCs w:val="0"/>
          <w:color w:val="000000" w:themeColor="text1"/>
          <w:sz w:val="24"/>
          <w:szCs w:val="24"/>
        </w:rPr>
        <w:t>Bedrock</w:t>
      </w:r>
      <w:r w:rsidR="00D755FD" w:rsidRPr="005A08B7">
        <w:rPr>
          <w:b w:val="0"/>
          <w:bCs w:val="0"/>
          <w:color w:val="000000" w:themeColor="text1"/>
          <w:sz w:val="24"/>
          <w:szCs w:val="24"/>
        </w:rPr>
        <w:t xml:space="preserve"> Consortium</w:t>
      </w:r>
      <w:r w:rsidR="00122032" w:rsidRPr="005A08B7">
        <w:rPr>
          <w:b w:val="0"/>
          <w:bCs w:val="0"/>
          <w:color w:val="000000" w:themeColor="text1"/>
          <w:sz w:val="24"/>
          <w:szCs w:val="24"/>
        </w:rPr>
        <w:t xml:space="preserve"> </w:t>
      </w:r>
      <w:r w:rsidRPr="005A08B7">
        <w:rPr>
          <w:b w:val="0"/>
          <w:bCs w:val="0"/>
          <w:color w:val="000000" w:themeColor="text1"/>
          <w:sz w:val="24"/>
          <w:szCs w:val="24"/>
        </w:rPr>
        <w:t xml:space="preserve">is required to do so by a court order or applicable law or (ii) the </w:t>
      </w:r>
      <w:r w:rsidR="006F21E1">
        <w:rPr>
          <w:b w:val="0"/>
          <w:bCs w:val="0"/>
          <w:color w:val="000000" w:themeColor="text1"/>
          <w:sz w:val="24"/>
          <w:szCs w:val="24"/>
        </w:rPr>
        <w:t>Transaction Author</w:t>
      </w:r>
      <w:ins w:id="42" w:author="Stephen Winslow" w:date="2020-09-03T17:32:00Z">
        <w:r w:rsidR="002C206A">
          <w:rPr>
            <w:b w:val="0"/>
            <w:bCs w:val="0"/>
            <w:color w:val="000000" w:themeColor="text1"/>
            <w:sz w:val="24"/>
            <w:szCs w:val="24"/>
          </w:rPr>
          <w:t>, LFGN</w:t>
        </w:r>
      </w:ins>
      <w:r w:rsidRPr="005A08B7">
        <w:rPr>
          <w:b w:val="0"/>
          <w:bCs w:val="0"/>
          <w:color w:val="000000" w:themeColor="text1"/>
          <w:sz w:val="24"/>
          <w:szCs w:val="24"/>
        </w:rPr>
        <w:t xml:space="preserve"> or </w:t>
      </w:r>
      <w:r w:rsidR="00173F18" w:rsidRPr="005A08B7">
        <w:rPr>
          <w:b w:val="0"/>
          <w:bCs w:val="0"/>
          <w:color w:val="000000" w:themeColor="text1"/>
          <w:sz w:val="24"/>
          <w:szCs w:val="24"/>
        </w:rPr>
        <w:t>Bedrock</w:t>
      </w:r>
      <w:r w:rsidR="00D755FD" w:rsidRPr="005A08B7">
        <w:rPr>
          <w:b w:val="0"/>
          <w:bCs w:val="0"/>
          <w:color w:val="000000" w:themeColor="text1"/>
          <w:sz w:val="24"/>
          <w:szCs w:val="24"/>
        </w:rPr>
        <w:t xml:space="preserve"> Consortium</w:t>
      </w:r>
      <w:r w:rsidR="00122032" w:rsidRPr="005A08B7">
        <w:rPr>
          <w:b w:val="0"/>
          <w:bCs w:val="0"/>
          <w:color w:val="000000" w:themeColor="text1"/>
          <w:sz w:val="24"/>
          <w:szCs w:val="24"/>
        </w:rPr>
        <w:t xml:space="preserve"> </w:t>
      </w:r>
      <w:r w:rsidRPr="005A08B7">
        <w:rPr>
          <w:b w:val="0"/>
          <w:bCs w:val="0"/>
          <w:color w:val="000000" w:themeColor="text1"/>
          <w:sz w:val="24"/>
          <w:szCs w:val="24"/>
        </w:rPr>
        <w:t>has evidence that the Transaction violates the terms of this Agreement or any applicable law.</w:t>
      </w:r>
    </w:p>
    <w:p w14:paraId="11BB6119" w14:textId="2DFCA501" w:rsidR="006322D0" w:rsidRPr="005A08B7" w:rsidRDefault="006322D0" w:rsidP="005A08B7">
      <w:pPr>
        <w:pStyle w:val="Heading1"/>
        <w:rPr>
          <w:color w:val="000000" w:themeColor="text1"/>
          <w:sz w:val="24"/>
          <w:szCs w:val="24"/>
        </w:rPr>
      </w:pPr>
      <w:r w:rsidRPr="005A08B7">
        <w:rPr>
          <w:color w:val="000000" w:themeColor="text1"/>
          <w:sz w:val="24"/>
          <w:szCs w:val="24"/>
        </w:rPr>
        <w:t>Limitation of Liability</w:t>
      </w:r>
    </w:p>
    <w:p w14:paraId="02CC723D" w14:textId="42A298E5" w:rsidR="006322D0" w:rsidRPr="005A08B7" w:rsidRDefault="006322D0" w:rsidP="005A08B7">
      <w:pPr>
        <w:spacing w:after="240"/>
        <w:rPr>
          <w:rFonts w:ascii="Times New Roman" w:hAnsi="Times New Roman" w:cs="Times New Roman"/>
          <w:color w:val="000000" w:themeColor="text1"/>
        </w:rPr>
      </w:pPr>
      <w:r w:rsidRPr="005A08B7">
        <w:rPr>
          <w:rFonts w:ascii="Times New Roman" w:hAnsi="Times New Roman" w:cs="Times New Roman"/>
          <w:color w:val="000000" w:themeColor="text1"/>
        </w:rPr>
        <w:t xml:space="preserve">EXCEPT </w:t>
      </w:r>
      <w:ins w:id="43" w:author="Scott Nicholas" w:date="2020-09-24T11:14:00Z">
        <w:r w:rsidR="00B232CA">
          <w:rPr>
            <w:rFonts w:ascii="Times New Roman" w:hAnsi="Times New Roman" w:cs="Times New Roman"/>
            <w:color w:val="000000" w:themeColor="text1"/>
          </w:rPr>
          <w:t xml:space="preserve">AS PROVIDED BY LAW OR </w:t>
        </w:r>
      </w:ins>
      <w:r w:rsidRPr="005A08B7">
        <w:rPr>
          <w:rFonts w:ascii="Times New Roman" w:hAnsi="Times New Roman" w:cs="Times New Roman"/>
          <w:color w:val="000000" w:themeColor="text1"/>
        </w:rPr>
        <w:t xml:space="preserve">IN THE EVENT OF EITHER PARTY’S GROSS NEGLIGENCE, WILFUL MISCONDUCT OR FRAUD AND EXCEPT, WITH RESPECT TO STEWARD’S LIABILITY, FOR STEWARD’S INDEMNIFICATION OBLIGATIONS UNDER THIS AGREEMENT, IN NO EVENT SHALL EITHER PARTY BE LIABLE FOR ANY INDIRECT, INCIDENTAL, EXEMPLARY, PUNITIVE, SPECIAL, OR OTHER CONSEQUENTIAL DAMAGES UNDER THIS AGREEMENT, INCLUDING, WITHOUT LIMITATION, ANY LOST PROFITS, BUSINESS INTERRUPTION, LOSS OF PROGRAMS OR DATA, OR OTHERWISE, EVEN IF THE OTHER PARTY IS EXPRESSLY ADVISED OF THE POSSIBILITY OR LIKELIHOOD OF SUCH DAMAGES. </w:t>
      </w:r>
    </w:p>
    <w:p w14:paraId="784734D2" w14:textId="77777777" w:rsidR="006322D0" w:rsidRPr="005A08B7" w:rsidRDefault="006322D0" w:rsidP="005A08B7">
      <w:pPr>
        <w:spacing w:after="240"/>
        <w:rPr>
          <w:rFonts w:ascii="Times New Roman" w:hAnsi="Times New Roman" w:cs="Times New Roman"/>
          <w:color w:val="000000" w:themeColor="text1"/>
        </w:rPr>
      </w:pPr>
      <w:r w:rsidRPr="005A08B7">
        <w:rPr>
          <w:rFonts w:ascii="Times New Roman" w:hAnsi="Times New Roman" w:cs="Times New Roman"/>
          <w:color w:val="000000" w:themeColor="text1"/>
        </w:rPr>
        <w:t xml:space="preserve">EXCEPT IN THE EVENT OF GROSS NEGLIGENCE, WILFUL MISCONDUCT OR FRAUD OR AS PROVIDED BY LAW, IN NO EVENT WILL LFGN BE LIABLE FOR ANY AMOUNTS UNDER THIS AGREEMENT.  </w:t>
      </w:r>
    </w:p>
    <w:p w14:paraId="35DF3AD0" w14:textId="77777777" w:rsidR="005A08B7" w:rsidRDefault="006322D0" w:rsidP="005A08B7">
      <w:pPr>
        <w:pStyle w:val="Heading1"/>
        <w:spacing w:before="0" w:beforeAutospacing="0" w:after="240" w:afterAutospacing="0"/>
        <w:rPr>
          <w:color w:val="000000" w:themeColor="text1"/>
          <w:sz w:val="24"/>
          <w:szCs w:val="24"/>
        </w:rPr>
      </w:pPr>
      <w:r w:rsidRPr="005A08B7">
        <w:rPr>
          <w:color w:val="000000" w:themeColor="text1"/>
          <w:sz w:val="24"/>
          <w:szCs w:val="24"/>
        </w:rPr>
        <w:t>Indemnification</w:t>
      </w:r>
    </w:p>
    <w:p w14:paraId="50C8F073" w14:textId="0031A76A" w:rsidR="005A08B7" w:rsidRPr="005A08B7" w:rsidRDefault="006322D0" w:rsidP="005A08B7">
      <w:pPr>
        <w:pStyle w:val="Heading1"/>
        <w:numPr>
          <w:ilvl w:val="1"/>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To the fullest extent permitted by applicable law, </w:t>
      </w:r>
      <w:r w:rsidR="006F21E1">
        <w:rPr>
          <w:b w:val="0"/>
          <w:bCs w:val="0"/>
          <w:color w:val="000000" w:themeColor="text1"/>
          <w:sz w:val="24"/>
          <w:szCs w:val="24"/>
        </w:rPr>
        <w:t>Transaction Author</w:t>
      </w:r>
      <w:r w:rsidRPr="005A08B7">
        <w:rPr>
          <w:b w:val="0"/>
          <w:bCs w:val="0"/>
          <w:color w:val="000000" w:themeColor="text1"/>
          <w:sz w:val="24"/>
          <w:szCs w:val="24"/>
        </w:rPr>
        <w:t xml:space="preserve"> will indemnify and hold harmless LFGN, its affiliates, the Bedrock Consortium, </w:t>
      </w:r>
      <w:ins w:id="44" w:author="Stephen Winslow" w:date="2020-09-03T17:33:00Z">
        <w:r w:rsidR="002C206A">
          <w:rPr>
            <w:b w:val="0"/>
            <w:bCs w:val="0"/>
            <w:color w:val="000000" w:themeColor="text1"/>
            <w:sz w:val="24"/>
            <w:szCs w:val="24"/>
          </w:rPr>
          <w:t xml:space="preserve">the Linux Foundation, </w:t>
        </w:r>
      </w:ins>
      <w:r w:rsidRPr="005A08B7">
        <w:rPr>
          <w:b w:val="0"/>
          <w:bCs w:val="0"/>
          <w:color w:val="000000" w:themeColor="text1"/>
          <w:sz w:val="24"/>
          <w:szCs w:val="24"/>
        </w:rPr>
        <w:t xml:space="preserve">and each of </w:t>
      </w:r>
      <w:del w:id="45" w:author="Stephen Winslow" w:date="2020-09-03T17:33:00Z">
        <w:r w:rsidRPr="005A08B7" w:rsidDel="002C206A">
          <w:rPr>
            <w:b w:val="0"/>
            <w:bCs w:val="0"/>
            <w:color w:val="000000" w:themeColor="text1"/>
            <w:sz w:val="24"/>
            <w:szCs w:val="24"/>
          </w:rPr>
          <w:delText xml:space="preserve">its </w:delText>
        </w:r>
      </w:del>
      <w:ins w:id="46" w:author="Stephen Winslow" w:date="2020-09-03T17:33:00Z">
        <w:r w:rsidR="002C206A">
          <w:rPr>
            <w:b w:val="0"/>
            <w:bCs w:val="0"/>
            <w:color w:val="000000" w:themeColor="text1"/>
            <w:sz w:val="24"/>
            <w:szCs w:val="24"/>
          </w:rPr>
          <w:t xml:space="preserve">their </w:t>
        </w:r>
      </w:ins>
      <w:r w:rsidRPr="005A08B7">
        <w:rPr>
          <w:b w:val="0"/>
          <w:bCs w:val="0"/>
          <w:color w:val="000000" w:themeColor="text1"/>
          <w:sz w:val="24"/>
          <w:szCs w:val="24"/>
        </w:rPr>
        <w:t xml:space="preserve">respective officers, directors, agents, partners and employees (individually and collectively, the “Indemnified Parties”) from and against any losses, liabilities, claims, demands, damages, expenses or costs (“Claims”) </w:t>
      </w:r>
      <w:r w:rsidRPr="005A08B7">
        <w:rPr>
          <w:b w:val="0"/>
          <w:bCs w:val="0"/>
          <w:color w:val="000000" w:themeColor="text1"/>
          <w:sz w:val="24"/>
          <w:szCs w:val="24"/>
        </w:rPr>
        <w:lastRenderedPageBreak/>
        <w:t>brought by a third party arising out of or related to (</w:t>
      </w:r>
      <w:proofErr w:type="spellStart"/>
      <w:r w:rsidRPr="005A08B7">
        <w:rPr>
          <w:b w:val="0"/>
          <w:bCs w:val="0"/>
          <w:color w:val="000000" w:themeColor="text1"/>
          <w:sz w:val="24"/>
          <w:szCs w:val="24"/>
        </w:rPr>
        <w:t>i</w:t>
      </w:r>
      <w:proofErr w:type="spellEnd"/>
      <w:r w:rsidRPr="005A08B7">
        <w:rPr>
          <w:b w:val="0"/>
          <w:bCs w:val="0"/>
          <w:color w:val="000000" w:themeColor="text1"/>
          <w:sz w:val="24"/>
          <w:szCs w:val="24"/>
        </w:rPr>
        <w:t xml:space="preserve">) </w:t>
      </w:r>
      <w:r w:rsidR="006F21E1">
        <w:rPr>
          <w:b w:val="0"/>
          <w:bCs w:val="0"/>
          <w:color w:val="000000" w:themeColor="text1"/>
          <w:sz w:val="24"/>
          <w:szCs w:val="24"/>
        </w:rPr>
        <w:t>Transaction Author</w:t>
      </w:r>
      <w:r w:rsidRPr="005A08B7">
        <w:rPr>
          <w:b w:val="0"/>
          <w:bCs w:val="0"/>
          <w:color w:val="000000" w:themeColor="text1"/>
          <w:sz w:val="24"/>
          <w:szCs w:val="24"/>
        </w:rPr>
        <w:t xml:space="preserve">’s access to or use of the Utility in violation of this Agreement; (ii) </w:t>
      </w:r>
      <w:r w:rsidR="006F21E1">
        <w:rPr>
          <w:b w:val="0"/>
          <w:bCs w:val="0"/>
          <w:color w:val="000000" w:themeColor="text1"/>
          <w:sz w:val="24"/>
          <w:szCs w:val="24"/>
        </w:rPr>
        <w:t>Transaction Author</w:t>
      </w:r>
      <w:r w:rsidRPr="005A08B7">
        <w:rPr>
          <w:b w:val="0"/>
          <w:bCs w:val="0"/>
          <w:color w:val="000000" w:themeColor="text1"/>
          <w:sz w:val="24"/>
          <w:szCs w:val="24"/>
        </w:rPr>
        <w:t xml:space="preserve">’s violation, misappropriation or infringement of any rights of another (including intellectual property rights or privacy rights); or (iii) </w:t>
      </w:r>
      <w:r w:rsidR="006F21E1">
        <w:rPr>
          <w:b w:val="0"/>
          <w:bCs w:val="0"/>
          <w:color w:val="000000" w:themeColor="text1"/>
          <w:sz w:val="24"/>
          <w:szCs w:val="24"/>
        </w:rPr>
        <w:t>Transaction Author</w:t>
      </w:r>
      <w:r w:rsidRPr="005A08B7">
        <w:rPr>
          <w:b w:val="0"/>
          <w:bCs w:val="0"/>
          <w:color w:val="000000" w:themeColor="text1"/>
          <w:sz w:val="24"/>
          <w:szCs w:val="24"/>
        </w:rPr>
        <w:t>’s violation of applicable law.</w:t>
      </w:r>
      <w:r w:rsidR="005A08B7" w:rsidRPr="005A08B7">
        <w:rPr>
          <w:b w:val="0"/>
          <w:bCs w:val="0"/>
          <w:color w:val="000000" w:themeColor="text1"/>
          <w:sz w:val="24"/>
          <w:szCs w:val="24"/>
        </w:rPr>
        <w:t xml:space="preserve"> </w:t>
      </w:r>
    </w:p>
    <w:p w14:paraId="46859B88" w14:textId="5C997E06" w:rsidR="005A08B7" w:rsidRPr="005A08B7" w:rsidRDefault="006F21E1" w:rsidP="005A08B7">
      <w:pPr>
        <w:pStyle w:val="Heading1"/>
        <w:numPr>
          <w:ilvl w:val="1"/>
          <w:numId w:val="22"/>
        </w:numPr>
        <w:spacing w:before="0" w:beforeAutospacing="0" w:after="240" w:afterAutospacing="0"/>
        <w:rPr>
          <w:b w:val="0"/>
          <w:bCs w:val="0"/>
          <w:color w:val="000000" w:themeColor="text1"/>
          <w:sz w:val="24"/>
          <w:szCs w:val="24"/>
        </w:rPr>
      </w:pPr>
      <w:r>
        <w:rPr>
          <w:b w:val="0"/>
          <w:bCs w:val="0"/>
          <w:color w:val="000000" w:themeColor="text1"/>
          <w:sz w:val="24"/>
          <w:szCs w:val="24"/>
        </w:rPr>
        <w:t>Transaction Author</w:t>
      </w:r>
      <w:r w:rsidR="006322D0" w:rsidRPr="005A08B7">
        <w:rPr>
          <w:b w:val="0"/>
          <w:bCs w:val="0"/>
          <w:color w:val="000000" w:themeColor="text1"/>
          <w:sz w:val="24"/>
          <w:szCs w:val="24"/>
        </w:rPr>
        <w:t xml:space="preserve"> agrees to promptly notify the Indemnified Parties in writing of any Claims, cooperate with the Indemnified Parties in defending such Claims and pay all fees, costs and expenses associated with defending such Claims (including attorneys’ fees). Transaction Endorser also agrees that the Indemnified Parties will have sole control of the defense or settlement, at the LFGN’s sole option, of any Claims. This indemnity is in addition to, and not in lieu of, any other indemnities set forth in a written agreement between </w:t>
      </w:r>
      <w:r>
        <w:rPr>
          <w:b w:val="0"/>
          <w:bCs w:val="0"/>
          <w:color w:val="000000" w:themeColor="text1"/>
          <w:sz w:val="24"/>
          <w:szCs w:val="24"/>
        </w:rPr>
        <w:t>Transaction Author</w:t>
      </w:r>
      <w:r w:rsidR="006322D0" w:rsidRPr="005A08B7">
        <w:rPr>
          <w:b w:val="0"/>
          <w:bCs w:val="0"/>
          <w:color w:val="000000" w:themeColor="text1"/>
          <w:sz w:val="24"/>
          <w:szCs w:val="24"/>
        </w:rPr>
        <w:t xml:space="preserve"> and any Indemnified Party.</w:t>
      </w:r>
    </w:p>
    <w:p w14:paraId="7D0C3F6A" w14:textId="77777777" w:rsidR="005A08B7" w:rsidRDefault="006322D0" w:rsidP="005A08B7">
      <w:pPr>
        <w:pStyle w:val="Heading1"/>
        <w:numPr>
          <w:ilvl w:val="1"/>
          <w:numId w:val="22"/>
        </w:numPr>
        <w:spacing w:before="0" w:beforeAutospacing="0" w:after="240" w:afterAutospacing="0"/>
        <w:rPr>
          <w:color w:val="000000" w:themeColor="text1"/>
          <w:sz w:val="24"/>
          <w:szCs w:val="24"/>
        </w:rPr>
      </w:pPr>
      <w:r w:rsidRPr="005A08B7">
        <w:rPr>
          <w:b w:val="0"/>
          <w:bCs w:val="0"/>
          <w:color w:val="000000" w:themeColor="text1"/>
          <w:sz w:val="24"/>
          <w:szCs w:val="24"/>
        </w:rPr>
        <w:t>Compliance with Law</w:t>
      </w:r>
      <w:r w:rsidR="005A08B7" w:rsidRPr="005A08B7">
        <w:rPr>
          <w:b w:val="0"/>
          <w:bCs w:val="0"/>
          <w:color w:val="000000" w:themeColor="text1"/>
          <w:sz w:val="24"/>
          <w:szCs w:val="24"/>
        </w:rPr>
        <w:t xml:space="preserve">. </w:t>
      </w:r>
      <w:r w:rsidRPr="005A08B7">
        <w:rPr>
          <w:b w:val="0"/>
          <w:bCs w:val="0"/>
          <w:color w:val="000000" w:themeColor="text1"/>
          <w:sz w:val="24"/>
          <w:szCs w:val="24"/>
        </w:rPr>
        <w:t>Each Party shall comply with all applicable laws and shall cooperate with the other Party in</w:t>
      </w:r>
      <w:r w:rsidR="005A08B7" w:rsidRPr="005A08B7">
        <w:rPr>
          <w:b w:val="0"/>
          <w:bCs w:val="0"/>
          <w:color w:val="000000" w:themeColor="text1"/>
          <w:sz w:val="24"/>
          <w:szCs w:val="24"/>
        </w:rPr>
        <w:t xml:space="preserve"> </w:t>
      </w:r>
      <w:r w:rsidRPr="005A08B7">
        <w:rPr>
          <w:b w:val="0"/>
          <w:bCs w:val="0"/>
          <w:color w:val="000000" w:themeColor="text1"/>
          <w:sz w:val="24"/>
          <w:szCs w:val="24"/>
        </w:rPr>
        <w:t>complying with applicable laws and lawful subpoenas, orders, or investigative demands.</w:t>
      </w:r>
      <w:r w:rsidR="005A08B7" w:rsidRPr="005A08B7">
        <w:rPr>
          <w:b w:val="0"/>
          <w:bCs w:val="0"/>
          <w:color w:val="000000" w:themeColor="text1"/>
          <w:sz w:val="24"/>
          <w:szCs w:val="24"/>
        </w:rPr>
        <w:t xml:space="preserve"> </w:t>
      </w:r>
      <w:r w:rsidRPr="005A08B7">
        <w:rPr>
          <w:b w:val="0"/>
          <w:bCs w:val="0"/>
          <w:color w:val="000000" w:themeColor="text1"/>
          <w:sz w:val="24"/>
          <w:szCs w:val="24"/>
        </w:rPr>
        <w:t>Without limiting the generality of the foregoing, each Party agrees to enter into all data</w:t>
      </w:r>
      <w:r w:rsidR="005A08B7" w:rsidRPr="005A08B7">
        <w:rPr>
          <w:b w:val="0"/>
          <w:bCs w:val="0"/>
          <w:color w:val="000000" w:themeColor="text1"/>
          <w:sz w:val="24"/>
          <w:szCs w:val="24"/>
        </w:rPr>
        <w:t xml:space="preserve"> </w:t>
      </w:r>
      <w:r w:rsidRPr="005A08B7">
        <w:rPr>
          <w:b w:val="0"/>
          <w:bCs w:val="0"/>
          <w:color w:val="000000" w:themeColor="text1"/>
          <w:sz w:val="24"/>
          <w:szCs w:val="24"/>
        </w:rPr>
        <w:t>protection agreements required by applicable law with regard to the processing, protection</w:t>
      </w:r>
      <w:r w:rsidR="005A08B7" w:rsidRPr="005A08B7">
        <w:rPr>
          <w:b w:val="0"/>
          <w:bCs w:val="0"/>
          <w:color w:val="000000" w:themeColor="text1"/>
          <w:sz w:val="24"/>
          <w:szCs w:val="24"/>
        </w:rPr>
        <w:t xml:space="preserve"> </w:t>
      </w:r>
      <w:r w:rsidRPr="005A08B7">
        <w:rPr>
          <w:b w:val="0"/>
          <w:bCs w:val="0"/>
          <w:color w:val="000000" w:themeColor="text1"/>
          <w:sz w:val="24"/>
          <w:szCs w:val="24"/>
        </w:rPr>
        <w:t>and/or transfer of personal data.</w:t>
      </w:r>
    </w:p>
    <w:p w14:paraId="31E745FC" w14:textId="00975A84" w:rsidR="005A08B7" w:rsidRPr="00B83DEC" w:rsidRDefault="006322D0" w:rsidP="005A08B7">
      <w:pPr>
        <w:pStyle w:val="Heading1"/>
        <w:snapToGrid w:val="0"/>
        <w:spacing w:before="0" w:beforeAutospacing="0" w:after="240" w:afterAutospacing="0"/>
        <w:rPr>
          <w:b w:val="0"/>
          <w:bCs w:val="0"/>
          <w:color w:val="000000" w:themeColor="text1"/>
          <w:sz w:val="24"/>
          <w:szCs w:val="24"/>
        </w:rPr>
      </w:pPr>
      <w:r w:rsidRPr="00B83DEC">
        <w:rPr>
          <w:sz w:val="24"/>
          <w:szCs w:val="24"/>
          <w:rPrChange w:id="47" w:author="Stephen Winslow" w:date="2020-09-03T17:38:00Z">
            <w:rPr/>
          </w:rPrChange>
        </w:rPr>
        <w:t>Governing Law and Forum</w:t>
      </w:r>
      <w:r w:rsidR="005A08B7" w:rsidRPr="00B83DEC">
        <w:rPr>
          <w:sz w:val="24"/>
          <w:szCs w:val="24"/>
          <w:rPrChange w:id="48" w:author="Stephen Winslow" w:date="2020-09-03T17:38:00Z">
            <w:rPr/>
          </w:rPrChange>
        </w:rPr>
        <w:t xml:space="preserve">. </w:t>
      </w:r>
      <w:r w:rsidRPr="00B83DEC">
        <w:rPr>
          <w:b w:val="0"/>
          <w:bCs w:val="0"/>
          <w:color w:val="000000" w:themeColor="text1"/>
          <w:sz w:val="24"/>
          <w:szCs w:val="24"/>
        </w:rPr>
        <w:t xml:space="preserve">This Agreement is governed by the law of the State of Delaware, without reference to conflict of laws principles. </w:t>
      </w:r>
      <w:ins w:id="49" w:author="Stephen Winslow" w:date="2020-09-03T17:44:00Z">
        <w:r w:rsidR="004253A9" w:rsidRPr="004253A9">
          <w:rPr>
            <w:b w:val="0"/>
            <w:bCs w:val="0"/>
            <w:color w:val="000000" w:themeColor="text1"/>
            <w:sz w:val="24"/>
            <w:szCs w:val="24"/>
          </w:rPr>
          <w:t>Any disputes regarding this Agreement shall be brought in the state or federal courts located in the State of Delaware.</w:t>
        </w:r>
      </w:ins>
    </w:p>
    <w:p w14:paraId="762FC0E0" w14:textId="77777777" w:rsidR="005A08B7" w:rsidRPr="00B83DEC" w:rsidRDefault="006322D0" w:rsidP="005A08B7">
      <w:pPr>
        <w:pStyle w:val="Heading1"/>
        <w:snapToGrid w:val="0"/>
        <w:spacing w:before="0" w:beforeAutospacing="0" w:after="240" w:afterAutospacing="0"/>
        <w:rPr>
          <w:color w:val="000000" w:themeColor="text1"/>
          <w:sz w:val="24"/>
          <w:szCs w:val="24"/>
        </w:rPr>
      </w:pPr>
      <w:r w:rsidRPr="00B83DEC">
        <w:rPr>
          <w:color w:val="000000" w:themeColor="text1"/>
          <w:sz w:val="24"/>
          <w:szCs w:val="24"/>
        </w:rPr>
        <w:t>Miscellaneous</w:t>
      </w:r>
    </w:p>
    <w:p w14:paraId="4C8AEF59" w14:textId="70DAE4A3" w:rsidR="005A08B7" w:rsidRPr="00B83DEC" w:rsidRDefault="006322D0" w:rsidP="005A08B7">
      <w:pPr>
        <w:pStyle w:val="Heading1"/>
        <w:numPr>
          <w:ilvl w:val="1"/>
          <w:numId w:val="22"/>
        </w:numPr>
        <w:snapToGrid w:val="0"/>
        <w:spacing w:before="0" w:beforeAutospacing="0" w:after="240" w:afterAutospacing="0"/>
        <w:rPr>
          <w:b w:val="0"/>
          <w:bCs w:val="0"/>
          <w:color w:val="000000" w:themeColor="text1"/>
          <w:sz w:val="24"/>
          <w:szCs w:val="24"/>
        </w:rPr>
      </w:pPr>
      <w:r w:rsidRPr="00B83DEC">
        <w:rPr>
          <w:b w:val="0"/>
          <w:bCs w:val="0"/>
          <w:color w:val="000000" w:themeColor="text1"/>
          <w:sz w:val="24"/>
          <w:szCs w:val="24"/>
          <w:rPrChange w:id="50" w:author="Stephen Winslow" w:date="2020-09-03T17:38:00Z">
            <w:rPr>
              <w:b w:val="0"/>
              <w:bCs w:val="0"/>
              <w:color w:val="000000" w:themeColor="text1"/>
            </w:rPr>
          </w:rPrChange>
        </w:rPr>
        <w:t xml:space="preserve">Notice. Any notice, payment, demand or communication required or permitted to be delivered or given by the provisions of this Agreement shall be deemed to have been effectively delivered or given and received on the date personally or electronically delivered </w:t>
      </w:r>
      <w:ins w:id="51" w:author="Stephen Winslow" w:date="2020-09-03T17:45:00Z">
        <w:r w:rsidR="004253A9">
          <w:rPr>
            <w:b w:val="0"/>
            <w:bCs w:val="0"/>
            <w:color w:val="000000" w:themeColor="text1"/>
            <w:sz w:val="24"/>
            <w:szCs w:val="24"/>
          </w:rPr>
          <w:t xml:space="preserve">(including via electronic mail) </w:t>
        </w:r>
      </w:ins>
      <w:r w:rsidRPr="00B83DEC">
        <w:rPr>
          <w:b w:val="0"/>
          <w:bCs w:val="0"/>
          <w:color w:val="000000" w:themeColor="text1"/>
          <w:sz w:val="24"/>
          <w:szCs w:val="24"/>
          <w:rPrChange w:id="52" w:author="Stephen Winslow" w:date="2020-09-03T17:38:00Z">
            <w:rPr>
              <w:b w:val="0"/>
              <w:bCs w:val="0"/>
              <w:color w:val="000000" w:themeColor="text1"/>
            </w:rPr>
          </w:rPrChange>
        </w:rPr>
        <w:t>to the respective Party to whom it is directed, or when deposited by registered or certified mail, with postage and charges prepaid and addressed to the Parties at the addresses set forth below opposite their signatures to this Agreement.</w:t>
      </w:r>
    </w:p>
    <w:p w14:paraId="7CD98402" w14:textId="165BB3F3" w:rsidR="005A08B7" w:rsidRPr="00B83DEC" w:rsidRDefault="006322D0" w:rsidP="005A08B7">
      <w:pPr>
        <w:pStyle w:val="Heading1"/>
        <w:numPr>
          <w:ilvl w:val="1"/>
          <w:numId w:val="22"/>
        </w:numPr>
        <w:snapToGrid w:val="0"/>
        <w:spacing w:before="0" w:beforeAutospacing="0" w:after="240" w:afterAutospacing="0"/>
        <w:rPr>
          <w:b w:val="0"/>
          <w:bCs w:val="0"/>
          <w:color w:val="000000" w:themeColor="text1"/>
          <w:sz w:val="24"/>
          <w:szCs w:val="24"/>
        </w:rPr>
      </w:pPr>
      <w:r w:rsidRPr="00B83DEC">
        <w:rPr>
          <w:b w:val="0"/>
          <w:bCs w:val="0"/>
          <w:color w:val="000000" w:themeColor="text1"/>
          <w:sz w:val="24"/>
          <w:szCs w:val="24"/>
          <w:rPrChange w:id="53" w:author="Stephen Winslow" w:date="2020-09-03T17:38:00Z">
            <w:rPr>
              <w:b w:val="0"/>
              <w:bCs w:val="0"/>
              <w:color w:val="000000" w:themeColor="text1"/>
            </w:rPr>
          </w:rPrChange>
        </w:rPr>
        <w:t>Severability. If any provision of this Agreement is held invalid, illegal, or unenforceable, the validity, legality, and enforceability of any of the remaining provisions of this Agreement shall not in any way be affected or impaired.</w:t>
      </w:r>
    </w:p>
    <w:p w14:paraId="70A31358" w14:textId="57132726" w:rsidR="005A08B7" w:rsidRPr="00B83DEC" w:rsidRDefault="006322D0" w:rsidP="005A08B7">
      <w:pPr>
        <w:pStyle w:val="Heading1"/>
        <w:numPr>
          <w:ilvl w:val="1"/>
          <w:numId w:val="22"/>
        </w:numPr>
        <w:snapToGrid w:val="0"/>
        <w:spacing w:before="0" w:beforeAutospacing="0" w:after="240" w:afterAutospacing="0"/>
        <w:rPr>
          <w:b w:val="0"/>
          <w:bCs w:val="0"/>
          <w:color w:val="000000" w:themeColor="text1"/>
          <w:sz w:val="24"/>
          <w:szCs w:val="24"/>
        </w:rPr>
      </w:pPr>
      <w:r w:rsidRPr="00B83DEC">
        <w:rPr>
          <w:b w:val="0"/>
          <w:bCs w:val="0"/>
          <w:color w:val="000000" w:themeColor="text1"/>
          <w:sz w:val="24"/>
          <w:szCs w:val="24"/>
          <w:rPrChange w:id="54" w:author="Stephen Winslow" w:date="2020-09-03T17:38:00Z">
            <w:rPr>
              <w:b w:val="0"/>
              <w:bCs w:val="0"/>
              <w:color w:val="000000" w:themeColor="text1"/>
            </w:rPr>
          </w:rPrChange>
        </w:rPr>
        <w:t>Relationship of the Parties. This Agreement does not create a partnership, franchise, joint venture, agency, fiduciary or employment relationship between the Parties. Neither Party will represent that it has any authority to assume or create any obligation, express or implied, on behalf of the other Party, nor to represent the other Party as agent, employee, franchisee, or in any other capacity. There are no third-party beneficiaries to this Agreement. Neither Party shall make any proposals, promises, warranties, guarantees, or representations on behalf of the other Party or in the other Party’s name.</w:t>
      </w:r>
    </w:p>
    <w:p w14:paraId="29C9106B" w14:textId="06DEC866" w:rsidR="005A08B7" w:rsidRPr="00B83DEC" w:rsidRDefault="006322D0" w:rsidP="005A08B7">
      <w:pPr>
        <w:pStyle w:val="Heading1"/>
        <w:numPr>
          <w:ilvl w:val="1"/>
          <w:numId w:val="22"/>
        </w:numPr>
        <w:snapToGrid w:val="0"/>
        <w:spacing w:before="0" w:beforeAutospacing="0" w:after="240" w:afterAutospacing="0"/>
        <w:rPr>
          <w:b w:val="0"/>
          <w:bCs w:val="0"/>
          <w:color w:val="000000" w:themeColor="text1"/>
          <w:sz w:val="24"/>
          <w:szCs w:val="24"/>
        </w:rPr>
      </w:pPr>
      <w:r w:rsidRPr="00B83DEC">
        <w:rPr>
          <w:b w:val="0"/>
          <w:bCs w:val="0"/>
          <w:color w:val="000000" w:themeColor="text1"/>
          <w:sz w:val="24"/>
          <w:szCs w:val="24"/>
          <w:rPrChange w:id="55" w:author="Stephen Winslow" w:date="2020-09-03T17:38:00Z">
            <w:rPr>
              <w:b w:val="0"/>
              <w:bCs w:val="0"/>
              <w:color w:val="000000" w:themeColor="text1"/>
            </w:rPr>
          </w:rPrChange>
        </w:rPr>
        <w:lastRenderedPageBreak/>
        <w:t>Assignment</w:t>
      </w:r>
      <w:r w:rsidR="005A08B7" w:rsidRPr="00B83DEC">
        <w:rPr>
          <w:b w:val="0"/>
          <w:bCs w:val="0"/>
          <w:color w:val="000000" w:themeColor="text1"/>
          <w:sz w:val="24"/>
          <w:szCs w:val="24"/>
          <w:rPrChange w:id="56" w:author="Stephen Winslow" w:date="2020-09-03T17:38:00Z">
            <w:rPr>
              <w:b w:val="0"/>
              <w:bCs w:val="0"/>
              <w:color w:val="000000" w:themeColor="text1"/>
            </w:rPr>
          </w:rPrChange>
        </w:rPr>
        <w:t>.</w:t>
      </w:r>
      <w:r w:rsidRPr="00B83DEC">
        <w:rPr>
          <w:b w:val="0"/>
          <w:bCs w:val="0"/>
          <w:color w:val="000000" w:themeColor="text1"/>
          <w:sz w:val="24"/>
          <w:szCs w:val="24"/>
          <w:rPrChange w:id="57" w:author="Stephen Winslow" w:date="2020-09-03T17:38:00Z">
            <w:rPr>
              <w:b w:val="0"/>
              <w:bCs w:val="0"/>
              <w:color w:val="000000" w:themeColor="text1"/>
            </w:rPr>
          </w:rPrChange>
        </w:rPr>
        <w:t xml:space="preserve"> </w:t>
      </w:r>
      <w:r w:rsidR="006F21E1" w:rsidRPr="00B83DEC">
        <w:rPr>
          <w:b w:val="0"/>
          <w:bCs w:val="0"/>
          <w:color w:val="000000" w:themeColor="text1"/>
          <w:sz w:val="24"/>
          <w:szCs w:val="24"/>
          <w:rPrChange w:id="58" w:author="Stephen Winslow" w:date="2020-09-03T17:38:00Z">
            <w:rPr>
              <w:b w:val="0"/>
              <w:bCs w:val="0"/>
              <w:color w:val="000000" w:themeColor="text1"/>
            </w:rPr>
          </w:rPrChange>
        </w:rPr>
        <w:t>Transaction Author</w:t>
      </w:r>
      <w:r w:rsidRPr="00B83DEC">
        <w:rPr>
          <w:b w:val="0"/>
          <w:bCs w:val="0"/>
          <w:color w:val="000000" w:themeColor="text1"/>
          <w:sz w:val="24"/>
          <w:szCs w:val="24"/>
          <w:rPrChange w:id="59" w:author="Stephen Winslow" w:date="2020-09-03T17:38:00Z">
            <w:rPr>
              <w:b w:val="0"/>
              <w:bCs w:val="0"/>
              <w:color w:val="000000" w:themeColor="text1"/>
            </w:rPr>
          </w:rPrChange>
        </w:rPr>
        <w:t xml:space="preserve"> may not assign or transfer this Agreement without LFGN’S express prior written consent which will not be unreasonably withheld, provided that no such consent is required for an assignment or transfer to a successor in interest by reason of merger or consolidation or sale of all or substantially all of the assets of such Party relating to the subject matter of this Agreement.</w:t>
      </w:r>
    </w:p>
    <w:p w14:paraId="205EB9D6" w14:textId="4F79E312" w:rsidR="005A08B7" w:rsidRPr="00B83DEC" w:rsidRDefault="006322D0" w:rsidP="005A08B7">
      <w:pPr>
        <w:pStyle w:val="Heading1"/>
        <w:numPr>
          <w:ilvl w:val="1"/>
          <w:numId w:val="22"/>
        </w:numPr>
        <w:snapToGrid w:val="0"/>
        <w:spacing w:before="0" w:beforeAutospacing="0" w:after="240" w:afterAutospacing="0"/>
        <w:rPr>
          <w:b w:val="0"/>
          <w:bCs w:val="0"/>
          <w:color w:val="000000" w:themeColor="text1"/>
          <w:sz w:val="24"/>
          <w:szCs w:val="24"/>
        </w:rPr>
      </w:pPr>
      <w:r w:rsidRPr="00B83DEC">
        <w:rPr>
          <w:b w:val="0"/>
          <w:bCs w:val="0"/>
          <w:color w:val="000000" w:themeColor="text1"/>
          <w:sz w:val="24"/>
          <w:szCs w:val="24"/>
          <w:rPrChange w:id="60" w:author="Stephen Winslow" w:date="2020-09-03T17:38:00Z">
            <w:rPr>
              <w:b w:val="0"/>
              <w:bCs w:val="0"/>
              <w:color w:val="000000" w:themeColor="text1"/>
            </w:rPr>
          </w:rPrChange>
        </w:rPr>
        <w:t>Entire Agreement</w:t>
      </w:r>
      <w:r w:rsidR="005A08B7" w:rsidRPr="00B83DEC">
        <w:rPr>
          <w:b w:val="0"/>
          <w:bCs w:val="0"/>
          <w:color w:val="000000" w:themeColor="text1"/>
          <w:sz w:val="24"/>
          <w:szCs w:val="24"/>
          <w:rPrChange w:id="61" w:author="Stephen Winslow" w:date="2020-09-03T17:38:00Z">
            <w:rPr>
              <w:b w:val="0"/>
              <w:bCs w:val="0"/>
              <w:color w:val="000000" w:themeColor="text1"/>
            </w:rPr>
          </w:rPrChange>
        </w:rPr>
        <w:t>.</w:t>
      </w:r>
      <w:r w:rsidRPr="00B83DEC">
        <w:rPr>
          <w:b w:val="0"/>
          <w:bCs w:val="0"/>
          <w:color w:val="000000" w:themeColor="text1"/>
          <w:sz w:val="24"/>
          <w:szCs w:val="24"/>
          <w:rPrChange w:id="62" w:author="Stephen Winslow" w:date="2020-09-03T17:38:00Z">
            <w:rPr>
              <w:b w:val="0"/>
              <w:bCs w:val="0"/>
              <w:color w:val="000000" w:themeColor="text1"/>
            </w:rPr>
          </w:rPrChange>
        </w:rPr>
        <w:t xml:space="preserve"> This Agreement, including all documents incorporated into this Agreement by reference, constitutes the entire agreement of the Parties with respect to the subject matter of this Agreement, and supersedes any and all prior agreements and understandings of the Parties, whether written or oral, with respect to such subject matter.</w:t>
      </w:r>
    </w:p>
    <w:p w14:paraId="630AEE9C" w14:textId="37B529D8" w:rsidR="005A08B7" w:rsidRPr="00B83DEC" w:rsidRDefault="003516B1" w:rsidP="005A08B7">
      <w:pPr>
        <w:pStyle w:val="Heading1"/>
        <w:numPr>
          <w:ilvl w:val="1"/>
          <w:numId w:val="22"/>
        </w:numPr>
        <w:snapToGrid w:val="0"/>
        <w:spacing w:before="0" w:beforeAutospacing="0" w:after="240" w:afterAutospacing="0"/>
        <w:rPr>
          <w:b w:val="0"/>
          <w:bCs w:val="0"/>
          <w:color w:val="000000" w:themeColor="text1"/>
          <w:sz w:val="24"/>
          <w:szCs w:val="24"/>
        </w:rPr>
      </w:pPr>
      <w:r w:rsidRPr="00B83DEC">
        <w:rPr>
          <w:b w:val="0"/>
          <w:bCs w:val="0"/>
          <w:color w:val="000000" w:themeColor="text1"/>
          <w:sz w:val="24"/>
          <w:szCs w:val="24"/>
          <w:rPrChange w:id="63" w:author="Stephen Winslow" w:date="2020-09-03T17:38:00Z">
            <w:rPr>
              <w:b w:val="0"/>
              <w:bCs w:val="0"/>
              <w:color w:val="000000" w:themeColor="text1"/>
            </w:rPr>
          </w:rPrChange>
        </w:rPr>
        <w:t xml:space="preserve">Modification of This Agreement.  </w:t>
      </w:r>
      <w:r w:rsidR="0005218F" w:rsidRPr="00B83DEC">
        <w:rPr>
          <w:b w:val="0"/>
          <w:bCs w:val="0"/>
          <w:color w:val="000000" w:themeColor="text1"/>
          <w:sz w:val="24"/>
          <w:szCs w:val="24"/>
          <w:rPrChange w:id="64" w:author="Stephen Winslow" w:date="2020-09-03T17:38:00Z">
            <w:rPr>
              <w:b w:val="0"/>
              <w:bCs w:val="0"/>
              <w:color w:val="000000" w:themeColor="text1"/>
            </w:rPr>
          </w:rPrChange>
        </w:rPr>
        <w:t>LFGN</w:t>
      </w:r>
      <w:r w:rsidR="00EA140D" w:rsidRPr="00B83DEC">
        <w:rPr>
          <w:b w:val="0"/>
          <w:bCs w:val="0"/>
          <w:color w:val="000000" w:themeColor="text1"/>
          <w:sz w:val="24"/>
          <w:szCs w:val="24"/>
          <w:rPrChange w:id="65" w:author="Stephen Winslow" w:date="2020-09-03T17:38:00Z">
            <w:rPr>
              <w:b w:val="0"/>
              <w:bCs w:val="0"/>
              <w:color w:val="000000" w:themeColor="text1"/>
            </w:rPr>
          </w:rPrChange>
        </w:rPr>
        <w:t xml:space="preserve"> </w:t>
      </w:r>
      <w:r w:rsidRPr="00B83DEC">
        <w:rPr>
          <w:b w:val="0"/>
          <w:bCs w:val="0"/>
          <w:color w:val="000000" w:themeColor="text1"/>
          <w:sz w:val="24"/>
          <w:szCs w:val="24"/>
          <w:rPrChange w:id="66" w:author="Stephen Winslow" w:date="2020-09-03T17:38:00Z">
            <w:rPr>
              <w:b w:val="0"/>
              <w:bCs w:val="0"/>
              <w:color w:val="000000" w:themeColor="text1"/>
            </w:rPr>
          </w:rPrChange>
        </w:rPr>
        <w:t>reserves the right to modify this Agreement at any time in accordance with this provision, including, but not limited to, changes in applicable law or guidance from any jurisdiction</w:t>
      </w:r>
      <w:r w:rsidR="0005218F" w:rsidRPr="00B83DEC">
        <w:rPr>
          <w:b w:val="0"/>
          <w:bCs w:val="0"/>
          <w:color w:val="000000" w:themeColor="text1"/>
          <w:sz w:val="24"/>
          <w:szCs w:val="24"/>
          <w:rPrChange w:id="67" w:author="Stephen Winslow" w:date="2020-09-03T17:38:00Z">
            <w:rPr>
              <w:b w:val="0"/>
              <w:bCs w:val="0"/>
              <w:color w:val="000000" w:themeColor="text1"/>
            </w:rPr>
          </w:rPrChange>
        </w:rPr>
        <w:t xml:space="preserve"> or changes to the Framework</w:t>
      </w:r>
      <w:r w:rsidRPr="00B83DEC">
        <w:rPr>
          <w:b w:val="0"/>
          <w:bCs w:val="0"/>
          <w:color w:val="000000" w:themeColor="text1"/>
          <w:sz w:val="24"/>
          <w:szCs w:val="24"/>
          <w:rPrChange w:id="68" w:author="Stephen Winslow" w:date="2020-09-03T17:38:00Z">
            <w:rPr>
              <w:b w:val="0"/>
              <w:bCs w:val="0"/>
              <w:color w:val="000000" w:themeColor="text1"/>
            </w:rPr>
          </w:rPrChange>
        </w:rPr>
        <w:t>.</w:t>
      </w:r>
      <w:r w:rsidR="0041743D">
        <w:rPr>
          <w:b w:val="0"/>
          <w:bCs w:val="0"/>
          <w:color w:val="000000" w:themeColor="text1"/>
          <w:sz w:val="24"/>
          <w:szCs w:val="24"/>
        </w:rPr>
        <w:t xml:space="preserve"> </w:t>
      </w:r>
      <w:r w:rsidRPr="00B83DEC">
        <w:rPr>
          <w:b w:val="0"/>
          <w:bCs w:val="0"/>
          <w:color w:val="000000" w:themeColor="text1"/>
          <w:sz w:val="24"/>
          <w:szCs w:val="24"/>
          <w:rPrChange w:id="69" w:author="Stephen Winslow" w:date="2020-09-03T17:38:00Z">
            <w:rPr>
              <w:b w:val="0"/>
              <w:bCs w:val="0"/>
              <w:color w:val="000000" w:themeColor="text1"/>
            </w:rPr>
          </w:rPrChange>
        </w:rPr>
        <w:t xml:space="preserve"> </w:t>
      </w:r>
      <w:r w:rsidR="0005218F" w:rsidRPr="00B83DEC">
        <w:rPr>
          <w:b w:val="0"/>
          <w:bCs w:val="0"/>
          <w:color w:val="000000" w:themeColor="text1"/>
          <w:sz w:val="24"/>
          <w:szCs w:val="24"/>
          <w:rPrChange w:id="70" w:author="Stephen Winslow" w:date="2020-09-03T17:38:00Z">
            <w:rPr>
              <w:b w:val="0"/>
              <w:bCs w:val="0"/>
              <w:color w:val="000000" w:themeColor="text1"/>
            </w:rPr>
          </w:rPrChange>
        </w:rPr>
        <w:t>LFGN</w:t>
      </w:r>
      <w:r w:rsidR="00EA140D" w:rsidRPr="00B83DEC">
        <w:rPr>
          <w:b w:val="0"/>
          <w:bCs w:val="0"/>
          <w:color w:val="000000" w:themeColor="text1"/>
          <w:sz w:val="24"/>
          <w:szCs w:val="24"/>
          <w:rPrChange w:id="71" w:author="Stephen Winslow" w:date="2020-09-03T17:38:00Z">
            <w:rPr>
              <w:b w:val="0"/>
              <w:bCs w:val="0"/>
              <w:color w:val="000000" w:themeColor="text1"/>
            </w:rPr>
          </w:rPrChange>
        </w:rPr>
        <w:t xml:space="preserve"> </w:t>
      </w:r>
      <w:r w:rsidRPr="00B83DEC">
        <w:rPr>
          <w:b w:val="0"/>
          <w:bCs w:val="0"/>
          <w:color w:val="000000" w:themeColor="text1"/>
          <w:sz w:val="24"/>
          <w:szCs w:val="24"/>
          <w:rPrChange w:id="72" w:author="Stephen Winslow" w:date="2020-09-03T17:38:00Z">
            <w:rPr>
              <w:b w:val="0"/>
              <w:bCs w:val="0"/>
              <w:color w:val="000000" w:themeColor="text1"/>
            </w:rPr>
          </w:rPrChange>
        </w:rPr>
        <w:t xml:space="preserve">will post an amended version of this Agreement on its website at least forty-five (45) days prior to the date on which all </w:t>
      </w:r>
      <w:r w:rsidR="006F21E1" w:rsidRPr="00B83DEC">
        <w:rPr>
          <w:b w:val="0"/>
          <w:bCs w:val="0"/>
          <w:color w:val="000000" w:themeColor="text1"/>
          <w:sz w:val="24"/>
          <w:szCs w:val="24"/>
          <w:rPrChange w:id="73" w:author="Stephen Winslow" w:date="2020-09-03T17:38:00Z">
            <w:rPr>
              <w:b w:val="0"/>
              <w:bCs w:val="0"/>
              <w:color w:val="000000" w:themeColor="text1"/>
            </w:rPr>
          </w:rPrChange>
        </w:rPr>
        <w:t>Transaction Author</w:t>
      </w:r>
      <w:r w:rsidRPr="00B83DEC">
        <w:rPr>
          <w:b w:val="0"/>
          <w:bCs w:val="0"/>
          <w:color w:val="000000" w:themeColor="text1"/>
          <w:sz w:val="24"/>
          <w:szCs w:val="24"/>
          <w:rPrChange w:id="74" w:author="Stephen Winslow" w:date="2020-09-03T17:38:00Z">
            <w:rPr>
              <w:b w:val="0"/>
              <w:bCs w:val="0"/>
              <w:color w:val="000000" w:themeColor="text1"/>
            </w:rPr>
          </w:rPrChange>
        </w:rPr>
        <w:t xml:space="preserve">s must begin operating under the amendment (the “Amendment </w:t>
      </w:r>
      <w:r w:rsidR="0005218F" w:rsidRPr="00B83DEC">
        <w:rPr>
          <w:b w:val="0"/>
          <w:bCs w:val="0"/>
          <w:color w:val="000000" w:themeColor="text1"/>
          <w:sz w:val="24"/>
          <w:szCs w:val="24"/>
          <w:rPrChange w:id="75" w:author="Stephen Winslow" w:date="2020-09-03T17:38:00Z">
            <w:rPr>
              <w:b w:val="0"/>
              <w:bCs w:val="0"/>
              <w:color w:val="000000" w:themeColor="text1"/>
            </w:rPr>
          </w:rPrChange>
        </w:rPr>
        <w:t>Effective</w:t>
      </w:r>
      <w:r w:rsidRPr="00B83DEC">
        <w:rPr>
          <w:b w:val="0"/>
          <w:bCs w:val="0"/>
          <w:color w:val="000000" w:themeColor="text1"/>
          <w:sz w:val="24"/>
          <w:szCs w:val="24"/>
          <w:rPrChange w:id="76" w:author="Stephen Winslow" w:date="2020-09-03T17:38:00Z">
            <w:rPr>
              <w:b w:val="0"/>
              <w:bCs w:val="0"/>
              <w:color w:val="000000" w:themeColor="text1"/>
            </w:rPr>
          </w:rPrChange>
        </w:rPr>
        <w:t xml:space="preserve"> Date”).  If </w:t>
      </w:r>
      <w:r w:rsidR="006F21E1" w:rsidRPr="00B83DEC">
        <w:rPr>
          <w:b w:val="0"/>
          <w:bCs w:val="0"/>
          <w:color w:val="000000" w:themeColor="text1"/>
          <w:sz w:val="24"/>
          <w:szCs w:val="24"/>
          <w:rPrChange w:id="77" w:author="Stephen Winslow" w:date="2020-09-03T17:38:00Z">
            <w:rPr>
              <w:b w:val="0"/>
              <w:bCs w:val="0"/>
              <w:color w:val="000000" w:themeColor="text1"/>
            </w:rPr>
          </w:rPrChange>
        </w:rPr>
        <w:t>Transaction Author</w:t>
      </w:r>
      <w:r w:rsidRPr="00B83DEC">
        <w:rPr>
          <w:b w:val="0"/>
          <w:bCs w:val="0"/>
          <w:color w:val="000000" w:themeColor="text1"/>
          <w:sz w:val="24"/>
          <w:szCs w:val="24"/>
          <w:rPrChange w:id="78" w:author="Stephen Winslow" w:date="2020-09-03T17:38:00Z">
            <w:rPr>
              <w:b w:val="0"/>
              <w:bCs w:val="0"/>
              <w:color w:val="000000" w:themeColor="text1"/>
            </w:rPr>
          </w:rPrChange>
        </w:rPr>
        <w:t xml:space="preserve"> continues to </w:t>
      </w:r>
      <w:r w:rsidR="006F21E1" w:rsidRPr="00B83DEC">
        <w:rPr>
          <w:b w:val="0"/>
          <w:bCs w:val="0"/>
          <w:color w:val="000000" w:themeColor="text1"/>
          <w:sz w:val="24"/>
          <w:szCs w:val="24"/>
          <w:rPrChange w:id="79" w:author="Stephen Winslow" w:date="2020-09-03T17:38:00Z">
            <w:rPr>
              <w:b w:val="0"/>
              <w:bCs w:val="0"/>
              <w:color w:val="000000" w:themeColor="text1"/>
            </w:rPr>
          </w:rPrChange>
        </w:rPr>
        <w:t>Author</w:t>
      </w:r>
      <w:r w:rsidRPr="00B83DEC">
        <w:rPr>
          <w:b w:val="0"/>
          <w:bCs w:val="0"/>
          <w:color w:val="000000" w:themeColor="text1"/>
          <w:sz w:val="24"/>
          <w:szCs w:val="24"/>
          <w:rPrChange w:id="80" w:author="Stephen Winslow" w:date="2020-09-03T17:38:00Z">
            <w:rPr>
              <w:b w:val="0"/>
              <w:bCs w:val="0"/>
              <w:color w:val="000000" w:themeColor="text1"/>
            </w:rPr>
          </w:rPrChange>
        </w:rPr>
        <w:t xml:space="preserve"> Transactions to the </w:t>
      </w:r>
      <w:r w:rsidR="00D755FD" w:rsidRPr="00B83DEC">
        <w:rPr>
          <w:b w:val="0"/>
          <w:bCs w:val="0"/>
          <w:color w:val="000000" w:themeColor="text1"/>
          <w:sz w:val="24"/>
          <w:szCs w:val="24"/>
          <w:rPrChange w:id="81" w:author="Stephen Winslow" w:date="2020-09-03T17:38:00Z">
            <w:rPr>
              <w:b w:val="0"/>
              <w:bCs w:val="0"/>
              <w:color w:val="000000" w:themeColor="text1"/>
            </w:rPr>
          </w:rPrChange>
        </w:rPr>
        <w:t>Utility</w:t>
      </w:r>
      <w:r w:rsidRPr="00B83DEC">
        <w:rPr>
          <w:b w:val="0"/>
          <w:bCs w:val="0"/>
          <w:color w:val="000000" w:themeColor="text1"/>
          <w:sz w:val="24"/>
          <w:szCs w:val="24"/>
          <w:rPrChange w:id="82" w:author="Stephen Winslow" w:date="2020-09-03T17:38:00Z">
            <w:rPr>
              <w:b w:val="0"/>
              <w:bCs w:val="0"/>
              <w:color w:val="000000" w:themeColor="text1"/>
            </w:rPr>
          </w:rPrChange>
        </w:rPr>
        <w:t xml:space="preserve"> after the Amendment </w:t>
      </w:r>
      <w:r w:rsidR="0005218F" w:rsidRPr="00B83DEC">
        <w:rPr>
          <w:b w:val="0"/>
          <w:bCs w:val="0"/>
          <w:color w:val="000000" w:themeColor="text1"/>
          <w:sz w:val="24"/>
          <w:szCs w:val="24"/>
          <w:rPrChange w:id="83" w:author="Stephen Winslow" w:date="2020-09-03T17:38:00Z">
            <w:rPr>
              <w:b w:val="0"/>
              <w:bCs w:val="0"/>
              <w:color w:val="000000" w:themeColor="text1"/>
            </w:rPr>
          </w:rPrChange>
        </w:rPr>
        <w:t>Effective</w:t>
      </w:r>
      <w:r w:rsidRPr="00B83DEC">
        <w:rPr>
          <w:b w:val="0"/>
          <w:bCs w:val="0"/>
          <w:color w:val="000000" w:themeColor="text1"/>
          <w:sz w:val="24"/>
          <w:szCs w:val="24"/>
          <w:rPrChange w:id="84" w:author="Stephen Winslow" w:date="2020-09-03T17:38:00Z">
            <w:rPr>
              <w:b w:val="0"/>
              <w:bCs w:val="0"/>
              <w:color w:val="000000" w:themeColor="text1"/>
            </w:rPr>
          </w:rPrChange>
        </w:rPr>
        <w:t xml:space="preserve"> Date, such continued use will constitute acceptance of the amended Agreement.     </w:t>
      </w:r>
    </w:p>
    <w:p w14:paraId="1A9F79E0" w14:textId="77777777" w:rsidR="005A08B7" w:rsidRPr="00B83DEC" w:rsidRDefault="003516B1" w:rsidP="005A08B7">
      <w:pPr>
        <w:pStyle w:val="Heading1"/>
        <w:numPr>
          <w:ilvl w:val="1"/>
          <w:numId w:val="22"/>
        </w:numPr>
        <w:snapToGrid w:val="0"/>
        <w:spacing w:before="0" w:beforeAutospacing="0" w:after="240" w:afterAutospacing="0"/>
        <w:rPr>
          <w:b w:val="0"/>
          <w:bCs w:val="0"/>
          <w:color w:val="000000" w:themeColor="text1"/>
          <w:sz w:val="24"/>
          <w:szCs w:val="24"/>
        </w:rPr>
      </w:pPr>
      <w:r w:rsidRPr="00B83DEC">
        <w:rPr>
          <w:b w:val="0"/>
          <w:bCs w:val="0"/>
          <w:color w:val="000000" w:themeColor="text1"/>
          <w:sz w:val="24"/>
          <w:szCs w:val="24"/>
          <w:rPrChange w:id="85" w:author="Stephen Winslow" w:date="2020-09-03T17:38:00Z">
            <w:rPr>
              <w:b w:val="0"/>
              <w:bCs w:val="0"/>
              <w:color w:val="000000" w:themeColor="text1"/>
            </w:rPr>
          </w:rPrChange>
        </w:rPr>
        <w:t>Counterparts. This Agreement may be executed in two or more counterparts, each of which will be deemed an original, but all of which taken together will constitute one and the same instrument.</w:t>
      </w:r>
    </w:p>
    <w:p w14:paraId="5CDFFBD5" w14:textId="77777777" w:rsidR="005A08B7" w:rsidRPr="00B83DEC" w:rsidRDefault="003516B1" w:rsidP="005A08B7">
      <w:pPr>
        <w:pStyle w:val="Heading1"/>
        <w:numPr>
          <w:ilvl w:val="1"/>
          <w:numId w:val="22"/>
        </w:numPr>
        <w:snapToGrid w:val="0"/>
        <w:spacing w:before="0" w:beforeAutospacing="0" w:after="240" w:afterAutospacing="0"/>
        <w:rPr>
          <w:b w:val="0"/>
          <w:bCs w:val="0"/>
          <w:color w:val="000000" w:themeColor="text1"/>
          <w:sz w:val="24"/>
          <w:szCs w:val="24"/>
        </w:rPr>
      </w:pPr>
      <w:r w:rsidRPr="00B83DEC">
        <w:rPr>
          <w:b w:val="0"/>
          <w:bCs w:val="0"/>
          <w:color w:val="000000" w:themeColor="text1"/>
          <w:sz w:val="24"/>
          <w:szCs w:val="24"/>
          <w:rPrChange w:id="86" w:author="Stephen Winslow" w:date="2020-09-03T17:38:00Z">
            <w:rPr>
              <w:b w:val="0"/>
              <w:bCs w:val="0"/>
              <w:color w:val="000000" w:themeColor="text1"/>
            </w:rPr>
          </w:rPrChange>
        </w:rPr>
        <w:t>Survival.  Any terms that by their nature survive termination or expiration of this Agreement shall survive.</w:t>
      </w:r>
    </w:p>
    <w:p w14:paraId="15168531" w14:textId="14C07823" w:rsidR="005A08B7" w:rsidRPr="00B83DEC" w:rsidRDefault="003516B1" w:rsidP="005A08B7">
      <w:pPr>
        <w:pStyle w:val="Heading1"/>
        <w:numPr>
          <w:ilvl w:val="1"/>
          <w:numId w:val="22"/>
        </w:numPr>
        <w:snapToGrid w:val="0"/>
        <w:spacing w:before="0" w:beforeAutospacing="0" w:after="240" w:afterAutospacing="0"/>
        <w:rPr>
          <w:b w:val="0"/>
          <w:bCs w:val="0"/>
          <w:color w:val="000000" w:themeColor="text1"/>
          <w:sz w:val="24"/>
          <w:szCs w:val="24"/>
        </w:rPr>
      </w:pPr>
      <w:r w:rsidRPr="00B83DEC">
        <w:rPr>
          <w:b w:val="0"/>
          <w:bCs w:val="0"/>
          <w:color w:val="000000" w:themeColor="text1"/>
          <w:sz w:val="24"/>
          <w:szCs w:val="24"/>
          <w:rPrChange w:id="87" w:author="Stephen Winslow" w:date="2020-09-03T17:38:00Z">
            <w:rPr>
              <w:b w:val="0"/>
              <w:bCs w:val="0"/>
              <w:color w:val="000000" w:themeColor="text1"/>
            </w:rPr>
          </w:rPrChange>
        </w:rPr>
        <w:t xml:space="preserve">Governmental Entities. If </w:t>
      </w:r>
      <w:r w:rsidR="006F21E1" w:rsidRPr="00B83DEC">
        <w:rPr>
          <w:b w:val="0"/>
          <w:bCs w:val="0"/>
          <w:color w:val="000000" w:themeColor="text1"/>
          <w:sz w:val="24"/>
          <w:szCs w:val="24"/>
          <w:rPrChange w:id="88" w:author="Stephen Winslow" w:date="2020-09-03T17:38:00Z">
            <w:rPr>
              <w:b w:val="0"/>
              <w:bCs w:val="0"/>
              <w:color w:val="000000" w:themeColor="text1"/>
            </w:rPr>
          </w:rPrChange>
        </w:rPr>
        <w:t>Transaction Author</w:t>
      </w:r>
      <w:r w:rsidRPr="00B83DEC">
        <w:rPr>
          <w:b w:val="0"/>
          <w:bCs w:val="0"/>
          <w:color w:val="000000" w:themeColor="text1"/>
          <w:sz w:val="24"/>
          <w:szCs w:val="24"/>
          <w:rPrChange w:id="89" w:author="Stephen Winslow" w:date="2020-09-03T17:38:00Z">
            <w:rPr>
              <w:b w:val="0"/>
              <w:bCs w:val="0"/>
              <w:color w:val="000000" w:themeColor="text1"/>
            </w:rPr>
          </w:rPrChange>
        </w:rPr>
        <w:t xml:space="preserve"> is a governmental entity and it determines that GDPR does not apply to it and its Processing of Transactions, then: </w:t>
      </w:r>
    </w:p>
    <w:p w14:paraId="6594BE76" w14:textId="77777777" w:rsidR="005A08B7" w:rsidRPr="00B83DEC" w:rsidRDefault="003516B1" w:rsidP="005A08B7">
      <w:pPr>
        <w:pStyle w:val="Heading1"/>
        <w:numPr>
          <w:ilvl w:val="2"/>
          <w:numId w:val="22"/>
        </w:numPr>
        <w:snapToGrid w:val="0"/>
        <w:spacing w:before="0" w:beforeAutospacing="0" w:after="240" w:afterAutospacing="0"/>
        <w:rPr>
          <w:b w:val="0"/>
          <w:bCs w:val="0"/>
          <w:color w:val="000000" w:themeColor="text1"/>
          <w:sz w:val="24"/>
          <w:szCs w:val="24"/>
        </w:rPr>
      </w:pPr>
      <w:r w:rsidRPr="00B83DEC">
        <w:rPr>
          <w:b w:val="0"/>
          <w:bCs w:val="0"/>
          <w:color w:val="000000" w:themeColor="text1"/>
          <w:sz w:val="24"/>
          <w:szCs w:val="24"/>
          <w:rPrChange w:id="90" w:author="Stephen Winslow" w:date="2020-09-03T17:38:00Z">
            <w:rPr>
              <w:b w:val="0"/>
              <w:bCs w:val="0"/>
              <w:color w:val="000000" w:themeColor="text1"/>
            </w:rPr>
          </w:rPrChange>
        </w:rPr>
        <w:t>to the extent that the GDPR requirements referenced in this Agreement are equivalent to the requirements under Data Protection Laws in its own jurisdiction, it will comply with any such requirements; and</w:t>
      </w:r>
    </w:p>
    <w:p w14:paraId="69CC485C" w14:textId="5E7264E0" w:rsidR="003516B1" w:rsidRPr="00B83DEC" w:rsidRDefault="003516B1" w:rsidP="005A08B7">
      <w:pPr>
        <w:pStyle w:val="Heading1"/>
        <w:numPr>
          <w:ilvl w:val="2"/>
          <w:numId w:val="22"/>
        </w:numPr>
        <w:snapToGrid w:val="0"/>
        <w:spacing w:before="0" w:beforeAutospacing="0" w:after="240" w:afterAutospacing="0"/>
        <w:rPr>
          <w:b w:val="0"/>
          <w:bCs w:val="0"/>
          <w:color w:val="000000" w:themeColor="text1"/>
          <w:sz w:val="24"/>
          <w:szCs w:val="24"/>
        </w:rPr>
      </w:pPr>
      <w:r w:rsidRPr="00B83DEC">
        <w:rPr>
          <w:b w:val="0"/>
          <w:bCs w:val="0"/>
          <w:color w:val="000000" w:themeColor="text1"/>
          <w:sz w:val="24"/>
          <w:szCs w:val="24"/>
          <w:rPrChange w:id="91" w:author="Stephen Winslow" w:date="2020-09-03T17:38:00Z">
            <w:rPr>
              <w:b w:val="0"/>
              <w:bCs w:val="0"/>
              <w:color w:val="000000" w:themeColor="text1"/>
            </w:rPr>
          </w:rPrChange>
        </w:rPr>
        <w:t>to the extent that GDPR requirements referenced in this Agreement differ from requirements under Data Protection Laws in its own jurisdiction, it will comply with the requirements under its own legislation.</w:t>
      </w:r>
    </w:p>
    <w:p w14:paraId="5D00D261" w14:textId="77777777" w:rsidR="003516B1" w:rsidRPr="005A08B7" w:rsidRDefault="003516B1" w:rsidP="005A08B7">
      <w:pPr>
        <w:snapToGrid w:val="0"/>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br/>
      </w:r>
      <w:r w:rsidRPr="005A08B7">
        <w:rPr>
          <w:rFonts w:ascii="Times New Roman" w:eastAsia="Times New Roman" w:hAnsi="Times New Roman" w:cs="Times New Roman"/>
          <w:color w:val="000000" w:themeColor="text1"/>
        </w:rPr>
        <w:br/>
      </w:r>
      <w:r w:rsidRPr="005A08B7">
        <w:rPr>
          <w:rFonts w:ascii="Times New Roman" w:eastAsia="Times New Roman" w:hAnsi="Times New Roman" w:cs="Times New Roman"/>
          <w:color w:val="000000" w:themeColor="text1"/>
        </w:rPr>
        <w:br/>
      </w:r>
    </w:p>
    <w:p w14:paraId="10F38694" w14:textId="77777777" w:rsidR="009535E9" w:rsidRDefault="006322D0" w:rsidP="009535E9">
      <w:pPr>
        <w:snapToGrid w:val="0"/>
        <w:spacing w:after="240"/>
        <w:rPr>
          <w:ins w:id="92" w:author="Scott Nicholas" w:date="2020-09-24T14:56:00Z"/>
          <w:rFonts w:ascii="Times New Roman" w:hAnsi="Times New Roman" w:cs="Times New Roman"/>
          <w:b/>
          <w:bCs/>
          <w:color w:val="000000" w:themeColor="text1"/>
        </w:rPr>
      </w:pPr>
      <w:r w:rsidRPr="005A08B7">
        <w:rPr>
          <w:rFonts w:ascii="Times New Roman" w:eastAsia="Times New Roman" w:hAnsi="Times New Roman" w:cs="Times New Roman"/>
          <w:b/>
          <w:bCs/>
          <w:color w:val="000000" w:themeColor="text1"/>
        </w:rPr>
        <w:br w:type="page"/>
      </w:r>
    </w:p>
    <w:p w14:paraId="22250DA7" w14:textId="15D2899D" w:rsidR="009535E9" w:rsidRDefault="009535E9" w:rsidP="009535E9">
      <w:pPr>
        <w:snapToGrid w:val="0"/>
        <w:spacing w:after="240"/>
        <w:rPr>
          <w:ins w:id="93" w:author="Scott Nicholas" w:date="2020-09-24T14:56:00Z"/>
          <w:rFonts w:ascii="Times New Roman" w:hAnsi="Times New Roman" w:cs="Times New Roman"/>
          <w:b/>
          <w:bCs/>
          <w:color w:val="000000" w:themeColor="text1"/>
        </w:rPr>
      </w:pPr>
      <w:ins w:id="94" w:author="Scott Nicholas" w:date="2020-09-24T14:56:00Z">
        <w:r>
          <w:rPr>
            <w:rFonts w:ascii="Times New Roman" w:hAnsi="Times New Roman" w:cs="Times New Roman"/>
            <w:b/>
            <w:bCs/>
            <w:color w:val="000000" w:themeColor="text1"/>
          </w:rPr>
          <w:lastRenderedPageBreak/>
          <w:t>TRANSACTION AUTHOR</w:t>
        </w:r>
        <w:commentRangeStart w:id="95"/>
        <w:r>
          <w:rPr>
            <w:rFonts w:ascii="Times New Roman" w:hAnsi="Times New Roman" w:cs="Times New Roman"/>
            <w:b/>
            <w:bCs/>
            <w:color w:val="000000" w:themeColor="text1"/>
          </w:rPr>
          <w:t>: ______________</w:t>
        </w:r>
        <w:commentRangeEnd w:id="95"/>
        <w:r>
          <w:rPr>
            <w:rStyle w:val="CommentReference"/>
          </w:rPr>
          <w:commentReference w:id="95"/>
        </w:r>
      </w:ins>
    </w:p>
    <w:p w14:paraId="02899338" w14:textId="77777777" w:rsidR="009535E9" w:rsidRDefault="009535E9" w:rsidP="009535E9">
      <w:pPr>
        <w:snapToGrid w:val="0"/>
        <w:spacing w:after="240"/>
        <w:rPr>
          <w:ins w:id="96" w:author="Scott Nicholas" w:date="2020-09-24T14:56:00Z"/>
          <w:rFonts w:ascii="Times New Roman" w:hAnsi="Times New Roman" w:cs="Times New Roman"/>
          <w:b/>
          <w:bCs/>
          <w:color w:val="000000" w:themeColor="text1"/>
        </w:rPr>
      </w:pPr>
    </w:p>
    <w:p w14:paraId="72E16CC2" w14:textId="74D4BB18" w:rsidR="009535E9" w:rsidRPr="006D44E4" w:rsidRDefault="009535E9" w:rsidP="009535E9">
      <w:pPr>
        <w:pStyle w:val="BodyText"/>
        <w:spacing w:before="90"/>
        <w:ind w:left="100" w:right="462"/>
        <w:jc w:val="both"/>
        <w:rPr>
          <w:ins w:id="97" w:author="Scott Nicholas" w:date="2020-09-24T14:56:00Z"/>
        </w:rPr>
      </w:pPr>
      <w:ins w:id="98" w:author="Scott Nicholas" w:date="2020-09-24T14:56:00Z">
        <w:r w:rsidRPr="006D44E4">
          <w:t xml:space="preserve">By signing below, the </w:t>
        </w:r>
      </w:ins>
      <w:ins w:id="99" w:author="Scott Nicholas" w:date="2020-09-24T14:57:00Z">
        <w:r>
          <w:t>Transaction Author</w:t>
        </w:r>
      </w:ins>
      <w:ins w:id="100" w:author="Scott Nicholas" w:date="2020-09-24T14:56:00Z">
        <w:r w:rsidRPr="006D44E4">
          <w:t xml:space="preserve"> acknowledges and agrees that, when signed and accepted by the LF</w:t>
        </w:r>
        <w:r>
          <w:t>GN</w:t>
        </w:r>
        <w:r w:rsidRPr="006D44E4">
          <w:t xml:space="preserve">, this Agreement represents a binding contract between the </w:t>
        </w:r>
      </w:ins>
      <w:ins w:id="101" w:author="Scott Nicholas" w:date="2020-09-24T14:57:00Z">
        <w:r>
          <w:t>P</w:t>
        </w:r>
      </w:ins>
      <w:ins w:id="102" w:author="Scott Nicholas" w:date="2020-09-24T14:56:00Z">
        <w:r w:rsidRPr="006D44E4">
          <w:t xml:space="preserve">arties and commits the </w:t>
        </w:r>
      </w:ins>
      <w:ins w:id="103" w:author="Scott Nicholas" w:date="2020-09-24T14:58:00Z">
        <w:r>
          <w:t>Transaction Author</w:t>
        </w:r>
      </w:ins>
      <w:ins w:id="104" w:author="Scott Nicholas" w:date="2020-09-24T14:56:00Z">
        <w:r w:rsidRPr="006D44E4">
          <w:t xml:space="preserve"> to these terms and obligations:</w:t>
        </w:r>
      </w:ins>
    </w:p>
    <w:p w14:paraId="4D164F21" w14:textId="77777777" w:rsidR="009535E9" w:rsidRPr="006D44E4" w:rsidRDefault="009535E9" w:rsidP="009535E9">
      <w:pPr>
        <w:pStyle w:val="BodyText"/>
        <w:rPr>
          <w:ins w:id="105" w:author="Scott Nicholas" w:date="2020-09-24T14:56:00Z"/>
        </w:rPr>
      </w:pPr>
    </w:p>
    <w:p w14:paraId="6BE6911C" w14:textId="580705E7" w:rsidR="009535E9" w:rsidRPr="006D44E4" w:rsidRDefault="009535E9" w:rsidP="009535E9">
      <w:pPr>
        <w:pStyle w:val="BodyText"/>
        <w:tabs>
          <w:tab w:val="left" w:pos="5141"/>
        </w:tabs>
        <w:ind w:left="100"/>
        <w:jc w:val="both"/>
        <w:rPr>
          <w:ins w:id="106" w:author="Scott Nicholas" w:date="2020-09-24T14:56:00Z"/>
        </w:rPr>
      </w:pPr>
      <w:ins w:id="107" w:author="Scott Nicholas" w:date="2020-09-24T14:56:00Z">
        <w:r w:rsidRPr="006D44E4">
          <w:t>Authorized Representative</w:t>
        </w:r>
        <w:r w:rsidRPr="006D44E4">
          <w:rPr>
            <w:spacing w:val="-4"/>
          </w:rPr>
          <w:t xml:space="preserve"> </w:t>
        </w:r>
        <w:r w:rsidRPr="006D44E4">
          <w:t>of</w:t>
        </w:r>
        <w:r w:rsidRPr="006D44E4">
          <w:rPr>
            <w:spacing w:val="-2"/>
          </w:rPr>
          <w:t xml:space="preserve"> </w:t>
        </w:r>
      </w:ins>
      <w:ins w:id="108" w:author="Scott Nicholas" w:date="2020-09-24T15:01:00Z">
        <w:r w:rsidR="00E24EE0">
          <w:t>Transaction Author</w:t>
        </w:r>
      </w:ins>
      <w:ins w:id="109" w:author="Scott Nicholas" w:date="2020-09-24T14:56:00Z">
        <w:r w:rsidRPr="006D44E4">
          <w:t>:</w:t>
        </w:r>
        <w:r w:rsidRPr="006D44E4">
          <w:tab/>
          <w:t>Accepted:</w:t>
        </w:r>
      </w:ins>
    </w:p>
    <w:p w14:paraId="0759BD23" w14:textId="77777777" w:rsidR="009535E9" w:rsidRPr="006D44E4" w:rsidRDefault="009535E9" w:rsidP="009535E9">
      <w:pPr>
        <w:pStyle w:val="BodyText"/>
        <w:rPr>
          <w:ins w:id="110" w:author="Scott Nicholas" w:date="2020-09-24T14:56:00Z"/>
          <w:sz w:val="23"/>
        </w:rPr>
      </w:pPr>
    </w:p>
    <w:tbl>
      <w:tblPr>
        <w:tblW w:w="0" w:type="auto"/>
        <w:tblInd w:w="107" w:type="dxa"/>
        <w:tblLayout w:type="fixed"/>
        <w:tblCellMar>
          <w:left w:w="0" w:type="dxa"/>
          <w:right w:w="0" w:type="dxa"/>
        </w:tblCellMar>
        <w:tblLook w:val="01E0" w:firstRow="1" w:lastRow="1" w:firstColumn="1" w:lastColumn="1" w:noHBand="0" w:noVBand="0"/>
      </w:tblPr>
      <w:tblGrid>
        <w:gridCol w:w="4501"/>
        <w:gridCol w:w="540"/>
        <w:gridCol w:w="4515"/>
      </w:tblGrid>
      <w:tr w:rsidR="009535E9" w14:paraId="170B74DA" w14:textId="77777777" w:rsidTr="009937A4">
        <w:trPr>
          <w:trHeight w:val="501"/>
          <w:ins w:id="111" w:author="Scott Nicholas" w:date="2020-09-24T14:56:00Z"/>
        </w:trPr>
        <w:tc>
          <w:tcPr>
            <w:tcW w:w="4501" w:type="dxa"/>
            <w:tcBorders>
              <w:bottom w:val="single" w:sz="4" w:space="0" w:color="000000"/>
            </w:tcBorders>
          </w:tcPr>
          <w:p w14:paraId="18B992CD" w14:textId="77777777" w:rsidR="009535E9" w:rsidRDefault="009535E9" w:rsidP="009937A4">
            <w:pPr>
              <w:pStyle w:val="TableParagraph"/>
              <w:ind w:left="0"/>
              <w:rPr>
                <w:ins w:id="112" w:author="Scott Nicholas" w:date="2020-09-24T14:56:00Z"/>
                <w:sz w:val="24"/>
              </w:rPr>
            </w:pPr>
          </w:p>
        </w:tc>
        <w:tc>
          <w:tcPr>
            <w:tcW w:w="540" w:type="dxa"/>
          </w:tcPr>
          <w:p w14:paraId="224186F6" w14:textId="77777777" w:rsidR="009535E9" w:rsidRDefault="009535E9" w:rsidP="009937A4">
            <w:pPr>
              <w:pStyle w:val="TableParagraph"/>
              <w:ind w:left="0"/>
              <w:rPr>
                <w:ins w:id="113" w:author="Scott Nicholas" w:date="2020-09-24T14:56:00Z"/>
                <w:sz w:val="24"/>
              </w:rPr>
            </w:pPr>
          </w:p>
        </w:tc>
        <w:tc>
          <w:tcPr>
            <w:tcW w:w="4515" w:type="dxa"/>
          </w:tcPr>
          <w:p w14:paraId="46E33F98" w14:textId="77777777" w:rsidR="009535E9" w:rsidRPr="009937A4" w:rsidRDefault="009535E9" w:rsidP="009937A4">
            <w:pPr>
              <w:pStyle w:val="TableParagraph"/>
              <w:spacing w:line="266" w:lineRule="exact"/>
              <w:ind w:left="-1"/>
              <w:rPr>
                <w:ins w:id="114" w:author="Scott Nicholas" w:date="2020-09-24T14:56:00Z"/>
                <w:b/>
                <w:bCs/>
                <w:sz w:val="24"/>
              </w:rPr>
            </w:pPr>
            <w:ins w:id="115" w:author="Scott Nicholas" w:date="2020-09-24T14:56:00Z">
              <w:r w:rsidRPr="009937A4">
                <w:rPr>
                  <w:b/>
                  <w:bCs/>
                  <w:sz w:val="24"/>
                </w:rPr>
                <w:t>LF GOVERNANCE NETWORKS, INC.</w:t>
              </w:r>
            </w:ins>
          </w:p>
        </w:tc>
      </w:tr>
      <w:tr w:rsidR="009535E9" w14:paraId="42B2600A" w14:textId="77777777" w:rsidTr="009937A4">
        <w:trPr>
          <w:trHeight w:val="993"/>
          <w:ins w:id="116" w:author="Scott Nicholas" w:date="2020-09-24T14:56:00Z"/>
        </w:trPr>
        <w:tc>
          <w:tcPr>
            <w:tcW w:w="4501" w:type="dxa"/>
            <w:tcBorders>
              <w:top w:val="single" w:sz="4" w:space="0" w:color="000000"/>
              <w:bottom w:val="single" w:sz="4" w:space="0" w:color="000000"/>
            </w:tcBorders>
          </w:tcPr>
          <w:p w14:paraId="2D8E7F60" w14:textId="70DD9714" w:rsidR="009535E9" w:rsidRDefault="009535E9" w:rsidP="009937A4">
            <w:pPr>
              <w:pStyle w:val="TableParagraph"/>
              <w:spacing w:line="253" w:lineRule="exact"/>
              <w:ind w:left="0"/>
              <w:rPr>
                <w:ins w:id="117" w:author="Scott Nicholas" w:date="2020-09-24T14:56:00Z"/>
                <w:sz w:val="24"/>
              </w:rPr>
            </w:pPr>
            <w:ins w:id="118" w:author="Scott Nicholas" w:date="2020-09-24T14:56:00Z">
              <w:r>
                <w:rPr>
                  <w:sz w:val="24"/>
                </w:rPr>
                <w:t xml:space="preserve">(Print </w:t>
              </w:r>
            </w:ins>
            <w:ins w:id="119" w:author="Scott Nicholas" w:date="2020-09-24T15:01:00Z">
              <w:r w:rsidR="00E24EE0">
                <w:rPr>
                  <w:sz w:val="24"/>
                </w:rPr>
                <w:t>Transaction Author</w:t>
              </w:r>
            </w:ins>
            <w:ins w:id="120" w:author="Scott Nicholas" w:date="2020-09-24T14:56:00Z">
              <w:r>
                <w:rPr>
                  <w:sz w:val="24"/>
                </w:rPr>
                <w:t xml:space="preserve"> Name)</w:t>
              </w:r>
            </w:ins>
          </w:p>
        </w:tc>
        <w:tc>
          <w:tcPr>
            <w:tcW w:w="540" w:type="dxa"/>
          </w:tcPr>
          <w:p w14:paraId="4EB957D9" w14:textId="77777777" w:rsidR="009535E9" w:rsidRDefault="009535E9" w:rsidP="009937A4">
            <w:pPr>
              <w:pStyle w:val="TableParagraph"/>
              <w:ind w:left="0"/>
              <w:rPr>
                <w:ins w:id="121" w:author="Scott Nicholas" w:date="2020-09-24T14:56:00Z"/>
                <w:sz w:val="24"/>
              </w:rPr>
            </w:pPr>
          </w:p>
        </w:tc>
        <w:tc>
          <w:tcPr>
            <w:tcW w:w="4515" w:type="dxa"/>
            <w:tcBorders>
              <w:bottom w:val="single" w:sz="4" w:space="0" w:color="000000"/>
            </w:tcBorders>
          </w:tcPr>
          <w:p w14:paraId="376BEEBB" w14:textId="77777777" w:rsidR="009535E9" w:rsidRDefault="009535E9" w:rsidP="009937A4">
            <w:pPr>
              <w:pStyle w:val="TableParagraph"/>
              <w:ind w:left="0"/>
              <w:rPr>
                <w:ins w:id="122" w:author="Scott Nicholas" w:date="2020-09-24T14:56:00Z"/>
                <w:sz w:val="24"/>
              </w:rPr>
            </w:pPr>
          </w:p>
        </w:tc>
      </w:tr>
      <w:tr w:rsidR="009535E9" w14:paraId="0C4240E7" w14:textId="77777777" w:rsidTr="009937A4">
        <w:trPr>
          <w:trHeight w:val="745"/>
          <w:ins w:id="123" w:author="Scott Nicholas" w:date="2020-09-24T14:56:00Z"/>
        </w:trPr>
        <w:tc>
          <w:tcPr>
            <w:tcW w:w="4501" w:type="dxa"/>
            <w:tcBorders>
              <w:top w:val="single" w:sz="4" w:space="0" w:color="000000"/>
              <w:bottom w:val="single" w:sz="4" w:space="0" w:color="000000"/>
            </w:tcBorders>
          </w:tcPr>
          <w:p w14:paraId="501B2CE2" w14:textId="77777777" w:rsidR="009535E9" w:rsidRDefault="009535E9" w:rsidP="009937A4">
            <w:pPr>
              <w:pStyle w:val="TableParagraph"/>
              <w:spacing w:line="253" w:lineRule="exact"/>
              <w:ind w:left="0"/>
              <w:rPr>
                <w:ins w:id="124" w:author="Scott Nicholas" w:date="2020-09-24T14:56:00Z"/>
                <w:sz w:val="24"/>
              </w:rPr>
            </w:pPr>
            <w:ins w:id="125" w:author="Scott Nicholas" w:date="2020-09-24T14:56:00Z">
              <w:r>
                <w:rPr>
                  <w:sz w:val="24"/>
                </w:rPr>
                <w:t>Signature</w:t>
              </w:r>
            </w:ins>
          </w:p>
        </w:tc>
        <w:tc>
          <w:tcPr>
            <w:tcW w:w="540" w:type="dxa"/>
          </w:tcPr>
          <w:p w14:paraId="3D95BE5B" w14:textId="77777777" w:rsidR="009535E9" w:rsidRDefault="009535E9" w:rsidP="009937A4">
            <w:pPr>
              <w:pStyle w:val="TableParagraph"/>
              <w:ind w:left="0"/>
              <w:rPr>
                <w:ins w:id="126" w:author="Scott Nicholas" w:date="2020-09-24T14:56:00Z"/>
                <w:sz w:val="24"/>
              </w:rPr>
            </w:pPr>
          </w:p>
        </w:tc>
        <w:tc>
          <w:tcPr>
            <w:tcW w:w="4515" w:type="dxa"/>
            <w:tcBorders>
              <w:top w:val="single" w:sz="4" w:space="0" w:color="000000"/>
              <w:bottom w:val="single" w:sz="4" w:space="0" w:color="000000"/>
            </w:tcBorders>
          </w:tcPr>
          <w:p w14:paraId="34B4843F" w14:textId="77777777" w:rsidR="009535E9" w:rsidRDefault="009535E9" w:rsidP="009937A4">
            <w:pPr>
              <w:pStyle w:val="TableParagraph"/>
              <w:spacing w:line="253" w:lineRule="exact"/>
              <w:ind w:left="-1"/>
              <w:rPr>
                <w:ins w:id="127" w:author="Scott Nicholas" w:date="2020-09-24T14:56:00Z"/>
                <w:sz w:val="24"/>
              </w:rPr>
            </w:pPr>
            <w:ins w:id="128" w:author="Scott Nicholas" w:date="2020-09-24T14:56:00Z">
              <w:r>
                <w:rPr>
                  <w:sz w:val="24"/>
                </w:rPr>
                <w:t>Signature</w:t>
              </w:r>
            </w:ins>
          </w:p>
        </w:tc>
      </w:tr>
      <w:tr w:rsidR="009535E9" w14:paraId="2E1EC040" w14:textId="77777777" w:rsidTr="009937A4">
        <w:trPr>
          <w:trHeight w:val="744"/>
          <w:ins w:id="129" w:author="Scott Nicholas" w:date="2020-09-24T14:56:00Z"/>
        </w:trPr>
        <w:tc>
          <w:tcPr>
            <w:tcW w:w="4501" w:type="dxa"/>
            <w:tcBorders>
              <w:top w:val="single" w:sz="4" w:space="0" w:color="000000"/>
              <w:bottom w:val="single" w:sz="4" w:space="0" w:color="000000"/>
            </w:tcBorders>
          </w:tcPr>
          <w:p w14:paraId="64C0937D" w14:textId="77777777" w:rsidR="009535E9" w:rsidRDefault="009535E9" w:rsidP="009937A4">
            <w:pPr>
              <w:pStyle w:val="TableParagraph"/>
              <w:spacing w:line="253" w:lineRule="exact"/>
              <w:ind w:left="0"/>
              <w:rPr>
                <w:ins w:id="130" w:author="Scott Nicholas" w:date="2020-09-24T14:56:00Z"/>
                <w:sz w:val="24"/>
              </w:rPr>
            </w:pPr>
            <w:ins w:id="131" w:author="Scott Nicholas" w:date="2020-09-24T14:56:00Z">
              <w:r>
                <w:rPr>
                  <w:sz w:val="24"/>
                </w:rPr>
                <w:t>Name</w:t>
              </w:r>
            </w:ins>
          </w:p>
        </w:tc>
        <w:tc>
          <w:tcPr>
            <w:tcW w:w="540" w:type="dxa"/>
          </w:tcPr>
          <w:p w14:paraId="4AE71DBE" w14:textId="77777777" w:rsidR="009535E9" w:rsidRDefault="009535E9" w:rsidP="009937A4">
            <w:pPr>
              <w:pStyle w:val="TableParagraph"/>
              <w:ind w:left="0"/>
              <w:rPr>
                <w:ins w:id="132" w:author="Scott Nicholas" w:date="2020-09-24T14:56:00Z"/>
                <w:sz w:val="24"/>
              </w:rPr>
            </w:pPr>
          </w:p>
        </w:tc>
        <w:tc>
          <w:tcPr>
            <w:tcW w:w="4515" w:type="dxa"/>
            <w:tcBorders>
              <w:top w:val="single" w:sz="4" w:space="0" w:color="000000"/>
              <w:bottom w:val="single" w:sz="4" w:space="0" w:color="000000"/>
            </w:tcBorders>
          </w:tcPr>
          <w:p w14:paraId="1F6CDB1E" w14:textId="77777777" w:rsidR="009535E9" w:rsidRDefault="009535E9" w:rsidP="009937A4">
            <w:pPr>
              <w:pStyle w:val="TableParagraph"/>
              <w:spacing w:line="253" w:lineRule="exact"/>
              <w:ind w:left="-1"/>
              <w:rPr>
                <w:ins w:id="133" w:author="Scott Nicholas" w:date="2020-09-24T14:56:00Z"/>
                <w:sz w:val="24"/>
              </w:rPr>
            </w:pPr>
            <w:ins w:id="134" w:author="Scott Nicholas" w:date="2020-09-24T14:56:00Z">
              <w:r>
                <w:rPr>
                  <w:sz w:val="24"/>
                </w:rPr>
                <w:t>Name</w:t>
              </w:r>
            </w:ins>
          </w:p>
        </w:tc>
      </w:tr>
      <w:tr w:rsidR="009535E9" w14:paraId="1FD6EF5B" w14:textId="77777777" w:rsidTr="009937A4">
        <w:trPr>
          <w:trHeight w:val="746"/>
          <w:ins w:id="135" w:author="Scott Nicholas" w:date="2020-09-24T14:56:00Z"/>
        </w:trPr>
        <w:tc>
          <w:tcPr>
            <w:tcW w:w="4501" w:type="dxa"/>
            <w:tcBorders>
              <w:top w:val="single" w:sz="4" w:space="0" w:color="000000"/>
              <w:bottom w:val="single" w:sz="4" w:space="0" w:color="000000"/>
            </w:tcBorders>
          </w:tcPr>
          <w:p w14:paraId="6CC2337C" w14:textId="77777777" w:rsidR="009535E9" w:rsidRDefault="009535E9" w:rsidP="009937A4">
            <w:pPr>
              <w:pStyle w:val="TableParagraph"/>
              <w:spacing w:line="253" w:lineRule="exact"/>
              <w:ind w:left="0"/>
              <w:rPr>
                <w:ins w:id="136" w:author="Scott Nicholas" w:date="2020-09-24T14:56:00Z"/>
                <w:sz w:val="24"/>
              </w:rPr>
            </w:pPr>
            <w:ins w:id="137" w:author="Scott Nicholas" w:date="2020-09-24T14:56:00Z">
              <w:r>
                <w:rPr>
                  <w:sz w:val="24"/>
                </w:rPr>
                <w:t>Title</w:t>
              </w:r>
            </w:ins>
          </w:p>
        </w:tc>
        <w:tc>
          <w:tcPr>
            <w:tcW w:w="540" w:type="dxa"/>
          </w:tcPr>
          <w:p w14:paraId="713E0CE3" w14:textId="77777777" w:rsidR="009535E9" w:rsidRDefault="009535E9" w:rsidP="009937A4">
            <w:pPr>
              <w:pStyle w:val="TableParagraph"/>
              <w:ind w:left="0"/>
              <w:rPr>
                <w:ins w:id="138" w:author="Scott Nicholas" w:date="2020-09-24T14:56:00Z"/>
                <w:sz w:val="24"/>
              </w:rPr>
            </w:pPr>
          </w:p>
        </w:tc>
        <w:tc>
          <w:tcPr>
            <w:tcW w:w="4515" w:type="dxa"/>
            <w:tcBorders>
              <w:top w:val="single" w:sz="4" w:space="0" w:color="000000"/>
              <w:bottom w:val="single" w:sz="4" w:space="0" w:color="000000"/>
            </w:tcBorders>
          </w:tcPr>
          <w:p w14:paraId="74814F95" w14:textId="77777777" w:rsidR="009535E9" w:rsidRDefault="009535E9" w:rsidP="009937A4">
            <w:pPr>
              <w:pStyle w:val="TableParagraph"/>
              <w:spacing w:line="253" w:lineRule="exact"/>
              <w:ind w:left="-1"/>
              <w:rPr>
                <w:ins w:id="139" w:author="Scott Nicholas" w:date="2020-09-24T14:56:00Z"/>
                <w:sz w:val="24"/>
              </w:rPr>
            </w:pPr>
            <w:ins w:id="140" w:author="Scott Nicholas" w:date="2020-09-24T14:56:00Z">
              <w:r>
                <w:rPr>
                  <w:sz w:val="24"/>
                </w:rPr>
                <w:t>Title</w:t>
              </w:r>
            </w:ins>
          </w:p>
        </w:tc>
      </w:tr>
      <w:tr w:rsidR="009535E9" w14:paraId="6A339837" w14:textId="77777777" w:rsidTr="009937A4">
        <w:trPr>
          <w:trHeight w:val="260"/>
          <w:ins w:id="141" w:author="Scott Nicholas" w:date="2020-09-24T14:56:00Z"/>
        </w:trPr>
        <w:tc>
          <w:tcPr>
            <w:tcW w:w="4501" w:type="dxa"/>
            <w:tcBorders>
              <w:top w:val="single" w:sz="4" w:space="0" w:color="000000"/>
            </w:tcBorders>
          </w:tcPr>
          <w:p w14:paraId="13A94303" w14:textId="77777777" w:rsidR="009535E9" w:rsidRDefault="009535E9" w:rsidP="009937A4">
            <w:pPr>
              <w:pStyle w:val="TableParagraph"/>
              <w:spacing w:line="233" w:lineRule="exact"/>
              <w:ind w:left="0"/>
              <w:rPr>
                <w:ins w:id="142" w:author="Scott Nicholas" w:date="2020-09-24T14:56:00Z"/>
                <w:sz w:val="24"/>
              </w:rPr>
            </w:pPr>
            <w:ins w:id="143" w:author="Scott Nicholas" w:date="2020-09-24T14:56:00Z">
              <w:r>
                <w:rPr>
                  <w:sz w:val="24"/>
                </w:rPr>
                <w:t>Date</w:t>
              </w:r>
            </w:ins>
          </w:p>
        </w:tc>
        <w:tc>
          <w:tcPr>
            <w:tcW w:w="540" w:type="dxa"/>
          </w:tcPr>
          <w:p w14:paraId="5F7C9278" w14:textId="77777777" w:rsidR="009535E9" w:rsidRPr="006D44E4" w:rsidRDefault="009535E9" w:rsidP="009937A4">
            <w:pPr>
              <w:pStyle w:val="TableParagraph"/>
              <w:ind w:left="0"/>
              <w:rPr>
                <w:ins w:id="144" w:author="Scott Nicholas" w:date="2020-09-24T14:56:00Z"/>
                <w:sz w:val="18"/>
              </w:rPr>
            </w:pPr>
          </w:p>
        </w:tc>
        <w:tc>
          <w:tcPr>
            <w:tcW w:w="4515" w:type="dxa"/>
            <w:tcBorders>
              <w:top w:val="single" w:sz="4" w:space="0" w:color="000000"/>
            </w:tcBorders>
          </w:tcPr>
          <w:p w14:paraId="490BF144" w14:textId="77777777" w:rsidR="009535E9" w:rsidRDefault="009535E9" w:rsidP="009937A4">
            <w:pPr>
              <w:pStyle w:val="TableParagraph"/>
              <w:spacing w:line="233" w:lineRule="exact"/>
              <w:ind w:left="-1"/>
              <w:rPr>
                <w:ins w:id="145" w:author="Scott Nicholas" w:date="2020-09-24T14:56:00Z"/>
                <w:sz w:val="24"/>
              </w:rPr>
            </w:pPr>
            <w:ins w:id="146" w:author="Scott Nicholas" w:date="2020-09-24T14:56:00Z">
              <w:r>
                <w:rPr>
                  <w:sz w:val="24"/>
                </w:rPr>
                <w:t>Date</w:t>
              </w:r>
            </w:ins>
          </w:p>
        </w:tc>
      </w:tr>
    </w:tbl>
    <w:p w14:paraId="58636001" w14:textId="77777777" w:rsidR="009535E9" w:rsidRPr="00B24DB0" w:rsidRDefault="009535E9" w:rsidP="009535E9">
      <w:pPr>
        <w:snapToGrid w:val="0"/>
        <w:spacing w:after="240"/>
        <w:rPr>
          <w:ins w:id="147" w:author="Scott Nicholas" w:date="2020-09-24T14:56:00Z"/>
          <w:rFonts w:ascii="Times New Roman" w:hAnsi="Times New Roman" w:cs="Times New Roman"/>
          <w:color w:val="000000" w:themeColor="text1"/>
        </w:rPr>
      </w:pPr>
    </w:p>
    <w:p w14:paraId="50AA7EDF" w14:textId="7766E106" w:rsidR="00D42BEB" w:rsidRPr="00FD4B7A" w:rsidDel="009535E9" w:rsidRDefault="00D42BEB" w:rsidP="009535E9">
      <w:pPr>
        <w:snapToGrid w:val="0"/>
        <w:spacing w:after="240"/>
        <w:rPr>
          <w:del w:id="148" w:author="Scott Nicholas" w:date="2020-09-24T14:56:00Z"/>
          <w:rFonts w:ascii="Times New Roman" w:hAnsi="Times New Roman" w:cs="Times New Roman"/>
          <w:color w:val="000000"/>
        </w:rPr>
      </w:pPr>
      <w:del w:id="149" w:author="Scott Nicholas" w:date="2020-09-24T14:56:00Z">
        <w:r w:rsidRPr="00FD4B7A" w:rsidDel="009535E9">
          <w:rPr>
            <w:rFonts w:ascii="Times New Roman" w:hAnsi="Times New Roman" w:cs="Times New Roman"/>
            <w:color w:val="000000"/>
          </w:rPr>
          <w:delText>The Parties hereto have caused this Agreement to be executed by their duly authorized representatives as of the Effective Date.</w:delText>
        </w:r>
      </w:del>
    </w:p>
    <w:p w14:paraId="37D21544" w14:textId="7165F789" w:rsidR="00D42BEB" w:rsidRPr="0071347B" w:rsidDel="009535E9" w:rsidRDefault="00D42BEB" w:rsidP="009535E9">
      <w:pPr>
        <w:snapToGrid w:val="0"/>
        <w:spacing w:after="240"/>
        <w:rPr>
          <w:del w:id="150" w:author="Scott Nicholas" w:date="2020-09-24T14:56:00Z"/>
          <w:rFonts w:ascii="Times New Roman" w:hAnsi="Times New Roman" w:cs="Times New Roman"/>
          <w:color w:val="000000"/>
        </w:rPr>
      </w:pPr>
    </w:p>
    <w:p w14:paraId="1186ACE5" w14:textId="73FEF7E3" w:rsidR="00D42BEB" w:rsidRPr="00FD4B7A" w:rsidDel="009535E9" w:rsidRDefault="00D42BEB" w:rsidP="009535E9">
      <w:pPr>
        <w:snapToGrid w:val="0"/>
        <w:spacing w:after="240"/>
        <w:rPr>
          <w:del w:id="151" w:author="Scott Nicholas" w:date="2020-09-24T14:56:00Z"/>
          <w:rFonts w:ascii="Times New Roman" w:hAnsi="Times New Roman" w:cs="Times New Roman"/>
          <w:b/>
          <w:bCs/>
        </w:rPr>
      </w:pPr>
      <w:del w:id="152" w:author="Scott Nicholas" w:date="2020-09-24T14:56:00Z">
        <w:r w:rsidDel="009535E9">
          <w:rPr>
            <w:rFonts w:ascii="Times New Roman" w:hAnsi="Times New Roman" w:cs="Times New Roman"/>
            <w:b/>
            <w:bCs/>
          </w:rPr>
          <w:delText>LF Governance Networks, Inc.</w:delText>
        </w:r>
      </w:del>
    </w:p>
    <w:p w14:paraId="76A382D6" w14:textId="43417E7A" w:rsidR="00D42BEB" w:rsidRPr="00FD4B7A" w:rsidDel="009535E9" w:rsidRDefault="00D42BEB" w:rsidP="009535E9">
      <w:pPr>
        <w:snapToGrid w:val="0"/>
        <w:spacing w:after="240"/>
        <w:rPr>
          <w:del w:id="153" w:author="Scott Nicholas" w:date="2020-09-24T14:56:00Z"/>
          <w:rFonts w:ascii="Times New Roman" w:hAnsi="Times New Roman" w:cs="Times New Roman"/>
        </w:rPr>
      </w:pPr>
      <w:del w:id="154" w:author="Scott Nicholas" w:date="2020-09-24T14:56:00Z">
        <w:r w:rsidRPr="00FD4B7A" w:rsidDel="009535E9">
          <w:rPr>
            <w:rFonts w:ascii="Times New Roman" w:hAnsi="Times New Roman" w:cs="Times New Roman"/>
            <w:b/>
            <w:bCs/>
          </w:rPr>
          <w:delText>By</w:delText>
        </w:r>
        <w:r w:rsidRPr="00FD4B7A" w:rsidDel="009535E9">
          <w:rPr>
            <w:rFonts w:ascii="Times New Roman" w:hAnsi="Times New Roman" w:cs="Times New Roman"/>
          </w:rPr>
          <w:delText>: ________________________</w:delText>
        </w:r>
      </w:del>
    </w:p>
    <w:p w14:paraId="79DF4E0A" w14:textId="47F12117" w:rsidR="00D42BEB" w:rsidRPr="00FD4B7A" w:rsidDel="009535E9" w:rsidRDefault="00D42BEB" w:rsidP="009535E9">
      <w:pPr>
        <w:snapToGrid w:val="0"/>
        <w:spacing w:after="240"/>
        <w:rPr>
          <w:del w:id="155" w:author="Scott Nicholas" w:date="2020-09-24T14:56:00Z"/>
          <w:rFonts w:ascii="Times New Roman" w:hAnsi="Times New Roman" w:cs="Times New Roman"/>
        </w:rPr>
      </w:pPr>
      <w:del w:id="156" w:author="Scott Nicholas" w:date="2020-09-24T14:56:00Z">
        <w:r w:rsidRPr="00FD4B7A" w:rsidDel="009535E9">
          <w:rPr>
            <w:rFonts w:ascii="Times New Roman" w:hAnsi="Times New Roman" w:cs="Times New Roman"/>
            <w:b/>
            <w:bCs/>
          </w:rPr>
          <w:delText>Name</w:delText>
        </w:r>
        <w:r w:rsidRPr="00FD4B7A" w:rsidDel="009535E9">
          <w:rPr>
            <w:rFonts w:ascii="Times New Roman" w:hAnsi="Times New Roman" w:cs="Times New Roman"/>
          </w:rPr>
          <w:delText>: _____________________</w:delText>
        </w:r>
      </w:del>
    </w:p>
    <w:p w14:paraId="06C1D10B" w14:textId="7F66853D" w:rsidR="00D42BEB" w:rsidRPr="00FD4B7A" w:rsidDel="009535E9" w:rsidRDefault="00D42BEB" w:rsidP="009535E9">
      <w:pPr>
        <w:snapToGrid w:val="0"/>
        <w:spacing w:after="240"/>
        <w:rPr>
          <w:del w:id="157" w:author="Scott Nicholas" w:date="2020-09-24T14:56:00Z"/>
          <w:rFonts w:ascii="Times New Roman" w:hAnsi="Times New Roman" w:cs="Times New Roman"/>
        </w:rPr>
      </w:pPr>
      <w:del w:id="158" w:author="Scott Nicholas" w:date="2020-09-24T14:56:00Z">
        <w:r w:rsidRPr="00FD4B7A" w:rsidDel="009535E9">
          <w:rPr>
            <w:rFonts w:ascii="Times New Roman" w:hAnsi="Times New Roman" w:cs="Times New Roman"/>
            <w:b/>
            <w:bCs/>
          </w:rPr>
          <w:delText>Title</w:delText>
        </w:r>
        <w:r w:rsidRPr="00FD4B7A" w:rsidDel="009535E9">
          <w:rPr>
            <w:rFonts w:ascii="Times New Roman" w:hAnsi="Times New Roman" w:cs="Times New Roman"/>
          </w:rPr>
          <w:delText>: ______________________</w:delText>
        </w:r>
      </w:del>
    </w:p>
    <w:p w14:paraId="547D4CC4" w14:textId="2D5C0D42" w:rsidR="00D42BEB" w:rsidRPr="00FD4B7A" w:rsidDel="009535E9" w:rsidRDefault="00D42BEB" w:rsidP="009535E9">
      <w:pPr>
        <w:snapToGrid w:val="0"/>
        <w:spacing w:after="240"/>
        <w:rPr>
          <w:del w:id="159" w:author="Scott Nicholas" w:date="2020-09-24T14:56:00Z"/>
          <w:rFonts w:ascii="Times New Roman" w:hAnsi="Times New Roman" w:cs="Times New Roman"/>
        </w:rPr>
      </w:pPr>
      <w:del w:id="160" w:author="Scott Nicholas" w:date="2020-09-24T14:56:00Z">
        <w:r w:rsidRPr="00FD4B7A" w:rsidDel="009535E9">
          <w:rPr>
            <w:rFonts w:ascii="Times New Roman" w:hAnsi="Times New Roman" w:cs="Times New Roman"/>
            <w:b/>
            <w:bCs/>
          </w:rPr>
          <w:delText>Date</w:delText>
        </w:r>
        <w:r w:rsidRPr="00FD4B7A" w:rsidDel="009535E9">
          <w:rPr>
            <w:rFonts w:ascii="Times New Roman" w:hAnsi="Times New Roman" w:cs="Times New Roman"/>
          </w:rPr>
          <w:delText>: ______________________</w:delText>
        </w:r>
      </w:del>
    </w:p>
    <w:p w14:paraId="65F6D6C3" w14:textId="248FEE71" w:rsidR="00D42BEB" w:rsidRPr="00FD4B7A" w:rsidDel="009535E9" w:rsidRDefault="00D42BEB" w:rsidP="009535E9">
      <w:pPr>
        <w:snapToGrid w:val="0"/>
        <w:spacing w:after="240"/>
        <w:rPr>
          <w:del w:id="161" w:author="Scott Nicholas" w:date="2020-09-24T14:56:00Z"/>
          <w:rFonts w:ascii="Times New Roman" w:hAnsi="Times New Roman" w:cs="Times New Roman"/>
          <w:color w:val="000000"/>
        </w:rPr>
      </w:pPr>
      <w:del w:id="162" w:author="Scott Nicholas" w:date="2020-09-24T14:56:00Z">
        <w:r w:rsidRPr="00FD4B7A" w:rsidDel="009535E9">
          <w:rPr>
            <w:rFonts w:ascii="Times New Roman" w:hAnsi="Times New Roman" w:cs="Times New Roman"/>
            <w:b/>
            <w:bCs/>
            <w:color w:val="000000"/>
          </w:rPr>
          <w:delText>Address for Notices (email acceptable</w:delText>
        </w:r>
        <w:r w:rsidRPr="00FD4B7A" w:rsidDel="009535E9">
          <w:rPr>
            <w:rFonts w:ascii="Times New Roman" w:hAnsi="Times New Roman" w:cs="Times New Roman"/>
            <w:color w:val="000000"/>
          </w:rPr>
          <w:delText>):</w:delText>
        </w:r>
      </w:del>
    </w:p>
    <w:p w14:paraId="4999F5B1" w14:textId="69742D7E" w:rsidR="00D42BEB" w:rsidRPr="00FD4B7A" w:rsidDel="009535E9" w:rsidRDefault="00D42BEB" w:rsidP="009535E9">
      <w:pPr>
        <w:snapToGrid w:val="0"/>
        <w:spacing w:after="240"/>
        <w:rPr>
          <w:del w:id="163" w:author="Scott Nicholas" w:date="2020-09-24T14:56:00Z"/>
          <w:rFonts w:ascii="Times New Roman" w:hAnsi="Times New Roman" w:cs="Times New Roman"/>
        </w:rPr>
      </w:pPr>
      <w:del w:id="164" w:author="Scott Nicholas" w:date="2020-09-24T14:56:00Z">
        <w:r w:rsidRPr="00FD4B7A" w:rsidDel="009535E9">
          <w:rPr>
            <w:rFonts w:ascii="Times New Roman" w:hAnsi="Times New Roman" w:cs="Times New Roman"/>
            <w:color w:val="000000"/>
          </w:rPr>
          <w:delText>__________________________________________________________________</w:delText>
        </w:r>
      </w:del>
    </w:p>
    <w:p w14:paraId="327374FF" w14:textId="2902192F" w:rsidR="00D42BEB" w:rsidRPr="0071347B" w:rsidDel="009535E9" w:rsidRDefault="00D42BEB" w:rsidP="009535E9">
      <w:pPr>
        <w:snapToGrid w:val="0"/>
        <w:spacing w:after="240"/>
        <w:rPr>
          <w:del w:id="165" w:author="Scott Nicholas" w:date="2020-09-24T14:56:00Z"/>
          <w:rFonts w:ascii="Times New Roman" w:hAnsi="Times New Roman" w:cs="Times New Roman"/>
        </w:rPr>
      </w:pPr>
    </w:p>
    <w:p w14:paraId="125C317B" w14:textId="508CF4D1" w:rsidR="00D42BEB" w:rsidRPr="0071347B" w:rsidDel="009535E9" w:rsidRDefault="00D42BEB" w:rsidP="009535E9">
      <w:pPr>
        <w:snapToGrid w:val="0"/>
        <w:spacing w:after="240"/>
        <w:rPr>
          <w:del w:id="166" w:author="Scott Nicholas" w:date="2020-09-24T14:56:00Z"/>
          <w:rFonts w:ascii="Times New Roman" w:hAnsi="Times New Roman" w:cs="Times New Roman"/>
          <w:b/>
          <w:bCs/>
        </w:rPr>
      </w:pPr>
    </w:p>
    <w:p w14:paraId="75E3032A" w14:textId="4A98E079" w:rsidR="00D42BEB" w:rsidRPr="0071347B" w:rsidDel="009535E9" w:rsidRDefault="00D42BEB" w:rsidP="009535E9">
      <w:pPr>
        <w:snapToGrid w:val="0"/>
        <w:spacing w:after="240"/>
        <w:rPr>
          <w:del w:id="167" w:author="Scott Nicholas" w:date="2020-09-24T14:56:00Z"/>
          <w:rFonts w:ascii="Times New Roman" w:hAnsi="Times New Roman" w:cs="Times New Roman"/>
          <w:b/>
          <w:bCs/>
        </w:rPr>
      </w:pPr>
    </w:p>
    <w:p w14:paraId="20FD470A" w14:textId="7B8047A4" w:rsidR="00D42BEB" w:rsidRPr="00FD4B7A" w:rsidDel="009535E9" w:rsidRDefault="00D42BEB" w:rsidP="009535E9">
      <w:pPr>
        <w:snapToGrid w:val="0"/>
        <w:spacing w:after="240"/>
        <w:rPr>
          <w:del w:id="168" w:author="Scott Nicholas" w:date="2020-09-24T14:56:00Z"/>
          <w:rFonts w:ascii="Times New Roman" w:hAnsi="Times New Roman" w:cs="Times New Roman"/>
          <w:b/>
          <w:bCs/>
        </w:rPr>
      </w:pPr>
      <w:del w:id="169" w:author="Scott Nicholas" w:date="2020-09-24T14:56:00Z">
        <w:r w:rsidRPr="00FD4B7A" w:rsidDel="009535E9">
          <w:rPr>
            <w:rFonts w:ascii="Times New Roman" w:hAnsi="Times New Roman" w:cs="Times New Roman"/>
            <w:b/>
            <w:bCs/>
          </w:rPr>
          <w:delText xml:space="preserve">Transaction </w:delText>
        </w:r>
        <w:r w:rsidDel="009535E9">
          <w:rPr>
            <w:rFonts w:ascii="Times New Roman" w:hAnsi="Times New Roman" w:cs="Times New Roman"/>
            <w:b/>
            <w:bCs/>
          </w:rPr>
          <w:delText>Author</w:delText>
        </w:r>
      </w:del>
    </w:p>
    <w:p w14:paraId="2F9B09F3" w14:textId="757BB492" w:rsidR="00D42BEB" w:rsidRPr="00FD4B7A" w:rsidDel="009535E9" w:rsidRDefault="00D42BEB" w:rsidP="009535E9">
      <w:pPr>
        <w:snapToGrid w:val="0"/>
        <w:spacing w:after="240"/>
        <w:rPr>
          <w:del w:id="170" w:author="Scott Nicholas" w:date="2020-09-24T14:56:00Z"/>
          <w:rFonts w:ascii="Times New Roman" w:hAnsi="Times New Roman" w:cs="Times New Roman"/>
        </w:rPr>
      </w:pPr>
      <w:del w:id="171" w:author="Scott Nicholas" w:date="2020-09-24T14:56:00Z">
        <w:r w:rsidRPr="00FD4B7A" w:rsidDel="009535E9">
          <w:rPr>
            <w:rFonts w:ascii="Times New Roman" w:hAnsi="Times New Roman" w:cs="Times New Roman"/>
            <w:b/>
            <w:bCs/>
          </w:rPr>
          <w:delText>By</w:delText>
        </w:r>
        <w:r w:rsidRPr="00FD4B7A" w:rsidDel="009535E9">
          <w:rPr>
            <w:rFonts w:ascii="Times New Roman" w:hAnsi="Times New Roman" w:cs="Times New Roman"/>
          </w:rPr>
          <w:delText>: ________________________</w:delText>
        </w:r>
      </w:del>
    </w:p>
    <w:p w14:paraId="69D97568" w14:textId="42ADF091" w:rsidR="00D42BEB" w:rsidRPr="00FD4B7A" w:rsidDel="009535E9" w:rsidRDefault="00D42BEB" w:rsidP="009535E9">
      <w:pPr>
        <w:snapToGrid w:val="0"/>
        <w:spacing w:after="240"/>
        <w:rPr>
          <w:del w:id="172" w:author="Scott Nicholas" w:date="2020-09-24T14:56:00Z"/>
          <w:rFonts w:ascii="Times New Roman" w:hAnsi="Times New Roman" w:cs="Times New Roman"/>
        </w:rPr>
      </w:pPr>
      <w:del w:id="173" w:author="Scott Nicholas" w:date="2020-09-24T14:56:00Z">
        <w:r w:rsidRPr="00FD4B7A" w:rsidDel="009535E9">
          <w:rPr>
            <w:rFonts w:ascii="Times New Roman" w:hAnsi="Times New Roman" w:cs="Times New Roman"/>
            <w:b/>
            <w:bCs/>
          </w:rPr>
          <w:delText>Name</w:delText>
        </w:r>
        <w:r w:rsidRPr="00FD4B7A" w:rsidDel="009535E9">
          <w:rPr>
            <w:rFonts w:ascii="Times New Roman" w:hAnsi="Times New Roman" w:cs="Times New Roman"/>
          </w:rPr>
          <w:delText>: _____________________</w:delText>
        </w:r>
      </w:del>
    </w:p>
    <w:p w14:paraId="567A1795" w14:textId="634803C3" w:rsidR="00D42BEB" w:rsidRPr="00FD4B7A" w:rsidDel="009535E9" w:rsidRDefault="00D42BEB" w:rsidP="009535E9">
      <w:pPr>
        <w:snapToGrid w:val="0"/>
        <w:spacing w:after="240"/>
        <w:rPr>
          <w:del w:id="174" w:author="Scott Nicholas" w:date="2020-09-24T14:56:00Z"/>
          <w:rFonts w:ascii="Times New Roman" w:hAnsi="Times New Roman" w:cs="Times New Roman"/>
        </w:rPr>
      </w:pPr>
      <w:del w:id="175" w:author="Scott Nicholas" w:date="2020-09-24T14:56:00Z">
        <w:r w:rsidRPr="00FD4B7A" w:rsidDel="009535E9">
          <w:rPr>
            <w:rFonts w:ascii="Times New Roman" w:hAnsi="Times New Roman" w:cs="Times New Roman"/>
            <w:b/>
            <w:bCs/>
          </w:rPr>
          <w:delText>Title</w:delText>
        </w:r>
        <w:r w:rsidRPr="00FD4B7A" w:rsidDel="009535E9">
          <w:rPr>
            <w:rFonts w:ascii="Times New Roman" w:hAnsi="Times New Roman" w:cs="Times New Roman"/>
          </w:rPr>
          <w:delText>: ______________________</w:delText>
        </w:r>
      </w:del>
    </w:p>
    <w:p w14:paraId="24E79230" w14:textId="0406F8FF" w:rsidR="00D42BEB" w:rsidRPr="00FD4B7A" w:rsidDel="009535E9" w:rsidRDefault="00D42BEB" w:rsidP="009535E9">
      <w:pPr>
        <w:snapToGrid w:val="0"/>
        <w:spacing w:after="240"/>
        <w:rPr>
          <w:del w:id="176" w:author="Scott Nicholas" w:date="2020-09-24T14:56:00Z"/>
          <w:rFonts w:ascii="Times New Roman" w:hAnsi="Times New Roman" w:cs="Times New Roman"/>
        </w:rPr>
      </w:pPr>
      <w:del w:id="177" w:author="Scott Nicholas" w:date="2020-09-24T14:56:00Z">
        <w:r w:rsidRPr="00FD4B7A" w:rsidDel="009535E9">
          <w:rPr>
            <w:rFonts w:ascii="Times New Roman" w:hAnsi="Times New Roman" w:cs="Times New Roman"/>
            <w:b/>
            <w:bCs/>
          </w:rPr>
          <w:delText>Date</w:delText>
        </w:r>
        <w:r w:rsidRPr="00FD4B7A" w:rsidDel="009535E9">
          <w:rPr>
            <w:rFonts w:ascii="Times New Roman" w:hAnsi="Times New Roman" w:cs="Times New Roman"/>
          </w:rPr>
          <w:delText>: ______________________</w:delText>
        </w:r>
      </w:del>
    </w:p>
    <w:p w14:paraId="62DFF3DB" w14:textId="198BB019" w:rsidR="00D42BEB" w:rsidRPr="00FD4B7A" w:rsidDel="009535E9" w:rsidRDefault="00D42BEB" w:rsidP="009535E9">
      <w:pPr>
        <w:snapToGrid w:val="0"/>
        <w:spacing w:after="240"/>
        <w:rPr>
          <w:del w:id="178" w:author="Scott Nicholas" w:date="2020-09-24T14:56:00Z"/>
          <w:rFonts w:ascii="Times New Roman" w:hAnsi="Times New Roman" w:cs="Times New Roman"/>
          <w:color w:val="000000"/>
        </w:rPr>
      </w:pPr>
      <w:del w:id="179" w:author="Scott Nicholas" w:date="2020-09-24T14:56:00Z">
        <w:r w:rsidRPr="00FD4B7A" w:rsidDel="009535E9">
          <w:rPr>
            <w:rFonts w:ascii="Times New Roman" w:hAnsi="Times New Roman" w:cs="Times New Roman"/>
            <w:b/>
            <w:bCs/>
            <w:color w:val="000000"/>
          </w:rPr>
          <w:delText>Address for Notices (email acceptable</w:delText>
        </w:r>
        <w:r w:rsidRPr="00FD4B7A" w:rsidDel="009535E9">
          <w:rPr>
            <w:rFonts w:ascii="Times New Roman" w:hAnsi="Times New Roman" w:cs="Times New Roman"/>
            <w:color w:val="000000"/>
          </w:rPr>
          <w:delText>):</w:delText>
        </w:r>
      </w:del>
    </w:p>
    <w:p w14:paraId="449B1025" w14:textId="3C4F8463" w:rsidR="00D42BEB" w:rsidRPr="00FD4B7A" w:rsidDel="009535E9" w:rsidRDefault="00D42BEB" w:rsidP="009535E9">
      <w:pPr>
        <w:snapToGrid w:val="0"/>
        <w:spacing w:after="240"/>
        <w:rPr>
          <w:del w:id="180" w:author="Scott Nicholas" w:date="2020-09-24T14:56:00Z"/>
          <w:rFonts w:ascii="Times New Roman" w:hAnsi="Times New Roman" w:cs="Times New Roman"/>
          <w:color w:val="000000"/>
        </w:rPr>
      </w:pPr>
      <w:del w:id="181" w:author="Scott Nicholas" w:date="2020-09-24T14:56:00Z">
        <w:r w:rsidRPr="00FD4B7A" w:rsidDel="009535E9">
          <w:rPr>
            <w:rFonts w:ascii="Times New Roman" w:hAnsi="Times New Roman" w:cs="Times New Roman"/>
            <w:color w:val="000000"/>
          </w:rPr>
          <w:delText>__________________________________________________________________</w:delText>
        </w:r>
      </w:del>
    </w:p>
    <w:p w14:paraId="0BC73163" w14:textId="51968DD9" w:rsidR="00D42BEB" w:rsidRPr="0071347B" w:rsidDel="009535E9" w:rsidRDefault="00D42BEB" w:rsidP="009535E9">
      <w:pPr>
        <w:snapToGrid w:val="0"/>
        <w:spacing w:after="240"/>
        <w:rPr>
          <w:del w:id="182" w:author="Scott Nicholas" w:date="2020-09-24T14:56:00Z"/>
          <w:rFonts w:ascii="Times New Roman" w:hAnsi="Times New Roman" w:cs="Times New Roman"/>
          <w:color w:val="000000"/>
        </w:rPr>
      </w:pPr>
    </w:p>
    <w:p w14:paraId="73BE638D" w14:textId="17CCAD67" w:rsidR="00D42BEB" w:rsidRPr="0071347B" w:rsidDel="009535E9" w:rsidRDefault="00D42BEB" w:rsidP="009535E9">
      <w:pPr>
        <w:snapToGrid w:val="0"/>
        <w:spacing w:after="240"/>
        <w:rPr>
          <w:del w:id="183" w:author="Scott Nicholas" w:date="2020-09-24T14:56:00Z"/>
          <w:rFonts w:ascii="Times New Roman" w:hAnsi="Times New Roman" w:cs="Times New Roman"/>
          <w:color w:val="000000"/>
        </w:rPr>
      </w:pPr>
    </w:p>
    <w:p w14:paraId="6218BA2B" w14:textId="4859FB6B" w:rsidR="00D42BEB" w:rsidRDefault="00D42BEB" w:rsidP="009535E9">
      <w:pPr>
        <w:snapToGrid w:val="0"/>
        <w:spacing w:after="24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p>
    <w:p w14:paraId="3F0F0473" w14:textId="77777777" w:rsidR="006322D0" w:rsidRPr="005A08B7" w:rsidRDefault="006322D0" w:rsidP="005A08B7">
      <w:pPr>
        <w:snapToGrid w:val="0"/>
        <w:spacing w:after="240"/>
        <w:rPr>
          <w:rFonts w:ascii="Times New Roman" w:eastAsia="Times New Roman" w:hAnsi="Times New Roman" w:cs="Times New Roman"/>
          <w:b/>
          <w:bCs/>
          <w:color w:val="000000" w:themeColor="text1"/>
        </w:rPr>
      </w:pPr>
    </w:p>
    <w:p w14:paraId="0393AEBB" w14:textId="467A6F9D"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b/>
          <w:bCs/>
          <w:color w:val="000000" w:themeColor="text1"/>
        </w:rPr>
        <w:t>Appendix A</w:t>
      </w:r>
    </w:p>
    <w:p w14:paraId="53A2E717" w14:textId="0666808A" w:rsidR="003516B1" w:rsidRPr="005A08B7" w:rsidRDefault="006F21E1" w:rsidP="005A08B7">
      <w:pPr>
        <w:spacing w:after="240"/>
        <w:ind w:hanging="112"/>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Transaction Author</w:t>
      </w:r>
      <w:r w:rsidR="003516B1" w:rsidRPr="005A08B7">
        <w:rPr>
          <w:rFonts w:ascii="Times New Roman" w:eastAsia="Times New Roman" w:hAnsi="Times New Roman" w:cs="Times New Roman"/>
          <w:b/>
          <w:bCs/>
          <w:color w:val="000000" w:themeColor="text1"/>
        </w:rPr>
        <w:t xml:space="preserve"> Data Processing Agreement</w:t>
      </w:r>
    </w:p>
    <w:p w14:paraId="2B884F2C" w14:textId="77777777" w:rsidR="003516B1" w:rsidRPr="005A08B7" w:rsidRDefault="003F6FBE" w:rsidP="005A08B7">
      <w:pPr>
        <w:spacing w:after="240"/>
        <w:ind w:hanging="112"/>
        <w:rPr>
          <w:rFonts w:ascii="Times New Roman" w:eastAsia="Times New Roman" w:hAnsi="Times New Roman" w:cs="Times New Roman"/>
          <w:color w:val="000000" w:themeColor="text1"/>
        </w:rPr>
      </w:pPr>
      <w:hyperlink r:id="rId11" w:history="1">
        <w:r w:rsidR="003516B1" w:rsidRPr="005A08B7">
          <w:rPr>
            <w:rFonts w:ascii="Times New Roman" w:eastAsia="Times New Roman" w:hAnsi="Times New Roman" w:cs="Times New Roman"/>
            <w:color w:val="000000" w:themeColor="text1"/>
            <w:u w:val="single"/>
          </w:rPr>
          <w:t>LINK</w:t>
        </w:r>
      </w:hyperlink>
      <w:r w:rsidR="003516B1" w:rsidRPr="005A08B7">
        <w:rPr>
          <w:rFonts w:ascii="Times New Roman" w:eastAsia="Times New Roman" w:hAnsi="Times New Roman" w:cs="Times New Roman"/>
          <w:color w:val="000000" w:themeColor="text1"/>
        </w:rPr>
        <w:t xml:space="preserve"> AS OF THE EFFECTIVE DATE OF THIS TRANSACTION AUTHOR AGREEMENT</w:t>
      </w:r>
    </w:p>
    <w:p w14:paraId="27522174" w14:textId="77777777"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br/>
      </w:r>
      <w:r w:rsidRPr="005A08B7">
        <w:rPr>
          <w:rFonts w:ascii="Times New Roman" w:eastAsia="Times New Roman" w:hAnsi="Times New Roman" w:cs="Times New Roman"/>
          <w:color w:val="000000" w:themeColor="text1"/>
        </w:rPr>
        <w:br/>
      </w:r>
    </w:p>
    <w:p w14:paraId="14DA2A26" w14:textId="77777777"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b/>
          <w:bCs/>
          <w:color w:val="000000" w:themeColor="text1"/>
        </w:rPr>
        <w:t>Appendix B</w:t>
      </w:r>
    </w:p>
    <w:p w14:paraId="108FA077" w14:textId="77777777" w:rsidR="003516B1" w:rsidRPr="005A08B7" w:rsidRDefault="003516B1" w:rsidP="005A08B7">
      <w:pPr>
        <w:spacing w:after="240"/>
        <w:ind w:hanging="112"/>
        <w:rPr>
          <w:rFonts w:ascii="Times New Roman" w:eastAsia="Times New Roman" w:hAnsi="Times New Roman" w:cs="Times New Roman"/>
          <w:color w:val="000000" w:themeColor="text1"/>
        </w:rPr>
      </w:pPr>
      <w:r w:rsidRPr="005A08B7">
        <w:rPr>
          <w:rFonts w:ascii="Times New Roman" w:eastAsia="Times New Roman" w:hAnsi="Times New Roman" w:cs="Times New Roman"/>
          <w:b/>
          <w:bCs/>
          <w:color w:val="000000" w:themeColor="text1"/>
        </w:rPr>
        <w:t>Transaction Endorser Data Processing Agreement</w:t>
      </w:r>
    </w:p>
    <w:p w14:paraId="710BB298" w14:textId="77777777" w:rsidR="003516B1" w:rsidRPr="005A08B7" w:rsidRDefault="003F6FBE" w:rsidP="005A08B7">
      <w:pPr>
        <w:spacing w:after="240"/>
        <w:ind w:hanging="112"/>
        <w:rPr>
          <w:rFonts w:ascii="Times New Roman" w:eastAsia="Times New Roman" w:hAnsi="Times New Roman" w:cs="Times New Roman"/>
          <w:color w:val="000000" w:themeColor="text1"/>
        </w:rPr>
      </w:pPr>
      <w:hyperlink r:id="rId12" w:history="1">
        <w:r w:rsidR="003516B1" w:rsidRPr="005A08B7">
          <w:rPr>
            <w:rFonts w:ascii="Times New Roman" w:eastAsia="Times New Roman" w:hAnsi="Times New Roman" w:cs="Times New Roman"/>
            <w:color w:val="000000" w:themeColor="text1"/>
            <w:u w:val="single"/>
          </w:rPr>
          <w:t>LINK</w:t>
        </w:r>
      </w:hyperlink>
      <w:r w:rsidR="003516B1" w:rsidRPr="005A08B7">
        <w:rPr>
          <w:rFonts w:ascii="Times New Roman" w:eastAsia="Times New Roman" w:hAnsi="Times New Roman" w:cs="Times New Roman"/>
          <w:color w:val="000000" w:themeColor="text1"/>
        </w:rPr>
        <w:t xml:space="preserve"> AS OF THE EFFECTIVE DATE OF THIS TRANSACTION AUTHOR AGREEMENT</w:t>
      </w:r>
    </w:p>
    <w:p w14:paraId="68CF685A" w14:textId="77777777" w:rsidR="003516B1" w:rsidRPr="005A08B7" w:rsidRDefault="003516B1" w:rsidP="005A08B7">
      <w:pPr>
        <w:spacing w:after="240"/>
        <w:rPr>
          <w:rFonts w:ascii="Times New Roman" w:eastAsia="Times New Roman" w:hAnsi="Times New Roman" w:cs="Times New Roman"/>
          <w:color w:val="000000" w:themeColor="text1"/>
        </w:rPr>
      </w:pPr>
    </w:p>
    <w:p w14:paraId="77E33DB4" w14:textId="1C84C2A9"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20</w:t>
      </w:r>
      <w:r w:rsidR="00C62269" w:rsidRPr="005A08B7">
        <w:rPr>
          <w:rFonts w:ascii="Times New Roman" w:eastAsia="Times New Roman" w:hAnsi="Times New Roman" w:cs="Times New Roman"/>
          <w:color w:val="000000" w:themeColor="text1"/>
        </w:rPr>
        <w:t>20</w:t>
      </w:r>
      <w:r w:rsidRPr="005A08B7">
        <w:rPr>
          <w:rFonts w:ascii="Times New Roman" w:eastAsia="Times New Roman" w:hAnsi="Times New Roman" w:cs="Times New Roman"/>
          <w:color w:val="000000" w:themeColor="text1"/>
        </w:rPr>
        <w:t xml:space="preserve"> by </w:t>
      </w:r>
      <w:del w:id="184" w:author="Stephen Winslow" w:date="2020-09-03T17:33:00Z">
        <w:r w:rsidR="00173F18" w:rsidRPr="005A08B7" w:rsidDel="002C206A">
          <w:rPr>
            <w:rFonts w:ascii="Times New Roman" w:eastAsia="Times New Roman" w:hAnsi="Times New Roman" w:cs="Times New Roman"/>
            <w:color w:val="000000" w:themeColor="text1"/>
          </w:rPr>
          <w:delText>Bedrock</w:delText>
        </w:r>
        <w:r w:rsidR="00D755FD" w:rsidRPr="005A08B7" w:rsidDel="002C206A">
          <w:rPr>
            <w:rFonts w:ascii="Times New Roman" w:eastAsia="Times New Roman" w:hAnsi="Times New Roman" w:cs="Times New Roman"/>
            <w:color w:val="000000" w:themeColor="text1"/>
          </w:rPr>
          <w:delText xml:space="preserve"> Consortium</w:delText>
        </w:r>
      </w:del>
      <w:ins w:id="185" w:author="Stephen Winslow" w:date="2020-09-03T17:33:00Z">
        <w:r w:rsidR="002C206A">
          <w:rPr>
            <w:rFonts w:ascii="Times New Roman" w:eastAsia="Times New Roman" w:hAnsi="Times New Roman" w:cs="Times New Roman"/>
            <w:color w:val="000000" w:themeColor="text1"/>
          </w:rPr>
          <w:t>The Linux Foundation</w:t>
        </w:r>
      </w:ins>
      <w:r w:rsidRPr="005A08B7">
        <w:rPr>
          <w:rFonts w:ascii="Times New Roman" w:eastAsia="Times New Roman" w:hAnsi="Times New Roman" w:cs="Times New Roman"/>
          <w:color w:val="000000" w:themeColor="text1"/>
        </w:rPr>
        <w:t xml:space="preserve">. This work is licensed under the Creative Commons Attribution- </w:t>
      </w:r>
      <w:proofErr w:type="spellStart"/>
      <w:r w:rsidRPr="005A08B7">
        <w:rPr>
          <w:rFonts w:ascii="Times New Roman" w:eastAsia="Times New Roman" w:hAnsi="Times New Roman" w:cs="Times New Roman"/>
          <w:color w:val="000000" w:themeColor="text1"/>
        </w:rPr>
        <w:t>ShareAlike</w:t>
      </w:r>
      <w:proofErr w:type="spellEnd"/>
      <w:r w:rsidRPr="005A08B7">
        <w:rPr>
          <w:rFonts w:ascii="Times New Roman" w:eastAsia="Times New Roman" w:hAnsi="Times New Roman" w:cs="Times New Roman"/>
          <w:color w:val="000000" w:themeColor="text1"/>
        </w:rPr>
        <w:t xml:space="preserve"> 4.0 International License (</w:t>
      </w:r>
      <w:hyperlink r:id="rId13" w:history="1">
        <w:r w:rsidRPr="005A08B7">
          <w:rPr>
            <w:rFonts w:ascii="Times New Roman" w:eastAsia="Times New Roman" w:hAnsi="Times New Roman" w:cs="Times New Roman"/>
            <w:color w:val="000000" w:themeColor="text1"/>
            <w:u w:val="single"/>
          </w:rPr>
          <w:t>http://creativecommons.org/licenses/by-sa/4.0/</w:t>
        </w:r>
      </w:hyperlink>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color w:val="000000" w:themeColor="text1"/>
        </w:rPr>
        <w:br/>
      </w:r>
    </w:p>
    <w:p w14:paraId="63C309A4" w14:textId="77777777"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br/>
      </w:r>
    </w:p>
    <w:p w14:paraId="4C64C364" w14:textId="77777777" w:rsidR="00A6194C" w:rsidRPr="005A08B7" w:rsidRDefault="003F6FBE" w:rsidP="005A08B7">
      <w:pPr>
        <w:spacing w:after="240"/>
        <w:rPr>
          <w:rFonts w:ascii="Times New Roman" w:hAnsi="Times New Roman" w:cs="Times New Roman"/>
          <w:color w:val="000000" w:themeColor="text1"/>
        </w:rPr>
      </w:pPr>
    </w:p>
    <w:sectPr w:rsidR="00A6194C" w:rsidRPr="005A08B7" w:rsidSect="00612D67">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5" w:author="Michael Dolan Jr" w:date="2020-09-18T09:02:00Z" w:initials="MDJ">
    <w:p w14:paraId="40D39B24" w14:textId="77777777" w:rsidR="009535E9" w:rsidRDefault="009535E9" w:rsidP="009535E9">
      <w:pPr>
        <w:pStyle w:val="CommentText"/>
      </w:pPr>
      <w:r>
        <w:rPr>
          <w:rStyle w:val="CommentReference"/>
        </w:rPr>
        <w:annotationRef/>
      </w:r>
      <w:r>
        <w:t>What contacts/roles do we need, if any? E.g. who are the steward admins and everything we need to load them into the system as a Steward.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D39B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EF643" w16cex:dateUtc="2020-09-18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D39B24" w16cid:durableId="230EF6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FF585" w14:textId="77777777" w:rsidR="003F6FBE" w:rsidRDefault="003F6FBE" w:rsidP="00D755FD">
      <w:r>
        <w:separator/>
      </w:r>
    </w:p>
  </w:endnote>
  <w:endnote w:type="continuationSeparator" w:id="0">
    <w:p w14:paraId="3EDC38C0" w14:textId="77777777" w:rsidR="003F6FBE" w:rsidRDefault="003F6FBE" w:rsidP="00D75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Bold">
    <w:altName w:val="Times New Roman"/>
    <w:panose1 w:val="020B0604020202020204"/>
    <w:charset w:val="00"/>
    <w:family w:val="auto"/>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2673C" w14:textId="77777777" w:rsidR="00D755FD" w:rsidRDefault="00D755F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E47A454" w14:textId="77777777" w:rsidR="00D755FD" w:rsidRDefault="00D75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67FEC" w14:textId="77777777" w:rsidR="003F6FBE" w:rsidRDefault="003F6FBE" w:rsidP="00D755FD">
      <w:r>
        <w:separator/>
      </w:r>
    </w:p>
  </w:footnote>
  <w:footnote w:type="continuationSeparator" w:id="0">
    <w:p w14:paraId="3072CA30" w14:textId="77777777" w:rsidR="003F6FBE" w:rsidRDefault="003F6FBE" w:rsidP="00D75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AEBD5" w14:textId="7B08FD92" w:rsidR="00D42BEB" w:rsidRPr="00D42BEB" w:rsidRDefault="00D42BEB">
    <w:pPr>
      <w:pStyle w:val="Header"/>
      <w:rPr>
        <w:rFonts w:ascii="Times New Roman" w:hAnsi="Times New Roman" w:cs="Times New Roman"/>
        <w:b/>
        <w:bCs/>
        <w:u w:val="single"/>
      </w:rPr>
    </w:pPr>
    <w:del w:id="186" w:author="Scott Nicholas" w:date="2020-09-24T11:11:00Z">
      <w:r w:rsidRPr="00D42BEB" w:rsidDel="00B232CA">
        <w:rPr>
          <w:rFonts w:ascii="Times New Roman" w:hAnsi="Times New Roman" w:cs="Times New Roman"/>
          <w:b/>
          <w:bCs/>
          <w:u w:val="single"/>
        </w:rPr>
        <w:delText>DRAFT 8-31</w:delText>
      </w:r>
    </w:del>
    <w:ins w:id="187" w:author="Stephen Winslow" w:date="2020-09-03T17:23:00Z">
      <w:del w:id="188" w:author="Scott Nicholas" w:date="2020-09-24T11:11:00Z">
        <w:r w:rsidR="00A736D8" w:rsidDel="00B232CA">
          <w:rPr>
            <w:rFonts w:ascii="Times New Roman" w:hAnsi="Times New Roman" w:cs="Times New Roman"/>
            <w:b/>
            <w:bCs/>
            <w:u w:val="single"/>
          </w:rPr>
          <w:delText>9-3</w:delText>
        </w:r>
      </w:del>
    </w:ins>
    <w:del w:id="189" w:author="Scott Nicholas" w:date="2020-09-24T11:11:00Z">
      <w:r w:rsidRPr="00D42BEB" w:rsidDel="00B232CA">
        <w:rPr>
          <w:rFonts w:ascii="Times New Roman" w:hAnsi="Times New Roman" w:cs="Times New Roman"/>
          <w:b/>
          <w:bCs/>
          <w:u w:val="single"/>
        </w:rPr>
        <w:delText>-2020</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2496"/>
    <w:multiLevelType w:val="hybridMultilevel"/>
    <w:tmpl w:val="740C6982"/>
    <w:lvl w:ilvl="0" w:tplc="04090019">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D13C4"/>
    <w:multiLevelType w:val="hybridMultilevel"/>
    <w:tmpl w:val="111A883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A4837"/>
    <w:multiLevelType w:val="multilevel"/>
    <w:tmpl w:val="2FE84454"/>
    <w:lvl w:ilvl="0">
      <w:start w:val="4"/>
      <w:numFmt w:val="decimal"/>
      <w:lvlText w:val="%1."/>
      <w:lvlJc w:val="left"/>
      <w:pPr>
        <w:tabs>
          <w:tab w:val="num" w:pos="720"/>
        </w:tabs>
        <w:ind w:left="720" w:hanging="360"/>
      </w:pPr>
    </w:lvl>
    <w:lvl w:ilvl="1">
      <w:start w:val="1"/>
      <w:numFmt w:val="lowerLetter"/>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01CE5"/>
    <w:multiLevelType w:val="hybridMultilevel"/>
    <w:tmpl w:val="84A2BD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073307"/>
    <w:multiLevelType w:val="multilevel"/>
    <w:tmpl w:val="82CEA8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262C1"/>
    <w:multiLevelType w:val="hybridMultilevel"/>
    <w:tmpl w:val="9AAA0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87C61"/>
    <w:multiLevelType w:val="multilevel"/>
    <w:tmpl w:val="C9322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1745EA"/>
    <w:multiLevelType w:val="hybridMultilevel"/>
    <w:tmpl w:val="C95EC6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FF7F51"/>
    <w:multiLevelType w:val="multilevel"/>
    <w:tmpl w:val="367478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817DDF"/>
    <w:multiLevelType w:val="hybridMultilevel"/>
    <w:tmpl w:val="36AA9E3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E2418D"/>
    <w:multiLevelType w:val="hybridMultilevel"/>
    <w:tmpl w:val="65247D56"/>
    <w:lvl w:ilvl="0" w:tplc="B066D7D0">
      <w:start w:val="1"/>
      <w:numFmt w:val="decimal"/>
      <w:pStyle w:val="Heading1"/>
      <w:lvlText w:val="%1)"/>
      <w:lvlJc w:val="left"/>
      <w:pPr>
        <w:ind w:left="360" w:hanging="360"/>
      </w:pPr>
      <w:rPr>
        <w:rFonts w:ascii="Times New Roman Bold" w:hAnsi="Times New Roman Bold"/>
        <w:b/>
        <w:bCs/>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8634BC"/>
    <w:multiLevelType w:val="multilevel"/>
    <w:tmpl w:val="8B80384C"/>
    <w:lvl w:ilvl="0">
      <w:start w:val="1"/>
      <w:numFmt w:val="decimal"/>
      <w:lvlText w:val="%1)"/>
      <w:lvlJc w:val="left"/>
      <w:pPr>
        <w:ind w:left="360" w:hanging="360"/>
      </w:pPr>
      <w:rPr>
        <w:b/>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32B706F"/>
    <w:multiLevelType w:val="multilevel"/>
    <w:tmpl w:val="44C6ACD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713402"/>
    <w:multiLevelType w:val="multilevel"/>
    <w:tmpl w:val="BD6A33DA"/>
    <w:lvl w:ilvl="0">
      <w:start w:val="6"/>
      <w:numFmt w:val="decimal"/>
      <w:lvlText w:val="%1."/>
      <w:lvlJc w:val="left"/>
      <w:pPr>
        <w:tabs>
          <w:tab w:val="num" w:pos="720"/>
        </w:tabs>
        <w:ind w:left="720" w:hanging="360"/>
      </w:pPr>
    </w:lvl>
    <w:lvl w:ilvl="1">
      <w:start w:val="1"/>
      <w:numFmt w:val="lowerLetter"/>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272784"/>
    <w:multiLevelType w:val="multilevel"/>
    <w:tmpl w:val="750CE1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452559"/>
    <w:multiLevelType w:val="multilevel"/>
    <w:tmpl w:val="E48A01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590A40"/>
    <w:multiLevelType w:val="multilevel"/>
    <w:tmpl w:val="F0601F1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58C7DF6"/>
    <w:multiLevelType w:val="multilevel"/>
    <w:tmpl w:val="29DC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424F8"/>
    <w:multiLevelType w:val="multilevel"/>
    <w:tmpl w:val="055C11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E35012"/>
    <w:multiLevelType w:val="hybridMultilevel"/>
    <w:tmpl w:val="F0FEE310"/>
    <w:lvl w:ilvl="0" w:tplc="A3AEBE6C">
      <w:start w:val="6"/>
      <w:numFmt w:val="decimal"/>
      <w:lvlText w:val="%1."/>
      <w:lvlJc w:val="left"/>
      <w:pPr>
        <w:tabs>
          <w:tab w:val="num" w:pos="720"/>
        </w:tabs>
        <w:ind w:left="720" w:hanging="360"/>
      </w:pPr>
    </w:lvl>
    <w:lvl w:ilvl="1" w:tplc="E02486FC">
      <w:start w:val="2"/>
      <w:numFmt w:val="lowerLetter"/>
      <w:lvlText w:val="%2."/>
      <w:lvlJc w:val="left"/>
      <w:pPr>
        <w:tabs>
          <w:tab w:val="num" w:pos="1440"/>
        </w:tabs>
        <w:ind w:left="1440" w:hanging="360"/>
      </w:pPr>
    </w:lvl>
    <w:lvl w:ilvl="2" w:tplc="068A157C" w:tentative="1">
      <w:start w:val="1"/>
      <w:numFmt w:val="decimal"/>
      <w:lvlText w:val="%3."/>
      <w:lvlJc w:val="left"/>
      <w:pPr>
        <w:tabs>
          <w:tab w:val="num" w:pos="2160"/>
        </w:tabs>
        <w:ind w:left="2160" w:hanging="360"/>
      </w:pPr>
    </w:lvl>
    <w:lvl w:ilvl="3" w:tplc="870A29BE" w:tentative="1">
      <w:start w:val="1"/>
      <w:numFmt w:val="decimal"/>
      <w:lvlText w:val="%4."/>
      <w:lvlJc w:val="left"/>
      <w:pPr>
        <w:tabs>
          <w:tab w:val="num" w:pos="2880"/>
        </w:tabs>
        <w:ind w:left="2880" w:hanging="360"/>
      </w:pPr>
    </w:lvl>
    <w:lvl w:ilvl="4" w:tplc="DE1EB9CC" w:tentative="1">
      <w:start w:val="1"/>
      <w:numFmt w:val="decimal"/>
      <w:lvlText w:val="%5."/>
      <w:lvlJc w:val="left"/>
      <w:pPr>
        <w:tabs>
          <w:tab w:val="num" w:pos="3600"/>
        </w:tabs>
        <w:ind w:left="3600" w:hanging="360"/>
      </w:pPr>
    </w:lvl>
    <w:lvl w:ilvl="5" w:tplc="6CBA94FA" w:tentative="1">
      <w:start w:val="1"/>
      <w:numFmt w:val="decimal"/>
      <w:lvlText w:val="%6."/>
      <w:lvlJc w:val="left"/>
      <w:pPr>
        <w:tabs>
          <w:tab w:val="num" w:pos="4320"/>
        </w:tabs>
        <w:ind w:left="4320" w:hanging="360"/>
      </w:pPr>
    </w:lvl>
    <w:lvl w:ilvl="6" w:tplc="A9D01406" w:tentative="1">
      <w:start w:val="1"/>
      <w:numFmt w:val="decimal"/>
      <w:lvlText w:val="%7."/>
      <w:lvlJc w:val="left"/>
      <w:pPr>
        <w:tabs>
          <w:tab w:val="num" w:pos="5040"/>
        </w:tabs>
        <w:ind w:left="5040" w:hanging="360"/>
      </w:pPr>
    </w:lvl>
    <w:lvl w:ilvl="7" w:tplc="80DCF6D8" w:tentative="1">
      <w:start w:val="1"/>
      <w:numFmt w:val="decimal"/>
      <w:lvlText w:val="%8."/>
      <w:lvlJc w:val="left"/>
      <w:pPr>
        <w:tabs>
          <w:tab w:val="num" w:pos="5760"/>
        </w:tabs>
        <w:ind w:left="5760" w:hanging="360"/>
      </w:pPr>
    </w:lvl>
    <w:lvl w:ilvl="8" w:tplc="6B562024" w:tentative="1">
      <w:start w:val="1"/>
      <w:numFmt w:val="decimal"/>
      <w:lvlText w:val="%9."/>
      <w:lvlJc w:val="left"/>
      <w:pPr>
        <w:tabs>
          <w:tab w:val="num" w:pos="6480"/>
        </w:tabs>
        <w:ind w:left="6480" w:hanging="360"/>
      </w:pPr>
    </w:lvl>
  </w:abstractNum>
  <w:abstractNum w:abstractNumId="20" w15:restartNumberingAfterBreak="0">
    <w:nsid w:val="3B2300BE"/>
    <w:multiLevelType w:val="multilevel"/>
    <w:tmpl w:val="746CC3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8551C4"/>
    <w:multiLevelType w:val="multilevel"/>
    <w:tmpl w:val="1B5E5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C0996"/>
    <w:multiLevelType w:val="multilevel"/>
    <w:tmpl w:val="F0601F1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2F5829"/>
    <w:multiLevelType w:val="multilevel"/>
    <w:tmpl w:val="D49C15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871803"/>
    <w:multiLevelType w:val="hybridMultilevel"/>
    <w:tmpl w:val="C4626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CEA7C7D"/>
    <w:multiLevelType w:val="hybridMultilevel"/>
    <w:tmpl w:val="557E19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1441F9"/>
    <w:multiLevelType w:val="multilevel"/>
    <w:tmpl w:val="38B26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52714A"/>
    <w:multiLevelType w:val="multilevel"/>
    <w:tmpl w:val="FE5EE498"/>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957DDC"/>
    <w:multiLevelType w:val="multilevel"/>
    <w:tmpl w:val="731A33E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2D00E0"/>
    <w:multiLevelType w:val="multilevel"/>
    <w:tmpl w:val="8E28242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A54712"/>
    <w:multiLevelType w:val="hybridMultilevel"/>
    <w:tmpl w:val="A3D4799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9058AA"/>
    <w:multiLevelType w:val="multilevel"/>
    <w:tmpl w:val="8974B7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08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D21918"/>
    <w:multiLevelType w:val="multilevel"/>
    <w:tmpl w:val="E19828F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0F3460"/>
    <w:multiLevelType w:val="hybridMultilevel"/>
    <w:tmpl w:val="F44A3F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5550D7"/>
    <w:multiLevelType w:val="multilevel"/>
    <w:tmpl w:val="426A4C3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70954425"/>
    <w:multiLevelType w:val="hybridMultilevel"/>
    <w:tmpl w:val="26D066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157C55"/>
    <w:multiLevelType w:val="multilevel"/>
    <w:tmpl w:val="4F5258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A446F4"/>
    <w:multiLevelType w:val="hybridMultilevel"/>
    <w:tmpl w:val="985681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15"/>
    <w:lvlOverride w:ilvl="1">
      <w:lvl w:ilvl="1">
        <w:numFmt w:val="lowerLetter"/>
        <w:lvlText w:val="%2."/>
        <w:lvlJc w:val="left"/>
      </w:lvl>
    </w:lvlOverride>
  </w:num>
  <w:num w:numId="4">
    <w:abstractNumId w:val="26"/>
    <w:lvlOverride w:ilvl="0">
      <w:lvl w:ilvl="0">
        <w:numFmt w:val="decimal"/>
        <w:lvlText w:val="%1."/>
        <w:lvlJc w:val="left"/>
      </w:lvl>
    </w:lvlOverride>
  </w:num>
  <w:num w:numId="5">
    <w:abstractNumId w:val="14"/>
    <w:lvlOverride w:ilvl="1">
      <w:lvl w:ilvl="1">
        <w:numFmt w:val="lowerLetter"/>
        <w:lvlText w:val="%2."/>
        <w:lvlJc w:val="left"/>
      </w:lvl>
    </w:lvlOverride>
  </w:num>
  <w:num w:numId="6">
    <w:abstractNumId w:val="4"/>
    <w:lvlOverride w:ilvl="0">
      <w:lvl w:ilvl="0">
        <w:numFmt w:val="decimal"/>
        <w:lvlText w:val="%1."/>
        <w:lvlJc w:val="left"/>
      </w:lvl>
    </w:lvlOverride>
  </w:num>
  <w:num w:numId="7">
    <w:abstractNumId w:val="36"/>
    <w:lvlOverride w:ilvl="0">
      <w:lvl w:ilvl="0">
        <w:numFmt w:val="lowerLetter"/>
        <w:lvlText w:val="%1."/>
        <w:lvlJc w:val="left"/>
      </w:lvl>
    </w:lvlOverride>
  </w:num>
  <w:num w:numId="8">
    <w:abstractNumId w:val="28"/>
    <w:lvlOverride w:ilvl="0">
      <w:lvl w:ilvl="0">
        <w:numFmt w:val="decimal"/>
        <w:lvlText w:val="%1."/>
        <w:lvlJc w:val="left"/>
      </w:lvl>
    </w:lvlOverride>
  </w:num>
  <w:num w:numId="9">
    <w:abstractNumId w:val="28"/>
    <w:lvlOverride w:ilvl="0">
      <w:lvl w:ilvl="0">
        <w:numFmt w:val="decimal"/>
        <w:lvlText w:val="%1."/>
        <w:lvlJc w:val="left"/>
      </w:lvl>
    </w:lvlOverride>
    <w:lvlOverride w:ilvl="1">
      <w:lvl w:ilvl="1">
        <w:numFmt w:val="lowerLetter"/>
        <w:lvlText w:val="%2."/>
        <w:lvlJc w:val="left"/>
      </w:lvl>
    </w:lvlOverride>
  </w:num>
  <w:num w:numId="10">
    <w:abstractNumId w:val="12"/>
    <w:lvlOverride w:ilvl="0">
      <w:lvl w:ilvl="0">
        <w:numFmt w:val="decimal"/>
        <w:lvlText w:val="%1."/>
        <w:lvlJc w:val="left"/>
      </w:lvl>
    </w:lvlOverride>
  </w:num>
  <w:num w:numId="11">
    <w:abstractNumId w:val="12"/>
    <w:lvlOverride w:ilvl="0">
      <w:lvl w:ilvl="0">
        <w:numFmt w:val="decimal"/>
        <w:lvlText w:val="%1."/>
        <w:lvlJc w:val="left"/>
      </w:lvl>
    </w:lvlOverride>
    <w:lvlOverride w:ilvl="1">
      <w:lvl w:ilvl="1">
        <w:numFmt w:val="lowerLetter"/>
        <w:lvlText w:val="%2."/>
        <w:lvlJc w:val="left"/>
      </w:lvl>
    </w:lvlOverride>
  </w:num>
  <w:num w:numId="12">
    <w:abstractNumId w:val="21"/>
  </w:num>
  <w:num w:numId="13">
    <w:abstractNumId w:val="19"/>
  </w:num>
  <w:num w:numId="14">
    <w:abstractNumId w:val="23"/>
  </w:num>
  <w:num w:numId="15">
    <w:abstractNumId w:val="29"/>
    <w:lvlOverride w:ilvl="0">
      <w:lvl w:ilvl="0">
        <w:numFmt w:val="decimal"/>
        <w:lvlText w:val="%1."/>
        <w:lvlJc w:val="left"/>
      </w:lvl>
    </w:lvlOverride>
  </w:num>
  <w:num w:numId="16">
    <w:abstractNumId w:val="29"/>
    <w:lvlOverride w:ilvl="0">
      <w:lvl w:ilvl="0">
        <w:numFmt w:val="decimal"/>
        <w:lvlText w:val="%1."/>
        <w:lvlJc w:val="left"/>
      </w:lvl>
    </w:lvlOverride>
    <w:lvlOverride w:ilvl="1">
      <w:lvl w:ilvl="1">
        <w:numFmt w:val="lowerLetter"/>
        <w:lvlText w:val="%2."/>
        <w:lvlJc w:val="left"/>
      </w:lvl>
    </w:lvlOverride>
  </w:num>
  <w:num w:numId="17">
    <w:abstractNumId w:val="29"/>
    <w:lvlOverride w:ilvl="0">
      <w:lvl w:ilvl="0">
        <w:numFmt w:val="decimal"/>
        <w:lvlText w:val="%1."/>
        <w:lvlJc w:val="left"/>
      </w:lvl>
    </w:lvlOverride>
    <w:lvlOverride w:ilvl="1">
      <w:lvl w:ilvl="1">
        <w:numFmt w:val="lowerLetter"/>
        <w:lvlText w:val="%2."/>
        <w:lvlJc w:val="left"/>
      </w:lvl>
    </w:lvlOverride>
  </w:num>
  <w:num w:numId="18">
    <w:abstractNumId w:val="20"/>
    <w:lvlOverride w:ilvl="0">
      <w:lvl w:ilvl="0">
        <w:numFmt w:val="decimal"/>
        <w:lvlText w:val="%1."/>
        <w:lvlJc w:val="left"/>
      </w:lvl>
    </w:lvlOverride>
  </w:num>
  <w:num w:numId="19">
    <w:abstractNumId w:val="8"/>
    <w:lvlOverride w:ilvl="0">
      <w:lvl w:ilvl="0">
        <w:numFmt w:val="decimal"/>
        <w:lvlText w:val="%1."/>
        <w:lvlJc w:val="left"/>
      </w:lvl>
    </w:lvlOverride>
  </w:num>
  <w:num w:numId="20">
    <w:abstractNumId w:val="18"/>
    <w:lvlOverride w:ilvl="1">
      <w:lvl w:ilvl="1">
        <w:numFmt w:val="lowerLetter"/>
        <w:lvlText w:val="%2."/>
        <w:lvlJc w:val="left"/>
      </w:lvl>
    </w:lvlOverride>
  </w:num>
  <w:num w:numId="21">
    <w:abstractNumId w:val="18"/>
    <w:lvlOverride w:ilvl="1">
      <w:lvl w:ilvl="1">
        <w:numFmt w:val="lowerLetter"/>
        <w:lvlText w:val="%2."/>
        <w:lvlJc w:val="left"/>
      </w:lvl>
    </w:lvlOverride>
    <w:lvlOverride w:ilvl="2">
      <w:lvl w:ilvl="2">
        <w:numFmt w:val="lowerLetter"/>
        <w:lvlText w:val="%3."/>
        <w:lvlJc w:val="left"/>
      </w:lvl>
    </w:lvlOverride>
  </w:num>
  <w:num w:numId="22">
    <w:abstractNumId w:val="10"/>
  </w:num>
  <w:num w:numId="23">
    <w:abstractNumId w:val="27"/>
  </w:num>
  <w:num w:numId="24">
    <w:abstractNumId w:val="32"/>
  </w:num>
  <w:num w:numId="25">
    <w:abstractNumId w:val="25"/>
  </w:num>
  <w:num w:numId="26">
    <w:abstractNumId w:val="0"/>
  </w:num>
  <w:num w:numId="27">
    <w:abstractNumId w:val="3"/>
  </w:num>
  <w:num w:numId="28">
    <w:abstractNumId w:val="35"/>
  </w:num>
  <w:num w:numId="29">
    <w:abstractNumId w:val="2"/>
  </w:num>
  <w:num w:numId="30">
    <w:abstractNumId w:val="33"/>
  </w:num>
  <w:num w:numId="31">
    <w:abstractNumId w:val="34"/>
  </w:num>
  <w:num w:numId="32">
    <w:abstractNumId w:val="22"/>
  </w:num>
  <w:num w:numId="33">
    <w:abstractNumId w:val="16"/>
  </w:num>
  <w:num w:numId="34">
    <w:abstractNumId w:val="7"/>
  </w:num>
  <w:num w:numId="35">
    <w:abstractNumId w:val="5"/>
  </w:num>
  <w:num w:numId="36">
    <w:abstractNumId w:val="31"/>
  </w:num>
  <w:num w:numId="37">
    <w:abstractNumId w:val="13"/>
  </w:num>
  <w:num w:numId="38">
    <w:abstractNumId w:val="30"/>
  </w:num>
  <w:num w:numId="39">
    <w:abstractNumId w:val="24"/>
  </w:num>
  <w:num w:numId="40">
    <w:abstractNumId w:val="37"/>
  </w:num>
  <w:num w:numId="41">
    <w:abstractNumId w:val="1"/>
  </w:num>
  <w:num w:numId="42">
    <w:abstractNumId w:val="9"/>
  </w:num>
  <w:num w:numId="4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ott Nicholas">
    <w15:presenceInfo w15:providerId="Windows Live" w15:userId="a1bd431825865a62"/>
  </w15:person>
  <w15:person w15:author="Stephen Winslow">
    <w15:presenceInfo w15:providerId="None" w15:userId="Stephen Winslow"/>
  </w15:person>
  <w15:person w15:author="Michael Dolan Jr">
    <w15:presenceInfo w15:providerId="Windows Live" w15:userId="0e86fe83bc39b5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B1"/>
    <w:rsid w:val="0005218F"/>
    <w:rsid w:val="000967DB"/>
    <w:rsid w:val="000A7368"/>
    <w:rsid w:val="000A7F6D"/>
    <w:rsid w:val="0011602D"/>
    <w:rsid w:val="00122032"/>
    <w:rsid w:val="00173F18"/>
    <w:rsid w:val="002C206A"/>
    <w:rsid w:val="003516B1"/>
    <w:rsid w:val="00355377"/>
    <w:rsid w:val="00363D7E"/>
    <w:rsid w:val="003F372F"/>
    <w:rsid w:val="003F6FBE"/>
    <w:rsid w:val="0041474E"/>
    <w:rsid w:val="0041743D"/>
    <w:rsid w:val="004253A9"/>
    <w:rsid w:val="00443D6C"/>
    <w:rsid w:val="004470A9"/>
    <w:rsid w:val="00487CF5"/>
    <w:rsid w:val="00487EC5"/>
    <w:rsid w:val="004A75EF"/>
    <w:rsid w:val="005A08B7"/>
    <w:rsid w:val="005A1054"/>
    <w:rsid w:val="005D23B5"/>
    <w:rsid w:val="005F3673"/>
    <w:rsid w:val="00612D67"/>
    <w:rsid w:val="006322D0"/>
    <w:rsid w:val="00636B19"/>
    <w:rsid w:val="00681BAC"/>
    <w:rsid w:val="006F21E1"/>
    <w:rsid w:val="007264A4"/>
    <w:rsid w:val="007B2FA8"/>
    <w:rsid w:val="007E51C7"/>
    <w:rsid w:val="009535E9"/>
    <w:rsid w:val="009929FD"/>
    <w:rsid w:val="00A736D8"/>
    <w:rsid w:val="00B13A88"/>
    <w:rsid w:val="00B232CA"/>
    <w:rsid w:val="00B27D50"/>
    <w:rsid w:val="00B70C8F"/>
    <w:rsid w:val="00B827E6"/>
    <w:rsid w:val="00B83DEC"/>
    <w:rsid w:val="00C62269"/>
    <w:rsid w:val="00CF5B0E"/>
    <w:rsid w:val="00D42BEB"/>
    <w:rsid w:val="00D728BC"/>
    <w:rsid w:val="00D755FD"/>
    <w:rsid w:val="00E24EE0"/>
    <w:rsid w:val="00EA140D"/>
    <w:rsid w:val="00ED0B23"/>
    <w:rsid w:val="00F1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A5446"/>
  <w15:chartTrackingRefBased/>
  <w15:docId w15:val="{EF0527F1-86C8-4A44-907A-E184768B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5FD"/>
    <w:pPr>
      <w:numPr>
        <w:numId w:val="22"/>
      </w:numPr>
      <w:spacing w:before="100" w:beforeAutospacing="1" w:after="100" w:afterAutospacing="1"/>
      <w:outlineLvl w:val="0"/>
    </w:pPr>
    <w:rPr>
      <w:rFonts w:ascii="Times New Roman" w:eastAsia="Times New Roman" w:hAnsi="Times New Roman" w:cs="Times New Roman"/>
      <w:b/>
      <w:bCs/>
      <w:kern w:val="36"/>
      <w:sz w:val="28"/>
      <w:szCs w:val="48"/>
    </w:rPr>
  </w:style>
  <w:style w:type="paragraph" w:styleId="Heading2">
    <w:name w:val="heading 2"/>
    <w:basedOn w:val="Normal"/>
    <w:next w:val="Normal"/>
    <w:link w:val="Heading2Char"/>
    <w:uiPriority w:val="9"/>
    <w:unhideWhenUsed/>
    <w:qFormat/>
    <w:rsid w:val="006322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5FD"/>
    <w:rPr>
      <w:rFonts w:ascii="Times New Roman" w:eastAsia="Times New Roman" w:hAnsi="Times New Roman" w:cs="Times New Roman"/>
      <w:b/>
      <w:bCs/>
      <w:kern w:val="36"/>
      <w:sz w:val="28"/>
      <w:szCs w:val="48"/>
    </w:rPr>
  </w:style>
  <w:style w:type="paragraph" w:styleId="NormalWeb">
    <w:name w:val="Normal (Web)"/>
    <w:basedOn w:val="Normal"/>
    <w:uiPriority w:val="99"/>
    <w:semiHidden/>
    <w:unhideWhenUsed/>
    <w:rsid w:val="003516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516B1"/>
    <w:rPr>
      <w:color w:val="0000FF"/>
      <w:u w:val="single"/>
    </w:rPr>
  </w:style>
  <w:style w:type="character" w:styleId="Strong">
    <w:name w:val="Strong"/>
    <w:basedOn w:val="DefaultParagraphFont"/>
    <w:uiPriority w:val="22"/>
    <w:qFormat/>
    <w:rsid w:val="00D755FD"/>
    <w:rPr>
      <w:b/>
      <w:bCs/>
    </w:rPr>
  </w:style>
  <w:style w:type="paragraph" w:styleId="Header">
    <w:name w:val="header"/>
    <w:basedOn w:val="Normal"/>
    <w:link w:val="HeaderChar"/>
    <w:uiPriority w:val="99"/>
    <w:unhideWhenUsed/>
    <w:rsid w:val="00D755FD"/>
    <w:pPr>
      <w:tabs>
        <w:tab w:val="center" w:pos="4680"/>
        <w:tab w:val="right" w:pos="9360"/>
      </w:tabs>
    </w:pPr>
  </w:style>
  <w:style w:type="character" w:customStyle="1" w:styleId="HeaderChar">
    <w:name w:val="Header Char"/>
    <w:basedOn w:val="DefaultParagraphFont"/>
    <w:link w:val="Header"/>
    <w:uiPriority w:val="99"/>
    <w:rsid w:val="00D755FD"/>
  </w:style>
  <w:style w:type="paragraph" w:styleId="Footer">
    <w:name w:val="footer"/>
    <w:basedOn w:val="Normal"/>
    <w:link w:val="FooterChar"/>
    <w:uiPriority w:val="99"/>
    <w:unhideWhenUsed/>
    <w:rsid w:val="00D755FD"/>
    <w:pPr>
      <w:tabs>
        <w:tab w:val="center" w:pos="4680"/>
        <w:tab w:val="right" w:pos="9360"/>
      </w:tabs>
    </w:pPr>
  </w:style>
  <w:style w:type="character" w:customStyle="1" w:styleId="FooterChar">
    <w:name w:val="Footer Char"/>
    <w:basedOn w:val="DefaultParagraphFont"/>
    <w:link w:val="Footer"/>
    <w:uiPriority w:val="99"/>
    <w:rsid w:val="00D755FD"/>
  </w:style>
  <w:style w:type="paragraph" w:styleId="ListParagraph">
    <w:name w:val="List Paragraph"/>
    <w:basedOn w:val="Normal"/>
    <w:uiPriority w:val="34"/>
    <w:qFormat/>
    <w:rsid w:val="003F372F"/>
    <w:pPr>
      <w:ind w:left="720"/>
      <w:contextualSpacing/>
    </w:pPr>
  </w:style>
  <w:style w:type="character" w:customStyle="1" w:styleId="Heading2Char">
    <w:name w:val="Heading 2 Char"/>
    <w:basedOn w:val="DefaultParagraphFont"/>
    <w:link w:val="Heading2"/>
    <w:uiPriority w:val="9"/>
    <w:rsid w:val="006322D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553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537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83DEC"/>
    <w:rPr>
      <w:sz w:val="16"/>
      <w:szCs w:val="16"/>
    </w:rPr>
  </w:style>
  <w:style w:type="paragraph" w:styleId="CommentText">
    <w:name w:val="annotation text"/>
    <w:basedOn w:val="Normal"/>
    <w:link w:val="CommentTextChar"/>
    <w:uiPriority w:val="99"/>
    <w:unhideWhenUsed/>
    <w:rsid w:val="00B83DEC"/>
    <w:rPr>
      <w:sz w:val="20"/>
      <w:szCs w:val="20"/>
    </w:rPr>
  </w:style>
  <w:style w:type="character" w:customStyle="1" w:styleId="CommentTextChar">
    <w:name w:val="Comment Text Char"/>
    <w:basedOn w:val="DefaultParagraphFont"/>
    <w:link w:val="CommentText"/>
    <w:uiPriority w:val="99"/>
    <w:rsid w:val="00B83DEC"/>
    <w:rPr>
      <w:sz w:val="20"/>
      <w:szCs w:val="20"/>
    </w:rPr>
  </w:style>
  <w:style w:type="paragraph" w:styleId="CommentSubject">
    <w:name w:val="annotation subject"/>
    <w:basedOn w:val="CommentText"/>
    <w:next w:val="CommentText"/>
    <w:link w:val="CommentSubjectChar"/>
    <w:uiPriority w:val="99"/>
    <w:semiHidden/>
    <w:unhideWhenUsed/>
    <w:rsid w:val="00B83DEC"/>
    <w:rPr>
      <w:b/>
      <w:bCs/>
    </w:rPr>
  </w:style>
  <w:style w:type="character" w:customStyle="1" w:styleId="CommentSubjectChar">
    <w:name w:val="Comment Subject Char"/>
    <w:basedOn w:val="CommentTextChar"/>
    <w:link w:val="CommentSubject"/>
    <w:uiPriority w:val="99"/>
    <w:semiHidden/>
    <w:rsid w:val="00B83DEC"/>
    <w:rPr>
      <w:b/>
      <w:bCs/>
      <w:sz w:val="20"/>
      <w:szCs w:val="20"/>
    </w:rPr>
  </w:style>
  <w:style w:type="paragraph" w:styleId="Title">
    <w:name w:val="Title"/>
    <w:basedOn w:val="Normal"/>
    <w:next w:val="Normal"/>
    <w:link w:val="TitleChar"/>
    <w:uiPriority w:val="10"/>
    <w:qFormat/>
    <w:rsid w:val="00B232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2CA"/>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qFormat/>
    <w:rsid w:val="009535E9"/>
    <w:pPr>
      <w:widowControl w:val="0"/>
      <w:autoSpaceDE w:val="0"/>
      <w:autoSpaceDN w:val="0"/>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9535E9"/>
    <w:rPr>
      <w:rFonts w:ascii="Times New Roman" w:eastAsia="Times New Roman" w:hAnsi="Times New Roman" w:cs="Times New Roman"/>
      <w:lang w:bidi="en-US"/>
    </w:rPr>
  </w:style>
  <w:style w:type="paragraph" w:customStyle="1" w:styleId="TableParagraph">
    <w:name w:val="Table Paragraph"/>
    <w:basedOn w:val="Normal"/>
    <w:uiPriority w:val="1"/>
    <w:qFormat/>
    <w:rsid w:val="009535E9"/>
    <w:pPr>
      <w:widowControl w:val="0"/>
      <w:autoSpaceDE w:val="0"/>
      <w:autoSpaceDN w:val="0"/>
      <w:ind w:left="105"/>
    </w:pPr>
    <w:rPr>
      <w:rFonts w:ascii="Times New Roman" w:eastAsia="Times New Roman" w:hAnsi="Times New Roman" w:cs="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8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creativecommons.org/licenses/by-sa/4.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sovrin.org/wp-content/uploads/Transaction-Endorser-Data-Processing-Agreement-V1.pdf"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vrin.org/wp-content/uploads/Steward-Data-Processing-Agreement-V1.pdf"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3038</Words>
  <Characters>17321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Scott Nicholas</cp:lastModifiedBy>
  <cp:revision>6</cp:revision>
  <dcterms:created xsi:type="dcterms:W3CDTF">2020-09-24T15:18:00Z</dcterms:created>
  <dcterms:modified xsi:type="dcterms:W3CDTF">2020-09-24T19:01:00Z</dcterms:modified>
</cp:coreProperties>
</file>