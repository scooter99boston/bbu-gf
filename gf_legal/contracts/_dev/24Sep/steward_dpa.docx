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55E6" w14:textId="3B86B1B7" w:rsidR="009C095A" w:rsidDel="00C630C7" w:rsidRDefault="009C095A" w:rsidP="009C095A">
      <w:pPr>
        <w:jc w:val="center"/>
        <w:rPr>
          <w:del w:id="0" w:author="Scott Nicholas" w:date="2020-09-24T16:41:00Z"/>
          <w:rFonts w:ascii="ø^˚â˛" w:hAnsi="ø^˚â˛" w:cs="ø^˚â˛"/>
          <w:sz w:val="52"/>
          <w:szCs w:val="52"/>
        </w:rPr>
      </w:pPr>
      <w:del w:id="1" w:author="Scott Nicholas" w:date="2020-09-24T16:41:00Z">
        <w:r w:rsidDel="00C630C7">
          <w:rPr>
            <w:rFonts w:ascii="ø^˚â˛" w:hAnsi="ø^˚â˛" w:cs="ø^˚â˛"/>
            <w:sz w:val="52"/>
            <w:szCs w:val="52"/>
          </w:rPr>
          <w:delText>Steward Data Processing Agreement</w:delText>
        </w:r>
      </w:del>
    </w:p>
    <w:p w14:paraId="041730AA" w14:textId="2DEBB537" w:rsidR="009C095A" w:rsidRPr="00F751D1" w:rsidDel="00C630C7" w:rsidRDefault="009C095A" w:rsidP="009C095A">
      <w:pPr>
        <w:jc w:val="center"/>
        <w:rPr>
          <w:del w:id="2" w:author="Scott Nicholas" w:date="2020-09-24T16:41:00Z"/>
          <w:rStyle w:val="Strong"/>
        </w:rPr>
      </w:pPr>
      <w:del w:id="3" w:author="Scott Nicholas" w:date="2020-09-24T16:41:00Z">
        <w:r w:rsidRPr="00F751D1" w:rsidDel="00C630C7">
          <w:rPr>
            <w:rStyle w:val="Strong"/>
          </w:rPr>
          <w:delText>Version 1</w:delText>
        </w:r>
      </w:del>
    </w:p>
    <w:p w14:paraId="08B2AB79" w14:textId="2E70BECD" w:rsidR="009C095A" w:rsidDel="00C630C7" w:rsidRDefault="009C095A" w:rsidP="009C095A">
      <w:pPr>
        <w:jc w:val="center"/>
        <w:rPr>
          <w:del w:id="4" w:author="Scott Nicholas" w:date="2020-09-24T16:41:00Z"/>
        </w:rPr>
      </w:pPr>
      <w:del w:id="5" w:author="Scott Nicholas" w:date="2020-09-24T16:41:00Z">
        <w:r w:rsidDel="00C630C7">
          <w:delText>2020-03-01</w:delText>
        </w:r>
      </w:del>
    </w:p>
    <w:p w14:paraId="4968FFE6" w14:textId="36549624" w:rsidR="009C095A" w:rsidDel="00C630C7" w:rsidRDefault="009C095A" w:rsidP="009C095A">
      <w:pPr>
        <w:jc w:val="center"/>
        <w:rPr>
          <w:del w:id="6" w:author="Scott Nicholas" w:date="2020-09-24T16:41:00Z"/>
        </w:rPr>
      </w:pPr>
    </w:p>
    <w:p w14:paraId="5C2DE435" w14:textId="6610AA7C" w:rsidR="009C095A" w:rsidDel="00C630C7" w:rsidRDefault="009C095A" w:rsidP="009C095A">
      <w:pPr>
        <w:jc w:val="center"/>
        <w:rPr>
          <w:del w:id="7" w:author="Scott Nicholas" w:date="2020-09-24T16:41:00Z"/>
        </w:rPr>
      </w:pPr>
    </w:p>
    <w:p w14:paraId="6798B44C" w14:textId="286934DC" w:rsidR="009C095A" w:rsidDel="00C630C7" w:rsidRDefault="009C095A" w:rsidP="009C095A">
      <w:pPr>
        <w:jc w:val="center"/>
        <w:rPr>
          <w:del w:id="8" w:author="Scott Nicholas" w:date="2020-09-24T16:41:00Z"/>
        </w:rPr>
      </w:pPr>
    </w:p>
    <w:p w14:paraId="6849A8CA" w14:textId="671D9F48" w:rsidR="009C095A" w:rsidDel="00C630C7" w:rsidRDefault="009C095A" w:rsidP="009C095A">
      <w:pPr>
        <w:jc w:val="center"/>
        <w:rPr>
          <w:del w:id="9" w:author="Scott Nicholas" w:date="2020-09-24T16:41:00Z"/>
        </w:rPr>
      </w:pPr>
    </w:p>
    <w:p w14:paraId="6CDD3DC6" w14:textId="7674724E" w:rsidR="009C095A" w:rsidDel="00C630C7" w:rsidRDefault="009C095A" w:rsidP="009C095A">
      <w:pPr>
        <w:jc w:val="center"/>
        <w:rPr>
          <w:del w:id="10" w:author="Scott Nicholas" w:date="2020-09-24T16:41:00Z"/>
        </w:rPr>
      </w:pPr>
    </w:p>
    <w:p w14:paraId="687326DF" w14:textId="2A85C60B" w:rsidR="006D5CE8" w:rsidDel="00C630C7" w:rsidRDefault="006D5CE8" w:rsidP="006D5CE8">
      <w:pPr>
        <w:jc w:val="center"/>
        <w:rPr>
          <w:del w:id="11" w:author="Scott Nicholas" w:date="2020-09-24T16:41:00Z"/>
        </w:rPr>
      </w:pPr>
      <w:del w:id="12" w:author="Scott Nicholas" w:date="2020-09-24T16:41:00Z">
        <w:r w:rsidDel="00C630C7">
          <w:rPr>
            <w:noProof/>
          </w:rPr>
          <w:drawing>
            <wp:inline distT="0" distB="0" distL="0" distR="0" wp14:anchorId="7B60CBE7" wp14:editId="4B7B4884">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del>
    </w:p>
    <w:p w14:paraId="24A71985" w14:textId="690B6AFC" w:rsidR="006D5CE8" w:rsidDel="00C630C7" w:rsidRDefault="006D5CE8" w:rsidP="006D5CE8">
      <w:pPr>
        <w:rPr>
          <w:del w:id="13" w:author="Scott Nicholas" w:date="2020-09-24T16:41:00Z"/>
        </w:rPr>
      </w:pPr>
    </w:p>
    <w:p w14:paraId="398ADB5C" w14:textId="76144153" w:rsidR="006D5CE8" w:rsidDel="00C630C7" w:rsidRDefault="006D5CE8" w:rsidP="006D5CE8">
      <w:pPr>
        <w:jc w:val="center"/>
        <w:rPr>
          <w:del w:id="14" w:author="Scott Nicholas" w:date="2020-09-24T16:41:00Z"/>
        </w:rPr>
      </w:pPr>
    </w:p>
    <w:p w14:paraId="1F0E1C4F" w14:textId="508362AF" w:rsidR="006D5CE8" w:rsidDel="00C630C7" w:rsidRDefault="006E4848" w:rsidP="006D5CE8">
      <w:pPr>
        <w:jc w:val="center"/>
        <w:rPr>
          <w:del w:id="15" w:author="Scott Nicholas" w:date="2020-09-24T16:41:00Z"/>
        </w:rPr>
      </w:pPr>
      <w:del w:id="16" w:author="Scott Nicholas" w:date="2020-09-24T16:41:00Z">
        <w:r w:rsidDel="00C630C7">
          <w:fldChar w:fldCharType="begin"/>
        </w:r>
        <w:r w:rsidDel="00C630C7">
          <w:delInstrText xml:space="preserve"> HYPERLINK "http://bbu.bedrockconsortium.org/" </w:delInstrText>
        </w:r>
        <w:r w:rsidDel="00C630C7">
          <w:fldChar w:fldCharType="separate"/>
        </w:r>
        <w:r w:rsidR="00E15A0A" w:rsidDel="00C630C7">
          <w:rPr>
            <w:rStyle w:val="Hyperlink"/>
          </w:rPr>
          <w:delText>http://bbu.bedrockconsortium.org/</w:delText>
        </w:r>
        <w:r w:rsidDel="00C630C7">
          <w:rPr>
            <w:rStyle w:val="Hyperlink"/>
          </w:rPr>
          <w:fldChar w:fldCharType="end"/>
        </w:r>
      </w:del>
    </w:p>
    <w:p w14:paraId="7C4F83CF" w14:textId="5B6DBCD9" w:rsidR="009C095A" w:rsidDel="00C630C7" w:rsidRDefault="009C095A" w:rsidP="009C095A">
      <w:pPr>
        <w:jc w:val="center"/>
        <w:rPr>
          <w:del w:id="17" w:author="Scott Nicholas" w:date="2020-09-24T16:41:00Z"/>
        </w:rPr>
      </w:pPr>
    </w:p>
    <w:p w14:paraId="585B4605" w14:textId="48B82C94" w:rsidR="009C095A" w:rsidDel="00C630C7" w:rsidRDefault="009C095A">
      <w:pPr>
        <w:rPr>
          <w:del w:id="18" w:author="Scott Nicholas" w:date="2020-09-24T16:41:00Z"/>
          <w:rFonts w:ascii="ø^˚â˛" w:hAnsi="ø^˚â˛" w:cs="ø^˚â˛"/>
          <w:color w:val="000000"/>
          <w:sz w:val="22"/>
          <w:szCs w:val="22"/>
        </w:rPr>
      </w:pPr>
      <w:del w:id="19" w:author="Scott Nicholas" w:date="2020-09-24T16:41:00Z">
        <w:r w:rsidDel="00C630C7">
          <w:rPr>
            <w:rFonts w:ascii="ø^˚â˛" w:hAnsi="ø^˚â˛" w:cs="ø^˚â˛"/>
            <w:color w:val="000000"/>
            <w:sz w:val="22"/>
            <w:szCs w:val="22"/>
          </w:rPr>
          <w:br w:type="page"/>
        </w:r>
      </w:del>
    </w:p>
    <w:p w14:paraId="38D270A5" w14:textId="55BFC0A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This Data Processing Agreement (“ DPA ”) supplements </w:t>
      </w:r>
      <w:del w:id="20" w:author="Scott Nicholas" w:date="2020-09-24T16:41:00Z">
        <w:r w:rsidDel="00C630C7">
          <w:rPr>
            <w:rFonts w:ascii="ø^˚â˛" w:hAnsi="ø^˚â˛" w:cs="ø^˚â˛"/>
            <w:color w:val="000000"/>
            <w:sz w:val="22"/>
            <w:szCs w:val="22"/>
          </w:rPr>
          <w:delText xml:space="preserve">the </w:delText>
        </w:r>
      </w:del>
      <w:ins w:id="21" w:author="Scott Nicholas" w:date="2020-09-24T16:41:00Z">
        <w:r w:rsidR="00C630C7">
          <w:rPr>
            <w:rFonts w:ascii="ø^˚â˛" w:hAnsi="ø^˚â˛" w:cs="ø^˚â˛"/>
            <w:color w:val="000000"/>
            <w:sz w:val="22"/>
            <w:szCs w:val="22"/>
          </w:rPr>
          <w:t>that certain</w:t>
        </w:r>
        <w:r w:rsidR="00C630C7">
          <w:rPr>
            <w:rFonts w:ascii="ø^˚â˛" w:hAnsi="ø^˚â˛" w:cs="ø^˚â˛"/>
            <w:color w:val="000000"/>
            <w:sz w:val="22"/>
            <w:szCs w:val="22"/>
          </w:rPr>
          <w:t xml:space="preserve"> </w:t>
        </w:r>
      </w:ins>
      <w:del w:id="22" w:author="Scott Nicholas" w:date="2020-09-24T16:41:00Z">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w:delText>
        </w:r>
      </w:del>
      <w:r>
        <w:rPr>
          <w:rFonts w:ascii="ø^˚â˛" w:hAnsi="ø^˚â˛" w:cs="ø^˚â˛"/>
          <w:color w:val="000000"/>
          <w:sz w:val="22"/>
          <w:szCs w:val="22"/>
        </w:rPr>
        <w:t>Steward Agreement (“</w:t>
      </w:r>
      <w:del w:id="23"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24"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 between </w:t>
      </w:r>
      <w:del w:id="25" w:author="Scott Nicholas" w:date="2020-09-24T16:41: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26" w:author="Scott Nicholas" w:date="2020-09-24T16:41:00Z">
        <w:r w:rsidR="00C630C7">
          <w:rPr>
            <w:rFonts w:ascii="ø^˚â˛" w:hAnsi="ø^˚â˛" w:cs="ø^˚â˛"/>
            <w:color w:val="000000"/>
            <w:sz w:val="22"/>
            <w:szCs w:val="22"/>
          </w:rPr>
          <w:t>LF Governance Networks, Inc. (“LFGN”)</w:t>
        </w:r>
      </w:ins>
      <w:r>
        <w:rPr>
          <w:rFonts w:ascii="ø^˚â˛" w:hAnsi="ø^˚â˛" w:cs="ø^˚â˛"/>
          <w:color w:val="000000"/>
          <w:sz w:val="22"/>
          <w:szCs w:val="22"/>
        </w:rPr>
        <w:t xml:space="preserve"> and Steward, as may be amended from time to time, and is hereby incorporated by reference into the</w:t>
      </w:r>
      <w:del w:id="27"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28"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All capitalized terms not otherwise defined in this DPA will have the meaning given to them in the</w:t>
      </w:r>
      <w:del w:id="29"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30"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or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 the event of any inconsistency or conflict between this DPA and the</w:t>
      </w:r>
      <w:del w:id="31"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32"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this DPA will govern. This DPA will survive termination of the</w:t>
      </w:r>
      <w:del w:id="33"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34"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as long as Steward Processes Personal Data. </w:t>
      </w:r>
      <w:del w:id="35" w:author="Scott Nicholas" w:date="2020-09-24T16:42: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36" w:author="Scott Nicholas" w:date="2020-09-24T16:42:00Z">
        <w:r w:rsidR="00C630C7">
          <w:rPr>
            <w:rFonts w:ascii="ø^˚â˛" w:hAnsi="ø^˚â˛" w:cs="ø^˚â˛"/>
            <w:color w:val="000000"/>
            <w:sz w:val="22"/>
            <w:szCs w:val="22"/>
          </w:rPr>
          <w:t>LFGN</w:t>
        </w:r>
      </w:ins>
      <w:r>
        <w:rPr>
          <w:rFonts w:ascii="ø^˚â˛" w:hAnsi="ø^˚â˛" w:cs="ø^˚â˛"/>
          <w:color w:val="000000"/>
          <w:sz w:val="22"/>
          <w:szCs w:val="22"/>
        </w:rPr>
        <w:t xml:space="preserve">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 xml:space="preserve">1. </w:t>
      </w:r>
      <w:proofErr w:type="gramStart"/>
      <w:r>
        <w:t>Definitions .</w:t>
      </w:r>
      <w:proofErr w:type="gramEnd"/>
    </w:p>
    <w:p w14:paraId="2ABE465E" w14:textId="77777777" w:rsidR="009C095A" w:rsidRPr="009C095A" w:rsidRDefault="009C095A" w:rsidP="009C095A"/>
    <w:p w14:paraId="45658C09" w14:textId="1598597C"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10ADB401" w14:textId="294632C4" w:rsidR="00204724" w:rsidRDefault="00204724" w:rsidP="00204724">
      <w:pPr>
        <w:autoSpaceDE w:val="0"/>
        <w:autoSpaceDN w:val="0"/>
        <w:adjustRightInd w:val="0"/>
        <w:rPr>
          <w:rFonts w:ascii="ø^˚â˛" w:hAnsi="ø^˚â˛" w:cs="ø^˚â˛"/>
          <w:color w:val="000000"/>
          <w:sz w:val="22"/>
          <w:szCs w:val="22"/>
        </w:rPr>
      </w:pPr>
    </w:p>
    <w:p w14:paraId="05163FE8" w14:textId="2B73C0AD" w:rsidR="00204724" w:rsidRPr="00204724" w:rsidRDefault="00204724" w:rsidP="00204724">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Pr>
          <w:rFonts w:ascii="ø^˚â˛" w:hAnsi="ø^˚â˛" w:cs="ø^˚â˛"/>
          <w:b/>
          <w:bCs/>
          <w:color w:val="000000"/>
          <w:sz w:val="22"/>
          <w:szCs w:val="22"/>
        </w:rPr>
        <w:t>Bedrock Business Utility</w:t>
      </w:r>
      <w:r w:rsidRPr="002033D1">
        <w:rPr>
          <w:rFonts w:ascii="ø^˚â˛" w:hAnsi="ø^˚â˛" w:cs="ø^˚â˛"/>
          <w:color w:val="000000"/>
          <w:sz w:val="22"/>
          <w:szCs w:val="22"/>
        </w:rPr>
        <w:t xml:space="preserve"> ” </w:t>
      </w:r>
      <w:r>
        <w:rPr>
          <w:rFonts w:ascii="ø^˚â˛" w:hAnsi="ø^˚â˛" w:cs="ø^˚â˛"/>
          <w:color w:val="000000"/>
          <w:sz w:val="22"/>
          <w:szCs w:val="22"/>
        </w:rPr>
        <w:t>(“</w:t>
      </w:r>
      <w:r w:rsidR="00556D68">
        <w:rPr>
          <w:rFonts w:ascii="ø^˚â˛" w:hAnsi="ø^˚â˛" w:cs="ø^˚â˛"/>
          <w:color w:val="000000"/>
          <w:sz w:val="22"/>
          <w:szCs w:val="22"/>
        </w:rPr>
        <w:t xml:space="preserve"> </w:t>
      </w:r>
      <w:r>
        <w:rPr>
          <w:rFonts w:ascii="ø^˚â˛" w:hAnsi="ø^˚â˛" w:cs="ø^˚â˛"/>
          <w:color w:val="000000"/>
          <w:sz w:val="22"/>
          <w:szCs w:val="22"/>
        </w:rPr>
        <w:t>Utility</w:t>
      </w:r>
      <w:r w:rsidR="00556D68">
        <w:rPr>
          <w:rFonts w:ascii="ø^˚â˛" w:hAnsi="ø^˚â˛" w:cs="ø^˚â˛"/>
          <w:color w:val="000000"/>
          <w:sz w:val="22"/>
          <w:szCs w:val="22"/>
        </w:rPr>
        <w:t xml:space="preserve"> </w:t>
      </w:r>
      <w:r>
        <w:rPr>
          <w:rFonts w:ascii="ø^˚â˛" w:hAnsi="ø^˚â˛" w:cs="ø^˚â˛"/>
          <w:color w:val="000000"/>
          <w:sz w:val="22"/>
          <w:szCs w:val="22"/>
        </w:rPr>
        <w:t xml:space="preserve">”) </w:t>
      </w:r>
      <w:ins w:id="37" w:author="Scott Nicholas" w:date="2020-09-24T16:45:00Z">
        <w:r w:rsidR="00C630C7" w:rsidRPr="002033D1">
          <w:rPr>
            <w:rFonts w:ascii="ø^˚â˛" w:hAnsi="ø^˚â˛" w:cs="ø^˚â˛"/>
            <w:color w:val="000000"/>
            <w:sz w:val="22"/>
            <w:szCs w:val="22"/>
          </w:rPr>
          <w:t xml:space="preserve">means the </w:t>
        </w:r>
        <w:r w:rsidR="00C630C7">
          <w:rPr>
            <w:rFonts w:ascii="ø^˚â˛" w:hAnsi="ø^˚â˛" w:cs="ø^˚â˛"/>
            <w:color w:val="000000"/>
            <w:sz w:val="22"/>
            <w:szCs w:val="22"/>
          </w:rPr>
          <w:t>public identity utility operated by LFGN and supported by the Bedrock Consortium, a directed fund of the Linux Foundation</w:t>
        </w:r>
      </w:ins>
      <w:del w:id="38" w:author="Scott Nicholas" w:date="2020-09-24T16:45:00Z">
        <w:r w:rsidRPr="002033D1" w:rsidDel="00C630C7">
          <w:rPr>
            <w:rFonts w:ascii="ø^˚â˛" w:hAnsi="ø^˚â˛" w:cs="ø^˚â˛"/>
            <w:color w:val="000000"/>
            <w:sz w:val="22"/>
            <w:szCs w:val="22"/>
          </w:rPr>
          <w:delText xml:space="preserve">means the </w:delText>
        </w:r>
        <w:r w:rsidR="00556D68" w:rsidDel="00C630C7">
          <w:rPr>
            <w:rFonts w:ascii="ø^˚â˛" w:hAnsi="ø^˚â˛" w:cs="ø^˚â˛"/>
            <w:color w:val="000000"/>
            <w:sz w:val="22"/>
            <w:szCs w:val="22"/>
          </w:rPr>
          <w:delText>independent</w:delText>
        </w:r>
        <w:r w:rsidDel="00C630C7">
          <w:rPr>
            <w:rFonts w:ascii="ø^˚â˛" w:hAnsi="ø^˚â˛" w:cs="ø^˚â˛"/>
            <w:color w:val="000000"/>
            <w:sz w:val="22"/>
            <w:szCs w:val="22"/>
          </w:rPr>
          <w:delText xml:space="preserve"> non-profit legal entity that represents the operational (transactional) public identity utility operated by </w:delText>
        </w:r>
      </w:del>
      <w:del w:id="39" w:author="Scott Nicholas" w:date="2020-09-24T16:43:00Z">
        <w:r w:rsidDel="00C630C7">
          <w:rPr>
            <w:rFonts w:ascii="ø^˚â˛" w:hAnsi="ø^˚â˛" w:cs="ø^˚â˛"/>
            <w:color w:val="000000"/>
            <w:sz w:val="22"/>
            <w:szCs w:val="22"/>
          </w:rPr>
          <w:delText xml:space="preserve">the </w:delText>
        </w:r>
        <w:r w:rsidR="00556D68" w:rsidDel="00C630C7">
          <w:rPr>
            <w:rFonts w:ascii="ø^˚â˛" w:hAnsi="ø^˚â˛" w:cs="ø^˚â˛"/>
            <w:color w:val="000000"/>
            <w:sz w:val="22"/>
            <w:szCs w:val="22"/>
          </w:rPr>
          <w:delText>Bedrock Consortium</w:delText>
        </w:r>
      </w:del>
      <w:r>
        <w:rPr>
          <w:rFonts w:ascii="ø^˚â˛" w:hAnsi="ø^˚â˛" w:cs="ø^˚â˛"/>
          <w:color w:val="000000"/>
          <w:sz w:val="22"/>
          <w:szCs w:val="22"/>
        </w:rPr>
        <w:t xml:space="preserve">. </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1DE74DB1" w14:textId="038E33FC" w:rsidR="002033D1" w:rsidRPr="00204724" w:rsidRDefault="009C095A" w:rsidP="00204724">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4AEA39EA"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Node</w:t>
      </w:r>
      <w:proofErr w:type="gramEnd"/>
      <w:r w:rsidRPr="002033D1">
        <w:rPr>
          <w:rFonts w:ascii="ø^˚â˛" w:hAnsi="ø^˚â˛" w:cs="ø^˚â˛"/>
          <w:b/>
          <w:bCs/>
          <w:color w:val="000000"/>
          <w:sz w:val="22"/>
          <w:szCs w:val="22"/>
        </w:rPr>
        <w:t xml:space="preserv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Security</w:t>
      </w:r>
      <w:proofErr w:type="gramEnd"/>
      <w:r w:rsidRPr="002033D1">
        <w:rPr>
          <w:rFonts w:ascii="ø^˚â˛" w:hAnsi="ø^˚â˛" w:cs="ø^˚â˛"/>
          <w:b/>
          <w:bCs/>
          <w:color w:val="000000"/>
          <w:sz w:val="22"/>
          <w:szCs w:val="22"/>
        </w:rPr>
        <w:t xml:space="preserve">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3ACF7FEE"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006224A9">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4724">
        <w:rPr>
          <w:rFonts w:ascii="ø^˚â˛" w:hAnsi="ø^˚â˛" w:cs="ø^˚â˛"/>
          <w:b/>
          <w:bCs/>
          <w:color w:val="000000"/>
          <w:sz w:val="22"/>
          <w:szCs w:val="22"/>
        </w:rPr>
        <w:t>Framework</w:t>
      </w:r>
      <w:r w:rsidRPr="002033D1">
        <w:rPr>
          <w:rFonts w:ascii="ø^˚â˛" w:hAnsi="ø^˚â˛" w:cs="ø^˚â˛"/>
          <w:color w:val="000000"/>
          <w:sz w:val="22"/>
          <w:szCs w:val="22"/>
        </w:rPr>
        <w:t xml:space="preserve"> ” means </w:t>
      </w:r>
      <w:del w:id="40"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2033D1" w:rsidRPr="002033D1" w:rsidDel="00C630C7">
          <w:rPr>
            <w:rFonts w:ascii="ø^˚â˛" w:hAnsi="ø^˚â˛" w:cs="ø^˚â˛"/>
            <w:color w:val="000000"/>
            <w:sz w:val="22"/>
            <w:szCs w:val="22"/>
          </w:rPr>
          <w:delText xml:space="preserve"> Consortium</w:delText>
        </w:r>
      </w:del>
      <w:ins w:id="41" w:author="Scott Nicholas" w:date="2020-09-24T16:44:00Z">
        <w:r w:rsidR="00C630C7" w:rsidRPr="00211AA5">
          <w:rPr>
            <w:rFonts w:ascii="ø^˚â˛" w:hAnsi="ø^˚â˛" w:cs="ø^˚â˛"/>
            <w:color w:val="000000"/>
            <w:sz w:val="22"/>
            <w:szCs w:val="22"/>
          </w:rPr>
          <w:t>Bedrock Business Utility Governance Framework and its Controlled Documents (collectively, and as updated from time to time, the “</w:t>
        </w:r>
        <w:r w:rsidR="00C630C7" w:rsidRPr="00211AA5">
          <w:rPr>
            <w:rFonts w:ascii="ø^˚â˛" w:hAnsi="ø^˚â˛" w:cs="ø^˚â˛"/>
            <w:b/>
            <w:bCs/>
            <w:color w:val="000000"/>
            <w:sz w:val="22"/>
            <w:szCs w:val="22"/>
          </w:rPr>
          <w:t>Framework</w:t>
        </w:r>
        <w:r w:rsidR="00C630C7" w:rsidRPr="00211AA5">
          <w:rPr>
            <w:rFonts w:ascii="ø^˚â˛" w:hAnsi="ø^˚â˛" w:cs="ø^˚â˛"/>
            <w:color w:val="000000"/>
            <w:sz w:val="22"/>
            <w:szCs w:val="22"/>
          </w:rPr>
          <w:t>”)</w:t>
        </w:r>
        <w:r w:rsidR="00C630C7">
          <w:rPr>
            <w:rFonts w:ascii="ø^˚â˛" w:hAnsi="ø^˚â˛" w:cs="ø^˚â˛"/>
            <w:color w:val="000000"/>
            <w:sz w:val="22"/>
            <w:szCs w:val="22"/>
          </w:rPr>
          <w:t xml:space="preserve"> </w:t>
        </w:r>
        <w:r w:rsidR="00C630C7" w:rsidRPr="00434E2F">
          <w:rPr>
            <w:rFonts w:ascii="ø^˚â˛" w:hAnsi="ø^˚â˛" w:cs="ø^˚â˛"/>
            <w:color w:val="000000"/>
            <w:sz w:val="22"/>
            <w:szCs w:val="22"/>
          </w:rPr>
          <w:t xml:space="preserve">available at </w:t>
        </w:r>
        <w:r w:rsidR="00C630C7">
          <w:fldChar w:fldCharType="begin"/>
        </w:r>
        <w:r w:rsidR="00C630C7">
          <w:instrText xml:space="preserve"> HYPERLINK "http://bbu.bedrockconsortium.org/" </w:instrText>
        </w:r>
        <w:r w:rsidR="00C630C7">
          <w:fldChar w:fldCharType="separate"/>
        </w:r>
        <w:r w:rsidR="00C630C7" w:rsidRPr="00434E2F">
          <w:rPr>
            <w:rStyle w:val="Hyperlink"/>
            <w:rFonts w:ascii="ø^˚â˛" w:hAnsi="ø^˚â˛" w:cs="ø^˚â˛"/>
            <w:sz w:val="22"/>
            <w:szCs w:val="22"/>
          </w:rPr>
          <w:t>http://bbu.bedrockconsortium.org/</w:t>
        </w:r>
        <w:r w:rsidR="00C630C7">
          <w:rPr>
            <w:rStyle w:val="Hyperlink"/>
            <w:rFonts w:ascii="ø^˚â˛" w:hAnsi="ø^˚â˛" w:cs="ø^˚â˛"/>
            <w:sz w:val="22"/>
            <w:szCs w:val="22"/>
          </w:rPr>
          <w:fldChar w:fldCharType="end"/>
        </w:r>
        <w:r w:rsidR="00C630C7" w:rsidRPr="00434E2F">
          <w:rPr>
            <w:rFonts w:ascii="ø^˚â˛" w:hAnsi="ø^˚â˛" w:cs="ø^˚â˛"/>
            <w:color w:val="000000"/>
            <w:sz w:val="22"/>
            <w:szCs w:val="22"/>
          </w:rPr>
          <w:t xml:space="preserve"> or</w:t>
        </w:r>
      </w:ins>
      <w:del w:id="42" w:author="Scott Nicholas" w:date="2020-09-24T16:44:00Z">
        <w:r w:rsidR="002033D1" w:rsidRPr="002033D1" w:rsidDel="00C630C7">
          <w:rPr>
            <w:rFonts w:ascii="ø^˚â˛" w:hAnsi="ø^˚â˛" w:cs="ø^˚â˛"/>
            <w:color w:val="000000"/>
            <w:sz w:val="22"/>
            <w:szCs w:val="22"/>
          </w:rPr>
          <w:delText xml:space="preserve"> g</w:delText>
        </w:r>
        <w:r w:rsidRPr="002033D1" w:rsidDel="00C630C7">
          <w:rPr>
            <w:rFonts w:ascii="ø^˚â˛" w:hAnsi="ø^˚â˛" w:cs="ø^˚â˛"/>
            <w:color w:val="000000"/>
            <w:sz w:val="22"/>
            <w:szCs w:val="22"/>
          </w:rPr>
          <w:delText>overnance policies and</w:delText>
        </w:r>
        <w:r w:rsidR="002033D1" w:rsidRPr="002033D1" w:rsidDel="00C630C7">
          <w:rPr>
            <w:rFonts w:ascii="ø^˚â˛" w:hAnsi="ø^˚â˛" w:cs="ø^˚â˛"/>
            <w:color w:val="000000"/>
            <w:sz w:val="22"/>
            <w:szCs w:val="22"/>
          </w:rPr>
          <w:delText xml:space="preserve"> </w:delText>
        </w:r>
        <w:r w:rsidRPr="002033D1" w:rsidDel="00C630C7">
          <w:rPr>
            <w:rFonts w:ascii="ø^˚â˛" w:hAnsi="ø^˚â˛" w:cs="ø^˚â˛"/>
            <w:color w:val="000000"/>
            <w:sz w:val="22"/>
            <w:szCs w:val="22"/>
          </w:rPr>
          <w:delText xml:space="preserve">rules available at </w:delText>
        </w:r>
        <w:r w:rsidR="006E4848" w:rsidDel="00C630C7">
          <w:fldChar w:fldCharType="begin"/>
        </w:r>
        <w:r w:rsidR="006E4848" w:rsidDel="00C630C7">
          <w:delInstrText xml:space="preserve"> HYPERLINK "http://bbu.bedrockconsortium.org/" </w:delInstrText>
        </w:r>
        <w:r w:rsidR="006E4848" w:rsidDel="00C630C7">
          <w:fldChar w:fldCharType="separate"/>
        </w:r>
        <w:r w:rsidR="00556D68" w:rsidRPr="00556D68" w:rsidDel="00C630C7">
          <w:rPr>
            <w:rStyle w:val="Hyperlink"/>
            <w:rFonts w:ascii="ø^˚â˛" w:hAnsi="ø^˚â˛" w:cs="ø^˚â˛"/>
            <w:sz w:val="22"/>
            <w:szCs w:val="22"/>
          </w:rPr>
          <w:delText>http://bbu.bedrockconsortium.org/</w:delText>
        </w:r>
        <w:r w:rsidR="006E4848" w:rsidDel="00C630C7">
          <w:rPr>
            <w:rStyle w:val="Hyperlink"/>
            <w:rFonts w:ascii="ø^˚â˛" w:hAnsi="ø^˚â˛" w:cs="ø^˚â˛"/>
            <w:sz w:val="22"/>
            <w:szCs w:val="22"/>
          </w:rPr>
          <w:fldChar w:fldCharType="end"/>
        </w:r>
        <w:r w:rsidR="00556D68" w:rsidDel="00C630C7">
          <w:rPr>
            <w:rFonts w:ascii="ø^˚â˛" w:hAnsi="ø^˚â˛" w:cs="ø^˚â˛"/>
            <w:color w:val="000000"/>
            <w:sz w:val="22"/>
            <w:szCs w:val="22"/>
          </w:rPr>
          <w:delText xml:space="preserve"> </w:delText>
        </w:r>
        <w:r w:rsidRPr="002033D1" w:rsidDel="00C630C7">
          <w:rPr>
            <w:rFonts w:ascii="ø^˚â˛" w:hAnsi="ø^˚â˛" w:cs="ø^˚â˛"/>
            <w:color w:val="000000"/>
            <w:sz w:val="22"/>
            <w:szCs w:val="22"/>
          </w:rPr>
          <w:delText>or</w:delText>
        </w:r>
      </w:del>
      <w:r w:rsidRPr="002033D1">
        <w:rPr>
          <w:rFonts w:ascii="ø^˚â˛" w:hAnsi="ø^˚â˛" w:cs="ø^˚â˛"/>
          <w:color w:val="000000"/>
          <w:sz w:val="22"/>
          <w:szCs w:val="22"/>
        </w:rPr>
        <w:t xml:space="preserve">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lastRenderedPageBreak/>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 xml:space="preserve">2. Purpose of Processing Personal </w:t>
      </w:r>
      <w:proofErr w:type="gramStart"/>
      <w:r>
        <w:t>Data .</w:t>
      </w:r>
      <w:proofErr w:type="gramEnd"/>
    </w:p>
    <w:p w14:paraId="7E1D46A8" w14:textId="683317BC"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the</w:t>
      </w:r>
      <w:del w:id="43"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44"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(the </w:t>
      </w:r>
      <w:proofErr w:type="gramStart"/>
      <w:r>
        <w:rPr>
          <w:rFonts w:ascii="ø^˚â˛" w:hAnsi="ø^˚â˛" w:cs="ø^˚â˛"/>
          <w:color w:val="000000"/>
          <w:sz w:val="22"/>
          <w:szCs w:val="22"/>
        </w:rPr>
        <w:t>“ Services</w:t>
      </w:r>
      <w:proofErr w:type="gramEnd"/>
      <w:r>
        <w:rPr>
          <w:rFonts w:ascii="ø^˚â˛" w:hAnsi="ø^˚â˛" w:cs="ø^˚â˛"/>
          <w:color w:val="000000"/>
          <w:sz w:val="22"/>
          <w:szCs w:val="22"/>
        </w:rPr>
        <w:t xml:space="preserve">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Process in connection with the</w:t>
      </w:r>
      <w:del w:id="45"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46"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 xml:space="preserve">3. Processor and Controller </w:t>
      </w:r>
      <w:proofErr w:type="gramStart"/>
      <w:r>
        <w:t>Responsibilities .</w:t>
      </w:r>
      <w:proofErr w:type="gramEnd"/>
    </w:p>
    <w:p w14:paraId="59D0A64B" w14:textId="77777777" w:rsidR="002033D1" w:rsidRPr="002033D1" w:rsidRDefault="002033D1" w:rsidP="002033D1"/>
    <w:p w14:paraId="2575E066" w14:textId="19469DDC" w:rsidR="009C095A" w:rsidRDefault="009C095A" w:rsidP="002033D1">
      <w:pPr>
        <w:pStyle w:val="ListParagraph"/>
        <w:numPr>
          <w:ilvl w:val="0"/>
          <w:numId w:val="5"/>
        </w:numPr>
        <w:autoSpaceDE w:val="0"/>
        <w:autoSpaceDN w:val="0"/>
        <w:adjustRightInd w:val="0"/>
        <w:rPr>
          <w:rFonts w:ascii="ø^˚â˛" w:hAnsi="ø^˚â˛" w:cs="ø^˚â˛"/>
          <w:color w:val="000000"/>
          <w:sz w:val="22"/>
          <w:szCs w:val="22"/>
        </w:rPr>
      </w:pPr>
      <w:del w:id="47"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48"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and Steward agree that </w:t>
      </w:r>
      <w:del w:id="49"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50"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serves as the designated data controller for Personal Data written to the </w:t>
      </w:r>
      <w:r w:rsidR="00556D68">
        <w:rPr>
          <w:rFonts w:ascii="ø^˚â˛" w:hAnsi="ø^˚â˛" w:cs="ø^˚â˛"/>
          <w:color w:val="000000"/>
          <w:sz w:val="22"/>
          <w:szCs w:val="22"/>
        </w:rPr>
        <w:t>Utility</w:t>
      </w:r>
      <w:r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under the GDPR and (b) </w:t>
      </w:r>
      <w:del w:id="51"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52"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608C11EC"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w:t>
      </w:r>
      <w:r w:rsidR="00556D68">
        <w:rPr>
          <w:rFonts w:ascii="ø^˚â˛" w:hAnsi="ø^˚â˛" w:cs="ø^˚â˛"/>
          <w:color w:val="000000"/>
          <w:sz w:val="22"/>
          <w:szCs w:val="22"/>
        </w:rPr>
        <w:t>Utility</w:t>
      </w:r>
      <w:r w:rsidRPr="002033D1">
        <w:rPr>
          <w:rFonts w:ascii="ø^˚â˛" w:hAnsi="ø^˚â˛" w:cs="ø^˚â˛"/>
          <w:color w:val="000000"/>
          <w:sz w:val="22"/>
          <w:szCs w:val="22"/>
        </w:rPr>
        <w:t xml:space="preserve">. Transaction Authors and </w:t>
      </w:r>
      <w:del w:id="53"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54"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deemed joint controllers with </w:t>
      </w:r>
      <w:del w:id="55"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56"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Data. </w:t>
      </w:r>
      <w:del w:id="57"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58"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by referring Stewards to information available on the </w:t>
      </w:r>
      <w:r w:rsidR="00556D68">
        <w:rPr>
          <w:rFonts w:ascii="ø^˚â˛" w:hAnsi="ø^˚â˛" w:cs="ø^˚â˛"/>
          <w:color w:val="000000"/>
          <w:sz w:val="22"/>
          <w:szCs w:val="22"/>
        </w:rPr>
        <w:t>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6E4D2AB1"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As an accommodation to Steward, </w:t>
      </w:r>
      <w:del w:id="59"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60"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w:t>
      </w:r>
      <w:del w:id="61"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Del="00C630C7">
          <w:rPr>
            <w:rFonts w:ascii="ø^˚â˛" w:hAnsi="ø^˚â˛" w:cs="ø^˚â˛"/>
            <w:color w:val="000000"/>
            <w:sz w:val="22"/>
            <w:szCs w:val="22"/>
          </w:rPr>
          <w:delText xml:space="preserve"> Consortium</w:delText>
        </w:r>
      </w:del>
      <w:proofErr w:type="gramStart"/>
      <w:ins w:id="62" w:author="Scott Nicholas" w:date="2020-09-24T16:43:00Z">
        <w:r w:rsidR="00C630C7">
          <w:rPr>
            <w:rFonts w:ascii="ø^˚â˛" w:hAnsi="ø^˚â˛" w:cs="ø^˚â˛"/>
            <w:color w:val="000000"/>
            <w:sz w:val="22"/>
            <w:szCs w:val="22"/>
          </w:rPr>
          <w:t>LFGN</w:t>
        </w:r>
      </w:ins>
      <w:r w:rsidR="00B67885">
        <w:rPr>
          <w:rFonts w:ascii="ø^˚â˛" w:hAnsi="ø^˚â˛" w:cs="ø^˚â˛"/>
          <w:color w:val="000000"/>
          <w:sz w:val="22"/>
          <w:szCs w:val="22"/>
        </w:rPr>
        <w:t xml:space="preserve"> </w:t>
      </w:r>
      <w:r w:rsidRPr="002033D1">
        <w:rPr>
          <w:rFonts w:ascii="ø^˚â˛" w:hAnsi="ø^˚â˛" w:cs="ø^˚â˛"/>
          <w:color w:val="000000"/>
          <w:sz w:val="22"/>
          <w:szCs w:val="22"/>
        </w:rPr>
        <w:t>.</w:t>
      </w:r>
      <w:proofErr w:type="gramEnd"/>
      <w:r w:rsidRPr="002033D1">
        <w:rPr>
          <w:rFonts w:ascii="ø^˚â˛" w:hAnsi="ø^˚â˛" w:cs="ø^˚â˛"/>
          <w:color w:val="000000"/>
          <w:sz w:val="22"/>
          <w:szCs w:val="22"/>
        </w:rPr>
        <w:t xml:space="preserve">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for </w:t>
      </w:r>
      <w:del w:id="63" w:author="Scott Nicholas" w:date="2020-09-24T16:43:00Z">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64"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However, in no event will </w:t>
      </w:r>
      <w:del w:id="65"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Consortium</w:delText>
        </w:r>
      </w:del>
      <w:ins w:id="66"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556D68">
        <w:rPr>
          <w:rFonts w:ascii="ø^˚â˛" w:hAnsi="ø^˚â˛" w:cs="ø^˚â˛"/>
          <w:color w:val="000000"/>
          <w:sz w:val="22"/>
          <w:szCs w:val="22"/>
        </w:rPr>
        <w:t>Utility</w:t>
      </w:r>
      <w:r w:rsidRPr="002033D1">
        <w:rPr>
          <w:rFonts w:ascii="ø^˚â˛" w:hAnsi="ø^˚â˛" w:cs="ø^˚â˛"/>
          <w:color w:val="000000"/>
          <w:sz w:val="22"/>
          <w:szCs w:val="22"/>
        </w:rPr>
        <w:t xml:space="preserve"> in breach of the Transaction Author Agreement and the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556D68">
        <w:rPr>
          <w:rFonts w:ascii="ø^˚â˛" w:hAnsi="ø^˚â˛" w:cs="ø^˚â˛"/>
          <w:color w:val="000000"/>
          <w:sz w:val="22"/>
          <w:szCs w:val="22"/>
        </w:rPr>
        <w:t>Utility</w:t>
      </w:r>
      <w:r w:rsidRPr="002033D1">
        <w:rPr>
          <w:rFonts w:ascii="ø^˚â˛" w:hAnsi="ø^˚â˛" w:cs="ø^˚â˛"/>
          <w:color w:val="000000"/>
          <w:sz w:val="22"/>
          <w:szCs w:val="22"/>
        </w:rPr>
        <w:t xml:space="preserve"> in express compliance with the Transaction Author </w:t>
      </w:r>
      <w:r w:rsidRPr="002033D1">
        <w:rPr>
          <w:rFonts w:ascii="ø^˚â˛" w:hAnsi="ø^˚â˛" w:cs="ø^˚â˛"/>
          <w:color w:val="000000"/>
          <w:sz w:val="22"/>
          <w:szCs w:val="22"/>
        </w:rPr>
        <w:lastRenderedPageBreak/>
        <w:t>Agreement and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Governance Framework, </w:t>
      </w:r>
      <w:del w:id="67" w:author="Scott Nicholas" w:date="2020-09-24T16:43:00Z">
        <w:r w:rsidRPr="002033D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2033D1" w:rsidDel="00C630C7">
          <w:rPr>
            <w:rFonts w:ascii="ø^˚â˛" w:hAnsi="ø^˚â˛" w:cs="ø^˚â˛"/>
            <w:color w:val="000000"/>
            <w:sz w:val="22"/>
            <w:szCs w:val="22"/>
          </w:rPr>
          <w:delText xml:space="preserve"> </w:delText>
        </w:r>
        <w:r w:rsidR="002033D1" w:rsidRPr="002033D1" w:rsidDel="00C630C7">
          <w:rPr>
            <w:rFonts w:ascii="ø^˚â˛" w:hAnsi="ø^˚â˛" w:cs="ø^˚â˛"/>
            <w:color w:val="000000"/>
            <w:sz w:val="22"/>
            <w:szCs w:val="22"/>
          </w:rPr>
          <w:delText>C</w:delText>
        </w:r>
        <w:r w:rsidRPr="002033D1" w:rsidDel="00C630C7">
          <w:rPr>
            <w:rFonts w:ascii="ø^˚â˛" w:hAnsi="ø^˚â˛" w:cs="ø^˚â˛"/>
            <w:color w:val="000000"/>
            <w:sz w:val="22"/>
            <w:szCs w:val="22"/>
          </w:rPr>
          <w:delText>onsortium</w:delText>
        </w:r>
      </w:del>
      <w:ins w:id="68" w:author="Scott Nicholas" w:date="2020-09-24T16:43:00Z">
        <w:r w:rsidR="00C630C7">
          <w:rPr>
            <w:rFonts w:ascii="ø^˚â˛" w:hAnsi="ø^˚â˛" w:cs="ø^˚â˛"/>
            <w:color w:val="000000"/>
            <w:sz w:val="22"/>
            <w:szCs w:val="22"/>
          </w:rPr>
          <w:t>LFGN</w:t>
        </w:r>
      </w:ins>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556D68">
        <w:rPr>
          <w:rFonts w:ascii="ø^˚â˛" w:hAnsi="ø^˚â˛" w:cs="ø^˚â˛"/>
          <w:color w:val="000000"/>
          <w:sz w:val="22"/>
          <w:szCs w:val="22"/>
        </w:rPr>
        <w:t>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2C7D9535" w:rsidR="009C095A" w:rsidRDefault="009C095A" w:rsidP="00B67885">
      <w:pPr>
        <w:pStyle w:val="Heading2"/>
      </w:pPr>
      <w:r>
        <w:t xml:space="preserve">4. Steward </w:t>
      </w:r>
      <w:proofErr w:type="gramStart"/>
      <w:r>
        <w:t>Responsibilities .</w:t>
      </w:r>
      <w:proofErr w:type="gramEnd"/>
      <w:r>
        <w:t xml:space="preserve"> Steward will:</w:t>
      </w:r>
    </w:p>
    <w:p w14:paraId="68D1EC9E" w14:textId="77777777" w:rsidR="00B67885" w:rsidRPr="00B67885" w:rsidRDefault="00B67885" w:rsidP="00B67885"/>
    <w:p w14:paraId="40CD29C3" w14:textId="7C0B0126"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6224A9">
        <w:rPr>
          <w:rFonts w:ascii="ø^˚â˛" w:hAnsi="ø^˚â˛" w:cs="ø^˚â˛"/>
          <w:color w:val="000000"/>
          <w:sz w:val="22"/>
          <w:szCs w:val="22"/>
        </w:rPr>
        <w:t>Bedrock</w:t>
      </w:r>
      <w:r w:rsidR="00B67885" w:rsidRPr="00B67885">
        <w:rPr>
          <w:rFonts w:ascii="ø^˚â˛" w:hAnsi="ø^˚â˛" w:cs="ø^˚â˛"/>
          <w:color w:val="000000"/>
          <w:sz w:val="22"/>
          <w:szCs w:val="22"/>
        </w:rPr>
        <w:t xml:space="preserve">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w:t>
      </w:r>
      <w:proofErr w:type="gramStart"/>
      <w:r w:rsidRPr="00B67885">
        <w:rPr>
          <w:rFonts w:ascii="ø^˚â˛" w:hAnsi="ø^˚â˛" w:cs="ø^˚â˛"/>
          <w:color w:val="000000"/>
          <w:sz w:val="22"/>
          <w:szCs w:val="22"/>
        </w:rPr>
        <w:t>(“ Additional</w:t>
      </w:r>
      <w:proofErr w:type="gramEnd"/>
      <w:r w:rsidRPr="00B67885">
        <w:rPr>
          <w:rFonts w:ascii="ø^˚â˛" w:hAnsi="ø^˚â˛" w:cs="ø^˚â˛"/>
          <w:color w:val="000000"/>
          <w:sz w:val="22"/>
          <w:szCs w:val="22"/>
        </w:rPr>
        <w:t xml:space="preserve"> Instruction ”) from </w:t>
      </w:r>
      <w:del w:id="69"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RPr="00B67885" w:rsidDel="00C630C7">
          <w:rPr>
            <w:rFonts w:ascii="ø^˚â˛" w:hAnsi="ø^˚â˛" w:cs="ø^˚â˛"/>
            <w:color w:val="000000"/>
            <w:sz w:val="22"/>
            <w:szCs w:val="22"/>
          </w:rPr>
          <w:delText xml:space="preserve"> Consortium</w:delText>
        </w:r>
      </w:del>
      <w:ins w:id="70"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Steward notifies </w:t>
      </w:r>
      <w:del w:id="71" w:author="Scott Nicholas" w:date="2020-09-24T16:43:00Z">
        <w:r w:rsidR="006224A9" w:rsidDel="00C630C7">
          <w:rPr>
            <w:rFonts w:ascii="ø^˚â˛" w:hAnsi="ø^˚â˛" w:cs="ø^˚â˛"/>
            <w:color w:val="000000"/>
            <w:sz w:val="22"/>
            <w:szCs w:val="22"/>
          </w:rPr>
          <w:delText>Bedrock</w:delText>
        </w:r>
        <w:r w:rsidRPr="00B67885" w:rsidDel="00C630C7">
          <w:rPr>
            <w:rFonts w:ascii="ø^˚â˛" w:hAnsi="ø^˚â˛" w:cs="ø^˚â˛"/>
            <w:color w:val="000000"/>
            <w:sz w:val="22"/>
            <w:szCs w:val="22"/>
          </w:rPr>
          <w:delText xml:space="preserve"> Consortium</w:delText>
        </w:r>
      </w:del>
      <w:ins w:id="72"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alternative is feasible, </w:t>
      </w:r>
      <w:del w:id="73"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B67885" w:rsidDel="00C630C7">
          <w:rPr>
            <w:rFonts w:ascii="ø^˚â˛" w:hAnsi="ø^˚â˛" w:cs="ø^˚â˛"/>
            <w:color w:val="000000"/>
            <w:sz w:val="22"/>
            <w:szCs w:val="22"/>
          </w:rPr>
          <w:delText xml:space="preserve"> Consortium</w:delText>
        </w:r>
      </w:del>
      <w:ins w:id="74"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to the</w:t>
      </w:r>
      <w:del w:id="75" w:author="Scott Nicholas" w:date="2020-09-24T16:42:00Z">
        <w:r w:rsidRPr="00B67885"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76" w:author="Scott Nicholas" w:date="2020-09-24T16:42:00Z">
        <w:r w:rsidR="00C630C7">
          <w:rPr>
            <w:rFonts w:ascii="ø^˚â˛" w:hAnsi="ø^˚â˛" w:cs="ø^˚â˛"/>
            <w:color w:val="000000"/>
            <w:sz w:val="22"/>
            <w:szCs w:val="22"/>
          </w:rPr>
          <w:t xml:space="preserve"> SA</w:t>
        </w:r>
      </w:ins>
      <w:r w:rsidRPr="00B67885">
        <w:rPr>
          <w:rFonts w:ascii="ø^˚â˛" w:hAnsi="ø^˚â˛" w:cs="ø^˚â˛"/>
          <w:color w:val="000000"/>
          <w:sz w:val="22"/>
          <w:szCs w:val="22"/>
        </w:rPr>
        <w:t xml:space="preserve">. Steward will inform </w:t>
      </w:r>
      <w:del w:id="77"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B67885" w:rsidDel="00C630C7">
          <w:rPr>
            <w:rFonts w:ascii="ø^˚â˛" w:hAnsi="ø^˚â˛" w:cs="ø^˚â˛"/>
            <w:color w:val="000000"/>
            <w:sz w:val="22"/>
            <w:szCs w:val="22"/>
          </w:rPr>
          <w:delText xml:space="preserve"> Consortium</w:delText>
        </w:r>
      </w:del>
      <w:ins w:id="78"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w:t>
      </w:r>
      <w:del w:id="79"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2033D1" w:rsidRPr="00B67885" w:rsidDel="00C630C7">
          <w:rPr>
            <w:rFonts w:ascii="ø^˚â˛" w:hAnsi="ø^˚â˛" w:cs="ø^˚â˛"/>
            <w:color w:val="000000"/>
            <w:sz w:val="22"/>
            <w:szCs w:val="22"/>
          </w:rPr>
          <w:delText xml:space="preserve"> Consortium</w:delText>
        </w:r>
      </w:del>
      <w:ins w:id="80"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w:t>
      </w:r>
      <w:del w:id="81"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RPr="00B67885" w:rsidDel="00C630C7">
          <w:rPr>
            <w:rFonts w:ascii="ø^˚â˛" w:hAnsi="ø^˚â˛" w:cs="ø^˚â˛"/>
            <w:color w:val="000000"/>
            <w:sz w:val="22"/>
            <w:szCs w:val="22"/>
          </w:rPr>
          <w:delText xml:space="preserve"> Consortium</w:delText>
        </w:r>
      </w:del>
      <w:ins w:id="82"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7C2E76C1"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w:t>
      </w:r>
      <w:del w:id="83"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RPr="00B67885" w:rsidDel="00C630C7">
          <w:rPr>
            <w:rFonts w:ascii="ø^˚â˛" w:hAnsi="ø^˚â˛" w:cs="ø^˚â˛"/>
            <w:color w:val="000000"/>
            <w:sz w:val="22"/>
            <w:szCs w:val="22"/>
          </w:rPr>
          <w:delText xml:space="preserve"> Consortium</w:delText>
        </w:r>
      </w:del>
      <w:ins w:id="84" w:author="Scott Nicholas" w:date="2020-09-24T16:43:00Z">
        <w:r w:rsidR="00C630C7">
          <w:rPr>
            <w:rFonts w:ascii="ø^˚â˛" w:hAnsi="ø^˚â˛" w:cs="ø^˚â˛"/>
            <w:color w:val="000000"/>
            <w:sz w:val="22"/>
            <w:szCs w:val="22"/>
          </w:rPr>
          <w:t>LFGN</w:t>
        </w:r>
      </w:ins>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1CC76F59"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w:t>
      </w:r>
      <w:del w:id="85"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RPr="00B67885" w:rsidDel="00C630C7">
          <w:rPr>
            <w:rFonts w:ascii="ø^˚â˛" w:hAnsi="ø^˚â˛" w:cs="ø^˚â˛"/>
            <w:color w:val="000000"/>
            <w:sz w:val="22"/>
            <w:szCs w:val="22"/>
          </w:rPr>
          <w:delText xml:space="preserve"> Consortium</w:delText>
        </w:r>
      </w:del>
      <w:ins w:id="86"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 at </w:t>
      </w:r>
      <w:del w:id="87"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2033D1" w:rsidRPr="00B67885" w:rsidDel="00C630C7">
          <w:rPr>
            <w:rFonts w:ascii="ø^˚â˛" w:hAnsi="ø^˚â˛" w:cs="ø^˚â˛"/>
            <w:color w:val="000000"/>
            <w:sz w:val="22"/>
            <w:szCs w:val="22"/>
          </w:rPr>
          <w:delText xml:space="preserve"> Consortium</w:delText>
        </w:r>
      </w:del>
      <w:ins w:id="88"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request, in complying with </w:t>
      </w:r>
      <w:del w:id="89" w:author="Scott Nicholas" w:date="2020-09-24T16:43:00Z">
        <w:r w:rsidRPr="00B67885" w:rsidDel="00C630C7">
          <w:rPr>
            <w:rFonts w:ascii="ø^˚â˛" w:hAnsi="ø^˚â˛" w:cs="ø^˚â˛"/>
            <w:color w:val="000000"/>
            <w:sz w:val="22"/>
            <w:szCs w:val="22"/>
          </w:rPr>
          <w:delText>the</w:delText>
        </w:r>
        <w:r w:rsidR="00B67885" w:rsidRPr="00B67885"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Bedrock</w:delText>
        </w:r>
        <w:r w:rsidR="002033D1" w:rsidRPr="00B67885" w:rsidDel="00C630C7">
          <w:rPr>
            <w:rFonts w:ascii="ø^˚â˛" w:hAnsi="ø^˚â˛" w:cs="ø^˚â˛"/>
            <w:color w:val="000000"/>
            <w:sz w:val="22"/>
            <w:szCs w:val="22"/>
          </w:rPr>
          <w:delText xml:space="preserve"> Consortium</w:delText>
        </w:r>
      </w:del>
      <w:ins w:id="90"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556D68">
        <w:rPr>
          <w:rFonts w:ascii="ø^˚â˛" w:hAnsi="ø^˚â˛" w:cs="ø^˚â˛"/>
          <w:color w:val="000000"/>
          <w:sz w:val="22"/>
          <w:szCs w:val="22"/>
        </w:rPr>
        <w:t>Utility</w:t>
      </w:r>
      <w:r w:rsidR="002033D1" w:rsidRPr="00B67885">
        <w:rPr>
          <w:rFonts w:ascii="ø^˚â˛" w:hAnsi="ø^˚â˛" w:cs="ø^˚â˛"/>
          <w:color w:val="000000"/>
          <w:sz w:val="22"/>
          <w:szCs w:val="22"/>
        </w:rPr>
        <w:t xml:space="preserve">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1939AA98"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w:t>
      </w:r>
      <w:del w:id="91"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RPr="00B67885" w:rsidDel="00C630C7">
          <w:rPr>
            <w:rFonts w:ascii="ø^˚â˛" w:hAnsi="ø^˚â˛" w:cs="ø^˚â˛"/>
            <w:color w:val="000000"/>
            <w:sz w:val="22"/>
            <w:szCs w:val="22"/>
          </w:rPr>
          <w:delText xml:space="preserve"> Consortium</w:delText>
        </w:r>
      </w:del>
      <w:ins w:id="92" w:author="Scott Nicholas" w:date="2020-09-24T16:43:00Z">
        <w:r w:rsidR="00C630C7">
          <w:rPr>
            <w:rFonts w:ascii="ø^˚â˛" w:hAnsi="ø^˚â˛" w:cs="ø^˚â˛"/>
            <w:color w:val="000000"/>
            <w:sz w:val="22"/>
            <w:szCs w:val="22"/>
          </w:rPr>
          <w:t>LFGN</w:t>
        </w:r>
      </w:ins>
      <w:r w:rsidRPr="00B67885">
        <w:rPr>
          <w:rFonts w:ascii="ø^˚â˛" w:hAnsi="ø^˚â˛" w:cs="ø^˚â˛"/>
          <w:color w:val="000000"/>
          <w:sz w:val="22"/>
          <w:szCs w:val="22"/>
        </w:rPr>
        <w:t xml:space="preserve">, cooperate and assist </w:t>
      </w:r>
      <w:del w:id="93" w:author="Scott Nicholas" w:date="2020-09-24T16:43:00Z">
        <w:r w:rsidRPr="00B67885"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B67885" w:rsidDel="00C630C7">
          <w:rPr>
            <w:rFonts w:ascii="ø^˚â˛" w:hAnsi="ø^˚â˛" w:cs="ø^˚â˛"/>
            <w:color w:val="000000"/>
            <w:sz w:val="22"/>
            <w:szCs w:val="22"/>
          </w:rPr>
          <w:delText xml:space="preserve"> Consortium</w:delText>
        </w:r>
      </w:del>
      <w:ins w:id="94" w:author="Scott Nicholas" w:date="2020-09-24T16:43:00Z">
        <w:r w:rsidR="00C630C7">
          <w:rPr>
            <w:rFonts w:ascii="ø^˚â˛" w:hAnsi="ø^˚â˛" w:cs="ø^˚â˛"/>
            <w:color w:val="000000"/>
            <w:sz w:val="22"/>
            <w:szCs w:val="22"/>
          </w:rPr>
          <w:t>LFGN</w:t>
        </w:r>
      </w:ins>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w:t>
      </w:r>
      <w:proofErr w:type="spellStart"/>
      <w:r>
        <w:t>Subprocessors</w:t>
      </w:r>
      <w:proofErr w:type="spellEnd"/>
      <w:r>
        <w:t xml:space="preserve">.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0B5F75AB" w:rsidR="009C095A" w:rsidRDefault="009C095A" w:rsidP="009C095A">
      <w:pPr>
        <w:autoSpaceDE w:val="0"/>
        <w:autoSpaceDN w:val="0"/>
        <w:adjustRightInd w:val="0"/>
        <w:rPr>
          <w:rFonts w:ascii="ø^˚â˛" w:hAnsi="ø^˚â˛" w:cs="ø^˚â˛"/>
          <w:color w:val="000000"/>
          <w:sz w:val="22"/>
          <w:szCs w:val="22"/>
        </w:rPr>
      </w:pPr>
      <w:del w:id="95"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96"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 xml:space="preserve">generally authorizes the use of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to Process</w:t>
      </w:r>
      <w:r w:rsidR="005E4B93">
        <w:rPr>
          <w:rFonts w:ascii="ø^˚â˛" w:hAnsi="ø^˚â˛" w:cs="ø^˚â˛"/>
          <w:color w:val="000000"/>
          <w:sz w:val="22"/>
          <w:szCs w:val="22"/>
        </w:rPr>
        <w:t xml:space="preserve"> </w:t>
      </w:r>
      <w:r>
        <w:rPr>
          <w:rFonts w:ascii="ø^˚â˛" w:hAnsi="ø^˚â˛" w:cs="ø^˚â˛"/>
          <w:color w:val="000000"/>
          <w:sz w:val="22"/>
          <w:szCs w:val="22"/>
        </w:rPr>
        <w:t>Node Data in connection with fulfilling Steward’s obligations under the</w:t>
      </w:r>
      <w:del w:id="97"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98"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and/or this DPA;</w:t>
      </w:r>
      <w:r w:rsidR="005E4B93">
        <w:rPr>
          <w:rFonts w:ascii="ø^˚â˛" w:hAnsi="ø^˚â˛" w:cs="ø^˚â˛"/>
          <w:color w:val="000000"/>
          <w:sz w:val="22"/>
          <w:szCs w:val="22"/>
        </w:rPr>
        <w:t xml:space="preserve"> </w:t>
      </w:r>
      <w:r>
        <w:rPr>
          <w:rFonts w:ascii="ø^˚â˛" w:hAnsi="ø^˚â˛" w:cs="ø^˚â˛"/>
          <w:color w:val="000000"/>
          <w:sz w:val="22"/>
          <w:szCs w:val="22"/>
        </w:rPr>
        <w:t xml:space="preserve">provided that such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meet the requirements set forth in the </w:t>
      </w:r>
      <w:r w:rsidR="006224A9">
        <w:rPr>
          <w:rFonts w:ascii="ø^˚â˛" w:hAnsi="ø^˚â˛" w:cs="ø^˚â˛"/>
          <w:color w:val="000000"/>
          <w:sz w:val="22"/>
          <w:szCs w:val="22"/>
        </w:rPr>
        <w:t>Bedrock</w:t>
      </w:r>
      <w:r w:rsidR="005E4B93">
        <w:rPr>
          <w:rFonts w:ascii="ø^˚â˛" w:hAnsi="ø^˚â˛" w:cs="ø^˚â˛"/>
          <w:color w:val="000000"/>
          <w:sz w:val="22"/>
          <w:szCs w:val="22"/>
        </w:rPr>
        <w:t xml:space="preserve"> </w:t>
      </w:r>
      <w:r>
        <w:rPr>
          <w:rFonts w:ascii="ø^˚â˛" w:hAnsi="ø^˚â˛" w:cs="ø^˚â˛"/>
          <w:color w:val="000000"/>
          <w:sz w:val="22"/>
          <w:szCs w:val="22"/>
        </w:rPr>
        <w:t>Governance</w:t>
      </w:r>
      <w:r w:rsidR="005E4B93">
        <w:rPr>
          <w:rFonts w:ascii="ø^˚â˛" w:hAnsi="ø^˚â˛" w:cs="ø^˚â˛"/>
          <w:color w:val="000000"/>
          <w:sz w:val="22"/>
          <w:szCs w:val="22"/>
        </w:rPr>
        <w:t xml:space="preserve"> </w:t>
      </w:r>
      <w:r>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Pr>
          <w:rFonts w:ascii="ø^˚â˛" w:hAnsi="ø^˚â˛" w:cs="ø^˚â˛"/>
          <w:color w:val="000000"/>
          <w:sz w:val="22"/>
          <w:szCs w:val="22"/>
        </w:rPr>
        <w:t xml:space="preserve">responsible for the acts and omissions of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anyone else to which the Processing</w:t>
      </w:r>
      <w:r w:rsidR="005E4B93">
        <w:rPr>
          <w:rFonts w:ascii="ø^˚â˛" w:hAnsi="ø^˚â˛" w:cs="ø^˚â˛"/>
          <w:color w:val="000000"/>
          <w:sz w:val="22"/>
          <w:szCs w:val="22"/>
        </w:rPr>
        <w:t xml:space="preserve"> </w:t>
      </w:r>
      <w:r>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Pr>
          <w:rFonts w:ascii="ø^˚â˛" w:hAnsi="ø^˚â˛" w:cs="ø^˚â˛"/>
          <w:color w:val="000000"/>
          <w:sz w:val="22"/>
          <w:szCs w:val="22"/>
        </w:rPr>
        <w:t xml:space="preserve">obligations on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that are at least equivalent to those obligations imposed on</w:t>
      </w:r>
      <w:r w:rsidR="005E4B93">
        <w:rPr>
          <w:rFonts w:ascii="ø^˚â˛" w:hAnsi="ø^˚â˛" w:cs="ø^˚â˛"/>
          <w:color w:val="000000"/>
          <w:sz w:val="22"/>
          <w:szCs w:val="22"/>
        </w:rPr>
        <w:t xml:space="preserve"> </w:t>
      </w:r>
      <w:r>
        <w:rPr>
          <w:rFonts w:ascii="ø^˚â˛" w:hAnsi="ø^˚â˛" w:cs="ø^˚â˛"/>
          <w:color w:val="000000"/>
          <w:sz w:val="22"/>
          <w:szCs w:val="22"/>
        </w:rPr>
        <w:t xml:space="preserve">Steward under this DPA. Upon </w:t>
      </w:r>
      <w:del w:id="99" w:author="Scott Nicholas" w:date="2020-09-24T16:43:00Z">
        <w:r w:rsidR="006224A9" w:rsidDel="00C630C7">
          <w:rPr>
            <w:rFonts w:ascii="ø^˚â˛" w:hAnsi="ø^˚â˛" w:cs="ø^˚â˛"/>
            <w:color w:val="000000"/>
            <w:sz w:val="22"/>
            <w:szCs w:val="22"/>
          </w:rPr>
          <w:delText>Bedrock</w:delText>
        </w:r>
        <w:r w:rsidR="002033D1" w:rsidDel="00C630C7">
          <w:rPr>
            <w:rFonts w:ascii="ø^˚â˛" w:hAnsi="ø^˚â˛" w:cs="ø^˚â˛"/>
            <w:color w:val="000000"/>
            <w:sz w:val="22"/>
            <w:szCs w:val="22"/>
          </w:rPr>
          <w:delText xml:space="preserve"> </w:delText>
        </w:r>
        <w:r w:rsidR="005E4B93" w:rsidDel="00C630C7">
          <w:rPr>
            <w:rFonts w:ascii="ø^˚â˛" w:hAnsi="ø^˚â˛" w:cs="ø^˚â˛"/>
            <w:color w:val="000000"/>
            <w:sz w:val="22"/>
            <w:szCs w:val="22"/>
          </w:rPr>
          <w:delText>C</w:delText>
        </w:r>
        <w:r w:rsidR="002033D1" w:rsidDel="00C630C7">
          <w:rPr>
            <w:rFonts w:ascii="ø^˚â˛" w:hAnsi="ø^˚â˛" w:cs="ø^˚â˛"/>
            <w:color w:val="000000"/>
            <w:sz w:val="22"/>
            <w:szCs w:val="22"/>
          </w:rPr>
          <w:delText>onsortium</w:delText>
        </w:r>
      </w:del>
      <w:ins w:id="100"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 xml:space="preserve">request, </w:t>
      </w:r>
      <w:del w:id="101" w:author="Scott Nicholas" w:date="2020-09-24T16:43:00Z">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02"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has the right to</w:t>
      </w:r>
      <w:r w:rsidR="005E4B93">
        <w:rPr>
          <w:rFonts w:ascii="ø^˚â˛" w:hAnsi="ø^˚â˛" w:cs="ø^˚â˛"/>
          <w:color w:val="000000"/>
          <w:sz w:val="22"/>
          <w:szCs w:val="22"/>
        </w:rPr>
        <w:t xml:space="preserve"> </w:t>
      </w:r>
      <w:r>
        <w:rPr>
          <w:rFonts w:ascii="ø^˚â˛" w:hAnsi="ø^˚â˛" w:cs="ø^˚â˛"/>
          <w:color w:val="000000"/>
          <w:sz w:val="22"/>
          <w:szCs w:val="22"/>
        </w:rPr>
        <w:t xml:space="preserve">review and recommend changes to the relevant </w:t>
      </w:r>
      <w:proofErr w:type="spellStart"/>
      <w:r>
        <w:rPr>
          <w:rFonts w:ascii="ø^˚â˛" w:hAnsi="ø^˚â˛" w:cs="ø^˚â˛"/>
          <w:color w:val="000000"/>
          <w:sz w:val="22"/>
          <w:szCs w:val="22"/>
        </w:rPr>
        <w:t>subprocessing</w:t>
      </w:r>
      <w:proofErr w:type="spellEnd"/>
      <w:r>
        <w:rPr>
          <w:rFonts w:ascii="ø^˚â˛" w:hAnsi="ø^˚â˛" w:cs="ø^˚â˛"/>
          <w:color w:val="000000"/>
          <w:sz w:val="22"/>
          <w:szCs w:val="22"/>
        </w:rPr>
        <w:t xml:space="preserve"> contract between Steward and its</w:t>
      </w:r>
      <w:r w:rsidR="005E4B93">
        <w:rPr>
          <w:rFonts w:ascii="ø^˚â˛" w:hAnsi="ø^˚â˛" w:cs="ø^˚â˛"/>
          <w:color w:val="000000"/>
          <w:sz w:val="22"/>
          <w:szCs w:val="22"/>
        </w:rPr>
        <w:t xml:space="preserve">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Steward will reasonably comply with such request. Steward will notify </w:t>
      </w:r>
      <w:del w:id="103"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5E4B93" w:rsidDel="00C630C7">
          <w:rPr>
            <w:rFonts w:ascii="ø^˚â˛" w:hAnsi="ø^˚â˛" w:cs="ø^˚â˛"/>
            <w:color w:val="000000"/>
            <w:sz w:val="22"/>
            <w:szCs w:val="22"/>
          </w:rPr>
          <w:delText xml:space="preserve"> Consortium</w:delText>
        </w:r>
      </w:del>
      <w:ins w:id="104"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 xml:space="preserve">in writing (email acceptable) of any proposed changes to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give </w:t>
      </w:r>
      <w:del w:id="105" w:author="Scott Nicholas" w:date="2020-09-24T16:43:00Z">
        <w:r w:rsidDel="00C630C7">
          <w:rPr>
            <w:rFonts w:ascii="ø^˚â˛" w:hAnsi="ø^˚â˛" w:cs="ø^˚â˛"/>
            <w:color w:val="000000"/>
            <w:sz w:val="22"/>
            <w:szCs w:val="22"/>
          </w:rPr>
          <w:delText>the</w:delText>
        </w:r>
        <w:r w:rsidR="005E4B93"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06"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Pr>
          <w:rFonts w:ascii="ø^˚â˛" w:hAnsi="ø^˚â˛" w:cs="ø^˚â˛"/>
          <w:color w:val="000000"/>
          <w:sz w:val="22"/>
          <w:szCs w:val="22"/>
        </w:rPr>
        <w:t xml:space="preserve">notifies </w:t>
      </w:r>
      <w:del w:id="107"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08"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 xml:space="preserve">of the intended change, </w:t>
      </w:r>
      <w:del w:id="109"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10"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 xml:space="preserve">can </w:t>
      </w:r>
      <w:r>
        <w:rPr>
          <w:rFonts w:ascii="ø^˚â˛" w:hAnsi="ø^˚â˛" w:cs="ø^˚â˛"/>
          <w:color w:val="000000"/>
          <w:sz w:val="22"/>
          <w:szCs w:val="22"/>
        </w:rPr>
        <w:lastRenderedPageBreak/>
        <w:t>object to the</w:t>
      </w:r>
      <w:r w:rsidR="005E4B93">
        <w:rPr>
          <w:rFonts w:ascii="ø^˚â˛" w:hAnsi="ø^˚â˛" w:cs="ø^˚â˛"/>
          <w:color w:val="000000"/>
          <w:sz w:val="22"/>
          <w:szCs w:val="22"/>
        </w:rPr>
        <w:t xml:space="preserve"> </w:t>
      </w:r>
      <w:r>
        <w:rPr>
          <w:rFonts w:ascii="ø^˚â˛" w:hAnsi="ø^˚â˛" w:cs="ø^˚â˛"/>
          <w:color w:val="000000"/>
          <w:sz w:val="22"/>
          <w:szCs w:val="22"/>
        </w:rPr>
        <w:t xml:space="preserve">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on the basis that such addition would cause </w:t>
      </w:r>
      <w:del w:id="111"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12"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to</w:t>
      </w:r>
      <w:r w:rsidR="005E4B93">
        <w:rPr>
          <w:rFonts w:ascii="ø^˚â˛" w:hAnsi="ø^˚â˛" w:cs="ø^˚â˛"/>
          <w:color w:val="000000"/>
          <w:sz w:val="22"/>
          <w:szCs w:val="22"/>
        </w:rPr>
        <w:t xml:space="preserve"> </w:t>
      </w:r>
      <w:r>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Pr>
          <w:rFonts w:ascii="ø^˚â˛" w:hAnsi="ø^˚â˛" w:cs="ø^˚â˛"/>
          <w:color w:val="000000"/>
          <w:sz w:val="22"/>
          <w:szCs w:val="22"/>
        </w:rPr>
        <w:t xml:space="preserve">specific reasons for its objection and reasonable options to mitigate, if any. If </w:t>
      </w:r>
      <w:del w:id="113"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Del="00C630C7">
          <w:rPr>
            <w:rFonts w:ascii="ø^˚â˛" w:hAnsi="ø^˚â˛" w:cs="ø^˚â˛"/>
            <w:color w:val="000000"/>
            <w:sz w:val="22"/>
            <w:szCs w:val="22"/>
          </w:rPr>
          <w:delText xml:space="preserve"> Consortium</w:delText>
        </w:r>
      </w:del>
      <w:ins w:id="114" w:author="Scott Nicholas" w:date="2020-09-24T16:43:00Z">
        <w:r w:rsidR="00C630C7">
          <w:rPr>
            <w:rFonts w:ascii="ø^˚â˛" w:hAnsi="ø^˚â˛" w:cs="ø^˚â˛"/>
            <w:color w:val="000000"/>
            <w:sz w:val="22"/>
            <w:szCs w:val="22"/>
          </w:rPr>
          <w:t>LFGN</w:t>
        </w:r>
      </w:ins>
      <w:r w:rsidR="00B67885">
        <w:rPr>
          <w:rFonts w:ascii="ø^˚â˛" w:hAnsi="ø^˚â˛" w:cs="ø^˚â˛"/>
          <w:color w:val="000000"/>
          <w:sz w:val="22"/>
          <w:szCs w:val="22"/>
        </w:rPr>
        <w:t xml:space="preserve"> </w:t>
      </w:r>
      <w:r>
        <w:rPr>
          <w:rFonts w:ascii="ø^˚â˛" w:hAnsi="ø^˚â˛" w:cs="ø^˚â˛"/>
          <w:color w:val="000000"/>
          <w:sz w:val="22"/>
          <w:szCs w:val="22"/>
        </w:rPr>
        <w:t xml:space="preserve">does not object within such period, the respective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will be permitted to Process Node</w:t>
      </w:r>
      <w:r w:rsidR="005E4B93">
        <w:rPr>
          <w:rFonts w:ascii="ø^˚â˛" w:hAnsi="ø^˚â˛" w:cs="ø^˚â˛"/>
          <w:color w:val="000000"/>
          <w:sz w:val="22"/>
          <w:szCs w:val="22"/>
        </w:rPr>
        <w:t xml:space="preserve"> </w:t>
      </w:r>
      <w:r>
        <w:rPr>
          <w:rFonts w:ascii="ø^˚â˛" w:hAnsi="ø^˚â˛" w:cs="ø^˚â˛"/>
          <w:color w:val="000000"/>
          <w:sz w:val="22"/>
          <w:szCs w:val="22"/>
        </w:rPr>
        <w:t xml:space="preserve">Data. If </w:t>
      </w:r>
      <w:del w:id="115"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16"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 xml:space="preserve">objects to the 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in accordance with this</w:t>
      </w:r>
      <w:r w:rsidR="005E4B93">
        <w:rPr>
          <w:rFonts w:ascii="ø^˚â˛" w:hAnsi="ø^˚â˛" w:cs="ø^˚â˛"/>
          <w:color w:val="000000"/>
          <w:sz w:val="22"/>
          <w:szCs w:val="22"/>
        </w:rPr>
        <w:t xml:space="preserve"> </w:t>
      </w:r>
      <w:r>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Pr>
          <w:rFonts w:ascii="ø^˚â˛" w:hAnsi="ø^˚â˛" w:cs="ø^˚â˛"/>
          <w:color w:val="000000"/>
          <w:sz w:val="22"/>
          <w:szCs w:val="22"/>
        </w:rPr>
        <w:t xml:space="preserve">Steward’s notice, then </w:t>
      </w:r>
      <w:del w:id="117"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18"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may terminate the affected Services as set out in the</w:t>
      </w:r>
      <w:del w:id="119" w:author="Scott Nicholas" w:date="2020-09-24T16:42:00Z">
        <w:r w:rsidR="005E4B93"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120"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06D8467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w:t>
      </w:r>
      <w:del w:id="121"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Del="00C630C7">
          <w:rPr>
            <w:rFonts w:ascii="ø^˚â˛" w:hAnsi="ø^˚â˛" w:cs="ø^˚â˛"/>
            <w:color w:val="000000"/>
            <w:sz w:val="22"/>
            <w:szCs w:val="22"/>
          </w:rPr>
          <w:delText xml:space="preserve"> Consortium</w:delText>
        </w:r>
      </w:del>
      <w:ins w:id="122" w:author="Scott Nicholas" w:date="2020-09-24T16:43:00Z">
        <w:r w:rsidR="00C630C7">
          <w:rPr>
            <w:rFonts w:ascii="ø^˚â˛" w:hAnsi="ø^˚â˛" w:cs="ø^˚â˛"/>
            <w:color w:val="000000"/>
            <w:sz w:val="22"/>
            <w:szCs w:val="22"/>
          </w:rPr>
          <w:t>LFGN</w:t>
        </w:r>
      </w:ins>
      <w:r w:rsidR="00B67885">
        <w:rPr>
          <w:rFonts w:ascii="ø^˚â˛" w:hAnsi="ø^˚â˛" w:cs="ø^˚â˛"/>
          <w:color w:val="000000"/>
          <w:sz w:val="22"/>
          <w:szCs w:val="22"/>
        </w:rPr>
        <w:t xml:space="preserve">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 xml:space="preserve">defined in the Standard Contractual Clauses). If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 xml:space="preserve">Contractual Clauses on behalf of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 xml:space="preserve">will enter into a written agreement imposing obligations on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7. Security </w:t>
      </w:r>
      <w:proofErr w:type="gramStart"/>
      <w:r w:rsidRPr="005E4B93">
        <w:rPr>
          <w:rStyle w:val="Heading2Char"/>
        </w:rPr>
        <w:t>Safeguards</w:t>
      </w:r>
      <w:r>
        <w:rPr>
          <w:rFonts w:ascii="ø^˚â˛" w:hAnsi="ø^˚â˛" w:cs="ø^˚â˛"/>
          <w:color w:val="000000"/>
          <w:sz w:val="22"/>
          <w:szCs w:val="22"/>
        </w:rPr>
        <w:t xml:space="preserve"> .</w:t>
      </w:r>
      <w:proofErr w:type="gramEnd"/>
      <w:r>
        <w:rPr>
          <w:rFonts w:ascii="ø^˚â˛" w:hAnsi="ø^˚â˛" w:cs="ø^˚â˛"/>
          <w:color w:val="000000"/>
          <w:sz w:val="22"/>
          <w:szCs w:val="22"/>
        </w:rPr>
        <w:t xml:space="preserve">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5DDA9F0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Article 32 of the GDPR, the</w:t>
      </w:r>
      <w:del w:id="123"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124"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TOPs</w:t>
      </w:r>
      <w:r>
        <w:rPr>
          <w:rFonts w:ascii="ø^˚â˛" w:hAnsi="ø^˚â˛" w:cs="ø^˚â˛"/>
          <w:color w:val="000000"/>
          <w:sz w:val="22"/>
          <w:szCs w:val="22"/>
        </w:rPr>
        <w:t xml:space="preserve"> ”). The parties agree the Steward TOPS satisfy the requirements of this Section 7. </w:t>
      </w:r>
      <w:del w:id="125" w:author="Scott Nicholas" w:date="2020-09-24T16:43:00Z">
        <w:r w:rsidDel="00C630C7">
          <w:rPr>
            <w:rFonts w:ascii="ø^˚â˛" w:hAnsi="ø^˚â˛" w:cs="ø^˚â˛"/>
            <w:color w:val="000000"/>
            <w:sz w:val="22"/>
            <w:szCs w:val="22"/>
          </w:rPr>
          <w:delText>The</w:delText>
        </w:r>
        <w:r w:rsidR="005E4B93"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26"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 xml:space="preserve">Steward via electronic communication and/or notification on </w:t>
      </w:r>
      <w:del w:id="127"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28"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8. </w:t>
      </w:r>
      <w:proofErr w:type="gramStart"/>
      <w:r w:rsidRPr="005E4B93">
        <w:rPr>
          <w:rStyle w:val="Heading2Char"/>
        </w:rPr>
        <w:t>Audits .</w:t>
      </w:r>
      <w:proofErr w:type="gramEnd"/>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63670FF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Upon reasonable notice to Steward, </w:t>
      </w:r>
      <w:del w:id="129"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30" w:author="Scott Nicholas" w:date="2020-09-24T16:43:00Z">
        <w:r w:rsidR="00C630C7">
          <w:rPr>
            <w:rFonts w:ascii="ø^˚â˛" w:hAnsi="ø^˚â˛" w:cs="ø^˚â˛"/>
            <w:color w:val="000000"/>
            <w:sz w:val="22"/>
            <w:szCs w:val="22"/>
          </w:rPr>
          <w:t>LFGN</w:t>
        </w:r>
      </w:ins>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obligations of confidentiality </w:t>
      </w:r>
      <w:proofErr w:type="gramStart"/>
      <w:r>
        <w:rPr>
          <w:rFonts w:ascii="ø^˚â˛" w:hAnsi="ø^˚â˛" w:cs="ø^˚â˛"/>
          <w:color w:val="000000"/>
          <w:sz w:val="22"/>
          <w:szCs w:val="22"/>
        </w:rPr>
        <w:t>(“ Auditor</w:t>
      </w:r>
      <w:proofErr w:type="gramEnd"/>
      <w:r>
        <w:rPr>
          <w:rFonts w:ascii="ø^˚â˛" w:hAnsi="ø^˚â˛" w:cs="ø^˚â˛"/>
          <w:color w:val="000000"/>
          <w:sz w:val="22"/>
          <w:szCs w:val="22"/>
        </w:rPr>
        <w:t xml:space="preserve">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17A23C7F"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lastRenderedPageBreak/>
        <w:t xml:space="preserve">conditions governing the conduct of the audit. Steward will reasonably cooperate with </w:t>
      </w:r>
      <w:del w:id="131"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6A7651" w:rsidDel="00C630C7">
          <w:rPr>
            <w:rFonts w:ascii="ø^˚â˛" w:hAnsi="ø^˚â˛" w:cs="ø^˚â˛"/>
            <w:color w:val="000000"/>
            <w:sz w:val="22"/>
            <w:szCs w:val="22"/>
          </w:rPr>
          <w:delText xml:space="preserve"> Consortium</w:delText>
        </w:r>
      </w:del>
      <w:ins w:id="132" w:author="Scott Nicholas" w:date="2020-09-24T16:43:00Z">
        <w:r w:rsidR="00C630C7">
          <w:rPr>
            <w:rFonts w:ascii="ø^˚â˛" w:hAnsi="ø^˚â˛" w:cs="ø^˚â˛"/>
            <w:color w:val="000000"/>
            <w:sz w:val="22"/>
            <w:szCs w:val="22"/>
          </w:rPr>
          <w:t>LFGN</w:t>
        </w:r>
      </w:ins>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4314CF7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require Steward to provide information to </w:t>
      </w:r>
      <w:del w:id="133"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34"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1E87355E" w:rsidR="009C095A" w:rsidRDefault="00556D68" w:rsidP="009C095A">
      <w:pPr>
        <w:autoSpaceDE w:val="0"/>
        <w:autoSpaceDN w:val="0"/>
        <w:adjustRightInd w:val="0"/>
        <w:rPr>
          <w:rFonts w:ascii="ø^˚â˛" w:hAnsi="ø^˚â˛" w:cs="ø^˚â˛"/>
          <w:color w:val="000000"/>
          <w:sz w:val="22"/>
          <w:szCs w:val="22"/>
        </w:rPr>
      </w:pPr>
      <w:r>
        <w:rPr>
          <w:rFonts w:ascii="ø^˚â˛" w:hAnsi="ø^˚â˛" w:cs="ø^˚â˛"/>
          <w:color w:val="000000"/>
          <w:sz w:val="22"/>
          <w:szCs w:val="22"/>
        </w:rPr>
        <w:t>Utility</w:t>
      </w:r>
      <w:r w:rsidR="009C095A">
        <w:rPr>
          <w:rFonts w:ascii="ø^˚â˛" w:hAnsi="ø^˚â˛" w:cs="ø^˚â˛"/>
          <w:color w:val="000000"/>
          <w:sz w:val="22"/>
          <w:szCs w:val="22"/>
        </w:rPr>
        <w:t xml:space="preserve">. </w:t>
      </w:r>
      <w:del w:id="135" w:author="Scott Nicholas" w:date="2020-09-24T16:43:00Z">
        <w:r w:rsidR="006224A9" w:rsidDel="00C630C7">
          <w:rPr>
            <w:rFonts w:ascii="ø^˚â˛" w:hAnsi="ø^˚â˛" w:cs="ø^˚â˛"/>
            <w:color w:val="000000"/>
            <w:sz w:val="22"/>
            <w:szCs w:val="22"/>
          </w:rPr>
          <w:delText>Bedrock</w:delText>
        </w:r>
        <w:r w:rsidR="009C095A" w:rsidDel="00C630C7">
          <w:rPr>
            <w:rFonts w:ascii="ø^˚â˛" w:hAnsi="ø^˚â˛" w:cs="ø^˚â˛"/>
            <w:color w:val="000000"/>
            <w:sz w:val="22"/>
            <w:szCs w:val="22"/>
          </w:rPr>
          <w:delText xml:space="preserve"> Consortium</w:delText>
        </w:r>
      </w:del>
      <w:ins w:id="136"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del w:id="137" w:author="Scott Nicholas" w:date="2020-09-24T16:43:00Z">
        <w:r w:rsidR="006224A9" w:rsidDel="00C630C7">
          <w:rPr>
            <w:rFonts w:ascii="ø^˚â˛" w:hAnsi="ø^˚â˛" w:cs="ø^˚â˛"/>
            <w:color w:val="000000"/>
            <w:sz w:val="22"/>
            <w:szCs w:val="22"/>
          </w:rPr>
          <w:delText>Bedrock</w:delText>
        </w:r>
        <w:r w:rsidR="00B67885" w:rsidDel="00C630C7">
          <w:rPr>
            <w:rFonts w:ascii="ø^˚â˛" w:hAnsi="ø^˚â˛" w:cs="ø^˚â˛"/>
            <w:color w:val="000000"/>
            <w:sz w:val="22"/>
            <w:szCs w:val="22"/>
          </w:rPr>
          <w:delText xml:space="preserve"> Consortium</w:delText>
        </w:r>
      </w:del>
      <w:ins w:id="138"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w:t>
      </w:r>
      <w:proofErr w:type="gramStart"/>
      <w:r>
        <w:t>Breach .</w:t>
      </w:r>
      <w:proofErr w:type="gramEnd"/>
      <w:r>
        <w:t xml:space="preserve">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1330250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w:t>
      </w:r>
      <w:del w:id="139"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6A7651" w:rsidDel="00C630C7">
          <w:rPr>
            <w:rFonts w:ascii="ø^˚â˛" w:hAnsi="ø^˚â˛" w:cs="ø^˚â˛"/>
            <w:color w:val="000000"/>
            <w:sz w:val="22"/>
            <w:szCs w:val="22"/>
          </w:rPr>
          <w:delText xml:space="preserve"> Consortium</w:delText>
        </w:r>
      </w:del>
      <w:ins w:id="140" w:author="Scott Nicholas" w:date="2020-09-24T16:43:00Z">
        <w:r w:rsidR="00C630C7">
          <w:rPr>
            <w:rFonts w:ascii="ø^˚â˛" w:hAnsi="ø^˚â˛" w:cs="ø^˚â˛"/>
            <w:color w:val="000000"/>
            <w:sz w:val="22"/>
            <w:szCs w:val="22"/>
          </w:rPr>
          <w:t>LFGN</w:t>
        </w:r>
      </w:ins>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del w:id="141" w:author="Scott Nicholas" w:date="2020-09-24T16:43:00Z">
        <w:r w:rsidR="006224A9" w:rsidDel="00C630C7">
          <w:rPr>
            <w:rFonts w:ascii="ø^˚â˛" w:hAnsi="ø^˚â˛" w:cs="ø^˚â˛"/>
            <w:color w:val="000000"/>
            <w:sz w:val="22"/>
            <w:szCs w:val="22"/>
          </w:rPr>
          <w:delText>Bedrock</w:delText>
        </w:r>
        <w:r w:rsidR="006A7651" w:rsidDel="00C630C7">
          <w:rPr>
            <w:rFonts w:ascii="ø^˚â˛" w:hAnsi="ø^˚â˛" w:cs="ø^˚â˛"/>
            <w:color w:val="000000"/>
            <w:sz w:val="22"/>
            <w:szCs w:val="22"/>
          </w:rPr>
          <w:delText xml:space="preserve"> Consortium</w:delText>
        </w:r>
      </w:del>
      <w:ins w:id="142"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del w:id="143" w:author="Scott Nicholas" w:date="2020-09-24T16:43:00Z">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44"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w:t>
      </w:r>
      <w:del w:id="145"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Del="00C630C7">
          <w:rPr>
            <w:rFonts w:ascii="ø^˚â˛" w:hAnsi="ø^˚â˛" w:cs="ø^˚â˛"/>
            <w:color w:val="000000"/>
            <w:sz w:val="22"/>
            <w:szCs w:val="22"/>
          </w:rPr>
          <w:delText xml:space="preserve"> Consortium</w:delText>
        </w:r>
      </w:del>
      <w:ins w:id="146" w:author="Scott Nicholas" w:date="2020-09-24T16:43:00Z">
        <w:r w:rsidR="00C630C7">
          <w:rPr>
            <w:rFonts w:ascii="ø^˚â˛" w:hAnsi="ø^˚â˛" w:cs="ø^˚â˛"/>
            <w:color w:val="000000"/>
            <w:sz w:val="22"/>
            <w:szCs w:val="22"/>
          </w:rPr>
          <w:t>LFGN</w:t>
        </w:r>
      </w:ins>
      <w:r w:rsidR="00B67885">
        <w:rPr>
          <w:rFonts w:ascii="ø^˚â˛" w:hAnsi="ø^˚â˛" w:cs="ø^˚â˛"/>
          <w:color w:val="000000"/>
          <w:sz w:val="22"/>
          <w:szCs w:val="22"/>
        </w:rPr>
        <w:t xml:space="preserve"> </w:t>
      </w:r>
      <w:r>
        <w:rPr>
          <w:rFonts w:ascii="ø^˚â˛" w:hAnsi="ø^˚â˛" w:cs="ø^˚â˛"/>
          <w:color w:val="000000"/>
          <w:sz w:val="22"/>
          <w:szCs w:val="22"/>
        </w:rPr>
        <w:t xml:space="preserve">with reasonable assistance to satisfy any legal obligations of </w:t>
      </w:r>
      <w:del w:id="147"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48"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 xml:space="preserve">In the event of a Security Breach, </w:t>
      </w:r>
      <w:del w:id="149"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50"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w:t>
      </w:r>
      <w:proofErr w:type="gramStart"/>
      <w:r>
        <w:t>Data .</w:t>
      </w:r>
      <w:proofErr w:type="gramEnd"/>
      <w:r>
        <w:t xml:space="preserve">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283E7F7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Upon termination or expiration of the</w:t>
      </w:r>
      <w:del w:id="151"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152"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556D68">
        <w:rPr>
          <w:rFonts w:ascii="ø^˚â˛" w:hAnsi="ø^˚â˛" w:cs="ø^˚â˛"/>
          <w:color w:val="000000"/>
          <w:sz w:val="22"/>
          <w:szCs w:val="22"/>
        </w:rPr>
        <w:t>Utility</w:t>
      </w:r>
      <w:r w:rsidR="006A7651">
        <w:rPr>
          <w:rFonts w:ascii="ø^˚â˛" w:hAnsi="ø^˚â˛" w:cs="ø^˚â˛"/>
          <w:color w:val="000000"/>
          <w:sz w:val="22"/>
          <w:szCs w:val="22"/>
        </w:rPr>
        <w:t xml:space="preserve"> </w:t>
      </w:r>
      <w:r>
        <w:rPr>
          <w:rFonts w:ascii="ø^˚â˛" w:hAnsi="ø^˚â˛" w:cs="ø^˚â˛"/>
          <w:color w:val="000000"/>
          <w:sz w:val="22"/>
          <w:szCs w:val="22"/>
        </w:rPr>
        <w:t xml:space="preserve">, Steward will return to </w:t>
      </w:r>
      <w:del w:id="153"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6A7651" w:rsidDel="00C630C7">
          <w:rPr>
            <w:rFonts w:ascii="ø^˚â˛" w:hAnsi="ø^˚â˛" w:cs="ø^˚â˛"/>
            <w:color w:val="000000"/>
            <w:sz w:val="22"/>
            <w:szCs w:val="22"/>
          </w:rPr>
          <w:delText xml:space="preserve"> Consortium</w:delText>
        </w:r>
      </w:del>
      <w:ins w:id="154"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w:t>
      </w:r>
      <w:proofErr w:type="gramStart"/>
      <w:r>
        <w:t>Records .</w:t>
      </w:r>
      <w:proofErr w:type="gramEnd"/>
      <w:r>
        <w:t xml:space="preserve">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1FA46DB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556D68">
        <w:rPr>
          <w:rFonts w:ascii="ø^˚â˛" w:hAnsi="ø^˚â˛" w:cs="ø^˚â˛"/>
          <w:color w:val="000000"/>
          <w:sz w:val="22"/>
          <w:szCs w:val="22"/>
        </w:rPr>
        <w:t>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1B3320A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 xml:space="preserve">Article 28(h) of the GDPR available to </w:t>
      </w:r>
      <w:del w:id="155"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156"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w:t>
      </w:r>
      <w:proofErr w:type="gramStart"/>
      <w:r>
        <w:t>Liability .</w:t>
      </w:r>
      <w:proofErr w:type="gramEnd"/>
      <w:r>
        <w:t xml:space="preserve">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13C5475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Notwithstanding anything to the contrary in the</w:t>
      </w:r>
      <w:del w:id="157"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158"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67098617" w14:textId="77777777" w:rsidR="00C630C7" w:rsidRPr="00C630C7" w:rsidRDefault="00C630C7" w:rsidP="00C630C7">
      <w:pPr>
        <w:pStyle w:val="ListParagraph"/>
        <w:numPr>
          <w:ilvl w:val="0"/>
          <w:numId w:val="8"/>
        </w:numPr>
        <w:autoSpaceDE w:val="0"/>
        <w:autoSpaceDN w:val="0"/>
        <w:adjustRightInd w:val="0"/>
        <w:rPr>
          <w:ins w:id="159" w:author="Scott Nicholas" w:date="2020-09-24T16:46:00Z"/>
          <w:rFonts w:ascii="ø^˚â˛" w:hAnsi="ø^˚â˛" w:cs="ø^˚â˛"/>
          <w:color w:val="000000"/>
          <w:sz w:val="22"/>
          <w:szCs w:val="22"/>
          <w:rPrChange w:id="160" w:author="Scott Nicholas" w:date="2020-09-24T16:46:00Z">
            <w:rPr>
              <w:ins w:id="161" w:author="Scott Nicholas" w:date="2020-09-24T16:46:00Z"/>
              <w:rFonts w:ascii="`o∑˛" w:hAnsi="`o∑˛" w:cs="`o∑˛"/>
              <w:color w:val="000000"/>
              <w:sz w:val="22"/>
              <w:szCs w:val="22"/>
            </w:rPr>
          </w:rPrChange>
        </w:rPr>
        <w:pPrChange w:id="162" w:author="Scott Nicholas" w:date="2020-09-24T16:46:00Z">
          <w:pPr>
            <w:pStyle w:val="ListParagraph"/>
          </w:pPr>
        </w:pPrChange>
      </w:pPr>
      <w:ins w:id="163" w:author="Scott Nicholas" w:date="2020-09-24T16:46:00Z">
        <w:r w:rsidRPr="00C630C7">
          <w:rPr>
            <w:rFonts w:ascii="ø^˚â˛" w:hAnsi="ø^˚â˛" w:cs="ø^˚â˛"/>
            <w:color w:val="000000"/>
            <w:sz w:val="22"/>
            <w:szCs w:val="22"/>
            <w:rPrChange w:id="164" w:author="Scott Nicholas" w:date="2020-09-24T16:46:00Z">
              <w:rPr>
                <w:rFonts w:ascii="`o∑˛" w:hAnsi="`o∑˛" w:cs="`o∑˛"/>
                <w:color w:val="000000"/>
                <w:sz w:val="22"/>
                <w:szCs w:val="22"/>
              </w:rPr>
            </w:rPrChange>
          </w:rPr>
          <w:t>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Clauses.</w:t>
        </w:r>
        <w:r w:rsidRPr="00C630C7">
          <w:rPr>
            <w:rFonts w:ascii="ø^˚â˛" w:hAnsi="ø^˚â˛" w:cs="ø^˚â˛"/>
            <w:color w:val="000000"/>
            <w:sz w:val="22"/>
            <w:szCs w:val="22"/>
            <w:rPrChange w:id="165" w:author="Scott Nicholas" w:date="2020-09-24T16:46:00Z">
              <w:rPr>
                <w:rFonts w:ascii="`o∑˛" w:hAnsi="`o∑˛" w:cs="`o∑˛"/>
                <w:color w:val="000000"/>
                <w:sz w:val="22"/>
                <w:szCs w:val="22"/>
              </w:rPr>
            </w:rPrChange>
          </w:rPr>
          <w:br/>
        </w:r>
      </w:ins>
    </w:p>
    <w:p w14:paraId="2CFB5A35" w14:textId="4128DC04" w:rsidR="009C095A" w:rsidDel="00C630C7" w:rsidRDefault="00C630C7" w:rsidP="00C630C7">
      <w:pPr>
        <w:pStyle w:val="ListParagraph"/>
        <w:rPr>
          <w:del w:id="166" w:author="Scott Nicholas" w:date="2020-09-24T16:46:00Z"/>
          <w:rFonts w:ascii="ø^˚â˛" w:hAnsi="ø^˚â˛" w:cs="ø^˚â˛"/>
          <w:color w:val="000000"/>
          <w:sz w:val="22"/>
          <w:szCs w:val="22"/>
        </w:rPr>
      </w:pPr>
      <w:ins w:id="167" w:author="Scott Nicholas" w:date="2020-09-24T16:46:00Z">
        <w:r w:rsidRPr="00C630C7">
          <w:rPr>
            <w:rFonts w:ascii="ø^˚â˛" w:hAnsi="ø^˚â˛" w:cs="ø^˚â˛"/>
            <w:color w:val="000000"/>
            <w:sz w:val="22"/>
            <w:szCs w:val="22"/>
            <w:rPrChange w:id="168" w:author="Scott Nicholas" w:date="2020-09-24T16:46:00Z">
              <w:rPr/>
            </w:rPrChange>
          </w:rPr>
          <w:lastRenderedPageBreak/>
          <w:t>EXCEPT IN THE EVENT OF GROSS NEGLIGENCE, WILFUL MISCONDUCT OR FRAUD OR AS PROVIDED BY LAW , IN NO EVENT WILL LFGN BE LIABLE FOR ANY AMOUNTS UNDER THIS AGREEMENT.</w:t>
        </w:r>
      </w:ins>
      <w:del w:id="169" w:author="Scott Nicholas" w:date="2020-09-24T16:46:00Z">
        <w:r w:rsidR="009C095A" w:rsidRPr="00C630C7" w:rsidDel="00C630C7">
          <w:rPr>
            <w:rFonts w:ascii="ø^˚â˛" w:hAnsi="ø^˚â˛" w:cs="ø^˚â˛"/>
            <w:color w:val="000000"/>
            <w:sz w:val="22"/>
            <w:szCs w:val="22"/>
            <w:rPrChange w:id="170" w:author="Scott Nicholas" w:date="2020-09-24T16:46:00Z">
              <w:rPr>
                <w:rFonts w:ascii="ø^˚â˛" w:hAnsi="ø^˚â˛" w:cs="ø^˚â˛"/>
              </w:rPr>
            </w:rPrChange>
          </w:rPr>
          <w:delText>EXCEPT IN THE EVENT OF EITHER PARTY’S GROSS NEGLIGENCE, WILFUL MISCONDUCT OR</w:delText>
        </w:r>
        <w:r w:rsidR="006A7651" w:rsidRPr="00C630C7" w:rsidDel="00C630C7">
          <w:rPr>
            <w:rFonts w:ascii="ø^˚â˛" w:hAnsi="ø^˚â˛" w:cs="ø^˚â˛"/>
            <w:color w:val="000000"/>
            <w:sz w:val="22"/>
            <w:szCs w:val="22"/>
            <w:rPrChange w:id="171"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72" w:author="Scott Nicholas" w:date="2020-09-24T16:46:00Z">
              <w:rPr>
                <w:rFonts w:ascii="ø^˚â˛" w:hAnsi="ø^˚â˛" w:cs="ø^˚â˛"/>
              </w:rPr>
            </w:rPrChange>
          </w:rPr>
          <w:delText>FRAUD, IN NO EVENT SHALL EITHER PARTY BE LIABLE FOR ANY INDIRECT, INCIDENTAL,</w:delText>
        </w:r>
        <w:r w:rsidR="006A7651" w:rsidRPr="00C630C7" w:rsidDel="00C630C7">
          <w:rPr>
            <w:rFonts w:ascii="ø^˚â˛" w:hAnsi="ø^˚â˛" w:cs="ø^˚â˛"/>
            <w:color w:val="000000"/>
            <w:sz w:val="22"/>
            <w:szCs w:val="22"/>
            <w:rPrChange w:id="173"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74" w:author="Scott Nicholas" w:date="2020-09-24T16:46:00Z">
              <w:rPr>
                <w:rFonts w:ascii="ø^˚â˛" w:hAnsi="ø^˚â˛" w:cs="ø^˚â˛"/>
              </w:rPr>
            </w:rPrChange>
          </w:rPr>
          <w:delText>EXEMPLARY, PUNITIVE, SPECIAL, OR OTHER CONSEQUENTIAL DAMAGES UNDER THIS DPA,</w:delText>
        </w:r>
        <w:r w:rsidR="006A7651" w:rsidRPr="00C630C7" w:rsidDel="00C630C7">
          <w:rPr>
            <w:rFonts w:ascii="ø^˚â˛" w:hAnsi="ø^˚â˛" w:cs="ø^˚â˛"/>
            <w:color w:val="000000"/>
            <w:sz w:val="22"/>
            <w:szCs w:val="22"/>
            <w:rPrChange w:id="175"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76" w:author="Scott Nicholas" w:date="2020-09-24T16:46:00Z">
              <w:rPr>
                <w:rFonts w:ascii="ø^˚â˛" w:hAnsi="ø^˚â˛" w:cs="ø^˚â˛"/>
              </w:rPr>
            </w:rPrChange>
          </w:rPr>
          <w:delText>INCLUDING, WITHOUT LIMITATION, ANY LOST PROFITS, BUSINESS INTERRUPTION, LOSS OF</w:delText>
        </w:r>
        <w:r w:rsidR="006A7651" w:rsidRPr="00C630C7" w:rsidDel="00C630C7">
          <w:rPr>
            <w:rFonts w:ascii="ø^˚â˛" w:hAnsi="ø^˚â˛" w:cs="ø^˚â˛"/>
            <w:color w:val="000000"/>
            <w:sz w:val="22"/>
            <w:szCs w:val="22"/>
            <w:rPrChange w:id="177"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78" w:author="Scott Nicholas" w:date="2020-09-24T16:46:00Z">
              <w:rPr>
                <w:rFonts w:ascii="ø^˚â˛" w:hAnsi="ø^˚â˛" w:cs="ø^˚â˛"/>
              </w:rPr>
            </w:rPrChange>
          </w:rPr>
          <w:delText>PROGRAMS OR DATA, OR OTHERWISE, EVEN IF THE OTHER PARTY IS EXPRESSLY ADVISED OF</w:delText>
        </w:r>
        <w:r w:rsidR="006A7651" w:rsidRPr="00C630C7" w:rsidDel="00C630C7">
          <w:rPr>
            <w:rFonts w:ascii="ø^˚â˛" w:hAnsi="ø^˚â˛" w:cs="ø^˚â˛"/>
            <w:color w:val="000000"/>
            <w:sz w:val="22"/>
            <w:szCs w:val="22"/>
            <w:rPrChange w:id="179"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80" w:author="Scott Nicholas" w:date="2020-09-24T16:46:00Z">
              <w:rPr>
                <w:rFonts w:ascii="ø^˚â˛" w:hAnsi="ø^˚â˛" w:cs="ø^˚â˛"/>
              </w:rPr>
            </w:rPrChange>
          </w:rPr>
          <w:delText>THE POSSIBILITY OR LIKELIHOOD OF SUCH DAMAGES. EXCEPT IN THE EVENT OF EITHER</w:delText>
        </w:r>
        <w:r w:rsidR="006A7651" w:rsidRPr="00C630C7" w:rsidDel="00C630C7">
          <w:rPr>
            <w:rFonts w:ascii="ø^˚â˛" w:hAnsi="ø^˚â˛" w:cs="ø^˚â˛"/>
            <w:color w:val="000000"/>
            <w:sz w:val="22"/>
            <w:szCs w:val="22"/>
            <w:rPrChange w:id="181"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82" w:author="Scott Nicholas" w:date="2020-09-24T16:46:00Z">
              <w:rPr>
                <w:rFonts w:ascii="ø^˚â˛" w:hAnsi="ø^˚â˛" w:cs="ø^˚â˛"/>
              </w:rPr>
            </w:rPrChange>
          </w:rPr>
          <w:delText>PARTY’S GROSS NEGLIGENCE, WILFUL MISCONDUCT OR FRAUD, IN NO EVENT SHALL EITHER</w:delText>
        </w:r>
        <w:r w:rsidR="006A7651" w:rsidRPr="00C630C7" w:rsidDel="00C630C7">
          <w:rPr>
            <w:rFonts w:ascii="ø^˚â˛" w:hAnsi="ø^˚â˛" w:cs="ø^˚â˛"/>
            <w:color w:val="000000"/>
            <w:sz w:val="22"/>
            <w:szCs w:val="22"/>
            <w:rPrChange w:id="183"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84" w:author="Scott Nicholas" w:date="2020-09-24T16:46:00Z">
              <w:rPr>
                <w:rFonts w:ascii="ø^˚â˛" w:hAnsi="ø^˚â˛" w:cs="ø^˚â˛"/>
              </w:rPr>
            </w:rPrChange>
          </w:rPr>
          <w:delText>PARTY’S LIABILITY UNDER THIS DPA EXCEED $250,000 USD IN THE AGGREGATE. IN THE</w:delText>
        </w:r>
        <w:r w:rsidR="006A7651" w:rsidRPr="00C630C7" w:rsidDel="00C630C7">
          <w:rPr>
            <w:rFonts w:ascii="ø^˚â˛" w:hAnsi="ø^˚â˛" w:cs="ø^˚â˛"/>
            <w:color w:val="000000"/>
            <w:sz w:val="22"/>
            <w:szCs w:val="22"/>
            <w:rPrChange w:id="185"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86" w:author="Scott Nicholas" w:date="2020-09-24T16:46:00Z">
              <w:rPr>
                <w:rFonts w:ascii="ø^˚â˛" w:hAnsi="ø^˚â˛" w:cs="ø^˚â˛"/>
              </w:rPr>
            </w:rPrChange>
          </w:rPr>
          <w:delText>EVENT OF EITHER PARTY’S GROSS NEGLIGENCE, SUCH PARTY’S LIABILITY UNDER THIS DPA</w:delText>
        </w:r>
        <w:r w:rsidR="006A7651" w:rsidRPr="00C630C7" w:rsidDel="00C630C7">
          <w:rPr>
            <w:rFonts w:ascii="ø^˚â˛" w:hAnsi="ø^˚â˛" w:cs="ø^˚â˛"/>
            <w:color w:val="000000"/>
            <w:sz w:val="22"/>
            <w:szCs w:val="22"/>
            <w:rPrChange w:id="187"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88" w:author="Scott Nicholas" w:date="2020-09-24T16:46:00Z">
              <w:rPr>
                <w:rFonts w:ascii="ø^˚â˛" w:hAnsi="ø^˚â˛" w:cs="ø^˚â˛"/>
              </w:rPr>
            </w:rPrChange>
          </w:rPr>
          <w:delText>SHALL NOT EXCEED $500,000 USD IN THE AGGREGATE. IN THE EVENT OF EITHER PARTY’S</w:delText>
        </w:r>
        <w:r w:rsidR="006A7651" w:rsidRPr="00C630C7" w:rsidDel="00C630C7">
          <w:rPr>
            <w:rFonts w:ascii="ø^˚â˛" w:hAnsi="ø^˚â˛" w:cs="ø^˚â˛"/>
            <w:color w:val="000000"/>
            <w:sz w:val="22"/>
            <w:szCs w:val="22"/>
            <w:rPrChange w:id="189"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90" w:author="Scott Nicholas" w:date="2020-09-24T16:46:00Z">
              <w:rPr>
                <w:rFonts w:ascii="ø^˚â˛" w:hAnsi="ø^˚â˛" w:cs="ø^˚â˛"/>
              </w:rPr>
            </w:rPrChange>
          </w:rPr>
          <w:delText>WILFUL MISCONDUCT OR FRAUD, THERE SHALL BE NO DOLLAR CAP ON SUCH PARTY’S</w:delText>
        </w:r>
        <w:r w:rsidR="006A7651" w:rsidRPr="00C630C7" w:rsidDel="00C630C7">
          <w:rPr>
            <w:rFonts w:ascii="ø^˚â˛" w:hAnsi="ø^˚â˛" w:cs="ø^˚â˛"/>
            <w:color w:val="000000"/>
            <w:sz w:val="22"/>
            <w:szCs w:val="22"/>
            <w:rPrChange w:id="191" w:author="Scott Nicholas" w:date="2020-09-24T16:46:00Z">
              <w:rPr>
                <w:rFonts w:ascii="ø^˚â˛" w:hAnsi="ø^˚â˛" w:cs="ø^˚â˛"/>
              </w:rPr>
            </w:rPrChange>
          </w:rPr>
          <w:delText xml:space="preserve"> </w:delText>
        </w:r>
        <w:r w:rsidR="009C095A" w:rsidRPr="00C630C7" w:rsidDel="00C630C7">
          <w:rPr>
            <w:rFonts w:ascii="ø^˚â˛" w:hAnsi="ø^˚â˛" w:cs="ø^˚â˛"/>
            <w:color w:val="000000"/>
            <w:sz w:val="22"/>
            <w:szCs w:val="22"/>
            <w:rPrChange w:id="192" w:author="Scott Nicholas" w:date="2020-09-24T16:46:00Z">
              <w:rPr>
                <w:rFonts w:ascii="ø^˚â˛" w:hAnsi="ø^˚â˛" w:cs="ø^˚â˛"/>
              </w:rPr>
            </w:rPrChange>
          </w:rPr>
          <w:delText>LIABILITY UNDER THIS DPA.</w:delText>
        </w:r>
      </w:del>
    </w:p>
    <w:p w14:paraId="578D6D61" w14:textId="77777777" w:rsidR="00C630C7" w:rsidRPr="00C630C7" w:rsidRDefault="00C630C7" w:rsidP="00C630C7">
      <w:pPr>
        <w:pStyle w:val="ListParagraph"/>
        <w:numPr>
          <w:ilvl w:val="0"/>
          <w:numId w:val="8"/>
        </w:numPr>
        <w:autoSpaceDE w:val="0"/>
        <w:autoSpaceDN w:val="0"/>
        <w:adjustRightInd w:val="0"/>
        <w:rPr>
          <w:ins w:id="193" w:author="Scott Nicholas" w:date="2020-09-24T16:47:00Z"/>
          <w:rFonts w:ascii="ø^˚â˛" w:hAnsi="ø^˚â˛" w:cs="ø^˚â˛"/>
          <w:color w:val="000000"/>
          <w:sz w:val="22"/>
          <w:szCs w:val="22"/>
          <w:rPrChange w:id="194" w:author="Scott Nicholas" w:date="2020-09-24T16:46:00Z">
            <w:rPr>
              <w:ins w:id="195" w:author="Scott Nicholas" w:date="2020-09-24T16:47:00Z"/>
              <w:rFonts w:ascii="ø^˚â˛" w:hAnsi="ø^˚â˛" w:cs="ø^˚â˛"/>
            </w:rPr>
          </w:rPrChange>
        </w:rPr>
      </w:pPr>
    </w:p>
    <w:p w14:paraId="3222EF2B" w14:textId="77777777" w:rsidR="006A7651" w:rsidRPr="006A7651" w:rsidRDefault="006A7651" w:rsidP="00C630C7">
      <w:pPr>
        <w:pStyle w:val="ListParagraph"/>
        <w:rPr>
          <w:rFonts w:ascii="ø^˚â˛" w:hAnsi="ø^˚â˛" w:cs="ø^˚â˛"/>
        </w:rPr>
        <w:pPrChange w:id="196" w:author="Scott Nicholas" w:date="2020-09-24T16:46:00Z">
          <w:pPr>
            <w:autoSpaceDE w:val="0"/>
            <w:autoSpaceDN w:val="0"/>
            <w:adjustRightInd w:val="0"/>
          </w:pPr>
        </w:pPrChange>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649D9FBE"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 xml:space="preserve">As </w:t>
      </w:r>
      <w:del w:id="197" w:author="Scott Nicholas" w:date="2020-09-24T16:43:00Z">
        <w:r w:rsidRPr="006A765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6A7651" w:rsidDel="00C630C7">
          <w:rPr>
            <w:rFonts w:ascii="ø^˚â˛" w:hAnsi="ø^˚â˛" w:cs="ø^˚â˛"/>
            <w:color w:val="000000"/>
            <w:sz w:val="22"/>
            <w:szCs w:val="22"/>
          </w:rPr>
          <w:delText xml:space="preserve"> Consortium</w:delText>
        </w:r>
      </w:del>
      <w:ins w:id="198" w:author="Scott Nicholas" w:date="2020-09-24T16:43:00Z">
        <w:r w:rsidR="00C630C7">
          <w:rPr>
            <w:rFonts w:ascii="ø^˚â˛" w:hAnsi="ø^˚â˛" w:cs="ø^˚â˛"/>
            <w:color w:val="000000"/>
            <w:sz w:val="22"/>
            <w:szCs w:val="22"/>
          </w:rPr>
          <w:t>LFGN</w:t>
        </w:r>
      </w:ins>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Authors, </w:t>
      </w:r>
      <w:del w:id="199" w:author="Scott Nicholas" w:date="2020-09-24T16:43:00Z">
        <w:r w:rsidRPr="006A7651"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Pr="006A7651" w:rsidDel="00C630C7">
          <w:rPr>
            <w:rFonts w:ascii="ø^˚â˛" w:hAnsi="ø^˚â˛" w:cs="ø^˚â˛"/>
            <w:color w:val="000000"/>
            <w:sz w:val="22"/>
            <w:szCs w:val="22"/>
          </w:rPr>
          <w:delText xml:space="preserve"> Consortium</w:delText>
        </w:r>
      </w:del>
      <w:ins w:id="200" w:author="Scott Nicholas" w:date="2020-09-24T16:43:00Z">
        <w:r w:rsidR="00C630C7">
          <w:rPr>
            <w:rFonts w:ascii="ø^˚â˛" w:hAnsi="ø^˚â˛" w:cs="ø^˚â˛"/>
            <w:color w:val="000000"/>
            <w:sz w:val="22"/>
            <w:szCs w:val="22"/>
          </w:rPr>
          <w:t>LFGN</w:t>
        </w:r>
      </w:ins>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of liability set forth in this Section 12 through the Transaction Author Agreement. </w:t>
      </w:r>
      <w:proofErr w:type="gramStart"/>
      <w:r w:rsidRPr="006A7651">
        <w:rPr>
          <w:rFonts w:ascii="ø^˚â˛" w:hAnsi="ø^˚â˛" w:cs="ø^˚â˛"/>
          <w:color w:val="000000"/>
          <w:sz w:val="22"/>
          <w:szCs w:val="22"/>
        </w:rPr>
        <w:t>Therefore</w:t>
      </w:r>
      <w:proofErr w:type="gramEnd"/>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4ED0A35D" w:rsidR="009C095A" w:rsidRDefault="009C095A" w:rsidP="009C095A">
      <w:pPr>
        <w:autoSpaceDE w:val="0"/>
        <w:autoSpaceDN w:val="0"/>
        <w:adjustRightInd w:val="0"/>
        <w:rPr>
          <w:rFonts w:ascii="ø^˚â˛" w:hAnsi="ø^˚â˛" w:cs="ø^˚â˛"/>
          <w:color w:val="000000"/>
          <w:sz w:val="22"/>
          <w:szCs w:val="22"/>
        </w:rPr>
      </w:pPr>
      <w:del w:id="201"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202"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Pr>
          <w:rFonts w:ascii="ø^˚â˛" w:hAnsi="ø^˚â˛" w:cs="ø^˚â˛"/>
          <w:color w:val="000000"/>
          <w:sz w:val="22"/>
          <w:szCs w:val="22"/>
        </w:rPr>
        <w:t xml:space="preserve">referred to in this DPA. Steward and </w:t>
      </w:r>
      <w:del w:id="203"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204" w:author="Scott Nicholas" w:date="2020-09-24T16:43:00Z">
        <w:r w:rsidR="00C630C7">
          <w:rPr>
            <w:rFonts w:ascii="ø^˚â˛" w:hAnsi="ø^˚â˛" w:cs="ø^˚â˛"/>
            <w:color w:val="000000"/>
            <w:sz w:val="22"/>
            <w:szCs w:val="22"/>
          </w:rPr>
          <w:t>LFGN</w:t>
        </w:r>
      </w:ins>
      <w:r w:rsidR="006A7651">
        <w:rPr>
          <w:rFonts w:ascii="ø^˚â˛" w:hAnsi="ø^˚â˛" w:cs="ø^˚â˛"/>
          <w:color w:val="000000"/>
          <w:sz w:val="22"/>
          <w:szCs w:val="22"/>
        </w:rPr>
        <w:t xml:space="preserve"> </w:t>
      </w:r>
      <w:r>
        <w:rPr>
          <w:rFonts w:ascii="ø^˚â˛" w:hAnsi="ø^˚â˛" w:cs="ø^˚â˛"/>
          <w:color w:val="000000"/>
          <w:sz w:val="22"/>
          <w:szCs w:val="22"/>
        </w:rPr>
        <w:t>will mutually agree in writing to a</w:t>
      </w:r>
      <w:r w:rsidR="006A7651">
        <w:rPr>
          <w:rFonts w:ascii="ø^˚â˛" w:hAnsi="ø^˚â˛" w:cs="ø^˚â˛"/>
          <w:color w:val="000000"/>
          <w:sz w:val="22"/>
          <w:szCs w:val="22"/>
        </w:rPr>
        <w:t xml:space="preserve"> </w:t>
      </w:r>
      <w:r>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69C8827B" w14:textId="7A80F2C1" w:rsidR="00210DCA" w:rsidRPr="006D44E4" w:rsidRDefault="00210DCA" w:rsidP="00210DCA">
      <w:pPr>
        <w:pStyle w:val="BodyText"/>
        <w:spacing w:before="90"/>
        <w:ind w:left="100" w:right="462"/>
        <w:jc w:val="both"/>
        <w:rPr>
          <w:ins w:id="205" w:author="Scott Nicholas" w:date="2020-09-24T16:47:00Z"/>
        </w:rPr>
      </w:pPr>
      <w:ins w:id="206" w:author="Scott Nicholas" w:date="2020-09-24T16:47:00Z">
        <w:r w:rsidRPr="006D44E4">
          <w:t xml:space="preserve">By signing below, the </w:t>
        </w:r>
        <w:r>
          <w:t xml:space="preserve">Steward </w:t>
        </w:r>
        <w:r w:rsidRPr="006D44E4">
          <w:t xml:space="preserve">acknowledges and agrees that, when signed and accepted by </w:t>
        </w:r>
        <w:r>
          <w:t>LFGN</w:t>
        </w:r>
        <w:r w:rsidRPr="006D44E4">
          <w:t xml:space="preserve">, this </w:t>
        </w:r>
        <w:r>
          <w:t>DPA</w:t>
        </w:r>
        <w:r w:rsidRPr="006D44E4">
          <w:t xml:space="preserve"> represents a binding contract between the </w:t>
        </w:r>
        <w:r>
          <w:t>P</w:t>
        </w:r>
        <w:r w:rsidRPr="006D44E4">
          <w:t xml:space="preserve">arties and commits the </w:t>
        </w:r>
      </w:ins>
      <w:ins w:id="207" w:author="Scott Nicholas" w:date="2020-09-24T16:48:00Z">
        <w:r>
          <w:t>Steward</w:t>
        </w:r>
      </w:ins>
      <w:ins w:id="208" w:author="Scott Nicholas" w:date="2020-09-24T16:47:00Z">
        <w:r w:rsidRPr="006D44E4">
          <w:t xml:space="preserve"> to these terms and obligations:</w:t>
        </w:r>
      </w:ins>
    </w:p>
    <w:p w14:paraId="4C429435" w14:textId="77777777" w:rsidR="00210DCA" w:rsidRPr="006D44E4" w:rsidRDefault="00210DCA" w:rsidP="00210DCA">
      <w:pPr>
        <w:pStyle w:val="BodyText"/>
        <w:rPr>
          <w:ins w:id="209" w:author="Scott Nicholas" w:date="2020-09-24T16:47:00Z"/>
        </w:rPr>
      </w:pPr>
    </w:p>
    <w:p w14:paraId="313C81D5" w14:textId="587ED46C" w:rsidR="00210DCA" w:rsidRPr="006D44E4" w:rsidRDefault="00210DCA" w:rsidP="00210DCA">
      <w:pPr>
        <w:pStyle w:val="BodyText"/>
        <w:tabs>
          <w:tab w:val="left" w:pos="5141"/>
        </w:tabs>
        <w:ind w:left="100"/>
        <w:jc w:val="both"/>
        <w:rPr>
          <w:ins w:id="210" w:author="Scott Nicholas" w:date="2020-09-24T16:47:00Z"/>
        </w:rPr>
      </w:pPr>
      <w:ins w:id="211" w:author="Scott Nicholas" w:date="2020-09-24T16:47:00Z">
        <w:r w:rsidRPr="006D44E4">
          <w:t>Authorized Re</w:t>
        </w:r>
      </w:ins>
      <w:ins w:id="212" w:author="Scott Nicholas" w:date="2020-09-24T16:48:00Z">
        <w:r>
          <w:t>presentative</w:t>
        </w:r>
      </w:ins>
      <w:ins w:id="213" w:author="Scott Nicholas" w:date="2020-09-24T16:47:00Z">
        <w:r w:rsidRPr="006D44E4">
          <w:rPr>
            <w:spacing w:val="-4"/>
          </w:rPr>
          <w:t xml:space="preserve"> </w:t>
        </w:r>
        <w:r w:rsidRPr="006D44E4">
          <w:t>of</w:t>
        </w:r>
        <w:r w:rsidRPr="006D44E4">
          <w:rPr>
            <w:spacing w:val="-2"/>
          </w:rPr>
          <w:t xml:space="preserve"> </w:t>
        </w:r>
      </w:ins>
      <w:ins w:id="214" w:author="Scott Nicholas" w:date="2020-09-24T16:48:00Z">
        <w:r>
          <w:t>Steward</w:t>
        </w:r>
      </w:ins>
      <w:ins w:id="215" w:author="Scott Nicholas" w:date="2020-09-24T16:47:00Z">
        <w:r w:rsidRPr="006D44E4">
          <w:t>:</w:t>
        </w:r>
        <w:r w:rsidRPr="006D44E4">
          <w:tab/>
          <w:t>Accepted:</w:t>
        </w:r>
      </w:ins>
    </w:p>
    <w:p w14:paraId="794D9447" w14:textId="77777777" w:rsidR="00210DCA" w:rsidRPr="006D44E4" w:rsidRDefault="00210DCA" w:rsidP="00210DCA">
      <w:pPr>
        <w:pStyle w:val="BodyText"/>
        <w:rPr>
          <w:ins w:id="216" w:author="Scott Nicholas" w:date="2020-09-24T16:47:00Z"/>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210DCA" w14:paraId="371DCBC9" w14:textId="77777777" w:rsidTr="009937A4">
        <w:trPr>
          <w:trHeight w:val="501"/>
          <w:ins w:id="217" w:author="Scott Nicholas" w:date="2020-09-24T16:47:00Z"/>
        </w:trPr>
        <w:tc>
          <w:tcPr>
            <w:tcW w:w="4501" w:type="dxa"/>
            <w:tcBorders>
              <w:bottom w:val="single" w:sz="4" w:space="0" w:color="000000"/>
            </w:tcBorders>
          </w:tcPr>
          <w:p w14:paraId="303E6812" w14:textId="77777777" w:rsidR="00210DCA" w:rsidRDefault="00210DCA" w:rsidP="009937A4">
            <w:pPr>
              <w:pStyle w:val="TableParagraph"/>
              <w:ind w:left="0"/>
              <w:rPr>
                <w:ins w:id="218" w:author="Scott Nicholas" w:date="2020-09-24T16:47:00Z"/>
                <w:sz w:val="24"/>
              </w:rPr>
            </w:pPr>
          </w:p>
        </w:tc>
        <w:tc>
          <w:tcPr>
            <w:tcW w:w="540" w:type="dxa"/>
          </w:tcPr>
          <w:p w14:paraId="652B532D" w14:textId="77777777" w:rsidR="00210DCA" w:rsidRDefault="00210DCA" w:rsidP="009937A4">
            <w:pPr>
              <w:pStyle w:val="TableParagraph"/>
              <w:ind w:left="0"/>
              <w:rPr>
                <w:ins w:id="219" w:author="Scott Nicholas" w:date="2020-09-24T16:47:00Z"/>
                <w:sz w:val="24"/>
              </w:rPr>
            </w:pPr>
          </w:p>
        </w:tc>
        <w:tc>
          <w:tcPr>
            <w:tcW w:w="4515" w:type="dxa"/>
          </w:tcPr>
          <w:p w14:paraId="4A22E0FB" w14:textId="77777777" w:rsidR="00210DCA" w:rsidRPr="009937A4" w:rsidRDefault="00210DCA" w:rsidP="009937A4">
            <w:pPr>
              <w:pStyle w:val="TableParagraph"/>
              <w:spacing w:line="266" w:lineRule="exact"/>
              <w:ind w:left="-1"/>
              <w:rPr>
                <w:ins w:id="220" w:author="Scott Nicholas" w:date="2020-09-24T16:47:00Z"/>
                <w:b/>
                <w:bCs/>
                <w:sz w:val="24"/>
              </w:rPr>
            </w:pPr>
            <w:ins w:id="221" w:author="Scott Nicholas" w:date="2020-09-24T16:47:00Z">
              <w:r w:rsidRPr="009937A4">
                <w:rPr>
                  <w:b/>
                  <w:bCs/>
                  <w:sz w:val="24"/>
                </w:rPr>
                <w:t>LF GOVERNANCE NETWORKS, INC.</w:t>
              </w:r>
            </w:ins>
          </w:p>
        </w:tc>
      </w:tr>
      <w:tr w:rsidR="00210DCA" w14:paraId="32B6133F" w14:textId="77777777" w:rsidTr="009937A4">
        <w:trPr>
          <w:trHeight w:val="993"/>
          <w:ins w:id="222" w:author="Scott Nicholas" w:date="2020-09-24T16:47:00Z"/>
        </w:trPr>
        <w:tc>
          <w:tcPr>
            <w:tcW w:w="4501" w:type="dxa"/>
            <w:tcBorders>
              <w:top w:val="single" w:sz="4" w:space="0" w:color="000000"/>
              <w:bottom w:val="single" w:sz="4" w:space="0" w:color="000000"/>
            </w:tcBorders>
          </w:tcPr>
          <w:p w14:paraId="0D1FA641" w14:textId="77777777" w:rsidR="00210DCA" w:rsidRDefault="00210DCA" w:rsidP="009937A4">
            <w:pPr>
              <w:pStyle w:val="TableParagraph"/>
              <w:spacing w:line="253" w:lineRule="exact"/>
              <w:ind w:left="0"/>
              <w:rPr>
                <w:ins w:id="223" w:author="Scott Nicholas" w:date="2020-09-24T16:47:00Z"/>
                <w:sz w:val="24"/>
              </w:rPr>
            </w:pPr>
            <w:ins w:id="224" w:author="Scott Nicholas" w:date="2020-09-24T16:47:00Z">
              <w:r>
                <w:rPr>
                  <w:sz w:val="24"/>
                </w:rPr>
                <w:lastRenderedPageBreak/>
                <w:t>(Print Transaction Endorser Name)</w:t>
              </w:r>
            </w:ins>
          </w:p>
        </w:tc>
        <w:tc>
          <w:tcPr>
            <w:tcW w:w="540" w:type="dxa"/>
          </w:tcPr>
          <w:p w14:paraId="1239C2FD" w14:textId="77777777" w:rsidR="00210DCA" w:rsidRDefault="00210DCA" w:rsidP="009937A4">
            <w:pPr>
              <w:pStyle w:val="TableParagraph"/>
              <w:ind w:left="0"/>
              <w:rPr>
                <w:ins w:id="225" w:author="Scott Nicholas" w:date="2020-09-24T16:47:00Z"/>
                <w:sz w:val="24"/>
              </w:rPr>
            </w:pPr>
          </w:p>
        </w:tc>
        <w:tc>
          <w:tcPr>
            <w:tcW w:w="4515" w:type="dxa"/>
            <w:tcBorders>
              <w:bottom w:val="single" w:sz="4" w:space="0" w:color="000000"/>
            </w:tcBorders>
          </w:tcPr>
          <w:p w14:paraId="4CFA204D" w14:textId="77777777" w:rsidR="00210DCA" w:rsidRDefault="00210DCA" w:rsidP="009937A4">
            <w:pPr>
              <w:pStyle w:val="TableParagraph"/>
              <w:ind w:left="0"/>
              <w:rPr>
                <w:ins w:id="226" w:author="Scott Nicholas" w:date="2020-09-24T16:47:00Z"/>
                <w:sz w:val="24"/>
              </w:rPr>
            </w:pPr>
          </w:p>
        </w:tc>
      </w:tr>
      <w:tr w:rsidR="00210DCA" w14:paraId="79E36985" w14:textId="77777777" w:rsidTr="009937A4">
        <w:trPr>
          <w:trHeight w:val="745"/>
          <w:ins w:id="227" w:author="Scott Nicholas" w:date="2020-09-24T16:47:00Z"/>
        </w:trPr>
        <w:tc>
          <w:tcPr>
            <w:tcW w:w="4501" w:type="dxa"/>
            <w:tcBorders>
              <w:top w:val="single" w:sz="4" w:space="0" w:color="000000"/>
              <w:bottom w:val="single" w:sz="4" w:space="0" w:color="000000"/>
            </w:tcBorders>
          </w:tcPr>
          <w:p w14:paraId="0E0D3999" w14:textId="77777777" w:rsidR="00210DCA" w:rsidRDefault="00210DCA" w:rsidP="009937A4">
            <w:pPr>
              <w:pStyle w:val="TableParagraph"/>
              <w:spacing w:line="253" w:lineRule="exact"/>
              <w:ind w:left="0"/>
              <w:rPr>
                <w:ins w:id="228" w:author="Scott Nicholas" w:date="2020-09-24T16:47:00Z"/>
                <w:sz w:val="24"/>
              </w:rPr>
            </w:pPr>
            <w:ins w:id="229" w:author="Scott Nicholas" w:date="2020-09-24T16:47:00Z">
              <w:r>
                <w:rPr>
                  <w:sz w:val="24"/>
                </w:rPr>
                <w:t>Signature</w:t>
              </w:r>
            </w:ins>
          </w:p>
        </w:tc>
        <w:tc>
          <w:tcPr>
            <w:tcW w:w="540" w:type="dxa"/>
          </w:tcPr>
          <w:p w14:paraId="2C6750AA" w14:textId="77777777" w:rsidR="00210DCA" w:rsidRDefault="00210DCA" w:rsidP="009937A4">
            <w:pPr>
              <w:pStyle w:val="TableParagraph"/>
              <w:ind w:left="0"/>
              <w:rPr>
                <w:ins w:id="230" w:author="Scott Nicholas" w:date="2020-09-24T16:47:00Z"/>
                <w:sz w:val="24"/>
              </w:rPr>
            </w:pPr>
          </w:p>
        </w:tc>
        <w:tc>
          <w:tcPr>
            <w:tcW w:w="4515" w:type="dxa"/>
            <w:tcBorders>
              <w:top w:val="single" w:sz="4" w:space="0" w:color="000000"/>
              <w:bottom w:val="single" w:sz="4" w:space="0" w:color="000000"/>
            </w:tcBorders>
          </w:tcPr>
          <w:p w14:paraId="128E5870" w14:textId="77777777" w:rsidR="00210DCA" w:rsidRDefault="00210DCA" w:rsidP="009937A4">
            <w:pPr>
              <w:pStyle w:val="TableParagraph"/>
              <w:spacing w:line="253" w:lineRule="exact"/>
              <w:ind w:left="-1"/>
              <w:rPr>
                <w:ins w:id="231" w:author="Scott Nicholas" w:date="2020-09-24T16:47:00Z"/>
                <w:sz w:val="24"/>
              </w:rPr>
            </w:pPr>
            <w:ins w:id="232" w:author="Scott Nicholas" w:date="2020-09-24T16:47:00Z">
              <w:r>
                <w:rPr>
                  <w:sz w:val="24"/>
                </w:rPr>
                <w:t>Signature</w:t>
              </w:r>
            </w:ins>
          </w:p>
        </w:tc>
      </w:tr>
      <w:tr w:rsidR="00210DCA" w14:paraId="03CB9498" w14:textId="77777777" w:rsidTr="009937A4">
        <w:trPr>
          <w:trHeight w:val="744"/>
          <w:ins w:id="233" w:author="Scott Nicholas" w:date="2020-09-24T16:47:00Z"/>
        </w:trPr>
        <w:tc>
          <w:tcPr>
            <w:tcW w:w="4501" w:type="dxa"/>
            <w:tcBorders>
              <w:top w:val="single" w:sz="4" w:space="0" w:color="000000"/>
              <w:bottom w:val="single" w:sz="4" w:space="0" w:color="000000"/>
            </w:tcBorders>
          </w:tcPr>
          <w:p w14:paraId="2454134C" w14:textId="77777777" w:rsidR="00210DCA" w:rsidRDefault="00210DCA" w:rsidP="009937A4">
            <w:pPr>
              <w:pStyle w:val="TableParagraph"/>
              <w:spacing w:line="253" w:lineRule="exact"/>
              <w:ind w:left="0"/>
              <w:rPr>
                <w:ins w:id="234" w:author="Scott Nicholas" w:date="2020-09-24T16:47:00Z"/>
                <w:sz w:val="24"/>
              </w:rPr>
            </w:pPr>
            <w:ins w:id="235" w:author="Scott Nicholas" w:date="2020-09-24T16:47:00Z">
              <w:r>
                <w:rPr>
                  <w:sz w:val="24"/>
                </w:rPr>
                <w:t>Name</w:t>
              </w:r>
            </w:ins>
          </w:p>
        </w:tc>
        <w:tc>
          <w:tcPr>
            <w:tcW w:w="540" w:type="dxa"/>
          </w:tcPr>
          <w:p w14:paraId="48750760" w14:textId="77777777" w:rsidR="00210DCA" w:rsidRDefault="00210DCA" w:rsidP="009937A4">
            <w:pPr>
              <w:pStyle w:val="TableParagraph"/>
              <w:ind w:left="0"/>
              <w:rPr>
                <w:ins w:id="236" w:author="Scott Nicholas" w:date="2020-09-24T16:47:00Z"/>
                <w:sz w:val="24"/>
              </w:rPr>
            </w:pPr>
          </w:p>
        </w:tc>
        <w:tc>
          <w:tcPr>
            <w:tcW w:w="4515" w:type="dxa"/>
            <w:tcBorders>
              <w:top w:val="single" w:sz="4" w:space="0" w:color="000000"/>
              <w:bottom w:val="single" w:sz="4" w:space="0" w:color="000000"/>
            </w:tcBorders>
          </w:tcPr>
          <w:p w14:paraId="4CA8D3A1" w14:textId="77777777" w:rsidR="00210DCA" w:rsidRDefault="00210DCA" w:rsidP="009937A4">
            <w:pPr>
              <w:pStyle w:val="TableParagraph"/>
              <w:spacing w:line="253" w:lineRule="exact"/>
              <w:ind w:left="-1"/>
              <w:rPr>
                <w:ins w:id="237" w:author="Scott Nicholas" w:date="2020-09-24T16:47:00Z"/>
                <w:sz w:val="24"/>
              </w:rPr>
            </w:pPr>
            <w:ins w:id="238" w:author="Scott Nicholas" w:date="2020-09-24T16:47:00Z">
              <w:r>
                <w:rPr>
                  <w:sz w:val="24"/>
                </w:rPr>
                <w:t>Name</w:t>
              </w:r>
            </w:ins>
          </w:p>
        </w:tc>
      </w:tr>
      <w:tr w:rsidR="00210DCA" w14:paraId="752CCBB2" w14:textId="77777777" w:rsidTr="009937A4">
        <w:trPr>
          <w:trHeight w:val="746"/>
          <w:ins w:id="239" w:author="Scott Nicholas" w:date="2020-09-24T16:47:00Z"/>
        </w:trPr>
        <w:tc>
          <w:tcPr>
            <w:tcW w:w="4501" w:type="dxa"/>
            <w:tcBorders>
              <w:top w:val="single" w:sz="4" w:space="0" w:color="000000"/>
              <w:bottom w:val="single" w:sz="4" w:space="0" w:color="000000"/>
            </w:tcBorders>
          </w:tcPr>
          <w:p w14:paraId="34103B2D" w14:textId="77777777" w:rsidR="00210DCA" w:rsidRDefault="00210DCA" w:rsidP="009937A4">
            <w:pPr>
              <w:pStyle w:val="TableParagraph"/>
              <w:spacing w:line="253" w:lineRule="exact"/>
              <w:ind w:left="0"/>
              <w:rPr>
                <w:ins w:id="240" w:author="Scott Nicholas" w:date="2020-09-24T16:47:00Z"/>
                <w:sz w:val="24"/>
              </w:rPr>
            </w:pPr>
            <w:ins w:id="241" w:author="Scott Nicholas" w:date="2020-09-24T16:47:00Z">
              <w:r>
                <w:rPr>
                  <w:sz w:val="24"/>
                </w:rPr>
                <w:t>Title</w:t>
              </w:r>
            </w:ins>
          </w:p>
        </w:tc>
        <w:tc>
          <w:tcPr>
            <w:tcW w:w="540" w:type="dxa"/>
          </w:tcPr>
          <w:p w14:paraId="6DBAEA69" w14:textId="77777777" w:rsidR="00210DCA" w:rsidRDefault="00210DCA" w:rsidP="009937A4">
            <w:pPr>
              <w:pStyle w:val="TableParagraph"/>
              <w:ind w:left="0"/>
              <w:rPr>
                <w:ins w:id="242" w:author="Scott Nicholas" w:date="2020-09-24T16:47:00Z"/>
                <w:sz w:val="24"/>
              </w:rPr>
            </w:pPr>
          </w:p>
        </w:tc>
        <w:tc>
          <w:tcPr>
            <w:tcW w:w="4515" w:type="dxa"/>
            <w:tcBorders>
              <w:top w:val="single" w:sz="4" w:space="0" w:color="000000"/>
              <w:bottom w:val="single" w:sz="4" w:space="0" w:color="000000"/>
            </w:tcBorders>
          </w:tcPr>
          <w:p w14:paraId="36BFBFC5" w14:textId="77777777" w:rsidR="00210DCA" w:rsidRDefault="00210DCA" w:rsidP="009937A4">
            <w:pPr>
              <w:pStyle w:val="TableParagraph"/>
              <w:spacing w:line="253" w:lineRule="exact"/>
              <w:ind w:left="-1"/>
              <w:rPr>
                <w:ins w:id="243" w:author="Scott Nicholas" w:date="2020-09-24T16:47:00Z"/>
                <w:sz w:val="24"/>
              </w:rPr>
            </w:pPr>
            <w:ins w:id="244" w:author="Scott Nicholas" w:date="2020-09-24T16:47:00Z">
              <w:r>
                <w:rPr>
                  <w:sz w:val="24"/>
                </w:rPr>
                <w:t>Title</w:t>
              </w:r>
            </w:ins>
          </w:p>
        </w:tc>
      </w:tr>
      <w:tr w:rsidR="00210DCA" w14:paraId="1F8C0325" w14:textId="77777777" w:rsidTr="009937A4">
        <w:trPr>
          <w:trHeight w:val="260"/>
          <w:ins w:id="245" w:author="Scott Nicholas" w:date="2020-09-24T16:47:00Z"/>
        </w:trPr>
        <w:tc>
          <w:tcPr>
            <w:tcW w:w="4501" w:type="dxa"/>
            <w:tcBorders>
              <w:top w:val="single" w:sz="4" w:space="0" w:color="000000"/>
            </w:tcBorders>
          </w:tcPr>
          <w:p w14:paraId="528F516A" w14:textId="77777777" w:rsidR="00210DCA" w:rsidRDefault="00210DCA" w:rsidP="009937A4">
            <w:pPr>
              <w:pStyle w:val="TableParagraph"/>
              <w:spacing w:line="233" w:lineRule="exact"/>
              <w:ind w:left="0"/>
              <w:rPr>
                <w:ins w:id="246" w:author="Scott Nicholas" w:date="2020-09-24T16:47:00Z"/>
                <w:sz w:val="24"/>
              </w:rPr>
            </w:pPr>
            <w:ins w:id="247" w:author="Scott Nicholas" w:date="2020-09-24T16:47:00Z">
              <w:r>
                <w:rPr>
                  <w:sz w:val="24"/>
                </w:rPr>
                <w:t>Date</w:t>
              </w:r>
            </w:ins>
          </w:p>
        </w:tc>
        <w:tc>
          <w:tcPr>
            <w:tcW w:w="540" w:type="dxa"/>
          </w:tcPr>
          <w:p w14:paraId="5F33431F" w14:textId="77777777" w:rsidR="00210DCA" w:rsidRPr="006D44E4" w:rsidRDefault="00210DCA" w:rsidP="009937A4">
            <w:pPr>
              <w:pStyle w:val="TableParagraph"/>
              <w:ind w:left="0"/>
              <w:rPr>
                <w:ins w:id="248" w:author="Scott Nicholas" w:date="2020-09-24T16:47:00Z"/>
                <w:sz w:val="18"/>
              </w:rPr>
            </w:pPr>
          </w:p>
        </w:tc>
        <w:tc>
          <w:tcPr>
            <w:tcW w:w="4515" w:type="dxa"/>
            <w:tcBorders>
              <w:top w:val="single" w:sz="4" w:space="0" w:color="000000"/>
            </w:tcBorders>
          </w:tcPr>
          <w:p w14:paraId="4CA2E084" w14:textId="77777777" w:rsidR="00210DCA" w:rsidRDefault="00210DCA" w:rsidP="009937A4">
            <w:pPr>
              <w:pStyle w:val="TableParagraph"/>
              <w:spacing w:line="233" w:lineRule="exact"/>
              <w:ind w:left="-1"/>
              <w:rPr>
                <w:ins w:id="249" w:author="Scott Nicholas" w:date="2020-09-24T16:47:00Z"/>
                <w:sz w:val="24"/>
              </w:rPr>
            </w:pPr>
            <w:ins w:id="250" w:author="Scott Nicholas" w:date="2020-09-24T16:47:00Z">
              <w:r>
                <w:rPr>
                  <w:sz w:val="24"/>
                </w:rPr>
                <w:t>Date</w:t>
              </w:r>
            </w:ins>
          </w:p>
        </w:tc>
      </w:tr>
    </w:tbl>
    <w:p w14:paraId="59615817" w14:textId="77777777" w:rsidR="00210DCA" w:rsidRPr="00B24DB0" w:rsidRDefault="00210DCA" w:rsidP="00210DCA">
      <w:pPr>
        <w:snapToGrid w:val="0"/>
        <w:spacing w:after="240"/>
        <w:rPr>
          <w:ins w:id="251" w:author="Scott Nicholas" w:date="2020-09-24T16:47:00Z"/>
          <w:rFonts w:ascii="Times New Roman" w:hAnsi="Times New Roman" w:cs="Times New Roman"/>
          <w:color w:val="000000" w:themeColor="text1"/>
        </w:rPr>
      </w:pPr>
    </w:p>
    <w:p w14:paraId="63DFDABD" w14:textId="01B0ADA8" w:rsidR="009C095A" w:rsidDel="00210DCA" w:rsidRDefault="009C095A" w:rsidP="009C095A">
      <w:pPr>
        <w:autoSpaceDE w:val="0"/>
        <w:autoSpaceDN w:val="0"/>
        <w:adjustRightInd w:val="0"/>
        <w:rPr>
          <w:del w:id="252" w:author="Scott Nicholas" w:date="2020-09-24T16:47:00Z"/>
          <w:rFonts w:ascii="ø^˚â˛" w:hAnsi="ø^˚â˛" w:cs="ø^˚â˛"/>
          <w:color w:val="000000"/>
          <w:sz w:val="22"/>
          <w:szCs w:val="22"/>
        </w:rPr>
      </w:pPr>
      <w:del w:id="253" w:author="Scott Nicholas" w:date="2020-09-24T16:47:00Z">
        <w:r w:rsidDel="00210DCA">
          <w:rPr>
            <w:rFonts w:ascii="ø^˚â˛" w:hAnsi="ø^˚â˛" w:cs="ø^˚â˛"/>
            <w:color w:val="000000"/>
            <w:sz w:val="22"/>
            <w:szCs w:val="22"/>
          </w:rPr>
          <w:delText>The Parties hereto have caused this DPA to be executed by their duly authorized representatives</w:delText>
        </w:r>
      </w:del>
    </w:p>
    <w:p w14:paraId="1DD77042" w14:textId="6D5164DF" w:rsidR="009C095A" w:rsidDel="00210DCA" w:rsidRDefault="009C095A" w:rsidP="009C095A">
      <w:pPr>
        <w:autoSpaceDE w:val="0"/>
        <w:autoSpaceDN w:val="0"/>
        <w:adjustRightInd w:val="0"/>
        <w:rPr>
          <w:del w:id="254" w:author="Scott Nicholas" w:date="2020-09-24T16:47:00Z"/>
          <w:rFonts w:ascii="ø^˚â˛" w:hAnsi="ø^˚â˛" w:cs="ø^˚â˛"/>
          <w:color w:val="000000"/>
          <w:sz w:val="22"/>
          <w:szCs w:val="22"/>
        </w:rPr>
      </w:pPr>
      <w:del w:id="255" w:author="Scott Nicholas" w:date="2020-09-24T16:47:00Z">
        <w:r w:rsidDel="00210DCA">
          <w:rPr>
            <w:rFonts w:ascii="ø^˚â˛" w:hAnsi="ø^˚â˛" w:cs="ø^˚â˛"/>
            <w:color w:val="000000"/>
            <w:sz w:val="22"/>
            <w:szCs w:val="22"/>
          </w:rPr>
          <w:delText>as of the Effective Date.</w:delText>
        </w:r>
      </w:del>
    </w:p>
    <w:p w14:paraId="4630C3CA" w14:textId="6697C176" w:rsidR="006A7651" w:rsidDel="00210DCA" w:rsidRDefault="006A7651" w:rsidP="009C095A">
      <w:pPr>
        <w:autoSpaceDE w:val="0"/>
        <w:autoSpaceDN w:val="0"/>
        <w:adjustRightInd w:val="0"/>
        <w:rPr>
          <w:del w:id="256" w:author="Scott Nicholas" w:date="2020-09-24T16:47:00Z"/>
          <w:rFonts w:ascii="ø^˚â˛" w:hAnsi="ø^˚â˛" w:cs="ø^˚â˛"/>
          <w:color w:val="000000"/>
          <w:sz w:val="22"/>
          <w:szCs w:val="22"/>
        </w:rPr>
      </w:pPr>
    </w:p>
    <w:p w14:paraId="626AA066" w14:textId="147192A7" w:rsidR="006A7651" w:rsidRPr="006B206D" w:rsidDel="00210DCA" w:rsidRDefault="006224A9" w:rsidP="006A7651">
      <w:pPr>
        <w:rPr>
          <w:del w:id="257" w:author="Scott Nicholas" w:date="2020-09-24T16:47:00Z"/>
          <w:b/>
          <w:bCs/>
        </w:rPr>
      </w:pPr>
      <w:del w:id="258" w:author="Scott Nicholas" w:date="2020-09-24T16:43:00Z">
        <w:r w:rsidDel="00C630C7">
          <w:rPr>
            <w:b/>
            <w:bCs/>
          </w:rPr>
          <w:delText>Bedrock</w:delText>
        </w:r>
        <w:r w:rsidR="006A7651" w:rsidRPr="006B206D" w:rsidDel="00C630C7">
          <w:rPr>
            <w:b/>
            <w:bCs/>
          </w:rPr>
          <w:delText xml:space="preserve"> Consortium</w:delText>
        </w:r>
      </w:del>
    </w:p>
    <w:p w14:paraId="2F984345" w14:textId="39430D7C" w:rsidR="006A7651" w:rsidDel="00210DCA" w:rsidRDefault="006A7651" w:rsidP="006A7651">
      <w:pPr>
        <w:rPr>
          <w:del w:id="259" w:author="Scott Nicholas" w:date="2020-09-24T16:47:00Z"/>
        </w:rPr>
      </w:pPr>
      <w:del w:id="260" w:author="Scott Nicholas" w:date="2020-09-24T16:47:00Z">
        <w:r w:rsidRPr="006B206D" w:rsidDel="00210DCA">
          <w:rPr>
            <w:b/>
            <w:bCs/>
          </w:rPr>
          <w:delText>By</w:delText>
        </w:r>
        <w:r w:rsidDel="00210DCA">
          <w:delText>: ________________________</w:delText>
        </w:r>
      </w:del>
    </w:p>
    <w:p w14:paraId="7F597C37" w14:textId="45E208DF" w:rsidR="006A7651" w:rsidDel="00210DCA" w:rsidRDefault="006A7651" w:rsidP="006A7651">
      <w:pPr>
        <w:rPr>
          <w:del w:id="261" w:author="Scott Nicholas" w:date="2020-09-24T16:47:00Z"/>
        </w:rPr>
      </w:pPr>
      <w:del w:id="262" w:author="Scott Nicholas" w:date="2020-09-24T16:47:00Z">
        <w:r w:rsidRPr="006B206D" w:rsidDel="00210DCA">
          <w:rPr>
            <w:b/>
            <w:bCs/>
          </w:rPr>
          <w:delText>Name</w:delText>
        </w:r>
        <w:r w:rsidDel="00210DCA">
          <w:delText>: _____________________</w:delText>
        </w:r>
      </w:del>
    </w:p>
    <w:p w14:paraId="26FF3521" w14:textId="020F7BD4" w:rsidR="006A7651" w:rsidDel="00210DCA" w:rsidRDefault="006A7651" w:rsidP="006A7651">
      <w:pPr>
        <w:rPr>
          <w:del w:id="263" w:author="Scott Nicholas" w:date="2020-09-24T16:47:00Z"/>
        </w:rPr>
      </w:pPr>
      <w:del w:id="264" w:author="Scott Nicholas" w:date="2020-09-24T16:47:00Z">
        <w:r w:rsidRPr="006B206D" w:rsidDel="00210DCA">
          <w:rPr>
            <w:b/>
            <w:bCs/>
          </w:rPr>
          <w:delText>Title</w:delText>
        </w:r>
        <w:r w:rsidDel="00210DCA">
          <w:delText>: ______________________</w:delText>
        </w:r>
      </w:del>
    </w:p>
    <w:p w14:paraId="27A6033D" w14:textId="0D6EA3AB" w:rsidR="006A7651" w:rsidDel="00210DCA" w:rsidRDefault="006A7651" w:rsidP="006A7651">
      <w:pPr>
        <w:rPr>
          <w:del w:id="265" w:author="Scott Nicholas" w:date="2020-09-24T16:47:00Z"/>
        </w:rPr>
      </w:pPr>
      <w:del w:id="266" w:author="Scott Nicholas" w:date="2020-09-24T16:47:00Z">
        <w:r w:rsidRPr="006B206D" w:rsidDel="00210DCA">
          <w:rPr>
            <w:b/>
            <w:bCs/>
          </w:rPr>
          <w:delText>Date</w:delText>
        </w:r>
        <w:r w:rsidDel="00210DCA">
          <w:delText>: ______________________</w:delText>
        </w:r>
      </w:del>
    </w:p>
    <w:p w14:paraId="26D7033E" w14:textId="688995E9" w:rsidR="006A7651" w:rsidDel="00210DCA" w:rsidRDefault="006A7651" w:rsidP="006A7651">
      <w:pPr>
        <w:rPr>
          <w:del w:id="267" w:author="Scott Nicholas" w:date="2020-09-24T16:47:00Z"/>
        </w:rPr>
      </w:pPr>
    </w:p>
    <w:p w14:paraId="08320EB0" w14:textId="0148EDBB" w:rsidR="006A7651" w:rsidDel="00210DCA" w:rsidRDefault="006A7651" w:rsidP="006A7651">
      <w:pPr>
        <w:rPr>
          <w:del w:id="268" w:author="Scott Nicholas" w:date="2020-09-24T16:47:00Z"/>
          <w:b/>
          <w:bCs/>
        </w:rPr>
      </w:pPr>
    </w:p>
    <w:p w14:paraId="21A43153" w14:textId="2F42C735" w:rsidR="006A7651" w:rsidRPr="006B206D" w:rsidDel="00210DCA" w:rsidRDefault="006A7651" w:rsidP="006A7651">
      <w:pPr>
        <w:rPr>
          <w:del w:id="269" w:author="Scott Nicholas" w:date="2020-09-24T16:47:00Z"/>
          <w:b/>
          <w:bCs/>
        </w:rPr>
      </w:pPr>
      <w:del w:id="270" w:author="Scott Nicholas" w:date="2020-09-24T16:47:00Z">
        <w:r w:rsidRPr="006B206D" w:rsidDel="00210DCA">
          <w:rPr>
            <w:b/>
            <w:bCs/>
          </w:rPr>
          <w:delText xml:space="preserve">Steward </w:delText>
        </w:r>
      </w:del>
    </w:p>
    <w:p w14:paraId="330501CA" w14:textId="6B58B15E" w:rsidR="006A7651" w:rsidDel="00210DCA" w:rsidRDefault="006A7651" w:rsidP="006A7651">
      <w:pPr>
        <w:rPr>
          <w:del w:id="271" w:author="Scott Nicholas" w:date="2020-09-24T16:47:00Z"/>
        </w:rPr>
      </w:pPr>
      <w:del w:id="272" w:author="Scott Nicholas" w:date="2020-09-24T16:47:00Z">
        <w:r w:rsidRPr="006B206D" w:rsidDel="00210DCA">
          <w:rPr>
            <w:b/>
            <w:bCs/>
          </w:rPr>
          <w:delText>By</w:delText>
        </w:r>
        <w:r w:rsidDel="00210DCA">
          <w:delText>: ________________________</w:delText>
        </w:r>
      </w:del>
    </w:p>
    <w:p w14:paraId="6222648B" w14:textId="24279606" w:rsidR="006A7651" w:rsidDel="00210DCA" w:rsidRDefault="006A7651" w:rsidP="006A7651">
      <w:pPr>
        <w:rPr>
          <w:del w:id="273" w:author="Scott Nicholas" w:date="2020-09-24T16:47:00Z"/>
        </w:rPr>
      </w:pPr>
      <w:del w:id="274" w:author="Scott Nicholas" w:date="2020-09-24T16:47:00Z">
        <w:r w:rsidRPr="006B206D" w:rsidDel="00210DCA">
          <w:rPr>
            <w:b/>
            <w:bCs/>
          </w:rPr>
          <w:delText>Name</w:delText>
        </w:r>
        <w:r w:rsidDel="00210DCA">
          <w:delText>: _____________________</w:delText>
        </w:r>
      </w:del>
    </w:p>
    <w:p w14:paraId="5C78113F" w14:textId="22B5F6E1" w:rsidR="006A7651" w:rsidDel="00210DCA" w:rsidRDefault="006A7651" w:rsidP="006A7651">
      <w:pPr>
        <w:rPr>
          <w:del w:id="275" w:author="Scott Nicholas" w:date="2020-09-24T16:47:00Z"/>
        </w:rPr>
      </w:pPr>
      <w:del w:id="276" w:author="Scott Nicholas" w:date="2020-09-24T16:47:00Z">
        <w:r w:rsidRPr="006B206D" w:rsidDel="00210DCA">
          <w:rPr>
            <w:b/>
            <w:bCs/>
          </w:rPr>
          <w:delText>Title</w:delText>
        </w:r>
        <w:r w:rsidDel="00210DCA">
          <w:delText>: ______________________</w:delText>
        </w:r>
      </w:del>
    </w:p>
    <w:p w14:paraId="34904FA4" w14:textId="6B217C62" w:rsidR="009C095A" w:rsidDel="00210DCA" w:rsidRDefault="006A7651" w:rsidP="006A7651">
      <w:pPr>
        <w:rPr>
          <w:del w:id="277" w:author="Scott Nicholas" w:date="2020-09-24T16:47:00Z"/>
          <w:rFonts w:ascii="ø^˚â˛" w:hAnsi="ø^˚â˛" w:cs="ø^˚â˛"/>
          <w:color w:val="000000"/>
          <w:sz w:val="22"/>
          <w:szCs w:val="22"/>
        </w:rPr>
      </w:pPr>
      <w:del w:id="278" w:author="Scott Nicholas" w:date="2020-09-24T16:47:00Z">
        <w:r w:rsidRPr="006B206D" w:rsidDel="00210DCA">
          <w:rPr>
            <w:b/>
            <w:bCs/>
          </w:rPr>
          <w:delText>Date</w:delText>
        </w:r>
        <w:r w:rsidDel="00210DCA">
          <w:delText>: ______________________</w:delText>
        </w:r>
      </w:del>
    </w:p>
    <w:p w14:paraId="21464120" w14:textId="7EADBA14" w:rsidR="006A7651" w:rsidDel="00210DCA" w:rsidRDefault="006A7651" w:rsidP="006A7651">
      <w:pPr>
        <w:rPr>
          <w:del w:id="279" w:author="Scott Nicholas" w:date="2020-09-24T16:47:00Z"/>
          <w:rFonts w:ascii="ø^˚â˛" w:hAnsi="ø^˚â˛" w:cs="ø^˚â˛"/>
          <w:color w:val="000000"/>
          <w:sz w:val="20"/>
          <w:szCs w:val="20"/>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124E1C6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maintenance and hosting of a Node under the</w:t>
      </w:r>
      <w:del w:id="280"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281"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1F5F817B"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The Processing will begin on the effective date of the</w:t>
      </w:r>
      <w:del w:id="282"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283"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and will</w:t>
      </w:r>
      <w:r w:rsidR="006A7651">
        <w:rPr>
          <w:rFonts w:ascii="ø^˚â˛" w:hAnsi="ø^˚â˛" w:cs="ø^˚â˛"/>
          <w:color w:val="000000"/>
          <w:sz w:val="22"/>
          <w:szCs w:val="22"/>
        </w:rPr>
        <w:t xml:space="preserve"> </w:t>
      </w:r>
      <w:r>
        <w:rPr>
          <w:rFonts w:ascii="ø^˚â˛" w:hAnsi="ø^˚â˛" w:cs="ø^˚â˛"/>
          <w:color w:val="000000"/>
          <w:sz w:val="22"/>
          <w:szCs w:val="22"/>
        </w:rPr>
        <w:t>continue through the period from expiration of the</w:t>
      </w:r>
      <w:del w:id="284"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285"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2DF718A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maintain and host a Node in accordance with the</w:t>
      </w:r>
      <w:del w:id="286"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287" w:author="Scott Nicholas" w:date="2020-09-24T16:42:00Z">
        <w:r w:rsidR="00C630C7">
          <w:rPr>
            <w:rFonts w:ascii="ø^˚â˛" w:hAnsi="ø^˚â˛" w:cs="ø^˚â˛"/>
            <w:color w:val="000000"/>
            <w:sz w:val="22"/>
            <w:szCs w:val="22"/>
          </w:rPr>
          <w:t xml:space="preserve"> SA</w:t>
        </w:r>
      </w:ins>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12104D6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556D68">
        <w:rPr>
          <w:rFonts w:ascii="ø^˚â˛" w:hAnsi="ø^˚â˛" w:cs="ø^˚â˛"/>
          <w:color w:val="000000"/>
          <w:sz w:val="22"/>
          <w:szCs w:val="22"/>
        </w:rPr>
        <w:t>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309EDB6E"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prohibits writing of Impermissible</w:t>
      </w:r>
    </w:p>
    <w:p w14:paraId="3CDF566D" w14:textId="4574A5B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556D68">
        <w:rPr>
          <w:rFonts w:ascii="ø^˚â˛" w:hAnsi="ø^˚â˛" w:cs="ø^˚â˛"/>
          <w:color w:val="000000"/>
          <w:sz w:val="22"/>
          <w:szCs w:val="22"/>
        </w:rPr>
        <w:t>Utility</w:t>
      </w:r>
      <w:r>
        <w:rPr>
          <w:rFonts w:ascii="ø^˚â˛" w:hAnsi="ø^˚â˛" w:cs="ø^˚â˛"/>
          <w:color w:val="000000"/>
          <w:sz w:val="22"/>
          <w:szCs w:val="22"/>
        </w:rPr>
        <w:t xml:space="preserve">. If Impermissible Personal Data is written to the </w:t>
      </w:r>
      <w:r w:rsidR="00556D68">
        <w:rPr>
          <w:rFonts w:ascii="ø^˚â˛" w:hAnsi="ø^˚â˛" w:cs="ø^˚â˛"/>
          <w:color w:val="000000"/>
          <w:sz w:val="22"/>
          <w:szCs w:val="22"/>
        </w:rPr>
        <w:t>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 xml:space="preserve">promptly notify </w:t>
      </w:r>
      <w:del w:id="288"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289" w:author="Scott Nicholas" w:date="2020-09-24T16:43:00Z">
        <w:r w:rsidR="00C630C7">
          <w:rPr>
            <w:rFonts w:ascii="ø^˚â˛" w:hAnsi="ø^˚â˛" w:cs="ø^˚â˛"/>
            <w:color w:val="000000"/>
            <w:sz w:val="22"/>
            <w:szCs w:val="22"/>
          </w:rPr>
          <w:t>LFGN</w:t>
        </w:r>
      </w:ins>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74755073" w:rsidR="009C095A" w:rsidRDefault="009C095A" w:rsidP="009C095A">
      <w:pPr>
        <w:autoSpaceDE w:val="0"/>
        <w:autoSpaceDN w:val="0"/>
        <w:adjustRightInd w:val="0"/>
        <w:rPr>
          <w:rFonts w:ascii="ø^˚â˛" w:hAnsi="ø^˚â˛" w:cs="ø^˚â˛"/>
          <w:color w:val="000000"/>
          <w:sz w:val="22"/>
          <w:szCs w:val="22"/>
        </w:rPr>
      </w:pPr>
      <w:del w:id="290"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291" w:author="Scott Nicholas" w:date="2020-09-24T16:43:00Z">
        <w:r w:rsidR="00C630C7">
          <w:rPr>
            <w:rFonts w:ascii="ø^˚â˛" w:hAnsi="ø^˚â˛" w:cs="ø^˚â˛"/>
            <w:color w:val="000000"/>
            <w:sz w:val="22"/>
            <w:szCs w:val="22"/>
          </w:rPr>
          <w:t>LFGN</w:t>
        </w:r>
      </w:ins>
      <w:r w:rsidR="00DA5819">
        <w:rPr>
          <w:rFonts w:ascii="ø^˚â˛" w:hAnsi="ø^˚â˛" w:cs="ø^˚â˛"/>
          <w:color w:val="000000"/>
          <w:sz w:val="22"/>
          <w:szCs w:val="22"/>
        </w:rPr>
        <w:t xml:space="preserve"> </w:t>
      </w:r>
      <w:r>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3C9FEDA6"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2D46F780" w:rsidR="009C095A" w:rsidRDefault="009C095A" w:rsidP="009C095A">
      <w:pPr>
        <w:autoSpaceDE w:val="0"/>
        <w:autoSpaceDN w:val="0"/>
        <w:adjustRightInd w:val="0"/>
        <w:rPr>
          <w:rFonts w:ascii="ø^˚â˛" w:hAnsi="ø^˚â˛" w:cs="ø^˚â˛"/>
          <w:color w:val="000000"/>
          <w:sz w:val="22"/>
          <w:szCs w:val="22"/>
        </w:rPr>
      </w:pPr>
      <w:del w:id="292"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R="00B67885" w:rsidDel="00C630C7">
          <w:rPr>
            <w:rFonts w:ascii="ø^˚â˛" w:hAnsi="ø^˚â˛" w:cs="ø^˚â˛"/>
            <w:color w:val="000000"/>
            <w:sz w:val="22"/>
            <w:szCs w:val="22"/>
          </w:rPr>
          <w:delText xml:space="preserve"> Consortium</w:delText>
        </w:r>
      </w:del>
      <w:ins w:id="293" w:author="Scott Nicholas" w:date="2020-09-24T16:43:00Z">
        <w:r w:rsidR="00C630C7">
          <w:rPr>
            <w:rFonts w:ascii="ø^˚â˛" w:hAnsi="ø^˚â˛" w:cs="ø^˚â˛"/>
            <w:color w:val="000000"/>
            <w:sz w:val="22"/>
            <w:szCs w:val="22"/>
          </w:rPr>
          <w:t>LFGN</w:t>
        </w:r>
      </w:ins>
      <w:r>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7B78ED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Steward named in the</w:t>
      </w:r>
      <w:del w:id="294" w:author="Scott Nicholas" w:date="2020-09-24T16:42:00Z">
        <w:r w:rsidDel="00C630C7">
          <w:rPr>
            <w:rFonts w:ascii="ø^˚â˛" w:hAnsi="ø^˚â˛" w:cs="ø^˚â˛"/>
            <w:color w:val="000000"/>
            <w:sz w:val="22"/>
            <w:szCs w:val="22"/>
          </w:rPr>
          <w:delText xml:space="preserve"> </w:delText>
        </w:r>
        <w:r w:rsidR="006224A9" w:rsidDel="00C630C7">
          <w:rPr>
            <w:rFonts w:ascii="ø^˚â˛" w:hAnsi="ø^˚â˛" w:cs="ø^˚â˛"/>
            <w:color w:val="000000"/>
            <w:sz w:val="22"/>
            <w:szCs w:val="22"/>
          </w:rPr>
          <w:delText>BSA</w:delText>
        </w:r>
      </w:del>
      <w:ins w:id="295" w:author="Scott Nicholas" w:date="2020-09-24T16:42:00Z">
        <w:r w:rsidR="00C630C7">
          <w:rPr>
            <w:rFonts w:ascii="ø^˚â˛" w:hAnsi="ø^˚â˛" w:cs="ø^˚â˛"/>
            <w:color w:val="000000"/>
            <w:sz w:val="22"/>
            <w:szCs w:val="22"/>
          </w:rPr>
          <w:t xml:space="preserve"> SA</w:t>
        </w:r>
      </w:ins>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means any processor engaged by the data importer or by any other</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other </w:t>
      </w:r>
      <w:proofErr w:type="spellStart"/>
      <w:r w:rsidRPr="00B91F68">
        <w:rPr>
          <w:rFonts w:ascii="ø^˚â˛" w:hAnsi="ø^˚â˛" w:cs="ø^˚â˛"/>
          <w:color w:val="000000"/>
          <w:sz w:val="22"/>
          <w:szCs w:val="22"/>
        </w:rPr>
        <w:t>subprocessor</w:t>
      </w:r>
      <w:proofErr w:type="spellEnd"/>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contract for </w:t>
      </w:r>
      <w:proofErr w:type="spellStart"/>
      <w:r w:rsidR="009C095A" w:rsidRPr="00980A7D">
        <w:rPr>
          <w:rFonts w:ascii="ø^˚â˛" w:hAnsi="ø^˚â˛" w:cs="ø^˚â˛"/>
          <w:color w:val="000000"/>
          <w:sz w:val="22"/>
          <w:szCs w:val="22"/>
        </w:rPr>
        <w:t>subprocessing</w:t>
      </w:r>
      <w:proofErr w:type="spellEnd"/>
      <w:r w:rsidR="009C095A" w:rsidRPr="00980A7D">
        <w:rPr>
          <w:rFonts w:ascii="ø^˚â˛" w:hAnsi="ø^˚â˛" w:cs="ø^˚â˛"/>
          <w:color w:val="000000"/>
          <w:sz w:val="22"/>
          <w:szCs w:val="22"/>
        </w:rPr>
        <w:t>,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the data exporter, it shall do so only by way of a written agreement with the </w:t>
      </w:r>
      <w:proofErr w:type="spellStart"/>
      <w:r w:rsidRPr="00870043">
        <w:rPr>
          <w:rFonts w:ascii="ø^˚â˛" w:hAnsi="ø^˚â˛" w:cs="ø^˚â˛"/>
          <w:color w:val="000000"/>
          <w:sz w:val="22"/>
          <w:szCs w:val="22"/>
        </w:rPr>
        <w:t>subprocessor</w:t>
      </w:r>
      <w:proofErr w:type="spellEnd"/>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under the Clauses(</w:t>
      </w:r>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71AF0A6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w:t>
      </w:r>
      <w:del w:id="296" w:author="Scott Nicholas" w:date="2020-09-24T16:43:00Z">
        <w:r w:rsidDel="00C630C7">
          <w:rPr>
            <w:rFonts w:ascii="ø^˚â˛" w:hAnsi="ø^˚â˛" w:cs="ø^˚â˛"/>
            <w:color w:val="000000"/>
            <w:sz w:val="22"/>
            <w:szCs w:val="22"/>
          </w:rPr>
          <w:delText xml:space="preserve">The </w:delText>
        </w:r>
        <w:r w:rsidR="006224A9" w:rsidDel="00C630C7">
          <w:rPr>
            <w:rFonts w:ascii="ø^˚â˛" w:hAnsi="ø^˚â˛" w:cs="ø^˚â˛"/>
            <w:color w:val="000000"/>
            <w:sz w:val="22"/>
            <w:szCs w:val="22"/>
          </w:rPr>
          <w:delText>Bedrock</w:delText>
        </w:r>
        <w:r w:rsidDel="00C630C7">
          <w:rPr>
            <w:rFonts w:ascii="ø^˚â˛" w:hAnsi="ø^˚â˛" w:cs="ø^˚â˛"/>
            <w:color w:val="000000"/>
            <w:sz w:val="22"/>
            <w:szCs w:val="22"/>
          </w:rPr>
          <w:delText xml:space="preserve"> Consortium</w:delText>
        </w:r>
      </w:del>
      <w:ins w:id="297" w:author="Scott Nicholas" w:date="2020-09-24T16:43:00Z">
        <w:r w:rsidR="00C630C7">
          <w:rPr>
            <w:rFonts w:ascii="ø^˚â˛" w:hAnsi="ø^˚â˛" w:cs="ø^˚â˛"/>
            <w:color w:val="000000"/>
            <w:sz w:val="22"/>
            <w:szCs w:val="22"/>
          </w:rPr>
          <w:t>LFGN</w:t>
        </w:r>
      </w:ins>
      <w:r w:rsidR="006A14EF">
        <w:rPr>
          <w:rFonts w:ascii="ø^˚â˛" w:hAnsi="ø^˚â˛" w:cs="ø^˚â˛"/>
          <w:color w:val="000000"/>
          <w:sz w:val="22"/>
          <w:szCs w:val="22"/>
        </w:rPr>
        <w:t xml:space="preserve"> </w:t>
      </w:r>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6BC419B4"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2421B9A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del w:id="298" w:author="Scott Nicholas" w:date="2020-09-24T16:43:00Z">
        <w:r w:rsidR="006224A9" w:rsidDel="00C630C7">
          <w:rPr>
            <w:rFonts w:ascii="ø^˚â˛" w:hAnsi="ø^˚â˛" w:cs="ø^˚â˛"/>
            <w:color w:val="000000"/>
            <w:sz w:val="22"/>
            <w:szCs w:val="22"/>
          </w:rPr>
          <w:delText>Bedrock</w:delText>
        </w:r>
        <w:r w:rsidR="00B67885" w:rsidDel="00C630C7">
          <w:rPr>
            <w:rFonts w:ascii="ø^˚â˛" w:hAnsi="ø^˚â˛" w:cs="ø^˚â˛"/>
            <w:color w:val="000000"/>
            <w:sz w:val="22"/>
            <w:szCs w:val="22"/>
          </w:rPr>
          <w:delText xml:space="preserve"> Consortium</w:delText>
        </w:r>
      </w:del>
      <w:proofErr w:type="gramStart"/>
      <w:ins w:id="299" w:author="Scott Nicholas" w:date="2020-09-24T16:43:00Z">
        <w:r w:rsidR="00C630C7">
          <w:rPr>
            <w:rFonts w:ascii="ø^˚â˛" w:hAnsi="ø^˚â˛" w:cs="ø^˚â˛"/>
            <w:color w:val="000000"/>
            <w:sz w:val="22"/>
            <w:szCs w:val="22"/>
          </w:rPr>
          <w:t>LFGN</w:t>
        </w:r>
      </w:ins>
      <w:r w:rsidR="00B67885">
        <w:rPr>
          <w:rFonts w:ascii="ø^˚â˛" w:hAnsi="ø^˚â˛" w:cs="ø^˚â˛"/>
          <w:color w:val="000000"/>
          <w:sz w:val="22"/>
          <w:szCs w:val="22"/>
        </w:rPr>
        <w:t xml:space="preserve"> </w:t>
      </w:r>
      <w:r>
        <w:rPr>
          <w:rFonts w:ascii="ø^˚â˛" w:hAnsi="ø^˚â˛" w:cs="ø^˚â˛"/>
          <w:color w:val="000000"/>
          <w:sz w:val="22"/>
          <w:szCs w:val="22"/>
        </w:rPr>
        <w:t>.</w:t>
      </w:r>
      <w:proofErr w:type="gramEnd"/>
      <w:r>
        <w:rPr>
          <w:rFonts w:ascii="ø^˚â˛" w:hAnsi="ø^˚â˛" w:cs="ø^˚â˛"/>
          <w:color w:val="000000"/>
          <w:sz w:val="22"/>
          <w:szCs w:val="22"/>
        </w:rPr>
        <w:t xml:space="preserve"> This work is licensed under the Creative Commons Attribution-</w:t>
      </w:r>
    </w:p>
    <w:p w14:paraId="6317ED8F" w14:textId="302FDE1D" w:rsidR="000D5EB0" w:rsidRDefault="009C095A" w:rsidP="000B1A62">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sectPr w:rsidR="000D5EB0" w:rsidSect="00612D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F7889" w14:textId="77777777" w:rsidR="006E4848" w:rsidRDefault="006E4848" w:rsidP="006A7651">
      <w:r>
        <w:separator/>
      </w:r>
    </w:p>
  </w:endnote>
  <w:endnote w:type="continuationSeparator" w:id="0">
    <w:p w14:paraId="0D3564F6" w14:textId="77777777" w:rsidR="006E4848" w:rsidRDefault="006E4848"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 w:name="`o∑˛">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B6EFC" w14:textId="77777777" w:rsidR="006E4848" w:rsidRDefault="006E4848" w:rsidP="006A7651">
      <w:r>
        <w:separator/>
      </w:r>
    </w:p>
  </w:footnote>
  <w:footnote w:type="continuationSeparator" w:id="0">
    <w:p w14:paraId="0FDC4AB4" w14:textId="77777777" w:rsidR="006E4848" w:rsidRDefault="006E4848"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3"/>
  </w:num>
  <w:num w:numId="4">
    <w:abstractNumId w:val="11"/>
  </w:num>
  <w:num w:numId="5">
    <w:abstractNumId w:val="12"/>
  </w:num>
  <w:num w:numId="6">
    <w:abstractNumId w:val="32"/>
  </w:num>
  <w:num w:numId="7">
    <w:abstractNumId w:val="25"/>
  </w:num>
  <w:num w:numId="8">
    <w:abstractNumId w:val="10"/>
  </w:num>
  <w:num w:numId="9">
    <w:abstractNumId w:val="2"/>
  </w:num>
  <w:num w:numId="10">
    <w:abstractNumId w:val="3"/>
  </w:num>
  <w:num w:numId="11">
    <w:abstractNumId w:val="17"/>
  </w:num>
  <w:num w:numId="12">
    <w:abstractNumId w:val="21"/>
  </w:num>
  <w:num w:numId="13">
    <w:abstractNumId w:val="1"/>
  </w:num>
  <w:num w:numId="14">
    <w:abstractNumId w:val="31"/>
  </w:num>
  <w:num w:numId="15">
    <w:abstractNumId w:val="9"/>
  </w:num>
  <w:num w:numId="16">
    <w:abstractNumId w:val="0"/>
  </w:num>
  <w:num w:numId="17">
    <w:abstractNumId w:val="15"/>
  </w:num>
  <w:num w:numId="18">
    <w:abstractNumId w:val="26"/>
  </w:num>
  <w:num w:numId="19">
    <w:abstractNumId w:val="7"/>
  </w:num>
  <w:num w:numId="20">
    <w:abstractNumId w:val="8"/>
  </w:num>
  <w:num w:numId="21">
    <w:abstractNumId w:val="4"/>
  </w:num>
  <w:num w:numId="22">
    <w:abstractNumId w:val="30"/>
  </w:num>
  <w:num w:numId="23">
    <w:abstractNumId w:val="19"/>
  </w:num>
  <w:num w:numId="24">
    <w:abstractNumId w:val="14"/>
  </w:num>
  <w:num w:numId="25">
    <w:abstractNumId w:val="27"/>
  </w:num>
  <w:num w:numId="26">
    <w:abstractNumId w:val="23"/>
  </w:num>
  <w:num w:numId="27">
    <w:abstractNumId w:val="6"/>
  </w:num>
  <w:num w:numId="28">
    <w:abstractNumId w:val="5"/>
  </w:num>
  <w:num w:numId="29">
    <w:abstractNumId w:val="16"/>
  </w:num>
  <w:num w:numId="30">
    <w:abstractNumId w:val="22"/>
  </w:num>
  <w:num w:numId="31">
    <w:abstractNumId w:val="29"/>
  </w:num>
  <w:num w:numId="32">
    <w:abstractNumId w:val="20"/>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82D5A"/>
    <w:rsid w:val="000B1A62"/>
    <w:rsid w:val="000D5EB0"/>
    <w:rsid w:val="00143186"/>
    <w:rsid w:val="002033D1"/>
    <w:rsid w:val="00204724"/>
    <w:rsid w:val="00210DCA"/>
    <w:rsid w:val="002A0C62"/>
    <w:rsid w:val="002E5801"/>
    <w:rsid w:val="00486C46"/>
    <w:rsid w:val="004D35BE"/>
    <w:rsid w:val="00556D68"/>
    <w:rsid w:val="005E4B93"/>
    <w:rsid w:val="00604A42"/>
    <w:rsid w:val="00612D67"/>
    <w:rsid w:val="006224A9"/>
    <w:rsid w:val="00643BB7"/>
    <w:rsid w:val="006A14EF"/>
    <w:rsid w:val="006A7651"/>
    <w:rsid w:val="006D5CE8"/>
    <w:rsid w:val="006E4848"/>
    <w:rsid w:val="0074722D"/>
    <w:rsid w:val="00777A24"/>
    <w:rsid w:val="007E4846"/>
    <w:rsid w:val="00870043"/>
    <w:rsid w:val="00980A7D"/>
    <w:rsid w:val="009C095A"/>
    <w:rsid w:val="00B67885"/>
    <w:rsid w:val="00B91F68"/>
    <w:rsid w:val="00C630C7"/>
    <w:rsid w:val="00DA5819"/>
    <w:rsid w:val="00E15A0A"/>
    <w:rsid w:val="00F34DC8"/>
    <w:rsid w:val="00F3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 w:type="paragraph" w:styleId="BodyText">
    <w:name w:val="Body Text"/>
    <w:basedOn w:val="Normal"/>
    <w:link w:val="BodyTextChar"/>
    <w:uiPriority w:val="1"/>
    <w:qFormat/>
    <w:rsid w:val="00210DCA"/>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210DCA"/>
    <w:rPr>
      <w:rFonts w:ascii="Times New Roman" w:eastAsia="Times New Roman" w:hAnsi="Times New Roman" w:cs="Times New Roman"/>
      <w:lang w:bidi="en-US"/>
    </w:rPr>
  </w:style>
  <w:style w:type="paragraph" w:customStyle="1" w:styleId="TableParagraph">
    <w:name w:val="Table Paragraph"/>
    <w:basedOn w:val="Normal"/>
    <w:uiPriority w:val="1"/>
    <w:qFormat/>
    <w:rsid w:val="00210DCA"/>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6272</Words>
  <Characters>35751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4</cp:revision>
  <dcterms:created xsi:type="dcterms:W3CDTF">2020-09-24T20:40:00Z</dcterms:created>
  <dcterms:modified xsi:type="dcterms:W3CDTF">2020-09-24T20:48:00Z</dcterms:modified>
</cp:coreProperties>
</file>