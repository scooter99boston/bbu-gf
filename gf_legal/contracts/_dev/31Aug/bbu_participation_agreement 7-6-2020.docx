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E46C57" w:rsidRDefault="00BF6024" w:rsidP="00BF6024">
      <w:pPr>
        <w:spacing w:before="84"/>
        <w:jc w:val="center"/>
        <w:rPr>
          <w:color w:val="000000"/>
          <w:sz w:val="24"/>
          <w:szCs w:val="24"/>
          <w:rPrChange w:id="0" w:author="Scott Nicholas" w:date="2020-06-20T01:19:00Z">
            <w:rPr>
              <w:rFonts w:ascii="Arial" w:hAnsi="Arial" w:cs="Arial"/>
              <w:color w:val="000000"/>
              <w:sz w:val="52"/>
              <w:szCs w:val="52"/>
            </w:rPr>
          </w:rPrChange>
        </w:rPr>
      </w:pPr>
      <w:r w:rsidRPr="00E46C57">
        <w:rPr>
          <w:color w:val="000000"/>
          <w:sz w:val="24"/>
          <w:szCs w:val="24"/>
          <w:rPrChange w:id="1" w:author="Scott Nicholas" w:date="2020-06-20T01:19:00Z">
            <w:rPr>
              <w:rFonts w:ascii="Arial" w:hAnsi="Arial" w:cs="Arial"/>
              <w:color w:val="000000"/>
              <w:sz w:val="52"/>
              <w:szCs w:val="52"/>
            </w:rPr>
          </w:rPrChange>
        </w:rPr>
        <w:t>Bedrock Business Utility</w:t>
      </w:r>
    </w:p>
    <w:p w14:paraId="2653B6A5" w14:textId="77777777" w:rsidR="00BF6024" w:rsidRPr="00E46C57" w:rsidRDefault="00BF6024" w:rsidP="00BF6024">
      <w:pPr>
        <w:spacing w:before="84"/>
        <w:jc w:val="center"/>
        <w:rPr>
          <w:color w:val="000000"/>
          <w:sz w:val="24"/>
          <w:szCs w:val="24"/>
          <w:rPrChange w:id="2" w:author="Scott Nicholas" w:date="2020-06-20T01:19:00Z">
            <w:rPr>
              <w:rFonts w:ascii="Arial" w:hAnsi="Arial" w:cs="Arial"/>
              <w:color w:val="000000"/>
              <w:sz w:val="52"/>
              <w:szCs w:val="52"/>
            </w:rPr>
          </w:rPrChange>
        </w:rPr>
      </w:pPr>
      <w:r w:rsidRPr="00E46C57">
        <w:rPr>
          <w:color w:val="000000"/>
          <w:sz w:val="24"/>
          <w:szCs w:val="24"/>
          <w:rPrChange w:id="3" w:author="Scott Nicholas" w:date="2020-06-20T01:19:00Z">
            <w:rPr>
              <w:rFonts w:ascii="Arial" w:hAnsi="Arial" w:cs="Arial"/>
              <w:color w:val="000000"/>
              <w:sz w:val="52"/>
              <w:szCs w:val="52"/>
            </w:rPr>
          </w:rPrChange>
        </w:rPr>
        <w:t xml:space="preserve">Participation Agreement </w:t>
      </w:r>
    </w:p>
    <w:p w14:paraId="74929A1A" w14:textId="77777777" w:rsidR="00BF6024" w:rsidRPr="00E46C57" w:rsidRDefault="00BF6024" w:rsidP="00BF6024">
      <w:pPr>
        <w:jc w:val="center"/>
        <w:rPr>
          <w:rStyle w:val="Strong"/>
          <w:sz w:val="24"/>
          <w:szCs w:val="24"/>
          <w:rPrChange w:id="4" w:author="Scott Nicholas" w:date="2020-06-20T01:19:00Z">
            <w:rPr>
              <w:rStyle w:val="Strong"/>
            </w:rPr>
          </w:rPrChange>
        </w:rPr>
      </w:pPr>
    </w:p>
    <w:p w14:paraId="372EC032" w14:textId="77777777" w:rsidR="00BF6024" w:rsidRPr="00E46C57" w:rsidRDefault="00BF6024" w:rsidP="00BF6024">
      <w:pPr>
        <w:jc w:val="center"/>
        <w:rPr>
          <w:rStyle w:val="Strong"/>
          <w:sz w:val="24"/>
          <w:szCs w:val="24"/>
          <w:rPrChange w:id="5" w:author="Scott Nicholas" w:date="2020-06-20T01:19:00Z">
            <w:rPr>
              <w:rStyle w:val="Strong"/>
            </w:rPr>
          </w:rPrChange>
        </w:rPr>
      </w:pPr>
      <w:r w:rsidRPr="00E46C57">
        <w:rPr>
          <w:rStyle w:val="Strong"/>
          <w:sz w:val="24"/>
          <w:szCs w:val="24"/>
          <w:rPrChange w:id="6" w:author="Scott Nicholas" w:date="2020-06-20T01:19:00Z">
            <w:rPr>
              <w:rStyle w:val="Strong"/>
            </w:rPr>
          </w:rPrChange>
        </w:rPr>
        <w:t>Version 1</w:t>
      </w:r>
    </w:p>
    <w:p w14:paraId="1790159C" w14:textId="268F8959" w:rsidR="00BF6024" w:rsidRPr="00E46C57" w:rsidRDefault="00BF6024" w:rsidP="00BF6024">
      <w:pPr>
        <w:jc w:val="center"/>
        <w:rPr>
          <w:sz w:val="24"/>
          <w:szCs w:val="24"/>
          <w:rPrChange w:id="7" w:author="Scott Nicholas" w:date="2020-06-20T01:19:00Z">
            <w:rPr/>
          </w:rPrChange>
        </w:rPr>
      </w:pPr>
      <w:r w:rsidRPr="00E46C57">
        <w:rPr>
          <w:sz w:val="24"/>
          <w:szCs w:val="24"/>
          <w:rPrChange w:id="8" w:author="Scott Nicholas" w:date="2020-06-20T01:19:00Z">
            <w:rPr/>
          </w:rPrChange>
        </w:rPr>
        <w:t>2020-0</w:t>
      </w:r>
      <w:ins w:id="9" w:author="Scott Nicholas" w:date="2020-06-25T17:10:00Z">
        <w:r w:rsidR="00D91137">
          <w:rPr>
            <w:sz w:val="24"/>
            <w:szCs w:val="24"/>
          </w:rPr>
          <w:t>7</w:t>
        </w:r>
      </w:ins>
      <w:del w:id="10" w:author="Scott Nicholas" w:date="2020-06-25T17:10:00Z">
        <w:r w:rsidRPr="00E46C57" w:rsidDel="00D91137">
          <w:rPr>
            <w:sz w:val="24"/>
            <w:szCs w:val="24"/>
            <w:rPrChange w:id="11" w:author="Scott Nicholas" w:date="2020-06-20T01:19:00Z">
              <w:rPr/>
            </w:rPrChange>
          </w:rPr>
          <w:delText>3</w:delText>
        </w:r>
      </w:del>
      <w:r w:rsidRPr="00E46C57">
        <w:rPr>
          <w:sz w:val="24"/>
          <w:szCs w:val="24"/>
          <w:rPrChange w:id="12" w:author="Scott Nicholas" w:date="2020-06-20T01:19:00Z">
            <w:rPr/>
          </w:rPrChange>
        </w:rPr>
        <w:t>-01</w:t>
      </w:r>
    </w:p>
    <w:p w14:paraId="0D99B42D" w14:textId="77777777" w:rsidR="00BF6024" w:rsidRPr="00E46C57" w:rsidRDefault="00BF6024" w:rsidP="00BF6024">
      <w:pPr>
        <w:jc w:val="center"/>
        <w:rPr>
          <w:sz w:val="24"/>
          <w:szCs w:val="24"/>
          <w:rPrChange w:id="13" w:author="Scott Nicholas" w:date="2020-06-20T01:19:00Z">
            <w:rPr/>
          </w:rPrChange>
        </w:rPr>
      </w:pPr>
    </w:p>
    <w:p w14:paraId="5CA1E628" w14:textId="77777777" w:rsidR="00BF6024" w:rsidRPr="00E46C57" w:rsidRDefault="00BF6024" w:rsidP="00BF6024">
      <w:pPr>
        <w:jc w:val="center"/>
        <w:rPr>
          <w:sz w:val="24"/>
          <w:szCs w:val="24"/>
          <w:rPrChange w:id="14" w:author="Scott Nicholas" w:date="2020-06-20T01:19:00Z">
            <w:rPr/>
          </w:rPrChange>
        </w:rPr>
      </w:pPr>
    </w:p>
    <w:p w14:paraId="4A077521" w14:textId="77777777" w:rsidR="00BF6024" w:rsidRPr="00E46C57" w:rsidRDefault="00BF6024" w:rsidP="00BF6024">
      <w:pPr>
        <w:jc w:val="center"/>
        <w:rPr>
          <w:sz w:val="24"/>
          <w:szCs w:val="24"/>
          <w:rPrChange w:id="15" w:author="Scott Nicholas" w:date="2020-06-20T01:19:00Z">
            <w:rPr/>
          </w:rPrChange>
        </w:rPr>
      </w:pPr>
    </w:p>
    <w:p w14:paraId="1B2562B5" w14:textId="77777777" w:rsidR="00BF6024" w:rsidRPr="00E46C57" w:rsidRDefault="00BF6024" w:rsidP="00BF6024">
      <w:pPr>
        <w:jc w:val="center"/>
        <w:rPr>
          <w:sz w:val="24"/>
          <w:szCs w:val="24"/>
          <w:rPrChange w:id="16" w:author="Scott Nicholas" w:date="2020-06-20T01:19:00Z">
            <w:rPr/>
          </w:rPrChange>
        </w:rPr>
      </w:pPr>
    </w:p>
    <w:p w14:paraId="04488CEE" w14:textId="77777777" w:rsidR="00BF6024" w:rsidRPr="00E46C57" w:rsidRDefault="00BF6024" w:rsidP="00BF6024">
      <w:pPr>
        <w:jc w:val="center"/>
        <w:rPr>
          <w:sz w:val="24"/>
          <w:szCs w:val="24"/>
          <w:rPrChange w:id="17" w:author="Scott Nicholas" w:date="2020-06-20T01:19:00Z">
            <w:rPr/>
          </w:rPrChange>
        </w:rPr>
      </w:pPr>
      <w:r w:rsidRPr="00E46C57">
        <w:rPr>
          <w:noProof/>
          <w:sz w:val="24"/>
          <w:szCs w:val="24"/>
          <w:rPrChange w:id="18" w:author="Scott Nicholas" w:date="2020-06-20T01:19:00Z">
            <w:rPr>
              <w:noProof/>
            </w:rPr>
          </w:rPrChange>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E46C57" w:rsidRDefault="00BF6024" w:rsidP="00BF6024">
      <w:pPr>
        <w:rPr>
          <w:sz w:val="24"/>
          <w:szCs w:val="24"/>
          <w:rPrChange w:id="19" w:author="Scott Nicholas" w:date="2020-06-20T01:19:00Z">
            <w:rPr/>
          </w:rPrChange>
        </w:rPr>
      </w:pPr>
    </w:p>
    <w:p w14:paraId="07B4D6F4" w14:textId="77777777" w:rsidR="00BF6024" w:rsidRPr="00E46C57" w:rsidRDefault="00BF6024" w:rsidP="00BF6024">
      <w:pPr>
        <w:jc w:val="center"/>
        <w:rPr>
          <w:sz w:val="24"/>
          <w:szCs w:val="24"/>
          <w:rPrChange w:id="20" w:author="Scott Nicholas" w:date="2020-06-20T01:19:00Z">
            <w:rPr/>
          </w:rPrChange>
        </w:rPr>
      </w:pPr>
    </w:p>
    <w:p w14:paraId="3FA6FB86" w14:textId="28E8B506" w:rsidR="00BF6024" w:rsidRPr="00E46C57" w:rsidRDefault="00807371" w:rsidP="00BF6024">
      <w:pPr>
        <w:jc w:val="center"/>
        <w:rPr>
          <w:sz w:val="24"/>
          <w:szCs w:val="24"/>
          <w:rPrChange w:id="21" w:author="Scott Nicholas" w:date="2020-06-20T01:19:00Z">
            <w:rPr/>
          </w:rPrChange>
        </w:rPr>
      </w:pPr>
      <w:r w:rsidRPr="00E46C57">
        <w:rPr>
          <w:sz w:val="24"/>
          <w:szCs w:val="24"/>
          <w:rPrChange w:id="22" w:author="Scott Nicholas" w:date="2020-06-20T01:19:00Z">
            <w:rPr/>
          </w:rPrChange>
        </w:rPr>
        <w:fldChar w:fldCharType="begin"/>
      </w:r>
      <w:r w:rsidRPr="00E46C57">
        <w:rPr>
          <w:sz w:val="24"/>
          <w:szCs w:val="24"/>
          <w:rPrChange w:id="23" w:author="Scott Nicholas" w:date="2020-06-20T01:19:00Z">
            <w:rPr/>
          </w:rPrChange>
        </w:rPr>
        <w:instrText xml:space="preserve"> HYPERLINK "http://bbu.bedrockconsortium.org/" </w:instrText>
      </w:r>
      <w:r w:rsidRPr="00E46C57">
        <w:rPr>
          <w:sz w:val="24"/>
          <w:szCs w:val="24"/>
          <w:rPrChange w:id="24" w:author="Scott Nicholas" w:date="2020-06-20T01:19:00Z">
            <w:rPr>
              <w:rStyle w:val="Hyperlink"/>
            </w:rPr>
          </w:rPrChange>
        </w:rPr>
        <w:fldChar w:fldCharType="separate"/>
      </w:r>
      <w:r w:rsidR="001737BB" w:rsidRPr="00E46C57">
        <w:rPr>
          <w:rStyle w:val="Hyperlink"/>
          <w:sz w:val="24"/>
          <w:szCs w:val="24"/>
          <w:rPrChange w:id="25" w:author="Scott Nicholas" w:date="2020-06-20T01:19:00Z">
            <w:rPr>
              <w:rStyle w:val="Hyperlink"/>
            </w:rPr>
          </w:rPrChange>
        </w:rPr>
        <w:t>http://bbu.bedrockconsortium.org/</w:t>
      </w:r>
      <w:r w:rsidRPr="00E46C57">
        <w:rPr>
          <w:rStyle w:val="Hyperlink"/>
          <w:sz w:val="24"/>
          <w:szCs w:val="24"/>
          <w:rPrChange w:id="26" w:author="Scott Nicholas" w:date="2020-06-20T01:19:00Z">
            <w:rPr>
              <w:rStyle w:val="Hyperlink"/>
            </w:rPr>
          </w:rPrChange>
        </w:rPr>
        <w:fldChar w:fldCharType="end"/>
      </w:r>
    </w:p>
    <w:p w14:paraId="040C15F4" w14:textId="77777777" w:rsidR="00BF6024" w:rsidRPr="00E46C57" w:rsidRDefault="00BF6024" w:rsidP="00BF6024">
      <w:pPr>
        <w:rPr>
          <w:color w:val="000000"/>
          <w:sz w:val="24"/>
          <w:szCs w:val="24"/>
          <w:rPrChange w:id="27" w:author="Scott Nicholas" w:date="2020-06-20T01:19:00Z">
            <w:rPr>
              <w:rFonts w:ascii="ÿÑ˛" w:hAnsi="ÿÑ˛" w:cs="ÿÑ˛"/>
              <w:color w:val="000000"/>
              <w:sz w:val="52"/>
              <w:szCs w:val="52"/>
            </w:rPr>
          </w:rPrChange>
        </w:rPr>
      </w:pPr>
      <w:r w:rsidRPr="00E46C57">
        <w:rPr>
          <w:color w:val="000000"/>
          <w:sz w:val="24"/>
          <w:szCs w:val="24"/>
          <w:rPrChange w:id="28" w:author="Scott Nicholas" w:date="2020-06-20T01:19:00Z">
            <w:rPr>
              <w:rFonts w:ascii="ÿÑ˛" w:hAnsi="ÿÑ˛" w:cs="ÿÑ˛"/>
              <w:color w:val="000000"/>
              <w:sz w:val="52"/>
              <w:szCs w:val="52"/>
            </w:rPr>
          </w:rPrChange>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481B1A8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del w:id="29" w:author="Scott Nicholas" w:date="2020-06-16T13:49:00Z">
        <w:r w:rsidR="00670894" w:rsidRPr="005D0B0E" w:rsidDel="00B61A75">
          <w:rPr>
            <w:b/>
            <w:sz w:val="24"/>
            <w:szCs w:val="24"/>
          </w:rPr>
          <w:delText>BUSINESS UTILITY</w:delText>
        </w:r>
        <w:r w:rsidRPr="00E46C57" w:rsidDel="00B61A75">
          <w:rPr>
            <w:b/>
            <w:sz w:val="24"/>
            <w:szCs w:val="24"/>
          </w:rPr>
          <w:delText xml:space="preserve"> </w:delText>
        </w:r>
      </w:del>
      <w:del w:id="30" w:author="Scott Nicholas" w:date="2020-06-16T12:47:00Z">
        <w:r w:rsidRPr="00E46C57" w:rsidDel="00411079">
          <w:rPr>
            <w:b/>
            <w:sz w:val="24"/>
            <w:szCs w:val="24"/>
          </w:rPr>
          <w:delText>FUND</w:delText>
        </w:r>
      </w:del>
      <w:ins w:id="31" w:author="Scott Nicholas" w:date="2020-06-16T12:47:00Z">
        <w:r w:rsidR="00411079" w:rsidRPr="00E46C57">
          <w:rPr>
            <w:b/>
            <w:sz w:val="24"/>
            <w:szCs w:val="24"/>
          </w:rPr>
          <w:t>CONSORTIUM</w:t>
        </w:r>
      </w:ins>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32" w:author="Scott Nicholas" w:date="2020-06-16T13:29:00Z"/>
          <w:sz w:val="24"/>
          <w:szCs w:val="24"/>
        </w:rPr>
      </w:pPr>
      <w:ins w:id="33" w:author="Scott Nicholas" w:date="2020-06-16T13:31:00Z">
        <w:r w:rsidRPr="00E46C57">
          <w:rPr>
            <w:sz w:val="24"/>
            <w:szCs w:val="24"/>
          </w:rPr>
          <w:t xml:space="preserve">The members of the Bedrock Consortium </w:t>
        </w:r>
      </w:ins>
      <w:ins w:id="34" w:author="Scott Nicholas" w:date="2020-06-16T13:33:00Z">
        <w:r w:rsidRPr="00E46C57">
          <w:rPr>
            <w:sz w:val="24"/>
            <w:szCs w:val="24"/>
          </w:rPr>
          <w:t xml:space="preserve">(the “Directed Fund”) </w:t>
        </w:r>
      </w:ins>
      <w:ins w:id="35" w:author="Scott Nicholas" w:date="2020-06-16T13:31:00Z">
        <w:r w:rsidRPr="00E46C57">
          <w:rPr>
            <w:sz w:val="24"/>
            <w:szCs w:val="24"/>
          </w:rPr>
          <w:t xml:space="preserve">represent a collection of international private sector companies and other organizations that operate and manage the </w:t>
        </w:r>
      </w:ins>
      <w:ins w:id="36" w:author="Scott Nicholas" w:date="2020-06-16T13:32:00Z">
        <w:r w:rsidRPr="00E46C57">
          <w:rPr>
            <w:sz w:val="24"/>
            <w:szCs w:val="24"/>
          </w:rPr>
          <w:t>Utility (as defined below)</w:t>
        </w:r>
      </w:ins>
      <w:ins w:id="37" w:author="Scott Nicholas" w:date="2020-06-16T13:31:00Z">
        <w:r w:rsidRPr="00E46C57">
          <w:rPr>
            <w:sz w:val="24"/>
            <w:szCs w:val="24"/>
          </w:rPr>
          <w:t>.</w:t>
        </w:r>
      </w:ins>
      <w:ins w:id="38" w:author="Scott Nicholas" w:date="2020-06-16T13:32:00Z">
        <w:r w:rsidRPr="00E46C57">
          <w:rPr>
            <w:sz w:val="24"/>
            <w:szCs w:val="24"/>
          </w:rPr>
          <w:t xml:space="preserve">  </w:t>
        </w:r>
      </w:ins>
      <w:ins w:id="39" w:author="Scott Nicholas" w:date="2020-06-16T13:33:00Z">
        <w:r w:rsidRPr="00E46C57">
          <w:rPr>
            <w:sz w:val="24"/>
            <w:szCs w:val="24"/>
          </w:rPr>
          <w:t>The Directed Fund, directed fund of the Linux Foundation</w:t>
        </w:r>
      </w:ins>
      <w:ins w:id="40" w:author="Scott Nicholas" w:date="2020-06-16T13:48:00Z">
        <w:r w:rsidR="00B61A75" w:rsidRPr="00E46C57">
          <w:rPr>
            <w:sz w:val="24"/>
            <w:szCs w:val="24"/>
          </w:rPr>
          <w:t xml:space="preserve"> (“LF”)</w:t>
        </w:r>
      </w:ins>
      <w:ins w:id="41" w:author="Scott Nicholas" w:date="2020-06-16T13:33:00Z">
        <w:r w:rsidRPr="00E46C57">
          <w:rPr>
            <w:sz w:val="24"/>
            <w:szCs w:val="24"/>
          </w:rPr>
          <w:t xml:space="preserve">, </w:t>
        </w:r>
      </w:ins>
      <w:ins w:id="42" w:author="Scott Nicholas" w:date="2020-06-16T13:29:00Z">
        <w:r w:rsidR="00AC52E4" w:rsidRPr="00E46C57">
          <w:rPr>
            <w:sz w:val="24"/>
            <w:szCs w:val="24"/>
          </w:rPr>
          <w:t xml:space="preserve">serves the purpose of raising, budgeting and spending funds in support of the Utility and the Technical Project (as defined below). The </w:t>
        </w:r>
      </w:ins>
      <w:ins w:id="43" w:author="Scott Nicholas" w:date="2020-06-16T13:49:00Z">
        <w:r w:rsidR="00B61A75" w:rsidRPr="00E46C57">
          <w:rPr>
            <w:sz w:val="24"/>
            <w:szCs w:val="24"/>
          </w:rPr>
          <w:t>Bedrock</w:t>
        </w:r>
      </w:ins>
      <w:ins w:id="44" w:author="Scott Nicholas" w:date="2020-06-16T13:29:00Z">
        <w:r w:rsidR="00AC52E4" w:rsidRPr="00E46C57">
          <w:rPr>
            <w:sz w:val="24"/>
            <w:szCs w:val="24"/>
          </w:rPr>
          <w:t xml:space="preserve"> </w:t>
        </w:r>
      </w:ins>
      <w:ins w:id="45" w:author="Scott Nicholas" w:date="2020-06-25T17:10:00Z">
        <w:r w:rsidR="00D91137">
          <w:rPr>
            <w:sz w:val="24"/>
            <w:szCs w:val="24"/>
          </w:rPr>
          <w:t xml:space="preserve">Business Utility </w:t>
        </w:r>
      </w:ins>
      <w:ins w:id="46" w:author="Scott Nicholas" w:date="2020-06-16T13:34:00Z">
        <w:r w:rsidRPr="00E46C57">
          <w:rPr>
            <w:sz w:val="24"/>
            <w:szCs w:val="24"/>
          </w:rPr>
          <w:t xml:space="preserve">(the “Utility”) </w:t>
        </w:r>
      </w:ins>
      <w:ins w:id="47" w:author="Scott Nicholas" w:date="2020-06-16T13:29:00Z">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ins>
      <w:ins w:id="48" w:author="Scott Nicholas" w:date="2020-06-16T13:34:00Z">
        <w:r w:rsidRPr="00E46C57">
          <w:rPr>
            <w:sz w:val="24"/>
            <w:szCs w:val="24"/>
          </w:rPr>
          <w:t xml:space="preserve"> (the “Technical Project”) </w:t>
        </w:r>
      </w:ins>
      <w:ins w:id="49" w:author="Scott Nicholas" w:date="2020-06-16T13:29:00Z">
        <w:r w:rsidR="00AC52E4" w:rsidRPr="00E46C57">
          <w:rPr>
            <w:sz w:val="24"/>
            <w:szCs w:val="24"/>
          </w:rPr>
          <w:t xml:space="preserve">is a technical project established as the Bedrock Technical Project a Series of LF Projects, LLC with the mission of supporting the technical needs of the Bedrock Business Utility. </w:t>
        </w:r>
      </w:ins>
    </w:p>
    <w:p w14:paraId="7C6A0097" w14:textId="2795554C" w:rsidR="00411079" w:rsidRPr="00E46C57"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50" w:author="Scott Nicholas" w:date="2020-06-16T13:29:00Z"/>
          <w:sz w:val="24"/>
          <w:szCs w:val="24"/>
          <w:rPrChange w:id="51" w:author="Scott Nicholas" w:date="2020-06-20T01:19:00Z">
            <w:rPr>
              <w:ins w:id="52" w:author="Scott Nicholas" w:date="2020-06-16T13:29:00Z"/>
              <w:sz w:val="24"/>
              <w:szCs w:val="24"/>
              <w:highlight w:val="cyan"/>
            </w:rPr>
          </w:rPrChange>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0C4406">
        <w:rPr>
          <w:sz w:val="24"/>
          <w:szCs w:val="24"/>
          <w:rPrChange w:id="53" w:author="Scott Nicholas" w:date="2020-07-06T13:33:00Z">
            <w:rPr>
              <w:sz w:val="24"/>
              <w:szCs w:val="24"/>
              <w:highlight w:val="cyan"/>
            </w:rPr>
          </w:rPrChange>
        </w:rPr>
        <w:t xml:space="preserve">The governance for the Directed Fund will operate pursuant to the Directed Fund Charter (the “Charter”), set forth as </w:t>
      </w:r>
      <w:r w:rsidRPr="000C4406">
        <w:rPr>
          <w:sz w:val="24"/>
          <w:szCs w:val="24"/>
          <w:u w:val="single"/>
          <w:rPrChange w:id="54" w:author="Scott Nicholas" w:date="2020-07-06T13:33:00Z">
            <w:rPr>
              <w:sz w:val="24"/>
              <w:szCs w:val="24"/>
              <w:highlight w:val="cyan"/>
              <w:u w:val="single"/>
            </w:rPr>
          </w:rPrChange>
        </w:rPr>
        <w:t>Exhibit B</w:t>
      </w:r>
      <w:r w:rsidRPr="000C4406">
        <w:rPr>
          <w:sz w:val="24"/>
          <w:szCs w:val="24"/>
          <w:rPrChange w:id="55" w:author="Scott Nicholas" w:date="2020-07-06T13:33:00Z">
            <w:rPr>
              <w:sz w:val="24"/>
              <w:szCs w:val="24"/>
              <w:highlight w:val="cyan"/>
            </w:rPr>
          </w:rPrChange>
        </w:rPr>
        <w:t xml:space="preserve">, and as amended in the future by the Directed Fund’s Governing Board with the approval of the LF. </w:t>
      </w:r>
      <w:r w:rsidRPr="000C4406">
        <w:rPr>
          <w:b/>
          <w:sz w:val="24"/>
          <w:szCs w:val="24"/>
          <w:rPrChange w:id="56" w:author="Scott Nicholas" w:date="2020-07-06T13:33:00Z">
            <w:rPr>
              <w:b/>
              <w:sz w:val="24"/>
              <w:szCs w:val="24"/>
              <w:highlight w:val="cyan"/>
            </w:rPr>
          </w:rPrChange>
        </w:rPr>
        <w:t>Please note</w:t>
      </w:r>
      <w:r w:rsidRPr="000C4406">
        <w:rPr>
          <w:sz w:val="24"/>
          <w:szCs w:val="24"/>
          <w:rPrChange w:id="57" w:author="Scott Nicholas" w:date="2020-07-06T13:33:00Z">
            <w:rPr>
              <w:sz w:val="24"/>
              <w:szCs w:val="24"/>
              <w:highlight w:val="cyan"/>
            </w:rPr>
          </w:rPrChange>
        </w:rPr>
        <w:t xml:space="preserve"> that you must be a member of the LF to be eligible to participate as a member of the Directed Fund. For further information, visit the </w:t>
      </w:r>
      <w:r w:rsidR="00807371" w:rsidRPr="000C4406">
        <w:rPr>
          <w:sz w:val="24"/>
          <w:szCs w:val="24"/>
          <w:rPrChange w:id="58" w:author="Scott Nicholas" w:date="2020-07-06T13:33:00Z">
            <w:rPr/>
          </w:rPrChange>
        </w:rPr>
        <w:fldChar w:fldCharType="begin"/>
      </w:r>
      <w:r w:rsidR="00807371" w:rsidRPr="000C4406">
        <w:rPr>
          <w:sz w:val="24"/>
          <w:szCs w:val="24"/>
          <w:rPrChange w:id="59" w:author="Scott Nicholas" w:date="2020-07-06T13:33:00Z">
            <w:rPr/>
          </w:rPrChange>
        </w:rPr>
        <w:instrText xml:space="preserve"> HYPERLINK "about:blank" \h </w:instrText>
      </w:r>
      <w:r w:rsidR="00807371" w:rsidRPr="000C4406">
        <w:rPr>
          <w:sz w:val="24"/>
          <w:szCs w:val="24"/>
          <w:rPrChange w:id="60" w:author="Scott Nicholas" w:date="2020-07-06T13:33:00Z">
            <w:rPr>
              <w:color w:val="0563C1"/>
              <w:sz w:val="24"/>
              <w:szCs w:val="24"/>
              <w:highlight w:val="cyan"/>
              <w:u w:val="single"/>
            </w:rPr>
          </w:rPrChange>
        </w:rPr>
        <w:fldChar w:fldCharType="separate"/>
      </w:r>
      <w:r w:rsidRPr="000C4406">
        <w:rPr>
          <w:color w:val="0563C1"/>
          <w:sz w:val="24"/>
          <w:szCs w:val="24"/>
          <w:u w:val="single"/>
          <w:rPrChange w:id="61" w:author="Scott Nicholas" w:date="2020-07-06T13:33:00Z">
            <w:rPr>
              <w:color w:val="0563C1"/>
              <w:sz w:val="24"/>
              <w:szCs w:val="24"/>
              <w:highlight w:val="cyan"/>
              <w:u w:val="single"/>
            </w:rPr>
          </w:rPrChange>
        </w:rPr>
        <w:t>Corporate Membership</w:t>
      </w:r>
      <w:r w:rsidR="00807371" w:rsidRPr="000C4406">
        <w:rPr>
          <w:color w:val="0563C1"/>
          <w:sz w:val="24"/>
          <w:szCs w:val="24"/>
          <w:u w:val="single"/>
          <w:rPrChange w:id="62" w:author="Scott Nicholas" w:date="2020-07-06T13:33:00Z">
            <w:rPr>
              <w:color w:val="0563C1"/>
              <w:sz w:val="24"/>
              <w:szCs w:val="24"/>
              <w:highlight w:val="cyan"/>
              <w:u w:val="single"/>
            </w:rPr>
          </w:rPrChange>
        </w:rPr>
        <w:fldChar w:fldCharType="end"/>
      </w:r>
      <w:r w:rsidRPr="000C4406">
        <w:rPr>
          <w:sz w:val="24"/>
          <w:szCs w:val="24"/>
          <w:rPrChange w:id="63" w:author="Scott Nicholas" w:date="2020-07-06T13:33:00Z">
            <w:rPr>
              <w:sz w:val="24"/>
              <w:szCs w:val="24"/>
              <w:highlight w:val="cyan"/>
            </w:rPr>
          </w:rPrChange>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r w:rsidR="00807371" w:rsidRPr="00E46C57">
        <w:rPr>
          <w:sz w:val="24"/>
          <w:szCs w:val="24"/>
          <w:rPrChange w:id="64" w:author="Scott Nicholas" w:date="2020-06-20T01:19:00Z">
            <w:rPr/>
          </w:rPrChange>
        </w:rPr>
        <w:fldChar w:fldCharType="begin"/>
      </w:r>
      <w:r w:rsidR="00807371" w:rsidRPr="00E46C57">
        <w:rPr>
          <w:sz w:val="24"/>
          <w:szCs w:val="24"/>
          <w:rPrChange w:id="65" w:author="Scott Nicholas" w:date="2020-06-20T01:19:00Z">
            <w:rPr/>
          </w:rPrChange>
        </w:rPr>
        <w:instrText xml:space="preserve"> HYPERLINK "mailto:membership@linuxfoundation.org" \h </w:instrText>
      </w:r>
      <w:r w:rsidR="00807371" w:rsidRPr="00E46C57">
        <w:rPr>
          <w:sz w:val="24"/>
          <w:szCs w:val="24"/>
          <w:rPrChange w:id="66" w:author="Scott Nicholas" w:date="2020-06-20T01:19:00Z">
            <w:rPr>
              <w:color w:val="0563C1"/>
              <w:sz w:val="24"/>
              <w:szCs w:val="24"/>
              <w:u w:val="single"/>
            </w:rPr>
          </w:rPrChange>
        </w:rPr>
        <w:fldChar w:fldCharType="separate"/>
      </w:r>
      <w:r w:rsidRPr="00E46C57">
        <w:rPr>
          <w:color w:val="0563C1"/>
          <w:sz w:val="24"/>
          <w:szCs w:val="24"/>
          <w:u w:val="single"/>
        </w:rPr>
        <w:t>membership@linuxfoundation.org</w:t>
      </w:r>
      <w:r w:rsidR="00807371" w:rsidRPr="00E46C57">
        <w:rPr>
          <w:color w:val="0563C1"/>
          <w:sz w:val="24"/>
          <w:szCs w:val="24"/>
          <w:u w:val="single"/>
        </w:rPr>
        <w:fldChar w:fldCharType="end"/>
      </w:r>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Premier Membership Term:</w:t>
      </w:r>
      <w:r w:rsidRPr="00E46C57">
        <w:rPr>
          <w:sz w:val="24"/>
          <w:szCs w:val="24"/>
        </w:rPr>
        <w:t xml:space="preserve">  </w:t>
      </w:r>
    </w:p>
    <w:p w14:paraId="367CA64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E46C57">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RPr="00E46C57">
        <w:rPr>
          <w:sz w:val="24"/>
          <w:szCs w:val="24"/>
        </w:rPr>
        <w:t>prorated</w:t>
      </w:r>
      <w:r w:rsidRPr="00E46C57">
        <w:rPr>
          <w:color w:val="000000"/>
          <w:sz w:val="24"/>
          <w:szCs w:val="24"/>
        </w:rPr>
        <w:t xml:space="preserve"> amount of the applicable fees for the remainder of that calendar year (a “stub period”) will be invoiced (and membership will proceed on a calendar-year based renewal cycle thereafter).</w:t>
      </w:r>
    </w:p>
    <w:p w14:paraId="20785201" w14:textId="77777777" w:rsidR="0075596C" w:rsidRPr="00E46C57" w:rsidRDefault="0075596C">
      <w:pPr>
        <w:widowControl w:val="0"/>
        <w:pBdr>
          <w:top w:val="nil"/>
          <w:left w:val="nil"/>
          <w:bottom w:val="nil"/>
          <w:right w:val="nil"/>
          <w:between w:val="nil"/>
        </w:pBdr>
        <w:rPr>
          <w:sz w:val="24"/>
          <w:szCs w:val="24"/>
        </w:rPr>
      </w:pPr>
    </w:p>
    <w:p w14:paraId="42EEBD3D" w14:textId="77777777" w:rsidR="0075596C" w:rsidRPr="00E46C57" w:rsidRDefault="007866D7">
      <w:pPr>
        <w:widowControl w:val="0"/>
        <w:pBdr>
          <w:top w:val="nil"/>
          <w:left w:val="nil"/>
          <w:bottom w:val="nil"/>
          <w:right w:val="nil"/>
          <w:between w:val="nil"/>
        </w:pBdr>
        <w:rPr>
          <w:b/>
          <w:sz w:val="24"/>
          <w:szCs w:val="24"/>
        </w:rPr>
      </w:pPr>
      <w:r w:rsidRPr="00E46C57">
        <w:rPr>
          <w:b/>
          <w:sz w:val="24"/>
          <w:szCs w:val="24"/>
        </w:rPr>
        <w:t>General Membership Term and Fee Scale:</w:t>
      </w:r>
    </w:p>
    <w:p w14:paraId="5BDEB4EF" w14:textId="77777777" w:rsidR="0075596C" w:rsidRPr="00E46C57" w:rsidRDefault="0075596C">
      <w:pPr>
        <w:widowControl w:val="0"/>
        <w:pBdr>
          <w:top w:val="nil"/>
          <w:left w:val="nil"/>
          <w:bottom w:val="nil"/>
          <w:right w:val="nil"/>
          <w:between w:val="nil"/>
        </w:pBdr>
        <w:rPr>
          <w:sz w:val="24"/>
          <w:szCs w:val="24"/>
        </w:rPr>
      </w:pPr>
    </w:p>
    <w:p w14:paraId="09D0249F" w14:textId="77777777" w:rsidR="0075596C" w:rsidRPr="00E46C57" w:rsidRDefault="007866D7">
      <w:pPr>
        <w:widowControl w:val="0"/>
        <w:pBdr>
          <w:top w:val="nil"/>
          <w:left w:val="nil"/>
          <w:bottom w:val="nil"/>
          <w:right w:val="nil"/>
          <w:between w:val="nil"/>
        </w:pBdr>
        <w:rPr>
          <w:sz w:val="24"/>
          <w:szCs w:val="24"/>
        </w:rPr>
      </w:pPr>
      <w:r w:rsidRPr="00E46C57">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06BF5510" w:rsidR="0075596C" w:rsidRPr="00E46C57" w:rsidRDefault="007866D7">
      <w:pPr>
        <w:widowControl w:val="0"/>
        <w:pBdr>
          <w:top w:val="nil"/>
          <w:left w:val="nil"/>
          <w:bottom w:val="nil"/>
          <w:right w:val="nil"/>
          <w:between w:val="nil"/>
        </w:pBdr>
        <w:rPr>
          <w:b/>
          <w:sz w:val="24"/>
          <w:szCs w:val="24"/>
        </w:rPr>
      </w:pPr>
      <w:del w:id="67" w:author="Scott Nicholas" w:date="2020-06-16T13:36:00Z">
        <w:r w:rsidRPr="00E46C57" w:rsidDel="00757EA1">
          <w:rPr>
            <w:b/>
            <w:sz w:val="24"/>
            <w:szCs w:val="24"/>
          </w:rPr>
          <w:delText xml:space="preserve">Network </w:delText>
        </w:r>
      </w:del>
      <w:ins w:id="68" w:author="Scott Nicholas" w:date="2020-06-16T13:36:00Z">
        <w:r w:rsidR="00757EA1" w:rsidRPr="00E46C57">
          <w:rPr>
            <w:b/>
            <w:sz w:val="24"/>
            <w:szCs w:val="24"/>
          </w:rPr>
          <w:t xml:space="preserve">Utility </w:t>
        </w:r>
      </w:ins>
      <w:r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5B4CF634" w:rsidR="0075596C" w:rsidRPr="00E46C57" w:rsidRDefault="00D528FB">
      <w:pPr>
        <w:widowControl w:val="0"/>
        <w:rPr>
          <w:sz w:val="24"/>
          <w:szCs w:val="24"/>
        </w:rPr>
      </w:pPr>
      <w:ins w:id="69" w:author="Scott Nicholas" w:date="2020-06-25T17:19:00Z">
        <w:r w:rsidRPr="00D528FB">
          <w:rPr>
            <w:sz w:val="24"/>
            <w:szCs w:val="24"/>
          </w:rPr>
          <w:t>The member agrees to be bound by the Utility Agreements which represent the control documents for participation in the Utility.</w:t>
        </w:r>
        <w:r w:rsidRPr="00D528FB" w:rsidDel="00D528FB">
          <w:rPr>
            <w:sz w:val="24"/>
            <w:szCs w:val="24"/>
          </w:rPr>
          <w:t xml:space="preserve"> </w:t>
        </w:r>
      </w:ins>
      <w:del w:id="70" w:author="Scott Nicholas" w:date="2020-06-25T17:19:00Z">
        <w:r w:rsidR="007866D7" w:rsidRPr="00E46C57" w:rsidDel="00D528FB">
          <w:rPr>
            <w:sz w:val="24"/>
            <w:szCs w:val="24"/>
          </w:rPr>
          <w:delText xml:space="preserve">The member agrees to be bound by the </w:delText>
        </w:r>
      </w:del>
      <w:del w:id="71" w:author="Scott Nicholas" w:date="2020-06-16T13:36:00Z">
        <w:r w:rsidR="007866D7" w:rsidRPr="00E46C57" w:rsidDel="00757EA1">
          <w:rPr>
            <w:sz w:val="24"/>
            <w:szCs w:val="24"/>
          </w:rPr>
          <w:delText xml:space="preserve">Network </w:delText>
        </w:r>
      </w:del>
      <w:del w:id="72" w:author="Scott Nicholas" w:date="2020-06-25T17:19:00Z">
        <w:r w:rsidR="007866D7" w:rsidRPr="00E46C57" w:rsidDel="00D528FB">
          <w:rPr>
            <w:sz w:val="24"/>
            <w:szCs w:val="24"/>
          </w:rPr>
          <w:delText xml:space="preserve">Agreements defining </w:delText>
        </w:r>
      </w:del>
      <w:del w:id="73" w:author="Scott Nicholas" w:date="2020-06-25T17:11:00Z">
        <w:r w:rsidR="007866D7" w:rsidRPr="00E46C57" w:rsidDel="00D528FB">
          <w:rPr>
            <w:sz w:val="24"/>
            <w:szCs w:val="24"/>
          </w:rPr>
          <w:delText>the terms of service and participation in a</w:delText>
        </w:r>
        <w:r w:rsidR="008905CB" w:rsidRPr="00E46C57" w:rsidDel="00D528FB">
          <w:rPr>
            <w:sz w:val="24"/>
            <w:szCs w:val="24"/>
          </w:rPr>
          <w:delText>n</w:delText>
        </w:r>
        <w:r w:rsidR="007866D7" w:rsidRPr="00E46C57" w:rsidDel="00D528FB">
          <w:rPr>
            <w:sz w:val="24"/>
            <w:szCs w:val="24"/>
          </w:rPr>
          <w:delText xml:space="preserve"> </w:delText>
        </w:r>
        <w:r w:rsidR="008905CB" w:rsidRPr="00E46C57" w:rsidDel="00D528FB">
          <w:rPr>
            <w:sz w:val="24"/>
            <w:szCs w:val="24"/>
          </w:rPr>
          <w:delText>operational project</w:delText>
        </w:r>
        <w:r w:rsidR="007866D7" w:rsidRPr="00E46C57" w:rsidDel="00D528FB">
          <w:rPr>
            <w:sz w:val="24"/>
            <w:szCs w:val="24"/>
          </w:rPr>
          <w:delText xml:space="preserve"> governed by the Directed Fund</w:delText>
        </w:r>
      </w:del>
      <w:del w:id="74" w:author="Scott Nicholas" w:date="2020-06-25T17:19:00Z">
        <w:r w:rsidR="007866D7" w:rsidRPr="00E46C57" w:rsidDel="00D528FB">
          <w:rPr>
            <w:sz w:val="24"/>
            <w:szCs w:val="24"/>
          </w:rPr>
          <w:delText xml:space="preserve">. </w:delText>
        </w:r>
      </w:del>
      <w:r w:rsidR="007866D7" w:rsidRPr="00E46C57">
        <w:rPr>
          <w:sz w:val="24"/>
          <w:szCs w:val="24"/>
        </w:rPr>
        <w:t xml:space="preserve">In the case of any future revisions to the </w:t>
      </w:r>
      <w:del w:id="75" w:author="Scott Nicholas" w:date="2020-06-16T13:36:00Z">
        <w:r w:rsidR="007866D7" w:rsidRPr="00E46C57" w:rsidDel="00757EA1">
          <w:rPr>
            <w:sz w:val="24"/>
            <w:szCs w:val="24"/>
          </w:rPr>
          <w:delText xml:space="preserve">Network </w:delText>
        </w:r>
      </w:del>
      <w:ins w:id="76" w:author="Scott Nicholas" w:date="2020-06-16T13:36:00Z">
        <w:r w:rsidR="00757EA1" w:rsidRPr="00E46C57">
          <w:rPr>
            <w:sz w:val="24"/>
            <w:szCs w:val="24"/>
          </w:rPr>
          <w:t xml:space="preserve">Utility </w:t>
        </w:r>
      </w:ins>
      <w:r w:rsidR="007866D7" w:rsidRPr="00E46C57">
        <w:rPr>
          <w:sz w:val="24"/>
          <w:szCs w:val="24"/>
        </w:rPr>
        <w:t xml:space="preserve">Agreements, the member will be bound by the latest version of the </w:t>
      </w:r>
      <w:del w:id="77" w:author="Scott Nicholas" w:date="2020-06-16T13:36:00Z">
        <w:r w:rsidR="007866D7" w:rsidRPr="00E46C57" w:rsidDel="00757EA1">
          <w:rPr>
            <w:sz w:val="24"/>
            <w:szCs w:val="24"/>
          </w:rPr>
          <w:delText xml:space="preserve">Network </w:delText>
        </w:r>
      </w:del>
      <w:ins w:id="78" w:author="Scott Nicholas" w:date="2020-06-16T13:36:00Z">
        <w:r w:rsidR="00757EA1" w:rsidRPr="00E46C57">
          <w:rPr>
            <w:sz w:val="24"/>
            <w:szCs w:val="24"/>
          </w:rPr>
          <w:t xml:space="preserve">Utility </w:t>
        </w:r>
      </w:ins>
      <w:r w:rsidR="007866D7" w:rsidRPr="00E46C57">
        <w:rPr>
          <w:sz w:val="24"/>
          <w:szCs w:val="24"/>
        </w:rPr>
        <w:t>Agreements, or the member may offer 30</w:t>
      </w:r>
      <w:ins w:id="79" w:author="Scott Nicholas" w:date="2020-06-16T13:40:00Z">
        <w:r w:rsidR="00B61A75" w:rsidRPr="00E46C57">
          <w:rPr>
            <w:sz w:val="24"/>
            <w:szCs w:val="24"/>
          </w:rPr>
          <w:t>-</w:t>
        </w:r>
      </w:ins>
      <w:del w:id="80" w:author="Scott Nicholas" w:date="2020-06-16T13:40:00Z">
        <w:r w:rsidR="007866D7" w:rsidRPr="00E46C57" w:rsidDel="00B61A75">
          <w:rPr>
            <w:sz w:val="24"/>
            <w:szCs w:val="24"/>
          </w:rPr>
          <w:delText xml:space="preserve"> </w:delText>
        </w:r>
      </w:del>
      <w:r w:rsidR="007866D7" w:rsidRPr="00E46C57">
        <w:rPr>
          <w:sz w:val="24"/>
          <w:szCs w:val="24"/>
        </w:rPr>
        <w:t>days</w:t>
      </w:r>
      <w:ins w:id="81" w:author="Scott Nicholas" w:date="2020-07-06T13:33:00Z">
        <w:r w:rsidR="000C4406">
          <w:rPr>
            <w:sz w:val="24"/>
            <w:szCs w:val="24"/>
          </w:rPr>
          <w:t>’</w:t>
        </w:r>
      </w:ins>
      <w:r w:rsidR="007866D7" w:rsidRPr="00E46C57">
        <w:rPr>
          <w:sz w:val="24"/>
          <w:szCs w:val="24"/>
        </w:rPr>
        <w:t xml:space="preserve"> notice to cancel their membership and continue operating under the prior version </w:t>
      </w:r>
      <w:del w:id="82" w:author="Scott Nicholas" w:date="2020-06-16T13:36:00Z">
        <w:r w:rsidR="007866D7" w:rsidRPr="00E46C57" w:rsidDel="00757EA1">
          <w:rPr>
            <w:sz w:val="24"/>
            <w:szCs w:val="24"/>
          </w:rPr>
          <w:delText xml:space="preserve">Network </w:delText>
        </w:r>
      </w:del>
      <w:ins w:id="83" w:author="Scott Nicholas" w:date="2020-06-16T13:36:00Z">
        <w:r w:rsidR="00757EA1" w:rsidRPr="00E46C57">
          <w:rPr>
            <w:sz w:val="24"/>
            <w:szCs w:val="24"/>
          </w:rPr>
          <w:t xml:space="preserve">Utility </w:t>
        </w:r>
      </w:ins>
      <w:r w:rsidR="007866D7" w:rsidRPr="00E46C57">
        <w:rPr>
          <w:sz w:val="24"/>
          <w:szCs w:val="24"/>
        </w:rPr>
        <w:t>Agreements for an additional 30 days until the membership cancels.</w:t>
      </w:r>
      <w:r w:rsidR="008905CB" w:rsidRPr="00E46C57">
        <w:rPr>
          <w:sz w:val="24"/>
          <w:szCs w:val="24"/>
        </w:rPr>
        <w:t xml:space="preserve"> The </w:t>
      </w:r>
      <w:del w:id="84" w:author="Scott Nicholas" w:date="2020-06-16T13:36:00Z">
        <w:r w:rsidR="008905CB" w:rsidRPr="00E46C57" w:rsidDel="00757EA1">
          <w:rPr>
            <w:sz w:val="24"/>
            <w:szCs w:val="24"/>
          </w:rPr>
          <w:delText xml:space="preserve">Network </w:delText>
        </w:r>
      </w:del>
      <w:ins w:id="85" w:author="Scott Nicholas" w:date="2020-06-16T13:36:00Z">
        <w:r w:rsidR="00757EA1" w:rsidRPr="00E46C57">
          <w:rPr>
            <w:sz w:val="24"/>
            <w:szCs w:val="24"/>
          </w:rPr>
          <w:t xml:space="preserve">Utility </w:t>
        </w:r>
      </w:ins>
      <w:r w:rsidR="008905CB" w:rsidRPr="00E46C57">
        <w:rPr>
          <w:sz w:val="24"/>
          <w:szCs w:val="24"/>
        </w:rPr>
        <w:t xml:space="preserve">Agreements for the Directed Fund are available </w:t>
      </w:r>
      <w:r w:rsidR="00807371" w:rsidRPr="00E46C57">
        <w:rPr>
          <w:sz w:val="24"/>
          <w:szCs w:val="24"/>
          <w:rPrChange w:id="86" w:author="Scott Nicholas" w:date="2020-06-20T01:19:00Z">
            <w:rPr/>
          </w:rPrChange>
        </w:rPr>
        <w:fldChar w:fldCharType="begin"/>
      </w:r>
      <w:r w:rsidR="00807371" w:rsidRPr="00E46C57">
        <w:rPr>
          <w:sz w:val="24"/>
          <w:szCs w:val="24"/>
          <w:rPrChange w:id="87" w:author="Scott Nicholas" w:date="2020-06-20T01:19:00Z">
            <w:rPr/>
          </w:rPrChange>
        </w:rPr>
        <w:instrText xml:space="preserve"> HYPERLINK "https://bedrock-consortium.github.io/bbu-gf/" </w:instrText>
      </w:r>
      <w:r w:rsidR="00807371" w:rsidRPr="00E46C57">
        <w:rPr>
          <w:rPrChange w:id="88" w:author="Scott Nicholas" w:date="2020-06-20T01:19:00Z">
            <w:rPr>
              <w:rStyle w:val="Hyperlink"/>
              <w:sz w:val="24"/>
              <w:szCs w:val="24"/>
            </w:rPr>
          </w:rPrChange>
        </w:rPr>
        <w:fldChar w:fldCharType="separate"/>
      </w:r>
      <w:r w:rsidR="008905CB" w:rsidRPr="00E46C57">
        <w:rPr>
          <w:rStyle w:val="Hyperlink"/>
          <w:sz w:val="24"/>
          <w:szCs w:val="24"/>
        </w:rPr>
        <w:t>here</w:t>
      </w:r>
      <w:r w:rsidR="00807371" w:rsidRPr="00E46C57">
        <w:rPr>
          <w:rStyle w:val="Hyperlink"/>
          <w:sz w:val="24"/>
          <w:szCs w:val="24"/>
        </w:rPr>
        <w:fldChar w:fldCharType="end"/>
      </w:r>
      <w:r w:rsidR="008905CB" w:rsidRPr="00E46C57">
        <w:rPr>
          <w:sz w:val="24"/>
          <w:szCs w:val="24"/>
        </w:rPr>
        <w:t>.</w:t>
      </w:r>
      <w:ins w:id="89" w:author="Scott Nicholas" w:date="2020-06-16T13:36:00Z">
        <w:r w:rsidR="00757EA1" w:rsidRPr="00E46C57">
          <w:rPr>
            <w:sz w:val="24"/>
            <w:szCs w:val="24"/>
          </w:rPr>
          <w:t xml:space="preserve">  </w:t>
        </w:r>
      </w:ins>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lastRenderedPageBreak/>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E46C57">
        <w:rPr>
          <w:sz w:val="24"/>
          <w:szCs w:val="24"/>
          <w:rPrChange w:id="90" w:author="Scott Nicholas" w:date="2020-06-20T01:19:00Z">
            <w:rPr/>
          </w:rPrChange>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4B29EB8"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del w:id="91" w:author="Scott Nicholas" w:date="2020-06-16T13:41:00Z">
        <w:r w:rsidRPr="00E46C57" w:rsidDel="00B61A75">
          <w:rPr>
            <w:b/>
            <w:sz w:val="24"/>
            <w:szCs w:val="24"/>
          </w:rPr>
          <w:delText xml:space="preserve">Network </w:delText>
        </w:r>
      </w:del>
      <w:ins w:id="92" w:author="Scott Nicholas" w:date="2020-06-16T13:41:00Z">
        <w:r w:rsidR="00B61A75" w:rsidRPr="00E46C57">
          <w:rPr>
            <w:b/>
            <w:sz w:val="24"/>
            <w:szCs w:val="24"/>
          </w:rPr>
          <w:t xml:space="preserve">Utility </w:t>
        </w:r>
      </w:ins>
      <w:r w:rsidRPr="00E46C57">
        <w:rPr>
          <w:b/>
          <w:sz w:val="24"/>
          <w:szCs w:val="24"/>
        </w:rPr>
        <w:t>Agreement(s):</w:t>
      </w:r>
      <w:r w:rsidRPr="00E46C57">
        <w:rPr>
          <w:sz w:val="24"/>
          <w:szCs w:val="24"/>
        </w:rPr>
        <w:t xml:space="preserve"> the member agrees to be bound by the additional terms </w:t>
      </w:r>
      <w:r w:rsidR="008905CB" w:rsidRPr="00E46C57">
        <w:rPr>
          <w:sz w:val="24"/>
          <w:szCs w:val="24"/>
        </w:rPr>
        <w:t xml:space="preserve">of the </w:t>
      </w:r>
      <w:ins w:id="93" w:author="Scott Nicholas" w:date="2020-06-16T13:41:00Z">
        <w:r w:rsidR="00B61A75" w:rsidRPr="00E46C57">
          <w:rPr>
            <w:sz w:val="24"/>
            <w:szCs w:val="24"/>
          </w:rPr>
          <w:t xml:space="preserve">Utility </w:t>
        </w:r>
      </w:ins>
      <w:del w:id="94" w:author="Scott Nicholas" w:date="2020-06-16T13:41:00Z">
        <w:r w:rsidRPr="00E46C57" w:rsidDel="00B61A75">
          <w:rPr>
            <w:sz w:val="24"/>
            <w:szCs w:val="24"/>
          </w:rPr>
          <w:delText xml:space="preserve"> Network </w:delText>
        </w:r>
      </w:del>
      <w:r w:rsidRPr="00E46C57">
        <w:rPr>
          <w:sz w:val="24"/>
          <w:szCs w:val="24"/>
        </w:rPr>
        <w:t>Agreement(s)</w:t>
      </w:r>
      <w:r w:rsidR="008905CB" w:rsidRPr="00E46C57">
        <w:rPr>
          <w:sz w:val="24"/>
          <w:szCs w:val="24"/>
        </w:rPr>
        <w:t xml:space="preserve"> associated with their selected Membership Level</w:t>
      </w:r>
      <w:ins w:id="95" w:author="Scott Nicholas" w:date="2020-06-16T13:41:00Z">
        <w:r w:rsidR="00B61A75" w:rsidRPr="00E46C57">
          <w:rPr>
            <w:sz w:val="24"/>
            <w:szCs w:val="24"/>
          </w:rPr>
          <w:t xml:space="preserve"> as indicated in Exhibit C</w:t>
        </w:r>
      </w:ins>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E46C57" w:rsidRDefault="007866D7">
      <w:pPr>
        <w:jc w:val="center"/>
        <w:rPr>
          <w:b/>
          <w:sz w:val="24"/>
          <w:szCs w:val="24"/>
          <w:u w:val="single"/>
          <w:rPrChange w:id="96" w:author="Scott Nicholas" w:date="2020-06-20T01:19:00Z">
            <w:rPr>
              <w:b/>
              <w:sz w:val="28"/>
              <w:szCs w:val="28"/>
              <w:u w:val="single"/>
            </w:rPr>
          </w:rPrChange>
        </w:rPr>
      </w:pPr>
      <w:r w:rsidRPr="00E46C57">
        <w:rPr>
          <w:b/>
          <w:sz w:val="24"/>
          <w:szCs w:val="24"/>
          <w:u w:val="single"/>
          <w:rPrChange w:id="97" w:author="Scott Nicholas" w:date="2020-06-20T01:19:00Z">
            <w:rPr>
              <w:b/>
              <w:sz w:val="28"/>
              <w:szCs w:val="28"/>
              <w:u w:val="single"/>
            </w:rPr>
          </w:rPrChange>
        </w:rPr>
        <w:t>Exhibit A</w:t>
      </w:r>
    </w:p>
    <w:p w14:paraId="6FFA890F" w14:textId="77777777" w:rsidR="0075596C" w:rsidRPr="00E46C57" w:rsidRDefault="0075596C">
      <w:pPr>
        <w:rPr>
          <w:b/>
          <w:sz w:val="24"/>
          <w:szCs w:val="24"/>
          <w:u w:val="single"/>
          <w:rPrChange w:id="98" w:author="Scott Nicholas" w:date="2020-06-20T01:19:00Z">
            <w:rPr>
              <w:b/>
              <w:sz w:val="28"/>
              <w:szCs w:val="28"/>
              <w:u w:val="single"/>
            </w:rPr>
          </w:rPrChange>
        </w:rPr>
      </w:pPr>
    </w:p>
    <w:p w14:paraId="79690AB8" w14:textId="77777777" w:rsidR="0075596C" w:rsidRPr="00E46C57" w:rsidRDefault="007866D7">
      <w:pPr>
        <w:spacing w:line="276" w:lineRule="auto"/>
        <w:rPr>
          <w:b/>
          <w:sz w:val="24"/>
          <w:szCs w:val="24"/>
          <w:rPrChange w:id="99" w:author="Scott Nicholas" w:date="2020-06-20T01:19:00Z">
            <w:rPr>
              <w:b/>
              <w:sz w:val="28"/>
              <w:szCs w:val="28"/>
            </w:rPr>
          </w:rPrChange>
        </w:rPr>
      </w:pPr>
      <w:r w:rsidRPr="00E46C57">
        <w:rPr>
          <w:b/>
          <w:sz w:val="24"/>
          <w:szCs w:val="24"/>
          <w:rPrChange w:id="100" w:author="Scott Nicholas" w:date="2020-06-20T01:19:00Z">
            <w:rPr>
              <w:b/>
              <w:sz w:val="28"/>
              <w:szCs w:val="28"/>
            </w:rPr>
          </w:rPrChange>
        </w:rPr>
        <w:t>Primary Project Contact</w:t>
      </w:r>
    </w:p>
    <w:p w14:paraId="4DCD21DD" w14:textId="77777777" w:rsidR="0075596C" w:rsidRPr="00E46C57" w:rsidRDefault="007866D7">
      <w:pPr>
        <w:spacing w:line="276" w:lineRule="auto"/>
        <w:rPr>
          <w:i/>
          <w:sz w:val="24"/>
          <w:szCs w:val="24"/>
          <w:rPrChange w:id="101" w:author="Scott Nicholas" w:date="2020-06-20T01:19:00Z">
            <w:rPr>
              <w:i/>
            </w:rPr>
          </w:rPrChange>
        </w:rPr>
      </w:pPr>
      <w:r w:rsidRPr="00E46C57">
        <w:rPr>
          <w:i/>
          <w:sz w:val="24"/>
          <w:szCs w:val="24"/>
          <w:rPrChange w:id="102" w:author="Scott Nicholas" w:date="2020-06-20T01:19:00Z">
            <w:rPr>
              <w:i/>
            </w:rPr>
          </w:rPrChange>
        </w:rPr>
        <w:t>(for all notices, including voting)</w:t>
      </w:r>
    </w:p>
    <w:p w14:paraId="51990036" w14:textId="77777777" w:rsidR="0075596C" w:rsidRPr="00E46C57" w:rsidRDefault="007866D7">
      <w:pPr>
        <w:spacing w:line="276" w:lineRule="auto"/>
        <w:rPr>
          <w:sz w:val="24"/>
          <w:szCs w:val="24"/>
          <w:rPrChange w:id="103" w:author="Scott Nicholas" w:date="2020-06-20T01:19:00Z">
            <w:rPr>
              <w:sz w:val="28"/>
              <w:szCs w:val="28"/>
            </w:rPr>
          </w:rPrChange>
        </w:rPr>
      </w:pPr>
      <w:r w:rsidRPr="00E46C57">
        <w:rPr>
          <w:sz w:val="24"/>
          <w:szCs w:val="24"/>
          <w:rPrChange w:id="104" w:author="Scott Nicholas" w:date="2020-06-20T01:19:00Z">
            <w:rPr>
              <w:sz w:val="28"/>
              <w:szCs w:val="28"/>
            </w:rPr>
          </w:rPrChange>
        </w:rPr>
        <w:t>Name:</w:t>
      </w:r>
      <w:r w:rsidRPr="00E46C57">
        <w:rPr>
          <w:sz w:val="24"/>
          <w:szCs w:val="24"/>
          <w:rPrChange w:id="105" w:author="Scott Nicholas" w:date="2020-06-20T01:19:00Z">
            <w:rPr>
              <w:sz w:val="28"/>
              <w:szCs w:val="28"/>
            </w:rPr>
          </w:rPrChange>
        </w:rPr>
        <w:tab/>
        <w:t>_________________________________________________</w:t>
      </w:r>
    </w:p>
    <w:p w14:paraId="75AA0B27" w14:textId="77777777" w:rsidR="0075596C" w:rsidRPr="00E46C57" w:rsidRDefault="007866D7">
      <w:pPr>
        <w:spacing w:line="276" w:lineRule="auto"/>
        <w:rPr>
          <w:sz w:val="24"/>
          <w:szCs w:val="24"/>
          <w:rPrChange w:id="106" w:author="Scott Nicholas" w:date="2020-06-20T01:19:00Z">
            <w:rPr>
              <w:sz w:val="28"/>
              <w:szCs w:val="28"/>
            </w:rPr>
          </w:rPrChange>
        </w:rPr>
      </w:pPr>
      <w:r w:rsidRPr="00E46C57">
        <w:rPr>
          <w:sz w:val="24"/>
          <w:szCs w:val="24"/>
          <w:rPrChange w:id="107" w:author="Scott Nicholas" w:date="2020-06-20T01:19:00Z">
            <w:rPr>
              <w:sz w:val="28"/>
              <w:szCs w:val="28"/>
            </w:rPr>
          </w:rPrChange>
        </w:rPr>
        <w:t>Title:</w:t>
      </w:r>
      <w:proofErr w:type="gramStart"/>
      <w:r w:rsidRPr="00E46C57">
        <w:rPr>
          <w:sz w:val="24"/>
          <w:szCs w:val="24"/>
          <w:rPrChange w:id="108" w:author="Scott Nicholas" w:date="2020-06-20T01:19:00Z">
            <w:rPr>
              <w:sz w:val="28"/>
              <w:szCs w:val="28"/>
            </w:rPr>
          </w:rPrChange>
        </w:rPr>
        <w:tab/>
        <w:t xml:space="preserve">  </w:t>
      </w:r>
      <w:r w:rsidRPr="00E46C57">
        <w:rPr>
          <w:sz w:val="24"/>
          <w:szCs w:val="24"/>
          <w:rPrChange w:id="109" w:author="Scott Nicholas" w:date="2020-06-20T01:19:00Z">
            <w:rPr>
              <w:sz w:val="28"/>
              <w:szCs w:val="28"/>
            </w:rPr>
          </w:rPrChange>
        </w:rPr>
        <w:tab/>
      </w:r>
      <w:proofErr w:type="gramEnd"/>
      <w:r w:rsidRPr="00E46C57">
        <w:rPr>
          <w:sz w:val="24"/>
          <w:szCs w:val="24"/>
          <w:rPrChange w:id="110" w:author="Scott Nicholas" w:date="2020-06-20T01:19:00Z">
            <w:rPr>
              <w:sz w:val="28"/>
              <w:szCs w:val="28"/>
            </w:rPr>
          </w:rPrChange>
        </w:rPr>
        <w:t>_________________________________________________</w:t>
      </w:r>
    </w:p>
    <w:p w14:paraId="177ADAD2" w14:textId="77777777" w:rsidR="0075596C" w:rsidRPr="00E46C57" w:rsidRDefault="007866D7">
      <w:pPr>
        <w:spacing w:line="276" w:lineRule="auto"/>
        <w:rPr>
          <w:sz w:val="24"/>
          <w:szCs w:val="24"/>
          <w:rPrChange w:id="111" w:author="Scott Nicholas" w:date="2020-06-20T01:19:00Z">
            <w:rPr>
              <w:sz w:val="28"/>
              <w:szCs w:val="28"/>
            </w:rPr>
          </w:rPrChange>
        </w:rPr>
      </w:pPr>
      <w:r w:rsidRPr="00E46C57">
        <w:rPr>
          <w:sz w:val="24"/>
          <w:szCs w:val="24"/>
          <w:rPrChange w:id="112" w:author="Scott Nicholas" w:date="2020-06-20T01:19:00Z">
            <w:rPr>
              <w:sz w:val="28"/>
              <w:szCs w:val="28"/>
            </w:rPr>
          </w:rPrChange>
        </w:rPr>
        <w:t xml:space="preserve">Phone No:  </w:t>
      </w:r>
      <w:r w:rsidRPr="00E46C57">
        <w:rPr>
          <w:sz w:val="24"/>
          <w:szCs w:val="24"/>
          <w:rPrChange w:id="113" w:author="Scott Nicholas" w:date="2020-06-20T01:19:00Z">
            <w:rPr>
              <w:sz w:val="28"/>
              <w:szCs w:val="28"/>
            </w:rPr>
          </w:rPrChange>
        </w:rPr>
        <w:tab/>
        <w:t>_________________________________________________</w:t>
      </w:r>
    </w:p>
    <w:p w14:paraId="5F29634F" w14:textId="77777777" w:rsidR="0075596C" w:rsidRPr="00E46C57" w:rsidRDefault="007866D7">
      <w:pPr>
        <w:spacing w:line="276" w:lineRule="auto"/>
        <w:rPr>
          <w:sz w:val="24"/>
          <w:szCs w:val="24"/>
          <w:rPrChange w:id="114" w:author="Scott Nicholas" w:date="2020-06-20T01:19:00Z">
            <w:rPr>
              <w:sz w:val="28"/>
              <w:szCs w:val="28"/>
            </w:rPr>
          </w:rPrChange>
        </w:rPr>
      </w:pPr>
      <w:r w:rsidRPr="00E46C57">
        <w:rPr>
          <w:sz w:val="24"/>
          <w:szCs w:val="24"/>
          <w:rPrChange w:id="115" w:author="Scott Nicholas" w:date="2020-06-20T01:19:00Z">
            <w:rPr>
              <w:sz w:val="28"/>
              <w:szCs w:val="28"/>
            </w:rPr>
          </w:rPrChange>
        </w:rPr>
        <w:t xml:space="preserve">E-mail:  </w:t>
      </w:r>
      <w:r w:rsidRPr="00E46C57">
        <w:rPr>
          <w:sz w:val="24"/>
          <w:szCs w:val="24"/>
          <w:rPrChange w:id="116" w:author="Scott Nicholas" w:date="2020-06-20T01:19:00Z">
            <w:rPr>
              <w:sz w:val="28"/>
              <w:szCs w:val="28"/>
            </w:rPr>
          </w:rPrChange>
        </w:rPr>
        <w:tab/>
        <w:t>_________________________________________________</w:t>
      </w:r>
    </w:p>
    <w:p w14:paraId="51D3B04E" w14:textId="77777777" w:rsidR="0075596C" w:rsidRPr="00E46C57" w:rsidRDefault="0075596C">
      <w:pPr>
        <w:spacing w:line="276" w:lineRule="auto"/>
        <w:rPr>
          <w:sz w:val="24"/>
          <w:szCs w:val="24"/>
          <w:rPrChange w:id="117" w:author="Scott Nicholas" w:date="2020-06-20T01:19:00Z">
            <w:rPr>
              <w:sz w:val="28"/>
              <w:szCs w:val="28"/>
            </w:rPr>
          </w:rPrChange>
        </w:rPr>
      </w:pPr>
    </w:p>
    <w:p w14:paraId="411F7BAC" w14:textId="77777777" w:rsidR="0075596C" w:rsidRPr="00E46C57" w:rsidRDefault="007866D7">
      <w:pPr>
        <w:spacing w:line="276" w:lineRule="auto"/>
        <w:rPr>
          <w:b/>
          <w:sz w:val="24"/>
          <w:szCs w:val="24"/>
          <w:rPrChange w:id="118" w:author="Scott Nicholas" w:date="2020-06-20T01:19:00Z">
            <w:rPr>
              <w:b/>
              <w:sz w:val="28"/>
              <w:szCs w:val="28"/>
            </w:rPr>
          </w:rPrChange>
        </w:rPr>
      </w:pPr>
      <w:r w:rsidRPr="00E46C57">
        <w:rPr>
          <w:b/>
          <w:sz w:val="24"/>
          <w:szCs w:val="24"/>
          <w:rPrChange w:id="119" w:author="Scott Nicholas" w:date="2020-06-20T01:19:00Z">
            <w:rPr>
              <w:b/>
              <w:sz w:val="28"/>
              <w:szCs w:val="28"/>
            </w:rPr>
          </w:rPrChange>
        </w:rPr>
        <w:t>Primary Technical Contact</w:t>
      </w:r>
    </w:p>
    <w:p w14:paraId="6FD85F6E" w14:textId="77777777" w:rsidR="0075596C" w:rsidRPr="00E46C57" w:rsidRDefault="007866D7">
      <w:pPr>
        <w:spacing w:line="276" w:lineRule="auto"/>
        <w:rPr>
          <w:sz w:val="24"/>
          <w:szCs w:val="24"/>
          <w:rPrChange w:id="120" w:author="Scott Nicholas" w:date="2020-06-20T01:19:00Z">
            <w:rPr>
              <w:sz w:val="28"/>
              <w:szCs w:val="28"/>
            </w:rPr>
          </w:rPrChange>
        </w:rPr>
      </w:pPr>
      <w:r w:rsidRPr="00E46C57">
        <w:rPr>
          <w:sz w:val="24"/>
          <w:szCs w:val="24"/>
          <w:rPrChange w:id="121" w:author="Scott Nicholas" w:date="2020-06-20T01:19:00Z">
            <w:rPr>
              <w:sz w:val="28"/>
              <w:szCs w:val="28"/>
            </w:rPr>
          </w:rPrChange>
        </w:rPr>
        <w:t>Name:</w:t>
      </w:r>
      <w:r w:rsidRPr="00E46C57">
        <w:rPr>
          <w:sz w:val="24"/>
          <w:szCs w:val="24"/>
          <w:rPrChange w:id="122" w:author="Scott Nicholas" w:date="2020-06-20T01:19:00Z">
            <w:rPr>
              <w:sz w:val="28"/>
              <w:szCs w:val="28"/>
            </w:rPr>
          </w:rPrChange>
        </w:rPr>
        <w:tab/>
        <w:t>_________________________________________________</w:t>
      </w:r>
    </w:p>
    <w:p w14:paraId="5AD1F905" w14:textId="77777777" w:rsidR="0075596C" w:rsidRPr="00E46C57" w:rsidRDefault="007866D7">
      <w:pPr>
        <w:spacing w:line="276" w:lineRule="auto"/>
        <w:rPr>
          <w:sz w:val="24"/>
          <w:szCs w:val="24"/>
          <w:rPrChange w:id="123" w:author="Scott Nicholas" w:date="2020-06-20T01:19:00Z">
            <w:rPr>
              <w:sz w:val="28"/>
              <w:szCs w:val="28"/>
            </w:rPr>
          </w:rPrChange>
        </w:rPr>
      </w:pPr>
      <w:r w:rsidRPr="00E46C57">
        <w:rPr>
          <w:sz w:val="24"/>
          <w:szCs w:val="24"/>
          <w:rPrChange w:id="124" w:author="Scott Nicholas" w:date="2020-06-20T01:19:00Z">
            <w:rPr>
              <w:sz w:val="28"/>
              <w:szCs w:val="28"/>
            </w:rPr>
          </w:rPrChange>
        </w:rPr>
        <w:t>Title:</w:t>
      </w:r>
      <w:proofErr w:type="gramStart"/>
      <w:r w:rsidRPr="00E46C57">
        <w:rPr>
          <w:sz w:val="24"/>
          <w:szCs w:val="24"/>
          <w:rPrChange w:id="125" w:author="Scott Nicholas" w:date="2020-06-20T01:19:00Z">
            <w:rPr>
              <w:sz w:val="28"/>
              <w:szCs w:val="28"/>
            </w:rPr>
          </w:rPrChange>
        </w:rPr>
        <w:tab/>
        <w:t xml:space="preserve">  </w:t>
      </w:r>
      <w:r w:rsidRPr="00E46C57">
        <w:rPr>
          <w:sz w:val="24"/>
          <w:szCs w:val="24"/>
          <w:rPrChange w:id="126" w:author="Scott Nicholas" w:date="2020-06-20T01:19:00Z">
            <w:rPr>
              <w:sz w:val="28"/>
              <w:szCs w:val="28"/>
            </w:rPr>
          </w:rPrChange>
        </w:rPr>
        <w:tab/>
      </w:r>
      <w:proofErr w:type="gramEnd"/>
      <w:r w:rsidRPr="00E46C57">
        <w:rPr>
          <w:sz w:val="24"/>
          <w:szCs w:val="24"/>
          <w:rPrChange w:id="127" w:author="Scott Nicholas" w:date="2020-06-20T01:19:00Z">
            <w:rPr>
              <w:sz w:val="28"/>
              <w:szCs w:val="28"/>
            </w:rPr>
          </w:rPrChange>
        </w:rPr>
        <w:t>_________________________________________________</w:t>
      </w:r>
    </w:p>
    <w:p w14:paraId="444B0A9C" w14:textId="77777777" w:rsidR="0075596C" w:rsidRPr="00E46C57" w:rsidRDefault="007866D7">
      <w:pPr>
        <w:spacing w:line="276" w:lineRule="auto"/>
        <w:rPr>
          <w:sz w:val="24"/>
          <w:szCs w:val="24"/>
          <w:rPrChange w:id="128" w:author="Scott Nicholas" w:date="2020-06-20T01:19:00Z">
            <w:rPr>
              <w:sz w:val="28"/>
              <w:szCs w:val="28"/>
            </w:rPr>
          </w:rPrChange>
        </w:rPr>
      </w:pPr>
      <w:r w:rsidRPr="00E46C57">
        <w:rPr>
          <w:sz w:val="24"/>
          <w:szCs w:val="24"/>
          <w:rPrChange w:id="129" w:author="Scott Nicholas" w:date="2020-06-20T01:19:00Z">
            <w:rPr>
              <w:sz w:val="28"/>
              <w:szCs w:val="28"/>
            </w:rPr>
          </w:rPrChange>
        </w:rPr>
        <w:t xml:space="preserve">Phone No:  </w:t>
      </w:r>
      <w:r w:rsidRPr="00E46C57">
        <w:rPr>
          <w:sz w:val="24"/>
          <w:szCs w:val="24"/>
          <w:rPrChange w:id="130" w:author="Scott Nicholas" w:date="2020-06-20T01:19:00Z">
            <w:rPr>
              <w:sz w:val="28"/>
              <w:szCs w:val="28"/>
            </w:rPr>
          </w:rPrChange>
        </w:rPr>
        <w:tab/>
        <w:t>_________________________________________________</w:t>
      </w:r>
    </w:p>
    <w:p w14:paraId="0DE2DBB1" w14:textId="77777777" w:rsidR="0075596C" w:rsidRPr="00E46C57" w:rsidRDefault="007866D7">
      <w:pPr>
        <w:spacing w:line="276" w:lineRule="auto"/>
        <w:rPr>
          <w:sz w:val="24"/>
          <w:szCs w:val="24"/>
          <w:rPrChange w:id="131" w:author="Scott Nicholas" w:date="2020-06-20T01:19:00Z">
            <w:rPr>
              <w:sz w:val="28"/>
              <w:szCs w:val="28"/>
            </w:rPr>
          </w:rPrChange>
        </w:rPr>
      </w:pPr>
      <w:r w:rsidRPr="00E46C57">
        <w:rPr>
          <w:sz w:val="24"/>
          <w:szCs w:val="24"/>
          <w:rPrChange w:id="132" w:author="Scott Nicholas" w:date="2020-06-20T01:19:00Z">
            <w:rPr>
              <w:sz w:val="28"/>
              <w:szCs w:val="28"/>
            </w:rPr>
          </w:rPrChange>
        </w:rPr>
        <w:t xml:space="preserve">E-mail:  </w:t>
      </w:r>
      <w:r w:rsidRPr="00E46C57">
        <w:rPr>
          <w:sz w:val="24"/>
          <w:szCs w:val="24"/>
          <w:rPrChange w:id="133" w:author="Scott Nicholas" w:date="2020-06-20T01:19:00Z">
            <w:rPr>
              <w:sz w:val="28"/>
              <w:szCs w:val="28"/>
            </w:rPr>
          </w:rPrChange>
        </w:rPr>
        <w:tab/>
        <w:t>_________________________________________________</w:t>
      </w:r>
    </w:p>
    <w:p w14:paraId="5312C0AF" w14:textId="77777777" w:rsidR="0075596C" w:rsidRPr="00E46C57" w:rsidRDefault="0075596C">
      <w:pPr>
        <w:spacing w:line="276" w:lineRule="auto"/>
        <w:rPr>
          <w:b/>
          <w:sz w:val="24"/>
          <w:szCs w:val="24"/>
          <w:rPrChange w:id="134" w:author="Scott Nicholas" w:date="2020-06-20T01:19:00Z">
            <w:rPr>
              <w:b/>
              <w:sz w:val="28"/>
              <w:szCs w:val="28"/>
            </w:rPr>
          </w:rPrChange>
        </w:rPr>
      </w:pPr>
    </w:p>
    <w:p w14:paraId="1176D9EF" w14:textId="77777777" w:rsidR="0075596C" w:rsidRPr="00E46C57" w:rsidRDefault="007866D7">
      <w:pPr>
        <w:spacing w:line="276" w:lineRule="auto"/>
        <w:rPr>
          <w:b/>
          <w:sz w:val="24"/>
          <w:szCs w:val="24"/>
          <w:rPrChange w:id="135" w:author="Scott Nicholas" w:date="2020-06-20T01:19:00Z">
            <w:rPr>
              <w:b/>
              <w:sz w:val="28"/>
              <w:szCs w:val="28"/>
            </w:rPr>
          </w:rPrChange>
        </w:rPr>
      </w:pPr>
      <w:r w:rsidRPr="00E46C57">
        <w:rPr>
          <w:b/>
          <w:sz w:val="24"/>
          <w:szCs w:val="24"/>
          <w:rPrChange w:id="136" w:author="Scott Nicholas" w:date="2020-06-20T01:19:00Z">
            <w:rPr>
              <w:b/>
              <w:sz w:val="28"/>
              <w:szCs w:val="28"/>
            </w:rPr>
          </w:rPrChange>
        </w:rPr>
        <w:t>Primary Marketing Contact</w:t>
      </w:r>
    </w:p>
    <w:p w14:paraId="17936FEE" w14:textId="77777777" w:rsidR="0075596C" w:rsidRPr="00E46C57" w:rsidRDefault="007866D7">
      <w:pPr>
        <w:spacing w:line="276" w:lineRule="auto"/>
        <w:rPr>
          <w:sz w:val="24"/>
          <w:szCs w:val="24"/>
          <w:rPrChange w:id="137" w:author="Scott Nicholas" w:date="2020-06-20T01:19:00Z">
            <w:rPr>
              <w:sz w:val="28"/>
              <w:szCs w:val="28"/>
            </w:rPr>
          </w:rPrChange>
        </w:rPr>
      </w:pPr>
      <w:r w:rsidRPr="00E46C57">
        <w:rPr>
          <w:sz w:val="24"/>
          <w:szCs w:val="24"/>
          <w:rPrChange w:id="138" w:author="Scott Nicholas" w:date="2020-06-20T01:19:00Z">
            <w:rPr>
              <w:sz w:val="28"/>
              <w:szCs w:val="28"/>
            </w:rPr>
          </w:rPrChange>
        </w:rPr>
        <w:t>Name:</w:t>
      </w:r>
      <w:r w:rsidRPr="00E46C57">
        <w:rPr>
          <w:sz w:val="24"/>
          <w:szCs w:val="24"/>
          <w:rPrChange w:id="139" w:author="Scott Nicholas" w:date="2020-06-20T01:19:00Z">
            <w:rPr>
              <w:sz w:val="28"/>
              <w:szCs w:val="28"/>
            </w:rPr>
          </w:rPrChange>
        </w:rPr>
        <w:tab/>
        <w:t>_________________________________________________</w:t>
      </w:r>
    </w:p>
    <w:p w14:paraId="0E39C997" w14:textId="77777777" w:rsidR="0075596C" w:rsidRPr="00E46C57" w:rsidRDefault="007866D7">
      <w:pPr>
        <w:spacing w:line="276" w:lineRule="auto"/>
        <w:rPr>
          <w:sz w:val="24"/>
          <w:szCs w:val="24"/>
          <w:rPrChange w:id="140" w:author="Scott Nicholas" w:date="2020-06-20T01:19:00Z">
            <w:rPr>
              <w:sz w:val="28"/>
              <w:szCs w:val="28"/>
            </w:rPr>
          </w:rPrChange>
        </w:rPr>
      </w:pPr>
      <w:r w:rsidRPr="00E46C57">
        <w:rPr>
          <w:sz w:val="24"/>
          <w:szCs w:val="24"/>
          <w:rPrChange w:id="141" w:author="Scott Nicholas" w:date="2020-06-20T01:19:00Z">
            <w:rPr>
              <w:sz w:val="28"/>
              <w:szCs w:val="28"/>
            </w:rPr>
          </w:rPrChange>
        </w:rPr>
        <w:t>Title:</w:t>
      </w:r>
      <w:proofErr w:type="gramStart"/>
      <w:r w:rsidRPr="00E46C57">
        <w:rPr>
          <w:sz w:val="24"/>
          <w:szCs w:val="24"/>
          <w:rPrChange w:id="142" w:author="Scott Nicholas" w:date="2020-06-20T01:19:00Z">
            <w:rPr>
              <w:sz w:val="28"/>
              <w:szCs w:val="28"/>
            </w:rPr>
          </w:rPrChange>
        </w:rPr>
        <w:tab/>
        <w:t xml:space="preserve">  </w:t>
      </w:r>
      <w:r w:rsidRPr="00E46C57">
        <w:rPr>
          <w:sz w:val="24"/>
          <w:szCs w:val="24"/>
          <w:rPrChange w:id="143" w:author="Scott Nicholas" w:date="2020-06-20T01:19:00Z">
            <w:rPr>
              <w:sz w:val="28"/>
              <w:szCs w:val="28"/>
            </w:rPr>
          </w:rPrChange>
        </w:rPr>
        <w:tab/>
      </w:r>
      <w:proofErr w:type="gramEnd"/>
      <w:r w:rsidRPr="00E46C57">
        <w:rPr>
          <w:sz w:val="24"/>
          <w:szCs w:val="24"/>
          <w:rPrChange w:id="144" w:author="Scott Nicholas" w:date="2020-06-20T01:19:00Z">
            <w:rPr>
              <w:sz w:val="28"/>
              <w:szCs w:val="28"/>
            </w:rPr>
          </w:rPrChange>
        </w:rPr>
        <w:t>_________________________________________________</w:t>
      </w:r>
    </w:p>
    <w:p w14:paraId="59F76E4F" w14:textId="77777777" w:rsidR="0075596C" w:rsidRPr="00E46C57" w:rsidRDefault="007866D7">
      <w:pPr>
        <w:spacing w:line="276" w:lineRule="auto"/>
        <w:rPr>
          <w:sz w:val="24"/>
          <w:szCs w:val="24"/>
          <w:rPrChange w:id="145" w:author="Scott Nicholas" w:date="2020-06-20T01:19:00Z">
            <w:rPr>
              <w:sz w:val="28"/>
              <w:szCs w:val="28"/>
            </w:rPr>
          </w:rPrChange>
        </w:rPr>
      </w:pPr>
      <w:r w:rsidRPr="00E46C57">
        <w:rPr>
          <w:sz w:val="24"/>
          <w:szCs w:val="24"/>
          <w:rPrChange w:id="146" w:author="Scott Nicholas" w:date="2020-06-20T01:19:00Z">
            <w:rPr>
              <w:sz w:val="28"/>
              <w:szCs w:val="28"/>
            </w:rPr>
          </w:rPrChange>
        </w:rPr>
        <w:t xml:space="preserve">Phone No:  </w:t>
      </w:r>
      <w:r w:rsidRPr="00E46C57">
        <w:rPr>
          <w:sz w:val="24"/>
          <w:szCs w:val="24"/>
          <w:rPrChange w:id="147" w:author="Scott Nicholas" w:date="2020-06-20T01:19:00Z">
            <w:rPr>
              <w:sz w:val="28"/>
              <w:szCs w:val="28"/>
            </w:rPr>
          </w:rPrChange>
        </w:rPr>
        <w:tab/>
        <w:t>_________________________________________________</w:t>
      </w:r>
    </w:p>
    <w:p w14:paraId="044FBF58" w14:textId="77777777" w:rsidR="0075596C" w:rsidRPr="00E46C57" w:rsidRDefault="007866D7">
      <w:pPr>
        <w:spacing w:line="276" w:lineRule="auto"/>
        <w:rPr>
          <w:sz w:val="24"/>
          <w:szCs w:val="24"/>
          <w:rPrChange w:id="148" w:author="Scott Nicholas" w:date="2020-06-20T01:19:00Z">
            <w:rPr>
              <w:sz w:val="28"/>
              <w:szCs w:val="28"/>
            </w:rPr>
          </w:rPrChange>
        </w:rPr>
      </w:pPr>
      <w:r w:rsidRPr="00E46C57">
        <w:rPr>
          <w:sz w:val="24"/>
          <w:szCs w:val="24"/>
          <w:rPrChange w:id="149" w:author="Scott Nicholas" w:date="2020-06-20T01:19:00Z">
            <w:rPr>
              <w:sz w:val="28"/>
              <w:szCs w:val="28"/>
            </w:rPr>
          </w:rPrChange>
        </w:rPr>
        <w:t xml:space="preserve">E-mail:  </w:t>
      </w:r>
      <w:r w:rsidRPr="00E46C57">
        <w:rPr>
          <w:sz w:val="24"/>
          <w:szCs w:val="24"/>
          <w:rPrChange w:id="150" w:author="Scott Nicholas" w:date="2020-06-20T01:19:00Z">
            <w:rPr>
              <w:sz w:val="28"/>
              <w:szCs w:val="28"/>
            </w:rPr>
          </w:rPrChange>
        </w:rPr>
        <w:tab/>
        <w:t>_________________________________________________</w:t>
      </w:r>
    </w:p>
    <w:p w14:paraId="026C4300" w14:textId="77777777" w:rsidR="0075596C" w:rsidRPr="00E46C57" w:rsidRDefault="0075596C">
      <w:pPr>
        <w:spacing w:line="276" w:lineRule="auto"/>
        <w:rPr>
          <w:b/>
          <w:sz w:val="24"/>
          <w:szCs w:val="24"/>
          <w:rPrChange w:id="151" w:author="Scott Nicholas" w:date="2020-06-20T01:19:00Z">
            <w:rPr>
              <w:b/>
              <w:sz w:val="28"/>
              <w:szCs w:val="28"/>
            </w:rPr>
          </w:rPrChange>
        </w:rPr>
      </w:pPr>
    </w:p>
    <w:p w14:paraId="0E531B0A" w14:textId="77777777" w:rsidR="0075596C" w:rsidRPr="00E46C57" w:rsidRDefault="007866D7">
      <w:pPr>
        <w:spacing w:line="276" w:lineRule="auto"/>
        <w:rPr>
          <w:b/>
          <w:sz w:val="24"/>
          <w:szCs w:val="24"/>
          <w:rPrChange w:id="152" w:author="Scott Nicholas" w:date="2020-06-20T01:19:00Z">
            <w:rPr>
              <w:b/>
              <w:sz w:val="28"/>
              <w:szCs w:val="28"/>
            </w:rPr>
          </w:rPrChange>
        </w:rPr>
      </w:pPr>
      <w:r w:rsidRPr="00E46C57">
        <w:rPr>
          <w:b/>
          <w:sz w:val="24"/>
          <w:szCs w:val="24"/>
          <w:rPrChange w:id="153" w:author="Scott Nicholas" w:date="2020-06-20T01:19:00Z">
            <w:rPr>
              <w:b/>
              <w:sz w:val="28"/>
              <w:szCs w:val="28"/>
            </w:rPr>
          </w:rPrChange>
        </w:rPr>
        <w:t>Primary PR Contact</w:t>
      </w:r>
    </w:p>
    <w:p w14:paraId="2540FF6A" w14:textId="77777777" w:rsidR="0075596C" w:rsidRPr="00E46C57" w:rsidRDefault="007866D7">
      <w:pPr>
        <w:spacing w:line="276" w:lineRule="auto"/>
        <w:rPr>
          <w:i/>
          <w:sz w:val="24"/>
          <w:szCs w:val="24"/>
          <w:rPrChange w:id="154" w:author="Scott Nicholas" w:date="2020-06-20T01:19:00Z">
            <w:rPr>
              <w:i/>
            </w:rPr>
          </w:rPrChange>
        </w:rPr>
      </w:pPr>
      <w:r w:rsidRPr="00E46C57">
        <w:rPr>
          <w:i/>
          <w:sz w:val="24"/>
          <w:szCs w:val="24"/>
          <w:rPrChange w:id="155" w:author="Scott Nicholas" w:date="2020-06-20T01:19:00Z">
            <w:rPr>
              <w:i/>
            </w:rPr>
          </w:rPrChange>
        </w:rPr>
        <w:t>(For approving press releases or quotes with respect to the Project)</w:t>
      </w:r>
    </w:p>
    <w:p w14:paraId="49935981" w14:textId="77777777" w:rsidR="0075596C" w:rsidRPr="00E46C57" w:rsidRDefault="007866D7">
      <w:pPr>
        <w:spacing w:line="276" w:lineRule="auto"/>
        <w:rPr>
          <w:sz w:val="24"/>
          <w:szCs w:val="24"/>
          <w:rPrChange w:id="156" w:author="Scott Nicholas" w:date="2020-06-20T01:19:00Z">
            <w:rPr>
              <w:sz w:val="28"/>
              <w:szCs w:val="28"/>
            </w:rPr>
          </w:rPrChange>
        </w:rPr>
      </w:pPr>
      <w:r w:rsidRPr="00E46C57">
        <w:rPr>
          <w:sz w:val="24"/>
          <w:szCs w:val="24"/>
          <w:rPrChange w:id="157" w:author="Scott Nicholas" w:date="2020-06-20T01:19:00Z">
            <w:rPr>
              <w:sz w:val="28"/>
              <w:szCs w:val="28"/>
            </w:rPr>
          </w:rPrChange>
        </w:rPr>
        <w:t>Name:</w:t>
      </w:r>
      <w:r w:rsidRPr="00E46C57">
        <w:rPr>
          <w:sz w:val="24"/>
          <w:szCs w:val="24"/>
          <w:rPrChange w:id="158" w:author="Scott Nicholas" w:date="2020-06-20T01:19:00Z">
            <w:rPr>
              <w:sz w:val="28"/>
              <w:szCs w:val="28"/>
            </w:rPr>
          </w:rPrChange>
        </w:rPr>
        <w:tab/>
        <w:t>_________________________________________________</w:t>
      </w:r>
    </w:p>
    <w:p w14:paraId="34DD7518" w14:textId="77777777" w:rsidR="0075596C" w:rsidRPr="00E46C57" w:rsidRDefault="007866D7">
      <w:pPr>
        <w:spacing w:line="276" w:lineRule="auto"/>
        <w:rPr>
          <w:sz w:val="24"/>
          <w:szCs w:val="24"/>
          <w:rPrChange w:id="159" w:author="Scott Nicholas" w:date="2020-06-20T01:19:00Z">
            <w:rPr>
              <w:sz w:val="28"/>
              <w:szCs w:val="28"/>
            </w:rPr>
          </w:rPrChange>
        </w:rPr>
      </w:pPr>
      <w:r w:rsidRPr="00E46C57">
        <w:rPr>
          <w:sz w:val="24"/>
          <w:szCs w:val="24"/>
          <w:rPrChange w:id="160" w:author="Scott Nicholas" w:date="2020-06-20T01:19:00Z">
            <w:rPr>
              <w:sz w:val="28"/>
              <w:szCs w:val="28"/>
            </w:rPr>
          </w:rPrChange>
        </w:rPr>
        <w:t>Title:</w:t>
      </w:r>
      <w:proofErr w:type="gramStart"/>
      <w:r w:rsidRPr="00E46C57">
        <w:rPr>
          <w:sz w:val="24"/>
          <w:szCs w:val="24"/>
          <w:rPrChange w:id="161" w:author="Scott Nicholas" w:date="2020-06-20T01:19:00Z">
            <w:rPr>
              <w:sz w:val="28"/>
              <w:szCs w:val="28"/>
            </w:rPr>
          </w:rPrChange>
        </w:rPr>
        <w:tab/>
        <w:t xml:space="preserve">  </w:t>
      </w:r>
      <w:r w:rsidRPr="00E46C57">
        <w:rPr>
          <w:sz w:val="24"/>
          <w:szCs w:val="24"/>
          <w:rPrChange w:id="162" w:author="Scott Nicholas" w:date="2020-06-20T01:19:00Z">
            <w:rPr>
              <w:sz w:val="28"/>
              <w:szCs w:val="28"/>
            </w:rPr>
          </w:rPrChange>
        </w:rPr>
        <w:tab/>
      </w:r>
      <w:proofErr w:type="gramEnd"/>
      <w:r w:rsidRPr="00E46C57">
        <w:rPr>
          <w:sz w:val="24"/>
          <w:szCs w:val="24"/>
          <w:rPrChange w:id="163" w:author="Scott Nicholas" w:date="2020-06-20T01:19:00Z">
            <w:rPr>
              <w:sz w:val="28"/>
              <w:szCs w:val="28"/>
            </w:rPr>
          </w:rPrChange>
        </w:rPr>
        <w:t>_________________________________________________</w:t>
      </w:r>
    </w:p>
    <w:p w14:paraId="2EE1DB48" w14:textId="77777777" w:rsidR="0075596C" w:rsidRPr="00E46C57" w:rsidRDefault="007866D7">
      <w:pPr>
        <w:spacing w:line="276" w:lineRule="auto"/>
        <w:rPr>
          <w:sz w:val="24"/>
          <w:szCs w:val="24"/>
          <w:rPrChange w:id="164" w:author="Scott Nicholas" w:date="2020-06-20T01:19:00Z">
            <w:rPr>
              <w:sz w:val="28"/>
              <w:szCs w:val="28"/>
            </w:rPr>
          </w:rPrChange>
        </w:rPr>
      </w:pPr>
      <w:r w:rsidRPr="00E46C57">
        <w:rPr>
          <w:sz w:val="24"/>
          <w:szCs w:val="24"/>
          <w:rPrChange w:id="165" w:author="Scott Nicholas" w:date="2020-06-20T01:19:00Z">
            <w:rPr>
              <w:sz w:val="28"/>
              <w:szCs w:val="28"/>
            </w:rPr>
          </w:rPrChange>
        </w:rPr>
        <w:t xml:space="preserve">Phone No:  </w:t>
      </w:r>
      <w:r w:rsidRPr="00E46C57">
        <w:rPr>
          <w:sz w:val="24"/>
          <w:szCs w:val="24"/>
          <w:rPrChange w:id="166" w:author="Scott Nicholas" w:date="2020-06-20T01:19:00Z">
            <w:rPr>
              <w:sz w:val="28"/>
              <w:szCs w:val="28"/>
            </w:rPr>
          </w:rPrChange>
        </w:rPr>
        <w:tab/>
        <w:t>_________________________________________________</w:t>
      </w:r>
    </w:p>
    <w:p w14:paraId="29A63086" w14:textId="77777777" w:rsidR="0075596C" w:rsidRPr="00E46C57" w:rsidRDefault="007866D7">
      <w:pPr>
        <w:spacing w:line="276" w:lineRule="auto"/>
        <w:rPr>
          <w:sz w:val="24"/>
          <w:szCs w:val="24"/>
          <w:rPrChange w:id="167" w:author="Scott Nicholas" w:date="2020-06-20T01:19:00Z">
            <w:rPr>
              <w:sz w:val="28"/>
              <w:szCs w:val="28"/>
            </w:rPr>
          </w:rPrChange>
        </w:rPr>
      </w:pPr>
      <w:r w:rsidRPr="00E46C57">
        <w:rPr>
          <w:sz w:val="24"/>
          <w:szCs w:val="24"/>
          <w:rPrChange w:id="168" w:author="Scott Nicholas" w:date="2020-06-20T01:19:00Z">
            <w:rPr>
              <w:sz w:val="28"/>
              <w:szCs w:val="28"/>
            </w:rPr>
          </w:rPrChange>
        </w:rPr>
        <w:t xml:space="preserve">E-mail:  </w:t>
      </w:r>
      <w:r w:rsidRPr="00E46C57">
        <w:rPr>
          <w:sz w:val="24"/>
          <w:szCs w:val="24"/>
          <w:rPrChange w:id="169" w:author="Scott Nicholas" w:date="2020-06-20T01:19:00Z">
            <w:rPr>
              <w:sz w:val="28"/>
              <w:szCs w:val="28"/>
            </w:rPr>
          </w:rPrChange>
        </w:rPr>
        <w:tab/>
        <w:t>_________________________________________________</w:t>
      </w:r>
    </w:p>
    <w:p w14:paraId="67A05693" w14:textId="77777777" w:rsidR="0075596C" w:rsidRPr="00E46C57" w:rsidRDefault="0075596C">
      <w:pPr>
        <w:spacing w:line="276" w:lineRule="auto"/>
        <w:rPr>
          <w:b/>
          <w:sz w:val="24"/>
          <w:szCs w:val="24"/>
          <w:rPrChange w:id="170" w:author="Scott Nicholas" w:date="2020-06-20T01:19:00Z">
            <w:rPr>
              <w:b/>
              <w:sz w:val="28"/>
              <w:szCs w:val="28"/>
            </w:rPr>
          </w:rPrChange>
        </w:rPr>
      </w:pPr>
    </w:p>
    <w:p w14:paraId="0D2633B3" w14:textId="77777777" w:rsidR="0075596C" w:rsidRPr="00E46C57" w:rsidRDefault="007866D7">
      <w:pPr>
        <w:spacing w:line="276" w:lineRule="auto"/>
        <w:rPr>
          <w:b/>
          <w:sz w:val="24"/>
          <w:szCs w:val="24"/>
          <w:rPrChange w:id="171" w:author="Scott Nicholas" w:date="2020-06-20T01:19:00Z">
            <w:rPr>
              <w:b/>
              <w:sz w:val="28"/>
              <w:szCs w:val="28"/>
            </w:rPr>
          </w:rPrChange>
        </w:rPr>
      </w:pPr>
      <w:r w:rsidRPr="00E46C57">
        <w:rPr>
          <w:b/>
          <w:sz w:val="24"/>
          <w:szCs w:val="24"/>
          <w:rPrChange w:id="172" w:author="Scott Nicholas" w:date="2020-06-20T01:19:00Z">
            <w:rPr>
              <w:b/>
              <w:sz w:val="28"/>
              <w:szCs w:val="28"/>
            </w:rPr>
          </w:rPrChange>
        </w:rPr>
        <w:t>Legal Contact</w:t>
      </w:r>
    </w:p>
    <w:p w14:paraId="0D9A1BE5" w14:textId="77777777" w:rsidR="0075596C" w:rsidRPr="00E46C57" w:rsidRDefault="007866D7">
      <w:pPr>
        <w:spacing w:line="276" w:lineRule="auto"/>
        <w:rPr>
          <w:i/>
          <w:sz w:val="24"/>
          <w:szCs w:val="24"/>
          <w:rPrChange w:id="173" w:author="Scott Nicholas" w:date="2020-06-20T01:19:00Z">
            <w:rPr>
              <w:i/>
            </w:rPr>
          </w:rPrChange>
        </w:rPr>
      </w:pPr>
      <w:r w:rsidRPr="00E46C57">
        <w:rPr>
          <w:i/>
          <w:sz w:val="24"/>
          <w:szCs w:val="24"/>
          <w:rPrChange w:id="174" w:author="Scott Nicholas" w:date="2020-06-20T01:19:00Z">
            <w:rPr>
              <w:i/>
            </w:rPr>
          </w:rPrChange>
        </w:rPr>
        <w:t>(This contact should be your primary in-house attorney for open source matters with respect to the Project.  If you do not have in-house counsel, please leave this blank.)</w:t>
      </w:r>
    </w:p>
    <w:p w14:paraId="6C2CC6B4" w14:textId="77777777" w:rsidR="0075596C" w:rsidRPr="00E46C57" w:rsidRDefault="007866D7">
      <w:pPr>
        <w:spacing w:line="276" w:lineRule="auto"/>
        <w:rPr>
          <w:sz w:val="24"/>
          <w:szCs w:val="24"/>
          <w:rPrChange w:id="175" w:author="Scott Nicholas" w:date="2020-06-20T01:19:00Z">
            <w:rPr>
              <w:sz w:val="28"/>
              <w:szCs w:val="28"/>
            </w:rPr>
          </w:rPrChange>
        </w:rPr>
      </w:pPr>
      <w:r w:rsidRPr="00E46C57">
        <w:rPr>
          <w:sz w:val="24"/>
          <w:szCs w:val="24"/>
          <w:rPrChange w:id="176" w:author="Scott Nicholas" w:date="2020-06-20T01:19:00Z">
            <w:rPr>
              <w:sz w:val="28"/>
              <w:szCs w:val="28"/>
            </w:rPr>
          </w:rPrChange>
        </w:rPr>
        <w:t>Name:</w:t>
      </w:r>
      <w:r w:rsidRPr="00E46C57">
        <w:rPr>
          <w:sz w:val="24"/>
          <w:szCs w:val="24"/>
          <w:rPrChange w:id="177" w:author="Scott Nicholas" w:date="2020-06-20T01:19:00Z">
            <w:rPr>
              <w:sz w:val="28"/>
              <w:szCs w:val="28"/>
            </w:rPr>
          </w:rPrChange>
        </w:rPr>
        <w:tab/>
        <w:t>_________________________________________________</w:t>
      </w:r>
    </w:p>
    <w:p w14:paraId="0CCFCF2B" w14:textId="77777777" w:rsidR="0075596C" w:rsidRPr="00E46C57" w:rsidRDefault="007866D7">
      <w:pPr>
        <w:spacing w:line="276" w:lineRule="auto"/>
        <w:rPr>
          <w:sz w:val="24"/>
          <w:szCs w:val="24"/>
          <w:rPrChange w:id="178" w:author="Scott Nicholas" w:date="2020-06-20T01:19:00Z">
            <w:rPr>
              <w:sz w:val="28"/>
              <w:szCs w:val="28"/>
            </w:rPr>
          </w:rPrChange>
        </w:rPr>
      </w:pPr>
      <w:r w:rsidRPr="00E46C57">
        <w:rPr>
          <w:sz w:val="24"/>
          <w:szCs w:val="24"/>
          <w:rPrChange w:id="179" w:author="Scott Nicholas" w:date="2020-06-20T01:19:00Z">
            <w:rPr>
              <w:sz w:val="28"/>
              <w:szCs w:val="28"/>
            </w:rPr>
          </w:rPrChange>
        </w:rPr>
        <w:t>Title:</w:t>
      </w:r>
      <w:proofErr w:type="gramStart"/>
      <w:r w:rsidRPr="00E46C57">
        <w:rPr>
          <w:sz w:val="24"/>
          <w:szCs w:val="24"/>
          <w:rPrChange w:id="180" w:author="Scott Nicholas" w:date="2020-06-20T01:19:00Z">
            <w:rPr>
              <w:sz w:val="28"/>
              <w:szCs w:val="28"/>
            </w:rPr>
          </w:rPrChange>
        </w:rPr>
        <w:tab/>
        <w:t xml:space="preserve">  </w:t>
      </w:r>
      <w:r w:rsidRPr="00E46C57">
        <w:rPr>
          <w:sz w:val="24"/>
          <w:szCs w:val="24"/>
          <w:rPrChange w:id="181" w:author="Scott Nicholas" w:date="2020-06-20T01:19:00Z">
            <w:rPr>
              <w:sz w:val="28"/>
              <w:szCs w:val="28"/>
            </w:rPr>
          </w:rPrChange>
        </w:rPr>
        <w:tab/>
      </w:r>
      <w:proofErr w:type="gramEnd"/>
      <w:r w:rsidRPr="00E46C57">
        <w:rPr>
          <w:sz w:val="24"/>
          <w:szCs w:val="24"/>
          <w:rPrChange w:id="182" w:author="Scott Nicholas" w:date="2020-06-20T01:19:00Z">
            <w:rPr>
              <w:sz w:val="28"/>
              <w:szCs w:val="28"/>
            </w:rPr>
          </w:rPrChange>
        </w:rPr>
        <w:t>_________________________________________________</w:t>
      </w:r>
    </w:p>
    <w:p w14:paraId="1B4B6E21" w14:textId="77777777" w:rsidR="0075596C" w:rsidRPr="00E46C57" w:rsidRDefault="007866D7">
      <w:pPr>
        <w:spacing w:line="276" w:lineRule="auto"/>
        <w:rPr>
          <w:sz w:val="24"/>
          <w:szCs w:val="24"/>
          <w:rPrChange w:id="183" w:author="Scott Nicholas" w:date="2020-06-20T01:19:00Z">
            <w:rPr>
              <w:sz w:val="28"/>
              <w:szCs w:val="28"/>
            </w:rPr>
          </w:rPrChange>
        </w:rPr>
      </w:pPr>
      <w:r w:rsidRPr="00E46C57">
        <w:rPr>
          <w:sz w:val="24"/>
          <w:szCs w:val="24"/>
          <w:rPrChange w:id="184" w:author="Scott Nicholas" w:date="2020-06-20T01:19:00Z">
            <w:rPr>
              <w:sz w:val="28"/>
              <w:szCs w:val="28"/>
            </w:rPr>
          </w:rPrChange>
        </w:rPr>
        <w:t xml:space="preserve">Phone No:  </w:t>
      </w:r>
      <w:r w:rsidRPr="00E46C57">
        <w:rPr>
          <w:sz w:val="24"/>
          <w:szCs w:val="24"/>
          <w:rPrChange w:id="185" w:author="Scott Nicholas" w:date="2020-06-20T01:19:00Z">
            <w:rPr>
              <w:sz w:val="28"/>
              <w:szCs w:val="28"/>
            </w:rPr>
          </w:rPrChange>
        </w:rPr>
        <w:tab/>
        <w:t>_________________________________________________</w:t>
      </w:r>
    </w:p>
    <w:p w14:paraId="37CCA2BC" w14:textId="77777777" w:rsidR="0075596C" w:rsidRPr="00E46C57" w:rsidRDefault="007866D7">
      <w:pPr>
        <w:spacing w:line="276" w:lineRule="auto"/>
        <w:rPr>
          <w:sz w:val="24"/>
          <w:szCs w:val="24"/>
          <w:rPrChange w:id="186" w:author="Scott Nicholas" w:date="2020-06-20T01:19:00Z">
            <w:rPr>
              <w:sz w:val="28"/>
              <w:szCs w:val="28"/>
            </w:rPr>
          </w:rPrChange>
        </w:rPr>
      </w:pPr>
      <w:r w:rsidRPr="00E46C57">
        <w:rPr>
          <w:sz w:val="24"/>
          <w:szCs w:val="24"/>
          <w:rPrChange w:id="187" w:author="Scott Nicholas" w:date="2020-06-20T01:19:00Z">
            <w:rPr>
              <w:sz w:val="28"/>
              <w:szCs w:val="28"/>
            </w:rPr>
          </w:rPrChange>
        </w:rPr>
        <w:t xml:space="preserve">E-mail:  </w:t>
      </w:r>
      <w:r w:rsidRPr="00E46C57">
        <w:rPr>
          <w:sz w:val="24"/>
          <w:szCs w:val="24"/>
          <w:rPrChange w:id="188" w:author="Scott Nicholas" w:date="2020-06-20T01:19:00Z">
            <w:rPr>
              <w:sz w:val="28"/>
              <w:szCs w:val="28"/>
            </w:rPr>
          </w:rPrChange>
        </w:rPr>
        <w:tab/>
        <w:t>_________________________________________________</w:t>
      </w:r>
    </w:p>
    <w:p w14:paraId="408BC95C" w14:textId="77777777" w:rsidR="0075596C" w:rsidRPr="00E46C57" w:rsidRDefault="0075596C">
      <w:pPr>
        <w:spacing w:line="360" w:lineRule="auto"/>
        <w:rPr>
          <w:b/>
          <w:sz w:val="24"/>
          <w:szCs w:val="24"/>
          <w:rPrChange w:id="189" w:author="Scott Nicholas" w:date="2020-06-20T01:19:00Z">
            <w:rPr>
              <w:b/>
              <w:sz w:val="28"/>
              <w:szCs w:val="28"/>
            </w:rPr>
          </w:rPrChange>
        </w:rPr>
      </w:pPr>
    </w:p>
    <w:p w14:paraId="4DB897B4" w14:textId="77777777" w:rsidR="0075596C" w:rsidRPr="00E46C57" w:rsidRDefault="007866D7">
      <w:pPr>
        <w:spacing w:line="360" w:lineRule="auto"/>
        <w:rPr>
          <w:b/>
          <w:sz w:val="24"/>
          <w:szCs w:val="24"/>
          <w:rPrChange w:id="190" w:author="Scott Nicholas" w:date="2020-06-20T01:19:00Z">
            <w:rPr>
              <w:b/>
              <w:sz w:val="28"/>
              <w:szCs w:val="28"/>
            </w:rPr>
          </w:rPrChange>
        </w:rPr>
      </w:pPr>
      <w:r w:rsidRPr="00E46C57">
        <w:rPr>
          <w:b/>
          <w:sz w:val="24"/>
          <w:szCs w:val="24"/>
          <w:rPrChange w:id="191" w:author="Scott Nicholas" w:date="2020-06-20T01:19:00Z">
            <w:rPr>
              <w:b/>
              <w:sz w:val="28"/>
              <w:szCs w:val="28"/>
            </w:rPr>
          </w:rPrChange>
        </w:rPr>
        <w:t>Billing Address</w:t>
      </w:r>
    </w:p>
    <w:p w14:paraId="3DA0A098" w14:textId="77777777" w:rsidR="0075596C" w:rsidRPr="00E46C57" w:rsidRDefault="007866D7">
      <w:pPr>
        <w:spacing w:line="360" w:lineRule="auto"/>
        <w:rPr>
          <w:sz w:val="24"/>
          <w:szCs w:val="24"/>
          <w:rPrChange w:id="192" w:author="Scott Nicholas" w:date="2020-06-20T01:19:00Z">
            <w:rPr>
              <w:sz w:val="28"/>
              <w:szCs w:val="28"/>
            </w:rPr>
          </w:rPrChange>
        </w:rPr>
      </w:pPr>
      <w:r w:rsidRPr="00E46C57">
        <w:rPr>
          <w:sz w:val="24"/>
          <w:szCs w:val="24"/>
          <w:rPrChange w:id="193" w:author="Scott Nicholas" w:date="2020-06-20T01:19:00Z">
            <w:rPr>
              <w:sz w:val="28"/>
              <w:szCs w:val="28"/>
            </w:rPr>
          </w:rPrChange>
        </w:rPr>
        <w:t>____________________________________________________</w:t>
      </w:r>
    </w:p>
    <w:p w14:paraId="563DB6A4" w14:textId="77777777" w:rsidR="0075596C" w:rsidRPr="00E46C57" w:rsidRDefault="007866D7">
      <w:pPr>
        <w:spacing w:line="360" w:lineRule="auto"/>
        <w:rPr>
          <w:sz w:val="24"/>
          <w:szCs w:val="24"/>
          <w:rPrChange w:id="194" w:author="Scott Nicholas" w:date="2020-06-20T01:19:00Z">
            <w:rPr>
              <w:sz w:val="28"/>
              <w:szCs w:val="28"/>
            </w:rPr>
          </w:rPrChange>
        </w:rPr>
      </w:pPr>
      <w:r w:rsidRPr="00E46C57">
        <w:rPr>
          <w:sz w:val="24"/>
          <w:szCs w:val="24"/>
          <w:rPrChange w:id="195" w:author="Scott Nicholas" w:date="2020-06-20T01:19:00Z">
            <w:rPr>
              <w:sz w:val="28"/>
              <w:szCs w:val="28"/>
            </w:rPr>
          </w:rPrChange>
        </w:rPr>
        <w:t>____________________________________________________</w:t>
      </w:r>
    </w:p>
    <w:p w14:paraId="1894A01A" w14:textId="77777777" w:rsidR="0075596C" w:rsidRPr="00E46C57" w:rsidRDefault="007866D7">
      <w:pPr>
        <w:spacing w:line="360" w:lineRule="auto"/>
        <w:rPr>
          <w:b/>
          <w:sz w:val="24"/>
          <w:szCs w:val="24"/>
          <w:rPrChange w:id="196" w:author="Scott Nicholas" w:date="2020-06-20T01:19:00Z">
            <w:rPr>
              <w:b/>
              <w:sz w:val="28"/>
              <w:szCs w:val="28"/>
            </w:rPr>
          </w:rPrChange>
        </w:rPr>
      </w:pPr>
      <w:r w:rsidRPr="00E46C57">
        <w:rPr>
          <w:sz w:val="24"/>
          <w:szCs w:val="24"/>
          <w:rPrChange w:id="197" w:author="Scott Nicholas" w:date="2020-06-20T01:19:00Z">
            <w:rPr>
              <w:sz w:val="28"/>
              <w:szCs w:val="28"/>
            </w:rPr>
          </w:rPrChange>
        </w:rPr>
        <w:lastRenderedPageBreak/>
        <w:t>____________________________________________________</w:t>
      </w:r>
    </w:p>
    <w:p w14:paraId="18CEB5DA" w14:textId="77777777" w:rsidR="0075596C" w:rsidRPr="00E46C57" w:rsidRDefault="0075596C">
      <w:pPr>
        <w:spacing w:line="276" w:lineRule="auto"/>
        <w:rPr>
          <w:b/>
          <w:sz w:val="24"/>
          <w:szCs w:val="24"/>
          <w:rPrChange w:id="198" w:author="Scott Nicholas" w:date="2020-06-20T01:19:00Z">
            <w:rPr>
              <w:b/>
              <w:sz w:val="28"/>
              <w:szCs w:val="28"/>
            </w:rPr>
          </w:rPrChange>
        </w:rPr>
      </w:pPr>
    </w:p>
    <w:p w14:paraId="4D232CB5" w14:textId="77777777" w:rsidR="0075596C" w:rsidRPr="00E46C57" w:rsidRDefault="007866D7">
      <w:pPr>
        <w:spacing w:line="276" w:lineRule="auto"/>
        <w:rPr>
          <w:b/>
          <w:sz w:val="24"/>
          <w:szCs w:val="24"/>
          <w:rPrChange w:id="199" w:author="Scott Nicholas" w:date="2020-06-20T01:19:00Z">
            <w:rPr>
              <w:b/>
              <w:sz w:val="28"/>
              <w:szCs w:val="28"/>
            </w:rPr>
          </w:rPrChange>
        </w:rPr>
      </w:pPr>
      <w:r w:rsidRPr="00E46C57">
        <w:rPr>
          <w:b/>
          <w:sz w:val="24"/>
          <w:szCs w:val="24"/>
          <w:rPrChange w:id="200" w:author="Scott Nicholas" w:date="2020-06-20T01:19:00Z">
            <w:rPr>
              <w:b/>
              <w:sz w:val="28"/>
              <w:szCs w:val="28"/>
            </w:rPr>
          </w:rPrChange>
        </w:rPr>
        <w:t>Billing Contact</w:t>
      </w:r>
    </w:p>
    <w:p w14:paraId="597704A7" w14:textId="77777777" w:rsidR="0075596C" w:rsidRPr="00E46C57" w:rsidRDefault="007866D7">
      <w:pPr>
        <w:spacing w:line="276" w:lineRule="auto"/>
        <w:rPr>
          <w:i/>
          <w:sz w:val="24"/>
          <w:szCs w:val="24"/>
          <w:rPrChange w:id="201" w:author="Scott Nicholas" w:date="2020-06-20T01:19:00Z">
            <w:rPr>
              <w:i/>
            </w:rPr>
          </w:rPrChange>
        </w:rPr>
      </w:pPr>
      <w:r w:rsidRPr="00E46C57">
        <w:rPr>
          <w:i/>
          <w:sz w:val="24"/>
          <w:szCs w:val="24"/>
          <w:rPrChange w:id="202" w:author="Scott Nicholas" w:date="2020-06-20T01:19:00Z">
            <w:rPr>
              <w:i/>
            </w:rPr>
          </w:rPrChange>
        </w:rPr>
        <w:t>(All invoices will be sent to this e-mail address unless the Member directs otherwise)</w:t>
      </w:r>
    </w:p>
    <w:p w14:paraId="45FA5FE5" w14:textId="77777777" w:rsidR="0075596C" w:rsidRPr="00E46C57" w:rsidRDefault="007866D7">
      <w:pPr>
        <w:spacing w:line="276" w:lineRule="auto"/>
        <w:rPr>
          <w:sz w:val="24"/>
          <w:szCs w:val="24"/>
          <w:rPrChange w:id="203" w:author="Scott Nicholas" w:date="2020-06-20T01:19:00Z">
            <w:rPr>
              <w:sz w:val="28"/>
              <w:szCs w:val="28"/>
            </w:rPr>
          </w:rPrChange>
        </w:rPr>
      </w:pPr>
      <w:r w:rsidRPr="00E46C57">
        <w:rPr>
          <w:sz w:val="24"/>
          <w:szCs w:val="24"/>
          <w:rPrChange w:id="204" w:author="Scott Nicholas" w:date="2020-06-20T01:19:00Z">
            <w:rPr>
              <w:sz w:val="28"/>
              <w:szCs w:val="28"/>
            </w:rPr>
          </w:rPrChange>
        </w:rPr>
        <w:t>Name:</w:t>
      </w:r>
      <w:r w:rsidRPr="00E46C57">
        <w:rPr>
          <w:sz w:val="24"/>
          <w:szCs w:val="24"/>
          <w:rPrChange w:id="205" w:author="Scott Nicholas" w:date="2020-06-20T01:19:00Z">
            <w:rPr>
              <w:sz w:val="28"/>
              <w:szCs w:val="28"/>
            </w:rPr>
          </w:rPrChange>
        </w:rPr>
        <w:tab/>
        <w:t>_________________________________________________</w:t>
      </w:r>
    </w:p>
    <w:p w14:paraId="313DBD3E" w14:textId="77777777" w:rsidR="0075596C" w:rsidRPr="00E46C57" w:rsidRDefault="007866D7">
      <w:pPr>
        <w:spacing w:line="276" w:lineRule="auto"/>
        <w:rPr>
          <w:sz w:val="24"/>
          <w:szCs w:val="24"/>
          <w:rPrChange w:id="206" w:author="Scott Nicholas" w:date="2020-06-20T01:19:00Z">
            <w:rPr>
              <w:sz w:val="28"/>
              <w:szCs w:val="28"/>
            </w:rPr>
          </w:rPrChange>
        </w:rPr>
      </w:pPr>
      <w:r w:rsidRPr="00E46C57">
        <w:rPr>
          <w:sz w:val="24"/>
          <w:szCs w:val="24"/>
          <w:rPrChange w:id="207" w:author="Scott Nicholas" w:date="2020-06-20T01:19:00Z">
            <w:rPr>
              <w:sz w:val="28"/>
              <w:szCs w:val="28"/>
            </w:rPr>
          </w:rPrChange>
        </w:rPr>
        <w:t>Title:</w:t>
      </w:r>
      <w:proofErr w:type="gramStart"/>
      <w:r w:rsidRPr="00E46C57">
        <w:rPr>
          <w:sz w:val="24"/>
          <w:szCs w:val="24"/>
          <w:rPrChange w:id="208" w:author="Scott Nicholas" w:date="2020-06-20T01:19:00Z">
            <w:rPr>
              <w:sz w:val="28"/>
              <w:szCs w:val="28"/>
            </w:rPr>
          </w:rPrChange>
        </w:rPr>
        <w:tab/>
        <w:t xml:space="preserve">  </w:t>
      </w:r>
      <w:r w:rsidRPr="00E46C57">
        <w:rPr>
          <w:sz w:val="24"/>
          <w:szCs w:val="24"/>
          <w:rPrChange w:id="209" w:author="Scott Nicholas" w:date="2020-06-20T01:19:00Z">
            <w:rPr>
              <w:sz w:val="28"/>
              <w:szCs w:val="28"/>
            </w:rPr>
          </w:rPrChange>
        </w:rPr>
        <w:tab/>
      </w:r>
      <w:proofErr w:type="gramEnd"/>
      <w:r w:rsidRPr="00E46C57">
        <w:rPr>
          <w:sz w:val="24"/>
          <w:szCs w:val="24"/>
          <w:rPrChange w:id="210" w:author="Scott Nicholas" w:date="2020-06-20T01:19:00Z">
            <w:rPr>
              <w:sz w:val="28"/>
              <w:szCs w:val="28"/>
            </w:rPr>
          </w:rPrChange>
        </w:rPr>
        <w:t>_________________________________________________</w:t>
      </w:r>
    </w:p>
    <w:p w14:paraId="2891C054" w14:textId="77777777" w:rsidR="0075596C" w:rsidRPr="00E46C57" w:rsidRDefault="007866D7">
      <w:pPr>
        <w:spacing w:line="276" w:lineRule="auto"/>
        <w:rPr>
          <w:sz w:val="24"/>
          <w:szCs w:val="24"/>
          <w:rPrChange w:id="211" w:author="Scott Nicholas" w:date="2020-06-20T01:19:00Z">
            <w:rPr>
              <w:sz w:val="28"/>
              <w:szCs w:val="28"/>
            </w:rPr>
          </w:rPrChange>
        </w:rPr>
      </w:pPr>
      <w:r w:rsidRPr="00E46C57">
        <w:rPr>
          <w:sz w:val="24"/>
          <w:szCs w:val="24"/>
          <w:rPrChange w:id="212" w:author="Scott Nicholas" w:date="2020-06-20T01:19:00Z">
            <w:rPr>
              <w:sz w:val="28"/>
              <w:szCs w:val="28"/>
            </w:rPr>
          </w:rPrChange>
        </w:rPr>
        <w:t xml:space="preserve">Phone No:  </w:t>
      </w:r>
      <w:r w:rsidRPr="00E46C57">
        <w:rPr>
          <w:sz w:val="24"/>
          <w:szCs w:val="24"/>
          <w:rPrChange w:id="213" w:author="Scott Nicholas" w:date="2020-06-20T01:19:00Z">
            <w:rPr>
              <w:sz w:val="28"/>
              <w:szCs w:val="28"/>
            </w:rPr>
          </w:rPrChange>
        </w:rPr>
        <w:tab/>
        <w:t>_________________________________________________</w:t>
      </w:r>
    </w:p>
    <w:p w14:paraId="7A8C10F5" w14:textId="77777777" w:rsidR="0075596C" w:rsidRPr="00E46C57" w:rsidRDefault="007866D7">
      <w:pPr>
        <w:spacing w:line="276" w:lineRule="auto"/>
        <w:rPr>
          <w:sz w:val="24"/>
          <w:szCs w:val="24"/>
          <w:rPrChange w:id="214" w:author="Scott Nicholas" w:date="2020-06-20T01:19:00Z">
            <w:rPr>
              <w:sz w:val="28"/>
              <w:szCs w:val="28"/>
            </w:rPr>
          </w:rPrChange>
        </w:rPr>
      </w:pPr>
      <w:r w:rsidRPr="00E46C57">
        <w:rPr>
          <w:sz w:val="24"/>
          <w:szCs w:val="24"/>
          <w:rPrChange w:id="215" w:author="Scott Nicholas" w:date="2020-06-20T01:19:00Z">
            <w:rPr>
              <w:sz w:val="28"/>
              <w:szCs w:val="28"/>
            </w:rPr>
          </w:rPrChange>
        </w:rPr>
        <w:t xml:space="preserve">E-mail:  </w:t>
      </w:r>
      <w:r w:rsidRPr="00E46C57">
        <w:rPr>
          <w:sz w:val="24"/>
          <w:szCs w:val="24"/>
          <w:rPrChange w:id="216" w:author="Scott Nicholas" w:date="2020-06-20T01:19:00Z">
            <w:rPr>
              <w:sz w:val="28"/>
              <w:szCs w:val="28"/>
            </w:rPr>
          </w:rPrChange>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79CDE049" w14:textId="77777777" w:rsidR="0075596C" w:rsidRPr="00E46C57" w:rsidRDefault="007866D7">
      <w:pPr>
        <w:rPr>
          <w:sz w:val="24"/>
          <w:szCs w:val="24"/>
        </w:rPr>
      </w:pPr>
      <w:r w:rsidRPr="00E46C57">
        <w:rPr>
          <w:sz w:val="24"/>
          <w:szCs w:val="24"/>
          <w:rPrChange w:id="217" w:author="Scott Nicholas" w:date="2020-06-20T01:19:00Z">
            <w:rPr/>
          </w:rPrChange>
        </w:rPr>
        <w:br w:type="page"/>
      </w:r>
    </w:p>
    <w:p w14:paraId="6A22506B" w14:textId="77777777" w:rsidR="0075596C" w:rsidRPr="00E46C57" w:rsidRDefault="0075596C">
      <w:pPr>
        <w:rPr>
          <w:sz w:val="24"/>
          <w:szCs w:val="24"/>
        </w:rPr>
      </w:pPr>
    </w:p>
    <w:p w14:paraId="41741B7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t xml:space="preserve"> 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502C4C88"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del w:id="218" w:author="Scott Nicholas" w:date="2020-06-25T17:12:00Z">
        <w:r w:rsidR="00EC285A" w:rsidRPr="00E46C57" w:rsidDel="00D528FB">
          <w:rPr>
            <w:b/>
            <w:sz w:val="24"/>
            <w:szCs w:val="24"/>
          </w:rPr>
          <w:delText>Business Utility</w:delText>
        </w:r>
        <w:r w:rsidR="008905CB" w:rsidRPr="00E46C57" w:rsidDel="00D528FB">
          <w:rPr>
            <w:b/>
            <w:sz w:val="24"/>
            <w:szCs w:val="24"/>
          </w:rPr>
          <w:delText xml:space="preserve"> </w:delText>
        </w:r>
        <w:r w:rsidRPr="00E46C57" w:rsidDel="00D528FB">
          <w:rPr>
            <w:b/>
            <w:sz w:val="24"/>
            <w:szCs w:val="24"/>
          </w:rPr>
          <w:delText>Fund</w:delText>
        </w:r>
      </w:del>
      <w:ins w:id="219" w:author="Scott Nicholas" w:date="2020-06-25T17:12:00Z">
        <w:r w:rsidR="00D528FB">
          <w:rPr>
            <w:b/>
            <w:sz w:val="24"/>
            <w:szCs w:val="24"/>
          </w:rPr>
          <w:t>Consortium</w:t>
        </w:r>
      </w:ins>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5EB221B6"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D528FB">
        <w:rPr>
          <w:rFonts w:ascii="Times New Roman" w:hAnsi="Times New Roman" w:cs="Times New Roman"/>
          <w:bCs/>
          <w:sz w:val="24"/>
          <w:szCs w:val="24"/>
          <w:rPrChange w:id="220" w:author="Scott Nicholas" w:date="2020-06-25T17:20:00Z">
            <w:rPr>
              <w:b w:val="0"/>
              <w:sz w:val="24"/>
              <w:szCs w:val="24"/>
            </w:rPr>
          </w:rPrChange>
        </w:rPr>
        <w:t xml:space="preserve">Bedrock </w:t>
      </w:r>
      <w:del w:id="221" w:author="Scott Nicholas" w:date="2020-06-25T17:20:00Z">
        <w:r w:rsidR="00EC285A" w:rsidRPr="00D528FB" w:rsidDel="00D528FB">
          <w:rPr>
            <w:rFonts w:ascii="Times New Roman" w:hAnsi="Times New Roman" w:cs="Times New Roman"/>
            <w:bCs/>
            <w:sz w:val="24"/>
            <w:szCs w:val="24"/>
            <w:rPrChange w:id="222" w:author="Scott Nicholas" w:date="2020-06-25T17:20:00Z">
              <w:rPr>
                <w:b w:val="0"/>
                <w:sz w:val="24"/>
                <w:szCs w:val="24"/>
              </w:rPr>
            </w:rPrChange>
          </w:rPr>
          <w:delText xml:space="preserve">Business </w:delText>
        </w:r>
      </w:del>
      <w:del w:id="223" w:author="Scott Nicholas" w:date="2020-06-25T17:19:00Z">
        <w:r w:rsidR="00EC285A" w:rsidRPr="00D528FB" w:rsidDel="00D528FB">
          <w:rPr>
            <w:rFonts w:ascii="Times New Roman" w:hAnsi="Times New Roman" w:cs="Times New Roman"/>
            <w:bCs/>
            <w:sz w:val="24"/>
            <w:szCs w:val="24"/>
            <w:rPrChange w:id="224" w:author="Scott Nicholas" w:date="2020-06-25T17:20:00Z">
              <w:rPr>
                <w:b w:val="0"/>
                <w:sz w:val="24"/>
                <w:szCs w:val="24"/>
              </w:rPr>
            </w:rPrChange>
          </w:rPr>
          <w:delText>Uti</w:delText>
        </w:r>
      </w:del>
      <w:ins w:id="225" w:author="Scott Nicholas" w:date="2020-06-25T17:20:00Z">
        <w:r w:rsidR="00D528FB" w:rsidRPr="00D528FB">
          <w:rPr>
            <w:rFonts w:ascii="Times New Roman" w:hAnsi="Times New Roman" w:cs="Times New Roman"/>
            <w:bCs/>
            <w:sz w:val="24"/>
            <w:szCs w:val="24"/>
            <w:rPrChange w:id="226" w:author="Scott Nicholas" w:date="2020-06-25T17:20:00Z">
              <w:rPr>
                <w:rFonts w:ascii="Times New Roman" w:hAnsi="Times New Roman" w:cs="Times New Roman"/>
                <w:b w:val="0"/>
                <w:sz w:val="24"/>
                <w:szCs w:val="24"/>
              </w:rPr>
            </w:rPrChange>
          </w:rPr>
          <w:t>Consortium</w:t>
        </w:r>
      </w:ins>
      <w:del w:id="227" w:author="Scott Nicholas" w:date="2020-06-25T17:19:00Z">
        <w:r w:rsidR="00EC285A" w:rsidRPr="00E46C57" w:rsidDel="00D528FB">
          <w:rPr>
            <w:rFonts w:ascii="Times New Roman" w:hAnsi="Times New Roman" w:cs="Times New Roman"/>
            <w:b w:val="0"/>
            <w:sz w:val="24"/>
            <w:szCs w:val="24"/>
            <w:rPrChange w:id="228" w:author="Scott Nicholas" w:date="2020-06-20T01:19:00Z">
              <w:rPr>
                <w:b w:val="0"/>
                <w:sz w:val="24"/>
                <w:szCs w:val="24"/>
              </w:rPr>
            </w:rPrChange>
          </w:rPr>
          <w:delText>lity</w:delText>
        </w:r>
        <w:r w:rsidRPr="00E46C57" w:rsidDel="00D528FB">
          <w:rPr>
            <w:rFonts w:ascii="Times New Roman" w:eastAsia="Times New Roman" w:hAnsi="Times New Roman" w:cs="Times New Roman"/>
            <w:sz w:val="24"/>
            <w:szCs w:val="24"/>
          </w:rPr>
          <w:delText xml:space="preserve"> Fund</w:delText>
        </w:r>
      </w:del>
      <w:r w:rsidRPr="00E46C57">
        <w:rPr>
          <w:rFonts w:ascii="Times New Roman" w:eastAsia="Times New Roman" w:hAnsi="Times New Roman" w:cs="Times New Roman"/>
          <w:sz w:val="24"/>
          <w:szCs w:val="24"/>
        </w:rPr>
        <w:t xml:space="preserve">.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29" w:author="Scott Nicholas" w:date="2020-06-16T13:43:00Z"/>
          <w:sz w:val="24"/>
          <w:szCs w:val="24"/>
        </w:rPr>
      </w:pPr>
      <w:ins w:id="230" w:author="Scott Nicholas" w:date="2020-06-16T13:43:00Z">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ins>
      <w:ins w:id="231" w:author="Scott Nicholas" w:date="2020-06-16T13:48:00Z">
        <w:r w:rsidRPr="00E46C57">
          <w:rPr>
            <w:sz w:val="24"/>
            <w:szCs w:val="24"/>
          </w:rPr>
          <w:t xml:space="preserve"> (“LF”)</w:t>
        </w:r>
      </w:ins>
      <w:ins w:id="232" w:author="Scott Nicholas" w:date="2020-06-16T13:43:00Z">
        <w:r w:rsidRPr="00E46C57">
          <w:rPr>
            <w:sz w:val="24"/>
            <w:szCs w:val="24"/>
          </w:rPr>
          <w:t>,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ins>
    </w:p>
    <w:p w14:paraId="16B0B1FF" w14:textId="77E05E4C" w:rsidR="00B61A75" w:rsidRPr="00E46C57" w:rsidRDefault="00B61A7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33" w:author="Scott Nicholas" w:date="2020-06-16T13:43:00Z"/>
          <w:sz w:val="24"/>
          <w:szCs w:val="24"/>
        </w:rPr>
        <w:pPrChange w:id="234" w:author="Scott Nicholas" w:date="2020-06-16T13:43:00Z">
          <w:pPr>
            <w:pStyle w:val="ListParagraph"/>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PrChange>
      </w:pPr>
      <w:ins w:id="235" w:author="Scott Nicholas" w:date="2020-06-16T13:43:00Z">
        <w:r w:rsidRPr="00E46C57">
          <w:rPr>
            <w:sz w:val="24"/>
            <w:szCs w:val="24"/>
          </w:rPr>
          <w:t xml:space="preserve"> </w:t>
        </w:r>
      </w:ins>
    </w:p>
    <w:p w14:paraId="1D6E4AE8" w14:textId="567D0EE1" w:rsidR="0075596C" w:rsidRPr="00E46C57" w:rsidDel="00B61A75" w:rsidRDefault="00073034">
      <w:pPr>
        <w:pStyle w:val="Heading1"/>
        <w:keepNext w:val="0"/>
        <w:widowControl w:val="0"/>
        <w:numPr>
          <w:ilvl w:val="1"/>
          <w:numId w:val="3"/>
        </w:numPr>
        <w:spacing w:before="0"/>
        <w:rPr>
          <w:del w:id="236" w:author="Scott Nicholas" w:date="2020-06-16T13:43:00Z"/>
          <w:rFonts w:ascii="Times New Roman" w:hAnsi="Times New Roman" w:cs="Times New Roman"/>
          <w:b w:val="0"/>
          <w:sz w:val="24"/>
          <w:szCs w:val="24"/>
          <w:rPrChange w:id="237" w:author="Scott Nicholas" w:date="2020-06-20T01:19:00Z">
            <w:rPr>
              <w:del w:id="238" w:author="Scott Nicholas" w:date="2020-06-16T13:43:00Z"/>
              <w:b w:val="0"/>
              <w:sz w:val="24"/>
              <w:szCs w:val="24"/>
            </w:rPr>
          </w:rPrChange>
        </w:rPr>
      </w:pPr>
      <w:del w:id="239" w:author="Scott Nicholas" w:date="2020-06-16T13:43:00Z">
        <w:r w:rsidRPr="00E46C57" w:rsidDel="00B61A75">
          <w:rPr>
            <w:rFonts w:ascii="Times New Roman" w:hAnsi="Times New Roman" w:cs="Times New Roman"/>
            <w:b w:val="0"/>
            <w:sz w:val="24"/>
            <w:szCs w:val="24"/>
            <w:highlight w:val="cyan"/>
            <w:rPrChange w:id="240" w:author="Scott Nicholas" w:date="2020-06-20T01:19:00Z">
              <w:rPr>
                <w:b w:val="0"/>
                <w:sz w:val="24"/>
                <w:szCs w:val="24"/>
                <w:highlight w:val="cyan"/>
              </w:rPr>
            </w:rPrChange>
          </w:rPr>
          <w:delText xml:space="preserve">The </w:delText>
        </w:r>
        <w:r w:rsidR="00EC285A" w:rsidRPr="00E46C57" w:rsidDel="00B61A75">
          <w:rPr>
            <w:rFonts w:ascii="Times New Roman" w:hAnsi="Times New Roman" w:cs="Times New Roman"/>
            <w:sz w:val="24"/>
            <w:szCs w:val="24"/>
            <w:rPrChange w:id="241" w:author="Scott Nicholas" w:date="2020-06-20T01:19:00Z">
              <w:rPr>
                <w:sz w:val="24"/>
                <w:szCs w:val="24"/>
              </w:rPr>
            </w:rPrChange>
          </w:rPr>
          <w:delText>Bedrock Business Utility</w:delText>
        </w:r>
        <w:r w:rsidR="00EC285A" w:rsidRPr="00E46C57" w:rsidDel="00B61A75">
          <w:rPr>
            <w:rFonts w:ascii="Times New Roman" w:hAnsi="Times New Roman" w:cs="Times New Roman"/>
            <w:b w:val="0"/>
            <w:sz w:val="24"/>
            <w:szCs w:val="24"/>
            <w:rPrChange w:id="242" w:author="Scott Nicholas" w:date="2020-06-20T01:19:00Z">
              <w:rPr>
                <w:b w:val="0"/>
                <w:sz w:val="24"/>
                <w:szCs w:val="24"/>
              </w:rPr>
            </w:rPrChange>
          </w:rPr>
          <w:delText xml:space="preserve"> </w:delText>
        </w:r>
        <w:r w:rsidRPr="00E46C57" w:rsidDel="00B61A75">
          <w:rPr>
            <w:rFonts w:ascii="Times New Roman" w:eastAsia="Times New Roman" w:hAnsi="Times New Roman" w:cs="Times New Roman"/>
            <w:sz w:val="24"/>
            <w:szCs w:val="24"/>
          </w:rPr>
          <w:delText>Fund</w:delText>
        </w:r>
        <w:r w:rsidRPr="00E46C57" w:rsidDel="00B61A75">
          <w:rPr>
            <w:rFonts w:ascii="Times New Roman" w:hAnsi="Times New Roman" w:cs="Times New Roman"/>
            <w:b w:val="0"/>
            <w:sz w:val="24"/>
            <w:szCs w:val="24"/>
            <w:highlight w:val="cyan"/>
            <w:rPrChange w:id="243" w:author="Scott Nicholas" w:date="2020-06-20T01:19:00Z">
              <w:rPr>
                <w:b w:val="0"/>
                <w:sz w:val="24"/>
                <w:szCs w:val="24"/>
                <w:highlight w:val="cyan"/>
              </w:rPr>
            </w:rPrChange>
          </w:rPr>
          <w:delText xml:space="preserve"> (“The Directed Fund”)  serves two purposes: (a) manage the operation and maintenance of the Bedrock Business Utility</w:delText>
        </w:r>
        <w:commentRangeStart w:id="244"/>
        <w:commentRangeEnd w:id="244"/>
        <w:r w:rsidRPr="00E46C57" w:rsidDel="00B61A75">
          <w:rPr>
            <w:rFonts w:ascii="Times New Roman" w:hAnsi="Times New Roman" w:cs="Times New Roman"/>
            <w:b w:val="0"/>
            <w:sz w:val="24"/>
            <w:szCs w:val="24"/>
            <w:highlight w:val="cyan"/>
            <w:rPrChange w:id="245" w:author="Scott Nicholas" w:date="2020-06-20T01:19:00Z">
              <w:rPr>
                <w:b w:val="0"/>
                <w:highlight w:val="cyan"/>
              </w:rPr>
            </w:rPrChange>
          </w:rPr>
          <w:commentReference w:id="244"/>
        </w:r>
        <w:r w:rsidRPr="00E46C57" w:rsidDel="00B61A75">
          <w:rPr>
            <w:rFonts w:ascii="Times New Roman" w:hAnsi="Times New Roman" w:cs="Times New Roman"/>
            <w:b w:val="0"/>
            <w:sz w:val="24"/>
            <w:szCs w:val="24"/>
            <w:highlight w:val="cyan"/>
            <w:rPrChange w:id="246" w:author="Scott Nicholas" w:date="2020-06-20T01:19:00Z">
              <w:rPr>
                <w:b w:val="0"/>
                <w:sz w:val="24"/>
                <w:szCs w:val="24"/>
                <w:highlight w:val="cyan"/>
              </w:rPr>
            </w:rPrChange>
          </w:rPr>
          <w:delText xml:space="preserve"> (“the Utility”), a LF Operational Project (a Delaware series limited liability company); and (b) support for the Bedrock Consortium Project</w:delText>
        </w:r>
        <w:r w:rsidRPr="00E46C57" w:rsidDel="00B61A75">
          <w:rPr>
            <w:rFonts w:ascii="Times New Roman" w:hAnsi="Times New Roman" w:cs="Times New Roman"/>
            <w:b w:val="0"/>
            <w:sz w:val="24"/>
            <w:szCs w:val="24"/>
            <w:highlight w:val="cyan"/>
            <w:rPrChange w:id="247" w:author="Scott Nicholas" w:date="2020-06-20T01:19:00Z">
              <w:rPr>
                <w:b w:val="0"/>
                <w:highlight w:val="cyan"/>
              </w:rPr>
            </w:rPrChange>
          </w:rPr>
          <w:delText xml:space="preserve">, </w:delText>
        </w:r>
        <w:r w:rsidRPr="00E46C57" w:rsidDel="00B61A75">
          <w:rPr>
            <w:rFonts w:ascii="Times New Roman" w:hAnsi="Times New Roman" w:cs="Times New Roman"/>
            <w:b w:val="0"/>
            <w:sz w:val="24"/>
            <w:szCs w:val="24"/>
            <w:highlight w:val="cyan"/>
            <w:rPrChange w:id="248" w:author="Scott Nicholas" w:date="2020-06-20T01:19:00Z">
              <w:rPr>
                <w:b w:val="0"/>
                <w:sz w:val="24"/>
                <w:szCs w:val="24"/>
                <w:highlight w:val="cyan"/>
              </w:rPr>
            </w:rPrChange>
          </w:rPr>
          <w:delText xml:space="preserve">(the “Technical Project”), an open source project, a LF Network Projects. </w:delText>
        </w:r>
        <w:r w:rsidR="007866D7" w:rsidRPr="00603754" w:rsidDel="00B61A75">
          <w:rPr>
            <w:rFonts w:ascii="Times New Roman" w:eastAsia="Times New Roman" w:hAnsi="Times New Roman" w:cs="Times New Roman"/>
            <w:b w:val="0"/>
            <w:sz w:val="24"/>
            <w:szCs w:val="24"/>
          </w:rPr>
          <w:delText>The governance of the Technical Project is as set forth in the charter for the Technical Project.</w:delText>
        </w:r>
      </w:del>
    </w:p>
    <w:p w14:paraId="2B3C6A2C" w14:textId="77777777" w:rsidR="0075596C" w:rsidRPr="00E46C57"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Change w:id="249" w:author="Scott Nicholas" w:date="2020-06-20T01:19:00Z">
            <w:rPr>
              <w:b w:val="0"/>
              <w:sz w:val="24"/>
              <w:szCs w:val="24"/>
            </w:rPr>
          </w:rPrChange>
        </w:rPr>
      </w:pPr>
      <w:r w:rsidRPr="00E46C57">
        <w:rPr>
          <w:rFonts w:ascii="Times New Roman" w:eastAsia="Times New Roman" w:hAnsi="Times New Roman" w:cs="Times New Roman"/>
          <w:b w:val="0"/>
          <w:sz w:val="24"/>
          <w:szCs w:val="24"/>
        </w:rPr>
        <w:t>Consortium Name</w:t>
      </w:r>
    </w:p>
    <w:p w14:paraId="15CBC574" w14:textId="2B34B553" w:rsidR="00073034" w:rsidRPr="00E46C57" w:rsidDel="00B61A75" w:rsidRDefault="00073034">
      <w:pPr>
        <w:pStyle w:val="Heading1"/>
        <w:keepNext w:val="0"/>
        <w:widowControl w:val="0"/>
        <w:numPr>
          <w:ilvl w:val="2"/>
          <w:numId w:val="3"/>
        </w:numPr>
        <w:pBdr>
          <w:top w:val="nil"/>
          <w:left w:val="nil"/>
          <w:bottom w:val="nil"/>
          <w:right w:val="nil"/>
          <w:between w:val="nil"/>
        </w:pBdr>
        <w:spacing w:before="0"/>
        <w:rPr>
          <w:del w:id="250" w:author="Scott Nicholas" w:date="2020-06-16T13:44:00Z"/>
          <w:rFonts w:ascii="Times New Roman" w:hAnsi="Times New Roman" w:cs="Times New Roman"/>
          <w:b w:val="0"/>
          <w:sz w:val="24"/>
          <w:szCs w:val="24"/>
          <w:rPrChange w:id="251" w:author="Scott Nicholas" w:date="2020-06-20T01:19:00Z">
            <w:rPr>
              <w:del w:id="252" w:author="Scott Nicholas" w:date="2020-06-16T13:44:00Z"/>
              <w:b w:val="0"/>
              <w:sz w:val="24"/>
              <w:szCs w:val="24"/>
            </w:rPr>
          </w:rPrChange>
        </w:rPr>
      </w:pPr>
      <w:del w:id="253" w:author="Scott Nicholas" w:date="2020-06-16T13:44:00Z">
        <w:r w:rsidRPr="00E46C57" w:rsidDel="00B61A75">
          <w:rPr>
            <w:rFonts w:ascii="Times New Roman" w:hAnsi="Times New Roman" w:cs="Times New Roman"/>
            <w:sz w:val="24"/>
            <w:szCs w:val="24"/>
            <w:rPrChange w:id="254" w:author="Scott Nicholas" w:date="2020-06-20T01:19:00Z">
              <w:rPr>
                <w:sz w:val="24"/>
                <w:szCs w:val="24"/>
              </w:rPr>
            </w:rPrChange>
          </w:rPr>
          <w:delText>P</w:delText>
        </w:r>
        <w:r w:rsidRPr="00E46C57" w:rsidDel="00B61A75">
          <w:rPr>
            <w:rFonts w:ascii="Times New Roman" w:hAnsi="Times New Roman" w:cs="Times New Roman"/>
            <w:b w:val="0"/>
            <w:sz w:val="24"/>
            <w:szCs w:val="24"/>
            <w:rPrChange w:id="255" w:author="Scott Nicholas" w:date="2020-06-20T01:19:00Z">
              <w:rPr>
                <w:b w:val="0"/>
                <w:sz w:val="24"/>
                <w:szCs w:val="24"/>
              </w:rPr>
            </w:rPrChange>
          </w:rPr>
          <w:delText xml:space="preserve">articipants in the Directed Fund are members of the Bedrock Consortium. </w:delText>
        </w:r>
      </w:del>
    </w:p>
    <w:p w14:paraId="47C1D3D4" w14:textId="79922AA2" w:rsidR="0075596C" w:rsidRPr="00E46C57" w:rsidRDefault="007866D7"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56" w:author="Scott Nicholas" w:date="2020-06-20T01:19:00Z">
            <w:rPr>
              <w:b w:val="0"/>
              <w:sz w:val="24"/>
              <w:szCs w:val="24"/>
            </w:rPr>
          </w:rPrChange>
        </w:rPr>
      </w:pPr>
      <w:del w:id="257" w:author="Scott Nicholas" w:date="2020-06-16T13:45:00Z">
        <w:r w:rsidRPr="00603754" w:rsidDel="00B61A75">
          <w:rPr>
            <w:rFonts w:ascii="Times New Roman" w:eastAsia="Times New Roman" w:hAnsi="Times New Roman" w:cs="Times New Roman"/>
            <w:b w:val="0"/>
            <w:sz w:val="24"/>
            <w:szCs w:val="24"/>
          </w:rPr>
          <w:delText>Our membership shares</w:delText>
        </w:r>
      </w:del>
      <w:ins w:id="258" w:author="Scott Nicholas" w:date="2020-06-16T13:45:00Z">
        <w:r w:rsidR="00B61A75" w:rsidRPr="00E46C57">
          <w:rPr>
            <w:rFonts w:ascii="Times New Roman" w:hAnsi="Times New Roman" w:cs="Times New Roman"/>
            <w:b w:val="0"/>
            <w:sz w:val="24"/>
            <w:szCs w:val="24"/>
            <w:rPrChange w:id="259" w:author="Scott Nicholas" w:date="2020-06-20T01:19:00Z">
              <w:rPr>
                <w:b w:val="0"/>
                <w:sz w:val="24"/>
                <w:szCs w:val="24"/>
              </w:rPr>
            </w:rPrChange>
          </w:rPr>
          <w:t>The membership of the Directed Fund share</w:t>
        </w:r>
      </w:ins>
      <w:r w:rsidRPr="00E46C57">
        <w:rPr>
          <w:rFonts w:ascii="Times New Roman" w:eastAsia="Times New Roman" w:hAnsi="Times New Roman" w:cs="Times New Roman"/>
          <w:b w:val="0"/>
          <w:sz w:val="24"/>
          <w:szCs w:val="24"/>
        </w:rPr>
        <w:t xml:space="preserve"> a keen interest towards the establishment of trusted commerce. They believe in a set of </w:t>
      </w:r>
      <w:r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E46C57"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6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61" w:author="Scott Nicholas" w:date="2020-06-20T01:19:00Z">
            <w:rPr>
              <w:b w:val="0"/>
              <w:sz w:val="24"/>
              <w:szCs w:val="24"/>
            </w:rPr>
          </w:rPrChange>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74264F18"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62"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del w:id="263" w:author="Scott Nicholas" w:date="2020-06-16T13:46:00Z">
        <w:r w:rsidRPr="00603754" w:rsidDel="00B61A75">
          <w:rPr>
            <w:rFonts w:ascii="Times New Roman" w:eastAsia="Times New Roman" w:hAnsi="Times New Roman" w:cs="Times New Roman"/>
            <w:b w:val="0"/>
            <w:sz w:val="24"/>
            <w:szCs w:val="24"/>
          </w:rPr>
          <w:delText xml:space="preserve">Our </w:delText>
        </w:r>
        <w:r w:rsidR="00073034" w:rsidRPr="00603754" w:rsidDel="00B61A75">
          <w:rPr>
            <w:rFonts w:ascii="Times New Roman" w:eastAsia="Times New Roman" w:hAnsi="Times New Roman" w:cs="Times New Roman"/>
            <w:b w:val="0"/>
            <w:sz w:val="24"/>
            <w:szCs w:val="24"/>
          </w:rPr>
          <w:delText xml:space="preserve">public identity utility </w:delText>
        </w:r>
        <w:r w:rsidRPr="00603754" w:rsidDel="00B61A75">
          <w:rPr>
            <w:rFonts w:ascii="Times New Roman" w:eastAsia="Times New Roman" w:hAnsi="Times New Roman" w:cs="Times New Roman"/>
            <w:b w:val="0"/>
            <w:sz w:val="24"/>
            <w:szCs w:val="24"/>
          </w:rPr>
          <w:delText>ledger</w:delText>
        </w:r>
      </w:del>
      <w:ins w:id="264" w:author="Scott Nicholas" w:date="2020-06-16T13:46:00Z">
        <w:r w:rsidR="00B61A75" w:rsidRPr="00603754">
          <w:rPr>
            <w:rFonts w:ascii="Times New Roman" w:eastAsia="Times New Roman" w:hAnsi="Times New Roman" w:cs="Times New Roman"/>
            <w:b w:val="0"/>
            <w:sz w:val="24"/>
            <w:szCs w:val="24"/>
          </w:rPr>
          <w:t>The Utility</w:t>
        </w:r>
      </w:ins>
      <w:r w:rsidRPr="00603754">
        <w:rPr>
          <w:rFonts w:ascii="Times New Roman" w:eastAsia="Times New Roman" w:hAnsi="Times New Roman" w:cs="Times New Roman"/>
          <w:b w:val="0"/>
          <w:sz w:val="24"/>
          <w:szCs w:val="24"/>
        </w:rPr>
        <w:t xml:space="preserve"> aims to provide the foundational principles for the exchange of trusted </w:t>
      </w:r>
      <w:del w:id="265" w:author="Scott Nicholas" w:date="2020-06-16T13:46:00Z">
        <w:r w:rsidRPr="00603754" w:rsidDel="00B61A75">
          <w:rPr>
            <w:rFonts w:ascii="Times New Roman" w:eastAsia="Times New Roman" w:hAnsi="Times New Roman" w:cs="Times New Roman"/>
            <w:b w:val="0"/>
            <w:sz w:val="24"/>
            <w:szCs w:val="24"/>
          </w:rPr>
          <w:delText xml:space="preserve">personal </w:delText>
        </w:r>
      </w:del>
      <w:r w:rsidRPr="00603754">
        <w:rPr>
          <w:rFonts w:ascii="Times New Roman" w:eastAsia="Times New Roman" w:hAnsi="Times New Roman" w:cs="Times New Roman"/>
          <w:b w:val="0"/>
          <w:sz w:val="24"/>
          <w:szCs w:val="24"/>
        </w:rPr>
        <w:t>data.</w:t>
      </w:r>
    </w:p>
    <w:p w14:paraId="451FC841" w14:textId="029FF8DB" w:rsidR="00073034" w:rsidRPr="00E46C57" w:rsidRDefault="00073034">
      <w:pPr>
        <w:pStyle w:val="Heading1"/>
        <w:keepNext w:val="0"/>
        <w:widowControl w:val="0"/>
        <w:numPr>
          <w:ilvl w:val="1"/>
          <w:numId w:val="3"/>
        </w:numPr>
        <w:spacing w:before="0"/>
        <w:rPr>
          <w:rFonts w:ascii="Times New Roman" w:hAnsi="Times New Roman" w:cs="Times New Roman"/>
          <w:b w:val="0"/>
          <w:sz w:val="24"/>
          <w:szCs w:val="24"/>
          <w:rPrChange w:id="266" w:author="Scott Nicholas" w:date="2020-06-20T01:19:00Z">
            <w:rPr>
              <w:b w:val="0"/>
              <w:sz w:val="24"/>
              <w:szCs w:val="24"/>
            </w:rPr>
          </w:rPrChange>
        </w:rPr>
      </w:pPr>
      <w:r w:rsidRPr="00E46C57">
        <w:rPr>
          <w:rFonts w:ascii="Times New Roman" w:hAnsi="Times New Roman" w:cs="Times New Roman"/>
          <w:b w:val="0"/>
          <w:sz w:val="24"/>
          <w:szCs w:val="24"/>
          <w:rPrChange w:id="267" w:author="Scott Nicholas" w:date="2020-06-20T01:19:00Z">
            <w:rPr>
              <w:b w:val="0"/>
              <w:sz w:val="24"/>
              <w:szCs w:val="24"/>
            </w:rPr>
          </w:rPrChange>
        </w:rPr>
        <w:t>The Utility serves as a</w:t>
      </w:r>
      <w:del w:id="268" w:author="Scott Nicholas" w:date="2020-06-16T13:47:00Z">
        <w:r w:rsidRPr="00E46C57" w:rsidDel="00B61A75">
          <w:rPr>
            <w:rFonts w:ascii="Times New Roman" w:hAnsi="Times New Roman" w:cs="Times New Roman"/>
            <w:b w:val="0"/>
            <w:sz w:val="24"/>
            <w:szCs w:val="24"/>
            <w:rPrChange w:id="269" w:author="Scott Nicholas" w:date="2020-06-20T01:19:00Z">
              <w:rPr>
                <w:b w:val="0"/>
                <w:sz w:val="24"/>
                <w:szCs w:val="24"/>
              </w:rPr>
            </w:rPrChange>
          </w:rPr>
          <w:delText>n</w:delText>
        </w:r>
      </w:del>
      <w:r w:rsidR="004C37BE" w:rsidRPr="00E46C57">
        <w:rPr>
          <w:rFonts w:ascii="Times New Roman" w:hAnsi="Times New Roman" w:cs="Times New Roman"/>
          <w:b w:val="0"/>
          <w:sz w:val="24"/>
          <w:szCs w:val="24"/>
          <w:rPrChange w:id="270" w:author="Scott Nicholas" w:date="2020-06-20T01:19:00Z">
            <w:rPr>
              <w:b w:val="0"/>
              <w:sz w:val="24"/>
              <w:szCs w:val="24"/>
            </w:rPr>
          </w:rPrChange>
        </w:rPr>
        <w:t xml:space="preserve"> </w:t>
      </w:r>
      <w:del w:id="271" w:author="Scott Nicholas" w:date="2020-06-16T13:47:00Z">
        <w:r w:rsidR="004C37BE" w:rsidRPr="00E46C57" w:rsidDel="00B61A75">
          <w:rPr>
            <w:rFonts w:ascii="Times New Roman" w:hAnsi="Times New Roman" w:cs="Times New Roman"/>
            <w:b w:val="0"/>
            <w:sz w:val="24"/>
            <w:szCs w:val="24"/>
            <w:rPrChange w:id="272" w:author="Scott Nicholas" w:date="2020-06-20T01:19:00Z">
              <w:rPr>
                <w:b w:val="0"/>
                <w:sz w:val="24"/>
                <w:szCs w:val="24"/>
              </w:rPr>
            </w:rPrChange>
          </w:rPr>
          <w:delText xml:space="preserve">instance of “Public Utility” as described by layer one of the </w:delText>
        </w:r>
      </w:del>
      <w:r w:rsidR="00807371" w:rsidRPr="00E46C57">
        <w:rPr>
          <w:rFonts w:ascii="Times New Roman" w:hAnsi="Times New Roman" w:cs="Times New Roman"/>
          <w:sz w:val="24"/>
          <w:szCs w:val="24"/>
          <w:rPrChange w:id="273" w:author="Scott Nicholas" w:date="2020-06-20T01:19:00Z">
            <w:rPr/>
          </w:rPrChange>
        </w:rPr>
        <w:fldChar w:fldCharType="begin"/>
      </w:r>
      <w:r w:rsidR="00807371" w:rsidRPr="00E46C57">
        <w:rPr>
          <w:rFonts w:ascii="Times New Roman" w:hAnsi="Times New Roman" w:cs="Times New Roman"/>
          <w:sz w:val="24"/>
          <w:szCs w:val="24"/>
          <w:rPrChange w:id="274" w:author="Scott Nicholas" w:date="2020-06-20T01:19:00Z">
            <w:rPr/>
          </w:rPrChange>
        </w:rPr>
        <w:instrText xml:space="preserve"> HYPERLINK "http://trustoverip.org/" </w:instrText>
      </w:r>
      <w:r w:rsidR="00807371" w:rsidRPr="00E46C57">
        <w:rPr>
          <w:rFonts w:ascii="Times New Roman" w:hAnsi="Times New Roman" w:cs="Times New Roman"/>
          <w:rPrChange w:id="275" w:author="Scott Nicholas" w:date="2020-06-20T01:19:00Z">
            <w:rPr>
              <w:rStyle w:val="Hyperlink"/>
              <w:b w:val="0"/>
              <w:sz w:val="24"/>
              <w:szCs w:val="24"/>
            </w:rPr>
          </w:rPrChange>
        </w:rPr>
        <w:fldChar w:fldCharType="separate"/>
      </w:r>
      <w:r w:rsidR="004C37BE" w:rsidRPr="00E46C57">
        <w:rPr>
          <w:rStyle w:val="Hyperlink"/>
          <w:rFonts w:ascii="Times New Roman" w:hAnsi="Times New Roman" w:cs="Times New Roman"/>
          <w:b w:val="0"/>
          <w:sz w:val="24"/>
          <w:szCs w:val="24"/>
          <w:rPrChange w:id="276" w:author="Scott Nicholas" w:date="2020-06-20T01:19:00Z">
            <w:rPr>
              <w:rStyle w:val="Hyperlink"/>
              <w:b w:val="0"/>
              <w:sz w:val="24"/>
              <w:szCs w:val="24"/>
            </w:rPr>
          </w:rPrChange>
        </w:rPr>
        <w:t>Trust over IP Stack</w:t>
      </w:r>
      <w:r w:rsidR="00807371" w:rsidRPr="00E46C57">
        <w:rPr>
          <w:rStyle w:val="Hyperlink"/>
          <w:rFonts w:ascii="Times New Roman" w:hAnsi="Times New Roman" w:cs="Times New Roman"/>
          <w:b w:val="0"/>
          <w:sz w:val="24"/>
          <w:szCs w:val="24"/>
          <w:rPrChange w:id="277" w:author="Scott Nicholas" w:date="2020-06-20T01:19:00Z">
            <w:rPr>
              <w:rStyle w:val="Hyperlink"/>
              <w:b w:val="0"/>
              <w:sz w:val="24"/>
              <w:szCs w:val="24"/>
            </w:rPr>
          </w:rPrChange>
        </w:rPr>
        <w:fldChar w:fldCharType="end"/>
      </w:r>
      <w:ins w:id="278" w:author="Scott Nicholas" w:date="2020-06-16T13:47:00Z">
        <w:r w:rsidR="00B61A75" w:rsidRPr="00E46C57">
          <w:rPr>
            <w:rStyle w:val="Hyperlink"/>
            <w:rFonts w:ascii="Times New Roman" w:hAnsi="Times New Roman" w:cs="Times New Roman"/>
            <w:b w:val="0"/>
            <w:sz w:val="24"/>
            <w:szCs w:val="24"/>
            <w:rPrChange w:id="279" w:author="Scott Nicholas" w:date="2020-06-20T01:19:00Z">
              <w:rPr>
                <w:rStyle w:val="Hyperlink"/>
                <w:b w:val="0"/>
                <w:sz w:val="24"/>
                <w:szCs w:val="24"/>
              </w:rPr>
            </w:rPrChange>
          </w:rPr>
          <w:t xml:space="preserve"> </w:t>
        </w:r>
      </w:ins>
      <w:ins w:id="280" w:author="Scott Nicholas" w:date="2020-06-25T17:20:00Z">
        <w:r w:rsidR="00871B5D">
          <w:rPr>
            <w:rStyle w:val="Hyperlink"/>
            <w:rFonts w:ascii="Times New Roman" w:hAnsi="Times New Roman" w:cs="Times New Roman"/>
            <w:b w:val="0"/>
            <w:sz w:val="24"/>
            <w:szCs w:val="24"/>
          </w:rPr>
          <w:t>L</w:t>
        </w:r>
      </w:ins>
      <w:ins w:id="281" w:author="Scott Nicholas" w:date="2020-06-16T13:47:00Z">
        <w:r w:rsidR="00B61A75" w:rsidRPr="00E46C57">
          <w:rPr>
            <w:rStyle w:val="Hyperlink"/>
            <w:rFonts w:ascii="Times New Roman" w:hAnsi="Times New Roman" w:cs="Times New Roman"/>
            <w:b w:val="0"/>
            <w:sz w:val="24"/>
            <w:szCs w:val="24"/>
            <w:rPrChange w:id="282" w:author="Scott Nicholas" w:date="2020-06-20T01:19:00Z">
              <w:rPr>
                <w:rStyle w:val="Hyperlink"/>
                <w:b w:val="0"/>
                <w:sz w:val="24"/>
                <w:szCs w:val="24"/>
              </w:rPr>
            </w:rPrChange>
          </w:rPr>
          <w:t>ayer 1 instance</w:t>
        </w:r>
      </w:ins>
      <w:ins w:id="283" w:author="Scott Nicholas" w:date="2020-06-25T17:20:00Z">
        <w:r w:rsidR="00871B5D">
          <w:rPr>
            <w:rStyle w:val="Hyperlink"/>
            <w:rFonts w:ascii="Times New Roman" w:hAnsi="Times New Roman" w:cs="Times New Roman"/>
            <w:b w:val="0"/>
            <w:sz w:val="24"/>
            <w:szCs w:val="24"/>
          </w:rPr>
          <w:t xml:space="preserve"> of a </w:t>
        </w:r>
      </w:ins>
      <w:ins w:id="284" w:author="Scott Nicholas" w:date="2020-06-25T17:21:00Z">
        <w:r w:rsidR="00871B5D">
          <w:rPr>
            <w:rStyle w:val="Hyperlink"/>
            <w:rFonts w:ascii="Times New Roman" w:hAnsi="Times New Roman" w:cs="Times New Roman"/>
            <w:b w:val="0"/>
            <w:sz w:val="24"/>
            <w:szCs w:val="24"/>
          </w:rPr>
          <w:t>public</w:t>
        </w:r>
      </w:ins>
      <w:ins w:id="285" w:author="Scott Nicholas" w:date="2020-06-25T17:20:00Z">
        <w:r w:rsidR="00871B5D">
          <w:rPr>
            <w:rStyle w:val="Hyperlink"/>
            <w:rFonts w:ascii="Times New Roman" w:hAnsi="Times New Roman" w:cs="Times New Roman"/>
            <w:b w:val="0"/>
            <w:sz w:val="24"/>
            <w:szCs w:val="24"/>
          </w:rPr>
          <w:t xml:space="preserve"> identity utility</w:t>
        </w:r>
      </w:ins>
      <w:r w:rsidR="004C37BE" w:rsidRPr="00E46C57">
        <w:rPr>
          <w:rFonts w:ascii="Times New Roman" w:hAnsi="Times New Roman" w:cs="Times New Roman"/>
          <w:b w:val="0"/>
          <w:sz w:val="24"/>
          <w:szCs w:val="24"/>
          <w:rPrChange w:id="286" w:author="Scott Nicholas" w:date="2020-06-20T01:19:00Z">
            <w:rPr>
              <w:b w:val="0"/>
              <w:sz w:val="24"/>
              <w:szCs w:val="24"/>
            </w:rPr>
          </w:rPrChange>
        </w:rPr>
        <w:t xml:space="preserve">. </w:t>
      </w:r>
      <w:del w:id="287" w:author="Scott Nicholas" w:date="2020-06-16T13:47:00Z">
        <w:r w:rsidR="004C37BE" w:rsidRPr="00E46C57" w:rsidDel="00B61A75">
          <w:rPr>
            <w:rFonts w:ascii="Times New Roman" w:hAnsi="Times New Roman" w:cs="Times New Roman"/>
            <w:b w:val="0"/>
            <w:sz w:val="24"/>
            <w:szCs w:val="24"/>
            <w:rPrChange w:id="288" w:author="Scott Nicholas" w:date="2020-06-20T01:19:00Z">
              <w:rPr>
                <w:b w:val="0"/>
                <w:sz w:val="24"/>
                <w:szCs w:val="24"/>
              </w:rPr>
            </w:rPrChange>
          </w:rPr>
          <w:delText xml:space="preserve">This public identity utility leverages the budgetary and oversight governance of the Directed Fund to operate as an independent non-profit legal entity that </w:delText>
        </w:r>
        <w:r w:rsidRPr="00E46C57" w:rsidDel="00B61A75">
          <w:rPr>
            <w:rFonts w:ascii="Times New Roman" w:hAnsi="Times New Roman" w:cs="Times New Roman"/>
            <w:b w:val="0"/>
            <w:sz w:val="24"/>
            <w:szCs w:val="24"/>
            <w:rPrChange w:id="289" w:author="Scott Nicholas" w:date="2020-06-20T01:19:00Z">
              <w:rPr>
                <w:b w:val="0"/>
                <w:sz w:val="24"/>
                <w:szCs w:val="24"/>
              </w:rPr>
            </w:rPrChange>
          </w:rPr>
          <w:delText xml:space="preserve">is self-sustainable and self-governed. </w:delText>
        </w:r>
      </w:del>
    </w:p>
    <w:p w14:paraId="5C64C837" w14:textId="6A099A83" w:rsidR="0075596C" w:rsidRPr="00E46C57" w:rsidDel="00B61A75" w:rsidRDefault="007866D7">
      <w:pPr>
        <w:pStyle w:val="Heading1"/>
        <w:keepNext w:val="0"/>
        <w:widowControl w:val="0"/>
        <w:numPr>
          <w:ilvl w:val="1"/>
          <w:numId w:val="3"/>
        </w:numPr>
        <w:spacing w:before="0"/>
        <w:rPr>
          <w:del w:id="290" w:author="Scott Nicholas" w:date="2020-06-16T13:47:00Z"/>
          <w:rFonts w:ascii="Times New Roman" w:hAnsi="Times New Roman" w:cs="Times New Roman"/>
          <w:b w:val="0"/>
          <w:sz w:val="24"/>
          <w:szCs w:val="24"/>
          <w:rPrChange w:id="291" w:author="Scott Nicholas" w:date="2020-06-20T01:19:00Z">
            <w:rPr>
              <w:del w:id="292" w:author="Scott Nicholas" w:date="2020-06-16T13:47:00Z"/>
              <w:b w:val="0"/>
              <w:sz w:val="24"/>
              <w:szCs w:val="24"/>
            </w:rPr>
          </w:rPrChange>
        </w:rPr>
      </w:pPr>
      <w:del w:id="293" w:author="Scott Nicholas" w:date="2020-06-16T13:47:00Z">
        <w:r w:rsidRPr="00E46C57" w:rsidDel="00B61A75">
          <w:rPr>
            <w:rFonts w:ascii="Times New Roman" w:eastAsia="Times New Roman" w:hAnsi="Times New Roman" w:cs="Times New Roman"/>
            <w:b w:val="0"/>
            <w:sz w:val="24"/>
            <w:szCs w:val="24"/>
          </w:rPr>
          <w:delText>The Directed Fund supports the Technical Project. The Directed Fund operates under t</w:delText>
        </w:r>
        <w:r w:rsidRPr="00603754" w:rsidDel="00B61A75">
          <w:rPr>
            <w:rFonts w:ascii="Times New Roman" w:eastAsia="Times New Roman" w:hAnsi="Times New Roman" w:cs="Times New Roman"/>
            <w:b w:val="0"/>
            <w:sz w:val="24"/>
            <w:szCs w:val="24"/>
          </w:rPr>
          <w:delText xml:space="preserve">he guidance of the Governing Board of the Directed Fund (the “Governing Board”) and The Linux Foundation (the “LF”) as may be consistent with The Linux Foundation’s tax-exempt status.  </w:delText>
        </w:r>
      </w:del>
    </w:p>
    <w:p w14:paraId="2161BDF3" w14:textId="328DFDC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294"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ins w:id="295" w:author="Scott Nicholas" w:date="2020-06-16T14:03:00Z">
        <w:r w:rsidR="00A27D6E" w:rsidRPr="00603754">
          <w:rPr>
            <w:rFonts w:ascii="Times New Roman" w:eastAsia="Times New Roman" w:hAnsi="Times New Roman" w:cs="Times New Roman"/>
            <w:b w:val="0"/>
            <w:sz w:val="24"/>
            <w:szCs w:val="24"/>
          </w:rPr>
          <w:t xml:space="preserve">  The initial</w:t>
        </w:r>
      </w:ins>
      <w:ins w:id="296" w:author="Scott Nicholas" w:date="2020-06-16T14:04:00Z">
        <w:r w:rsidR="00A27D6E" w:rsidRPr="00603754">
          <w:rPr>
            <w:rFonts w:ascii="Times New Roman" w:eastAsia="Times New Roman" w:hAnsi="Times New Roman" w:cs="Times New Roman"/>
            <w:b w:val="0"/>
            <w:sz w:val="24"/>
            <w:szCs w:val="24"/>
          </w:rPr>
          <w:t xml:space="preserve"> Committees of the Directed Fund are the </w:t>
        </w:r>
      </w:ins>
      <w:ins w:id="297" w:author="Scott Nicholas" w:date="2020-06-22T15:03:00Z">
        <w:r w:rsidR="008F72B4">
          <w:rPr>
            <w:rFonts w:ascii="Times New Roman" w:eastAsia="Times New Roman" w:hAnsi="Times New Roman" w:cs="Times New Roman"/>
            <w:b w:val="0"/>
            <w:sz w:val="24"/>
            <w:szCs w:val="24"/>
          </w:rPr>
          <w:t>Finance</w:t>
        </w:r>
      </w:ins>
      <w:ins w:id="298" w:author="Scott Nicholas" w:date="2020-06-16T14:04:00Z">
        <w:r w:rsidR="00A27D6E" w:rsidRPr="00603754">
          <w:rPr>
            <w:rFonts w:ascii="Times New Roman" w:eastAsia="Times New Roman" w:hAnsi="Times New Roman" w:cs="Times New Roman"/>
            <w:b w:val="0"/>
            <w:sz w:val="24"/>
            <w:szCs w:val="24"/>
          </w:rPr>
          <w:t xml:space="preserve"> Committee, </w:t>
        </w:r>
      </w:ins>
      <w:ins w:id="299" w:author="Scott Nicholas" w:date="2020-06-22T15:07:00Z">
        <w:r w:rsidR="008F72B4">
          <w:rPr>
            <w:rFonts w:ascii="Times New Roman" w:eastAsia="Times New Roman" w:hAnsi="Times New Roman" w:cs="Times New Roman"/>
            <w:b w:val="0"/>
            <w:sz w:val="24"/>
            <w:szCs w:val="24"/>
          </w:rPr>
          <w:t>Marcom</w:t>
        </w:r>
      </w:ins>
      <w:ins w:id="300" w:author="Scott Nicholas" w:date="2020-06-16T14:04:00Z">
        <w:r w:rsidR="00A27D6E" w:rsidRPr="00603754">
          <w:rPr>
            <w:rFonts w:ascii="Times New Roman" w:eastAsia="Times New Roman" w:hAnsi="Times New Roman" w:cs="Times New Roman"/>
            <w:b w:val="0"/>
            <w:sz w:val="24"/>
            <w:szCs w:val="24"/>
          </w:rPr>
          <w:t xml:space="preserve"> Committee</w:t>
        </w:r>
      </w:ins>
      <w:ins w:id="301" w:author="Scott Nicholas" w:date="2020-06-25T17:21:00Z">
        <w:r w:rsidR="00871B5D">
          <w:rPr>
            <w:rFonts w:ascii="Times New Roman" w:eastAsia="Times New Roman" w:hAnsi="Times New Roman" w:cs="Times New Roman"/>
            <w:b w:val="0"/>
            <w:sz w:val="24"/>
            <w:szCs w:val="24"/>
          </w:rPr>
          <w:t xml:space="preserve">, </w:t>
        </w:r>
      </w:ins>
      <w:ins w:id="302" w:author="Scott Nicholas" w:date="2020-06-16T14:04:00Z">
        <w:r w:rsidR="00A27D6E" w:rsidRPr="00603754">
          <w:rPr>
            <w:rFonts w:ascii="Times New Roman" w:eastAsia="Times New Roman" w:hAnsi="Times New Roman" w:cs="Times New Roman"/>
            <w:b w:val="0"/>
            <w:sz w:val="24"/>
            <w:szCs w:val="24"/>
          </w:rPr>
          <w:t xml:space="preserve">Membership </w:t>
        </w:r>
      </w:ins>
      <w:ins w:id="303" w:author="Scott Nicholas" w:date="2020-06-25T17:21:00Z">
        <w:r w:rsidR="00871B5D">
          <w:rPr>
            <w:rFonts w:ascii="Times New Roman" w:eastAsia="Times New Roman" w:hAnsi="Times New Roman" w:cs="Times New Roman"/>
            <w:b w:val="0"/>
            <w:sz w:val="24"/>
            <w:szCs w:val="24"/>
          </w:rPr>
          <w:t>Committee and Governance Framework Working Group</w:t>
        </w:r>
      </w:ins>
      <w:ins w:id="304" w:author="Scott Nicholas" w:date="2020-07-06T13:37:00Z">
        <w:r w:rsidR="000C4406">
          <w:rPr>
            <w:rFonts w:ascii="Times New Roman" w:eastAsia="Times New Roman" w:hAnsi="Times New Roman" w:cs="Times New Roman"/>
            <w:b w:val="0"/>
            <w:sz w:val="24"/>
            <w:szCs w:val="24"/>
          </w:rPr>
          <w:t xml:space="preserve"> </w:t>
        </w:r>
      </w:ins>
      <w:ins w:id="305" w:author="Scott Nicholas" w:date="2020-06-16T14:04:00Z">
        <w:r w:rsidR="00A27D6E" w:rsidRPr="00603754">
          <w:rPr>
            <w:rFonts w:ascii="Times New Roman" w:eastAsia="Times New Roman" w:hAnsi="Times New Roman" w:cs="Times New Roman"/>
            <w:b w:val="0"/>
            <w:sz w:val="24"/>
            <w:szCs w:val="24"/>
          </w:rPr>
          <w:t>Committee.</w:t>
        </w:r>
      </w:ins>
      <w:ins w:id="306" w:author="Scott Nicholas" w:date="2020-06-22T14:34:00Z">
        <w:r w:rsidR="005D107C">
          <w:rPr>
            <w:rFonts w:ascii="Times New Roman" w:eastAsia="Times New Roman" w:hAnsi="Times New Roman" w:cs="Times New Roman"/>
            <w:b w:val="0"/>
            <w:sz w:val="24"/>
            <w:szCs w:val="24"/>
          </w:rPr>
          <w:t xml:space="preserve">  </w:t>
        </w:r>
      </w:ins>
      <w:ins w:id="307" w:author="Scott Nicholas" w:date="2020-06-22T15:02:00Z">
        <w:r w:rsidR="008F72B4">
          <w:rPr>
            <w:rFonts w:ascii="Times New Roman" w:hAnsi="Times New Roman" w:cs="Times New Roman"/>
            <w:b w:val="0"/>
            <w:bCs/>
            <w:color w:val="000000"/>
            <w:sz w:val="24"/>
            <w:szCs w:val="24"/>
          </w:rPr>
          <w:t xml:space="preserve">Any </w:t>
        </w:r>
      </w:ins>
      <w:ins w:id="308" w:author="Scott Nicholas" w:date="2020-06-22T14:35:00Z">
        <w:r w:rsidR="005D107C" w:rsidRPr="005D107C">
          <w:rPr>
            <w:rFonts w:ascii="Times New Roman" w:hAnsi="Times New Roman" w:cs="Times New Roman"/>
            <w:b w:val="0"/>
            <w:bCs/>
            <w:color w:val="000000"/>
            <w:sz w:val="24"/>
            <w:szCs w:val="24"/>
            <w:rPrChange w:id="309" w:author="Scott Nicholas" w:date="2020-06-22T14:35:00Z">
              <w:rPr>
                <w:color w:val="000000"/>
                <w:sz w:val="24"/>
                <w:szCs w:val="24"/>
              </w:rPr>
            </w:rPrChange>
          </w:rPr>
          <w:t xml:space="preserve">Committee may operate pursuant to a charter that contains additional or different responsibilities, subject to approval of that </w:t>
        </w:r>
      </w:ins>
      <w:ins w:id="310" w:author="Scott Nicholas" w:date="2020-06-22T15:03:00Z">
        <w:r w:rsidR="008F72B4">
          <w:rPr>
            <w:rFonts w:ascii="Times New Roman" w:hAnsi="Times New Roman" w:cs="Times New Roman"/>
            <w:b w:val="0"/>
            <w:bCs/>
            <w:color w:val="000000"/>
            <w:sz w:val="24"/>
            <w:szCs w:val="24"/>
          </w:rPr>
          <w:t>c</w:t>
        </w:r>
      </w:ins>
      <w:ins w:id="311" w:author="Scott Nicholas" w:date="2020-06-22T14:35:00Z">
        <w:r w:rsidR="005D107C" w:rsidRPr="005D107C">
          <w:rPr>
            <w:rFonts w:ascii="Times New Roman" w:hAnsi="Times New Roman" w:cs="Times New Roman"/>
            <w:b w:val="0"/>
            <w:bCs/>
            <w:color w:val="000000"/>
            <w:sz w:val="24"/>
            <w:szCs w:val="24"/>
            <w:rPrChange w:id="312" w:author="Scott Nicholas" w:date="2020-06-22T14:35:00Z">
              <w:rPr>
                <w:color w:val="000000"/>
                <w:sz w:val="24"/>
                <w:szCs w:val="24"/>
              </w:rPr>
            </w:rPrChange>
          </w:rPr>
          <w:t xml:space="preserve">harter by the Governing Board.  </w:t>
        </w:r>
        <w:r w:rsidR="005D107C" w:rsidRPr="005D107C">
          <w:rPr>
            <w:rFonts w:ascii="Times New Roman" w:hAnsi="Times New Roman" w:cs="Times New Roman"/>
            <w:b w:val="0"/>
            <w:bCs/>
            <w:color w:val="000000"/>
            <w:sz w:val="24"/>
            <w:szCs w:val="24"/>
            <w:rPrChange w:id="313" w:author="Scott Nicholas" w:date="2020-06-22T14:35:00Z">
              <w:rPr>
                <w:color w:val="000000"/>
                <w:sz w:val="24"/>
                <w:szCs w:val="24"/>
              </w:rPr>
            </w:rPrChange>
          </w:rPr>
          <w:lastRenderedPageBreak/>
          <w:t>Any such charter will be posted on the Directed Fund’s web site or wiki.</w:t>
        </w:r>
      </w:ins>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w:t>
      </w:r>
    </w:p>
    <w:p w14:paraId="28FFDB7E" w14:textId="5AE2CE1A" w:rsidR="0075596C" w:rsidRPr="00E46C57" w:rsidRDefault="007866D7">
      <w:pPr>
        <w:pStyle w:val="Heading1"/>
        <w:keepNext w:val="0"/>
        <w:widowControl w:val="0"/>
        <w:numPr>
          <w:ilvl w:val="1"/>
          <w:numId w:val="3"/>
        </w:numPr>
        <w:rPr>
          <w:rFonts w:ascii="Times New Roman" w:hAnsi="Times New Roman" w:cs="Times New Roman"/>
          <w:b w:val="0"/>
          <w:sz w:val="24"/>
          <w:szCs w:val="24"/>
          <w:rPrChange w:id="314"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ins w:id="315" w:author="Scott Nicholas" w:date="2020-06-19T09:47:00Z">
        <w:r w:rsidR="002B4698" w:rsidRPr="00603754">
          <w:rPr>
            <w:rFonts w:ascii="Times New Roman" w:eastAsia="Times New Roman" w:hAnsi="Times New Roman" w:cs="Times New Roman"/>
            <w:b w:val="0"/>
            <w:sz w:val="24"/>
            <w:szCs w:val="24"/>
          </w:rPr>
          <w:t xml:space="preserve"> and </w:t>
        </w:r>
      </w:ins>
      <w:del w:id="316" w:author="Scott Nicholas" w:date="2020-06-19T09:47:00Z">
        <w:r w:rsidR="002F3331" w:rsidRPr="00603754" w:rsidDel="002B4698">
          <w:rPr>
            <w:rFonts w:ascii="Times New Roman" w:eastAsia="Times New Roman" w:hAnsi="Times New Roman" w:cs="Times New Roman"/>
            <w:b w:val="0"/>
            <w:sz w:val="24"/>
            <w:szCs w:val="24"/>
          </w:rPr>
          <w:delText xml:space="preserve">, </w:delText>
        </w:r>
      </w:del>
      <w:r w:rsidR="002F3331" w:rsidRPr="00603754">
        <w:rPr>
          <w:rFonts w:ascii="Times New Roman" w:eastAsia="Times New Roman" w:hAnsi="Times New Roman" w:cs="Times New Roman"/>
          <w:b w:val="0"/>
          <w:sz w:val="24"/>
          <w:szCs w:val="24"/>
        </w:rPr>
        <w:t xml:space="preserve">Subscriber </w:t>
      </w:r>
      <w:del w:id="317" w:author="Scott Nicholas" w:date="2020-06-19T09:47:00Z">
        <w:r w:rsidRPr="00603754" w:rsidDel="002B4698">
          <w:rPr>
            <w:rFonts w:ascii="Times New Roman" w:eastAsia="Times New Roman" w:hAnsi="Times New Roman" w:cs="Times New Roman"/>
            <w:b w:val="0"/>
            <w:sz w:val="24"/>
            <w:szCs w:val="24"/>
          </w:rPr>
          <w:delText xml:space="preserve">and </w:delText>
        </w:r>
        <w:r w:rsidR="002F3331" w:rsidRPr="00603754" w:rsidDel="002B4698">
          <w:rPr>
            <w:rFonts w:ascii="Times New Roman" w:eastAsia="Times New Roman" w:hAnsi="Times New Roman" w:cs="Times New Roman"/>
            <w:b w:val="0"/>
            <w:sz w:val="24"/>
            <w:szCs w:val="24"/>
          </w:rPr>
          <w:delText xml:space="preserve">Contributor </w:delText>
        </w:r>
      </w:del>
      <w:ins w:id="318" w:author="Dan Gisolfi" w:date="2020-04-29T12:43:00Z">
        <w:del w:id="319" w:author="Scott Nicholas" w:date="2020-06-19T09:47:00Z">
          <w:r w:rsidR="00331CD3" w:rsidRPr="00603754" w:rsidDel="002B4698">
            <w:rPr>
              <w:rFonts w:ascii="Times New Roman" w:eastAsia="Times New Roman" w:hAnsi="Times New Roman" w:cs="Times New Roman"/>
              <w:b w:val="0"/>
              <w:sz w:val="24"/>
              <w:szCs w:val="24"/>
            </w:rPr>
            <w:delText xml:space="preserve">Associate </w:delText>
          </w:r>
        </w:del>
      </w:ins>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E46C57" w:rsidRDefault="002F3331">
      <w:pPr>
        <w:pStyle w:val="Heading1"/>
        <w:keepNext w:val="0"/>
        <w:widowControl w:val="0"/>
        <w:numPr>
          <w:ilvl w:val="1"/>
          <w:numId w:val="3"/>
        </w:numPr>
        <w:rPr>
          <w:rFonts w:ascii="Times New Roman" w:hAnsi="Times New Roman" w:cs="Times New Roman"/>
          <w:b w:val="0"/>
          <w:sz w:val="24"/>
          <w:szCs w:val="24"/>
          <w:rPrChange w:id="32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321" w:author="Scott Nicholas" w:date="2020-07-06T13:37:00Z">
        <w:r w:rsidR="000C4406">
          <w:rPr>
            <w:rFonts w:ascii="Times New Roman" w:eastAsia="Times New Roman" w:hAnsi="Times New Roman" w:cs="Times New Roman"/>
            <w:b w:val="0"/>
            <w:sz w:val="24"/>
            <w:szCs w:val="24"/>
          </w:rPr>
          <w:t>. Governing Members must:</w:t>
        </w:r>
      </w:ins>
    </w:p>
    <w:p w14:paraId="7C832D55" w14:textId="226F4636" w:rsidR="002F3331" w:rsidRPr="00E46C57" w:rsidRDefault="002F3331" w:rsidP="002F3331">
      <w:pPr>
        <w:pStyle w:val="ListParagraph"/>
        <w:numPr>
          <w:ilvl w:val="3"/>
          <w:numId w:val="3"/>
        </w:numPr>
        <w:rPr>
          <w:rFonts w:eastAsia="Arial"/>
          <w:sz w:val="24"/>
          <w:szCs w:val="24"/>
          <w:rPrChange w:id="322" w:author="Scott Nicholas" w:date="2020-06-20T01:19:00Z">
            <w:rPr>
              <w:rFonts w:eastAsia="Arial"/>
            </w:rPr>
          </w:rPrChange>
        </w:rPr>
      </w:pPr>
      <w:del w:id="323" w:author="Scott Nicholas" w:date="2020-07-06T13:38:00Z">
        <w:r w:rsidRPr="00E46C57" w:rsidDel="000C4406">
          <w:rPr>
            <w:rFonts w:eastAsia="Arial"/>
            <w:sz w:val="24"/>
            <w:szCs w:val="24"/>
            <w:rPrChange w:id="324" w:author="Scott Nicholas" w:date="2020-06-20T01:19:00Z">
              <w:rPr>
                <w:rFonts w:eastAsia="Arial"/>
              </w:rPr>
            </w:rPrChange>
          </w:rPr>
          <w:delText xml:space="preserve">Must </w:delText>
        </w:r>
      </w:del>
      <w:r w:rsidRPr="00E46C57">
        <w:rPr>
          <w:rFonts w:eastAsia="Arial"/>
          <w:sz w:val="24"/>
          <w:szCs w:val="24"/>
          <w:rPrChange w:id="325" w:author="Scott Nicholas" w:date="2020-06-20T01:19:00Z">
            <w:rPr>
              <w:rFonts w:eastAsia="Arial"/>
            </w:rPr>
          </w:rPrChange>
        </w:rPr>
        <w:t xml:space="preserve">host </w:t>
      </w:r>
      <w:r w:rsidR="0060558B" w:rsidRPr="00E46C57">
        <w:rPr>
          <w:rFonts w:eastAsia="Arial"/>
          <w:sz w:val="24"/>
          <w:szCs w:val="24"/>
          <w:rPrChange w:id="326" w:author="Scott Nicholas" w:date="2020-06-20T01:19:00Z">
            <w:rPr>
              <w:rFonts w:eastAsia="Arial"/>
            </w:rPr>
          </w:rPrChange>
        </w:rPr>
        <w:t xml:space="preserve">one or more </w:t>
      </w:r>
      <w:r w:rsidRPr="00E46C57">
        <w:rPr>
          <w:rFonts w:eastAsia="Arial"/>
          <w:sz w:val="24"/>
          <w:szCs w:val="24"/>
          <w:rPrChange w:id="327" w:author="Scott Nicholas" w:date="2020-06-20T01:19:00Z">
            <w:rPr>
              <w:rFonts w:eastAsia="Arial"/>
            </w:rPr>
          </w:rPrChange>
        </w:rPr>
        <w:t xml:space="preserve">utility infrastructure nodes as </w:t>
      </w:r>
      <w:del w:id="328" w:author="Scott Nicholas" w:date="2020-06-16T13:50:00Z">
        <w:r w:rsidRPr="00E46C57" w:rsidDel="00B61A75">
          <w:rPr>
            <w:rFonts w:eastAsia="Arial"/>
            <w:sz w:val="24"/>
            <w:szCs w:val="24"/>
            <w:rPrChange w:id="329" w:author="Scott Nicholas" w:date="2020-06-20T01:19:00Z">
              <w:rPr>
                <w:rFonts w:eastAsia="Arial"/>
              </w:rPr>
            </w:rPrChange>
          </w:rPr>
          <w:delText xml:space="preserve">defined </w:delText>
        </w:r>
      </w:del>
      <w:ins w:id="330" w:author="Scott Nicholas" w:date="2020-06-16T13:50:00Z">
        <w:r w:rsidR="00B61A75" w:rsidRPr="00E46C57">
          <w:rPr>
            <w:rFonts w:eastAsia="Arial"/>
            <w:sz w:val="24"/>
            <w:szCs w:val="24"/>
            <w:rPrChange w:id="331" w:author="Scott Nicholas" w:date="2020-06-20T01:19:00Z">
              <w:rPr>
                <w:rFonts w:eastAsia="Arial"/>
              </w:rPr>
            </w:rPrChange>
          </w:rPr>
          <w:t xml:space="preserve">detailed </w:t>
        </w:r>
      </w:ins>
      <w:r w:rsidRPr="00E46C57">
        <w:rPr>
          <w:rFonts w:eastAsia="Arial"/>
          <w:sz w:val="24"/>
          <w:szCs w:val="24"/>
          <w:rPrChange w:id="332" w:author="Scott Nicholas" w:date="2020-06-20T01:19:00Z">
            <w:rPr>
              <w:rFonts w:eastAsia="Arial"/>
            </w:rPr>
          </w:rPrChange>
        </w:rPr>
        <w:t xml:space="preserve">in </w:t>
      </w:r>
      <w:r w:rsidR="0060558B" w:rsidRPr="00E46C57">
        <w:rPr>
          <w:rFonts w:eastAsia="Arial"/>
          <w:sz w:val="24"/>
          <w:szCs w:val="24"/>
          <w:rPrChange w:id="333" w:author="Scott Nicholas" w:date="2020-06-20T01:19:00Z">
            <w:rPr>
              <w:rFonts w:eastAsia="Arial"/>
            </w:rPr>
          </w:rPrChange>
        </w:rPr>
        <w:t>Exhibit C</w:t>
      </w:r>
      <w:r w:rsidRPr="00E46C57">
        <w:rPr>
          <w:rFonts w:eastAsia="Arial"/>
          <w:sz w:val="24"/>
          <w:szCs w:val="24"/>
          <w:rPrChange w:id="334" w:author="Scott Nicholas" w:date="2020-06-20T01:19:00Z">
            <w:rPr>
              <w:rFonts w:eastAsia="Arial"/>
            </w:rPr>
          </w:rPrChange>
        </w:rPr>
        <w:t>.</w:t>
      </w:r>
    </w:p>
    <w:p w14:paraId="2FE4C963" w14:textId="6C67A28E" w:rsidR="002F3331" w:rsidRPr="00E46C57" w:rsidRDefault="002F3331" w:rsidP="002F3331">
      <w:pPr>
        <w:pStyle w:val="ListParagraph"/>
        <w:numPr>
          <w:ilvl w:val="3"/>
          <w:numId w:val="3"/>
        </w:numPr>
        <w:rPr>
          <w:ins w:id="335" w:author="Dan Gisolfi" w:date="2020-06-10T16:24:00Z"/>
          <w:rFonts w:eastAsia="Arial"/>
          <w:sz w:val="24"/>
          <w:szCs w:val="24"/>
          <w:rPrChange w:id="336" w:author="Scott Nicholas" w:date="2020-06-20T01:19:00Z">
            <w:rPr>
              <w:ins w:id="337" w:author="Dan Gisolfi" w:date="2020-06-10T16:24:00Z"/>
              <w:rFonts w:eastAsia="Arial"/>
            </w:rPr>
          </w:rPrChange>
        </w:rPr>
      </w:pPr>
      <w:del w:id="338" w:author="Scott Nicholas" w:date="2020-07-06T13:38:00Z">
        <w:r w:rsidRPr="00E46C57" w:rsidDel="000C4406">
          <w:rPr>
            <w:rFonts w:eastAsia="Arial"/>
            <w:sz w:val="24"/>
            <w:szCs w:val="24"/>
            <w:rPrChange w:id="339" w:author="Scott Nicholas" w:date="2020-06-20T01:19:00Z">
              <w:rPr>
                <w:rFonts w:eastAsia="Arial"/>
              </w:rPr>
            </w:rPrChange>
          </w:rPr>
          <w:delText xml:space="preserve">Must </w:delText>
        </w:r>
      </w:del>
      <w:r w:rsidRPr="00E46C57">
        <w:rPr>
          <w:rFonts w:eastAsia="Arial"/>
          <w:sz w:val="24"/>
          <w:szCs w:val="24"/>
          <w:rPrChange w:id="340" w:author="Scott Nicholas" w:date="2020-06-20T01:19:00Z">
            <w:rPr>
              <w:rFonts w:eastAsia="Arial"/>
            </w:rPr>
          </w:rPrChange>
        </w:rPr>
        <w:t xml:space="preserve">sign the required </w:t>
      </w:r>
      <w:del w:id="341" w:author="Scott Nicholas" w:date="2020-06-16T13:50:00Z">
        <w:r w:rsidRPr="00E46C57" w:rsidDel="00B61A75">
          <w:rPr>
            <w:rFonts w:eastAsia="Arial"/>
            <w:sz w:val="24"/>
            <w:szCs w:val="24"/>
            <w:rPrChange w:id="342" w:author="Scott Nicholas" w:date="2020-06-20T01:19:00Z">
              <w:rPr>
                <w:rFonts w:eastAsia="Arial"/>
              </w:rPr>
            </w:rPrChange>
          </w:rPr>
          <w:delText xml:space="preserve">Network </w:delText>
        </w:r>
      </w:del>
      <w:ins w:id="343" w:author="Scott Nicholas" w:date="2020-06-16T13:50:00Z">
        <w:r w:rsidR="00B61A75" w:rsidRPr="00E46C57">
          <w:rPr>
            <w:rFonts w:eastAsia="Arial"/>
            <w:sz w:val="24"/>
            <w:szCs w:val="24"/>
            <w:rPrChange w:id="344" w:author="Scott Nicholas" w:date="2020-06-20T01:19:00Z">
              <w:rPr>
                <w:rFonts w:eastAsia="Arial"/>
              </w:rPr>
            </w:rPrChange>
          </w:rPr>
          <w:t xml:space="preserve">Utility </w:t>
        </w:r>
      </w:ins>
      <w:r w:rsidRPr="00E46C57">
        <w:rPr>
          <w:rFonts w:eastAsia="Arial"/>
          <w:sz w:val="24"/>
          <w:szCs w:val="24"/>
          <w:rPrChange w:id="345" w:author="Scott Nicholas" w:date="2020-06-20T01:19:00Z">
            <w:rPr>
              <w:rFonts w:eastAsia="Arial"/>
            </w:rPr>
          </w:rPrChange>
        </w:rPr>
        <w:t xml:space="preserve">Agreements as set forth in this </w:t>
      </w:r>
      <w:ins w:id="346" w:author="Scott Nicholas" w:date="2020-07-06T13:49:00Z">
        <w:r w:rsidR="00AE0800">
          <w:rPr>
            <w:rFonts w:eastAsia="Arial"/>
            <w:sz w:val="24"/>
            <w:szCs w:val="24"/>
          </w:rPr>
          <w:t>C</w:t>
        </w:r>
      </w:ins>
      <w:del w:id="347" w:author="Scott Nicholas" w:date="2020-07-06T13:49:00Z">
        <w:r w:rsidRPr="00E46C57" w:rsidDel="00AE0800">
          <w:rPr>
            <w:rFonts w:eastAsia="Arial"/>
            <w:sz w:val="24"/>
            <w:szCs w:val="24"/>
            <w:rPrChange w:id="348" w:author="Scott Nicholas" w:date="2020-06-20T01:19:00Z">
              <w:rPr>
                <w:rFonts w:eastAsia="Arial"/>
              </w:rPr>
            </w:rPrChange>
          </w:rPr>
          <w:delText>c</w:delText>
        </w:r>
      </w:del>
      <w:r w:rsidRPr="00E46C57">
        <w:rPr>
          <w:rFonts w:eastAsia="Arial"/>
          <w:sz w:val="24"/>
          <w:szCs w:val="24"/>
          <w:rPrChange w:id="349" w:author="Scott Nicholas" w:date="2020-06-20T01:19:00Z">
            <w:rPr>
              <w:rFonts w:eastAsia="Arial"/>
            </w:rPr>
          </w:rPrChange>
        </w:rPr>
        <w:t>harter.</w:t>
      </w:r>
    </w:p>
    <w:p w14:paraId="0DA98EB5" w14:textId="6C349D86" w:rsidR="009D1361" w:rsidRPr="000C4406" w:rsidRDefault="009D1361" w:rsidP="009D1361">
      <w:pPr>
        <w:pStyle w:val="ListParagraph"/>
        <w:numPr>
          <w:ilvl w:val="3"/>
          <w:numId w:val="3"/>
        </w:numPr>
        <w:rPr>
          <w:ins w:id="350" w:author="Dan Gisolfi" w:date="2020-06-10T16:24:00Z"/>
          <w:rFonts w:eastAsia="Arial"/>
          <w:sz w:val="24"/>
          <w:szCs w:val="24"/>
          <w:rPrChange w:id="351" w:author="Scott Nicholas" w:date="2020-07-06T13:38:00Z">
            <w:rPr>
              <w:ins w:id="352" w:author="Dan Gisolfi" w:date="2020-06-10T16:24:00Z"/>
              <w:rFonts w:eastAsia="Arial"/>
            </w:rPr>
          </w:rPrChange>
        </w:rPr>
      </w:pPr>
      <w:ins w:id="353" w:author="Dan Gisolfi" w:date="2020-06-10T16:24:00Z">
        <w:del w:id="354" w:author="Scott Nicholas" w:date="2020-07-06T13:38:00Z">
          <w:r w:rsidRPr="000C4406" w:rsidDel="000C4406">
            <w:rPr>
              <w:rFonts w:eastAsia="Arial"/>
              <w:sz w:val="24"/>
              <w:szCs w:val="24"/>
              <w:rPrChange w:id="355" w:author="Scott Nicholas" w:date="2020-07-06T13:38:00Z">
                <w:rPr>
                  <w:rFonts w:eastAsia="Arial"/>
                  <w:i/>
                  <w:iCs/>
                </w:rPr>
              </w:rPrChange>
            </w:rPr>
            <w:delText xml:space="preserve">Must </w:delText>
          </w:r>
        </w:del>
        <w:r w:rsidRPr="000C4406">
          <w:rPr>
            <w:rFonts w:eastAsia="Arial"/>
            <w:sz w:val="24"/>
            <w:szCs w:val="24"/>
            <w:rPrChange w:id="356" w:author="Scott Nicholas" w:date="2020-07-06T13:38:00Z">
              <w:rPr>
                <w:rFonts w:eastAsia="Arial"/>
                <w:i/>
                <w:iCs/>
              </w:rPr>
            </w:rPrChange>
          </w:rPr>
          <w:t xml:space="preserve">assign appropriately skilled resources </w:t>
        </w:r>
      </w:ins>
      <w:ins w:id="357" w:author="Scott Nicholas" w:date="2020-06-22T15:31:00Z">
        <w:r w:rsidR="00A074EB" w:rsidRPr="000C4406">
          <w:rPr>
            <w:rFonts w:eastAsia="Arial"/>
            <w:sz w:val="24"/>
            <w:szCs w:val="24"/>
            <w:rPrChange w:id="358" w:author="Scott Nicholas" w:date="2020-07-06T13:38:00Z">
              <w:rPr>
                <w:rFonts w:eastAsia="Arial"/>
                <w:i/>
                <w:iCs/>
                <w:sz w:val="24"/>
                <w:szCs w:val="24"/>
              </w:rPr>
            </w:rPrChange>
          </w:rPr>
          <w:t>as detailed in Exhibit C</w:t>
        </w:r>
      </w:ins>
      <w:ins w:id="359" w:author="Scott Nicholas" w:date="2020-06-22T15:32:00Z">
        <w:r w:rsidR="00A074EB" w:rsidRPr="000C4406">
          <w:rPr>
            <w:rFonts w:eastAsia="Arial"/>
            <w:sz w:val="24"/>
            <w:szCs w:val="24"/>
            <w:rPrChange w:id="360" w:author="Scott Nicholas" w:date="2020-07-06T13:38:00Z">
              <w:rPr>
                <w:rFonts w:eastAsia="Arial"/>
                <w:i/>
                <w:iCs/>
                <w:sz w:val="24"/>
                <w:szCs w:val="24"/>
              </w:rPr>
            </w:rPrChange>
          </w:rPr>
          <w:t xml:space="preserve"> </w:t>
        </w:r>
      </w:ins>
      <w:ins w:id="361" w:author="Dan Gisolfi" w:date="2020-06-10T16:24:00Z">
        <w:r w:rsidRPr="000C4406">
          <w:rPr>
            <w:rFonts w:eastAsia="Arial"/>
            <w:sz w:val="24"/>
            <w:szCs w:val="24"/>
            <w:rPrChange w:id="362" w:author="Scott Nicholas" w:date="2020-07-06T13:38:00Z">
              <w:rPr>
                <w:rFonts w:eastAsia="Arial"/>
                <w:i/>
                <w:iCs/>
              </w:rPr>
            </w:rPrChange>
          </w:rPr>
          <w:t xml:space="preserve">that will meet the required </w:t>
        </w:r>
        <w:del w:id="363" w:author="Scott Nicholas" w:date="2020-06-22T15:32:00Z">
          <w:r w:rsidRPr="000C4406" w:rsidDel="00A074EB">
            <w:rPr>
              <w:rFonts w:eastAsia="Arial"/>
              <w:sz w:val="24"/>
              <w:szCs w:val="24"/>
              <w:rPrChange w:id="364" w:author="Scott Nicholas" w:date="2020-07-06T13:38:00Z">
                <w:rPr>
                  <w:rFonts w:eastAsia="Arial"/>
                  <w:i/>
                  <w:iCs/>
                </w:rPr>
              </w:rPrChange>
            </w:rPr>
            <w:delText xml:space="preserve">time </w:delText>
          </w:r>
        </w:del>
        <w:r w:rsidRPr="000C4406">
          <w:rPr>
            <w:rFonts w:eastAsia="Arial"/>
            <w:sz w:val="24"/>
            <w:szCs w:val="24"/>
            <w:rPrChange w:id="365" w:author="Scott Nicholas" w:date="2020-07-06T13:38:00Z">
              <w:rPr>
                <w:rFonts w:eastAsia="Arial"/>
                <w:i/>
                <w:iCs/>
              </w:rPr>
            </w:rPrChange>
          </w:rPr>
          <w:t>commitments for</w:t>
        </w:r>
      </w:ins>
      <w:ins w:id="366" w:author="Scott Nicholas" w:date="2020-07-06T13:38:00Z">
        <w:r w:rsidR="000C4406">
          <w:rPr>
            <w:rFonts w:eastAsia="Arial"/>
            <w:sz w:val="24"/>
            <w:szCs w:val="24"/>
          </w:rPr>
          <w:t xml:space="preserve"> the Governing Board, the Committees</w:t>
        </w:r>
      </w:ins>
      <w:ins w:id="367" w:author="Scott Nicholas" w:date="2020-07-06T13:39:00Z">
        <w:r w:rsidR="000C4406">
          <w:rPr>
            <w:rFonts w:eastAsia="Arial"/>
            <w:sz w:val="24"/>
            <w:szCs w:val="24"/>
          </w:rPr>
          <w:t>, additional committees or working groups established by the Directed Fund in the future,</w:t>
        </w:r>
      </w:ins>
      <w:ins w:id="368" w:author="Scott Nicholas" w:date="2020-07-06T13:38:00Z">
        <w:r w:rsidR="000C4406">
          <w:rPr>
            <w:rFonts w:eastAsia="Arial"/>
            <w:sz w:val="24"/>
            <w:szCs w:val="24"/>
          </w:rPr>
          <w:t xml:space="preserve"> </w:t>
        </w:r>
      </w:ins>
      <w:ins w:id="369" w:author="Dan Gisolfi" w:date="2020-06-10T16:24:00Z">
        <w:del w:id="370" w:author="Scott Nicholas" w:date="2020-07-06T13:38:00Z">
          <w:r w:rsidRPr="000C4406" w:rsidDel="000C4406">
            <w:rPr>
              <w:rFonts w:eastAsia="Arial"/>
              <w:sz w:val="24"/>
              <w:szCs w:val="24"/>
              <w:rPrChange w:id="371" w:author="Scott Nicholas" w:date="2020-07-06T13:38:00Z">
                <w:rPr>
                  <w:rFonts w:eastAsia="Arial"/>
                  <w:i/>
                  <w:iCs/>
                </w:rPr>
              </w:rPrChange>
            </w:rPr>
            <w:delText xml:space="preserve"> each of the governing bodies </w:delText>
          </w:r>
        </w:del>
        <w:r w:rsidRPr="000C4406">
          <w:rPr>
            <w:rFonts w:eastAsia="Arial"/>
            <w:sz w:val="24"/>
            <w:szCs w:val="24"/>
            <w:rPrChange w:id="372" w:author="Scott Nicholas" w:date="2020-07-06T13:38:00Z">
              <w:rPr>
                <w:rFonts w:eastAsia="Arial"/>
                <w:i/>
                <w:iCs/>
              </w:rPr>
            </w:rPrChange>
          </w:rPr>
          <w:t xml:space="preserve">and the Technical Project. </w:t>
        </w:r>
        <w:del w:id="373" w:author="Scott Nicholas" w:date="2020-07-06T13:39:00Z">
          <w:r w:rsidRPr="000C4406" w:rsidDel="000C4406">
            <w:rPr>
              <w:rFonts w:eastAsia="Arial"/>
              <w:sz w:val="24"/>
              <w:szCs w:val="24"/>
              <w:rPrChange w:id="374" w:author="Scott Nicholas" w:date="2020-07-06T13:38:00Z">
                <w:rPr>
                  <w:rFonts w:eastAsia="Arial"/>
                  <w:i/>
                  <w:iCs/>
                </w:rPr>
              </w:rPrChange>
            </w:rPr>
            <w:delText>This includes, future additional governing bodies.</w:delText>
          </w:r>
        </w:del>
      </w:ins>
    </w:p>
    <w:p w14:paraId="7A77EEC6" w14:textId="5247AB88" w:rsidR="00EE283F" w:rsidRPr="00E46C57" w:rsidDel="009D1361" w:rsidRDefault="00EE283F">
      <w:pPr>
        <w:pStyle w:val="ListParagraph"/>
        <w:numPr>
          <w:ilvl w:val="3"/>
          <w:numId w:val="3"/>
        </w:numPr>
        <w:rPr>
          <w:del w:id="375" w:author="Dan Gisolfi" w:date="2020-06-10T16:23:00Z"/>
          <w:rFonts w:eastAsia="Arial"/>
          <w:sz w:val="24"/>
          <w:szCs w:val="24"/>
          <w:rPrChange w:id="376" w:author="Scott Nicholas" w:date="2020-06-20T01:19:00Z">
            <w:rPr>
              <w:del w:id="377" w:author="Dan Gisolfi" w:date="2020-06-10T16:23:00Z"/>
              <w:rFonts w:eastAsia="Arial"/>
            </w:rPr>
          </w:rPrChange>
        </w:rPr>
      </w:pPr>
    </w:p>
    <w:p w14:paraId="467C3C95" w14:textId="77777777" w:rsidR="002F3331" w:rsidRPr="00E46C57" w:rsidRDefault="002F3331" w:rsidP="009D1361">
      <w:pPr>
        <w:pStyle w:val="ListParagraph"/>
        <w:rPr>
          <w:rFonts w:eastAsia="Arial"/>
          <w:b/>
          <w:sz w:val="24"/>
          <w:szCs w:val="24"/>
          <w:rPrChange w:id="378" w:author="Scott Nicholas" w:date="2020-06-20T01:19:00Z">
            <w:rPr>
              <w:rFonts w:eastAsia="Arial"/>
              <w:b/>
            </w:rPr>
          </w:rPrChange>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379" w:author="Scott Nicholas" w:date="2020-07-06T13:39:00Z">
        <w:r w:rsidR="000C4406">
          <w:rPr>
            <w:rFonts w:ascii="Times New Roman" w:eastAsia="Times New Roman" w:hAnsi="Times New Roman" w:cs="Times New Roman"/>
            <w:b w:val="0"/>
            <w:sz w:val="24"/>
            <w:szCs w:val="24"/>
          </w:rPr>
          <w:t>.  Gov</w:t>
        </w:r>
      </w:ins>
      <w:ins w:id="380" w:author="Scott Nicholas" w:date="2020-07-06T13:40:00Z">
        <w:r w:rsidR="000C4406">
          <w:rPr>
            <w:rFonts w:ascii="Times New Roman" w:eastAsia="Times New Roman" w:hAnsi="Times New Roman" w:cs="Times New Roman"/>
            <w:b w:val="0"/>
            <w:sz w:val="24"/>
            <w:szCs w:val="24"/>
          </w:rPr>
          <w:t>erning Members may:</w:t>
        </w:r>
      </w:ins>
    </w:p>
    <w:p w14:paraId="3403C4F6" w14:textId="2524F652" w:rsidR="002F3331" w:rsidRPr="00E46C57" w:rsidRDefault="000C4406" w:rsidP="002F3331">
      <w:pPr>
        <w:pStyle w:val="ListParagraph"/>
        <w:numPr>
          <w:ilvl w:val="3"/>
          <w:numId w:val="3"/>
        </w:numPr>
        <w:rPr>
          <w:rFonts w:eastAsia="Arial"/>
          <w:sz w:val="24"/>
          <w:szCs w:val="24"/>
          <w:rPrChange w:id="381" w:author="Scott Nicholas" w:date="2020-06-20T01:19:00Z">
            <w:rPr>
              <w:rFonts w:eastAsia="Arial"/>
            </w:rPr>
          </w:rPrChange>
        </w:rPr>
      </w:pPr>
      <w:ins w:id="382" w:author="Scott Nicholas" w:date="2020-07-06T13:40:00Z">
        <w:r>
          <w:rPr>
            <w:rFonts w:eastAsia="Arial"/>
            <w:sz w:val="24"/>
            <w:szCs w:val="24"/>
          </w:rPr>
          <w:t xml:space="preserve">appoint </w:t>
        </w:r>
      </w:ins>
      <w:del w:id="383" w:author="Scott Nicholas" w:date="2020-07-06T13:40:00Z">
        <w:r w:rsidR="002F3331" w:rsidRPr="00E46C57" w:rsidDel="000C4406">
          <w:rPr>
            <w:rFonts w:eastAsia="Arial"/>
            <w:sz w:val="24"/>
            <w:szCs w:val="24"/>
            <w:rPrChange w:id="384" w:author="Scott Nicholas" w:date="2020-06-20T01:19:00Z">
              <w:rPr>
                <w:rFonts w:eastAsia="Arial"/>
              </w:rPr>
            </w:rPrChange>
          </w:rPr>
          <w:delText>A</w:delText>
        </w:r>
      </w:del>
      <w:ins w:id="385" w:author="Scott Nicholas" w:date="2020-07-06T13:40:00Z">
        <w:r>
          <w:rPr>
            <w:rFonts w:eastAsia="Arial"/>
            <w:sz w:val="24"/>
            <w:szCs w:val="24"/>
          </w:rPr>
          <w:t>a</w:t>
        </w:r>
      </w:ins>
      <w:r w:rsidR="002F3331" w:rsidRPr="00E46C57">
        <w:rPr>
          <w:rFonts w:eastAsia="Arial"/>
          <w:sz w:val="24"/>
          <w:szCs w:val="24"/>
          <w:rPrChange w:id="386" w:author="Scott Nicholas" w:date="2020-06-20T01:19:00Z">
            <w:rPr>
              <w:rFonts w:eastAsia="Arial"/>
            </w:rPr>
          </w:rPrChange>
        </w:rPr>
        <w:t xml:space="preserve"> </w:t>
      </w:r>
      <w:del w:id="387" w:author="Scott Nicholas" w:date="2020-07-06T13:40:00Z">
        <w:r w:rsidR="002F3331" w:rsidRPr="00E46C57" w:rsidDel="000C4406">
          <w:rPr>
            <w:rFonts w:eastAsia="Arial"/>
            <w:sz w:val="24"/>
            <w:szCs w:val="24"/>
            <w:rPrChange w:id="388" w:author="Scott Nicholas" w:date="2020-06-20T01:19:00Z">
              <w:rPr>
                <w:rFonts w:eastAsia="Arial"/>
              </w:rPr>
            </w:rPrChange>
          </w:rPr>
          <w:delText xml:space="preserve">single </w:delText>
        </w:r>
      </w:del>
      <w:r w:rsidR="002F3331" w:rsidRPr="00E46C57">
        <w:rPr>
          <w:rFonts w:eastAsia="Arial"/>
          <w:sz w:val="24"/>
          <w:szCs w:val="24"/>
          <w:rPrChange w:id="389" w:author="Scott Nicholas" w:date="2020-06-20T01:19:00Z">
            <w:rPr>
              <w:rFonts w:eastAsia="Arial"/>
            </w:rPr>
          </w:rPrChange>
        </w:rPr>
        <w:t xml:space="preserve">representative </w:t>
      </w:r>
      <w:r w:rsidR="005648EC" w:rsidRPr="00E46C57">
        <w:rPr>
          <w:rFonts w:eastAsia="Arial"/>
          <w:sz w:val="24"/>
          <w:szCs w:val="24"/>
          <w:rPrChange w:id="390" w:author="Scott Nicholas" w:date="2020-06-20T01:19:00Z">
            <w:rPr>
              <w:rFonts w:eastAsia="Arial"/>
            </w:rPr>
          </w:rPrChange>
        </w:rPr>
        <w:t>on the Governing Board</w:t>
      </w:r>
      <w:ins w:id="391" w:author="Scott Nicholas" w:date="2020-07-06T13:55:00Z">
        <w:r w:rsidR="00394CD6">
          <w:rPr>
            <w:rFonts w:eastAsia="Arial"/>
            <w:sz w:val="24"/>
            <w:szCs w:val="24"/>
          </w:rPr>
          <w:t>, provided, however, that a Utility Service Provider</w:t>
        </w:r>
      </w:ins>
      <w:ins w:id="392" w:author="Scott Nicholas" w:date="2020-07-06T13:56:00Z">
        <w:r w:rsidR="00394CD6">
          <w:rPr>
            <w:rFonts w:eastAsia="Arial"/>
            <w:sz w:val="24"/>
            <w:szCs w:val="24"/>
          </w:rPr>
          <w:t xml:space="preserve"> may not appoint a representative to the Governing Board</w:t>
        </w:r>
      </w:ins>
      <w:r w:rsidR="005648EC" w:rsidRPr="00E46C57">
        <w:rPr>
          <w:rFonts w:eastAsia="Arial"/>
          <w:sz w:val="24"/>
          <w:szCs w:val="24"/>
          <w:rPrChange w:id="393" w:author="Scott Nicholas" w:date="2020-06-20T01:19:00Z">
            <w:rPr>
              <w:rFonts w:eastAsia="Arial"/>
            </w:rPr>
          </w:rPrChange>
        </w:rPr>
        <w:t>.</w:t>
      </w:r>
    </w:p>
    <w:p w14:paraId="5BA2F483" w14:textId="4B2D4793" w:rsidR="005648EC" w:rsidRPr="00E46C57" w:rsidRDefault="000C4406" w:rsidP="002F3331">
      <w:pPr>
        <w:pStyle w:val="ListParagraph"/>
        <w:numPr>
          <w:ilvl w:val="3"/>
          <w:numId w:val="3"/>
        </w:numPr>
        <w:rPr>
          <w:rFonts w:eastAsia="Arial"/>
          <w:sz w:val="24"/>
          <w:szCs w:val="24"/>
          <w:rPrChange w:id="394" w:author="Scott Nicholas" w:date="2020-06-20T01:19:00Z">
            <w:rPr>
              <w:rFonts w:eastAsia="Arial"/>
            </w:rPr>
          </w:rPrChange>
        </w:rPr>
      </w:pPr>
      <w:ins w:id="395" w:author="Scott Nicholas" w:date="2020-07-06T13:40:00Z">
        <w:r>
          <w:rPr>
            <w:rFonts w:eastAsia="Arial"/>
            <w:sz w:val="24"/>
            <w:szCs w:val="24"/>
          </w:rPr>
          <w:t xml:space="preserve">appoint a </w:t>
        </w:r>
      </w:ins>
      <w:del w:id="396" w:author="Scott Nicholas" w:date="2020-07-06T13:40:00Z">
        <w:r w:rsidR="005648EC" w:rsidRPr="00E46C57" w:rsidDel="000C4406">
          <w:rPr>
            <w:rFonts w:eastAsia="Arial"/>
            <w:sz w:val="24"/>
            <w:szCs w:val="24"/>
            <w:rPrChange w:id="397" w:author="Scott Nicholas" w:date="2020-06-20T01:19:00Z">
              <w:rPr>
                <w:rFonts w:eastAsia="Arial"/>
              </w:rPr>
            </w:rPrChange>
          </w:rPr>
          <w:delText xml:space="preserve">Appointment of </w:delText>
        </w:r>
      </w:del>
      <w:r w:rsidR="005648EC" w:rsidRPr="00E46C57">
        <w:rPr>
          <w:rFonts w:eastAsia="Arial"/>
          <w:sz w:val="24"/>
          <w:szCs w:val="24"/>
          <w:rPrChange w:id="398" w:author="Scott Nicholas" w:date="2020-06-20T01:19:00Z">
            <w:rPr>
              <w:rFonts w:eastAsia="Arial"/>
            </w:rPr>
          </w:rPrChange>
        </w:rPr>
        <w:t>representative</w:t>
      </w:r>
      <w:del w:id="399" w:author="Scott Nicholas" w:date="2020-07-06T13:40:00Z">
        <w:r w:rsidR="005648EC" w:rsidRPr="00E46C57" w:rsidDel="000C4406">
          <w:rPr>
            <w:rFonts w:eastAsia="Arial"/>
            <w:sz w:val="24"/>
            <w:szCs w:val="24"/>
            <w:rPrChange w:id="400" w:author="Scott Nicholas" w:date="2020-06-20T01:19:00Z">
              <w:rPr>
                <w:rFonts w:eastAsia="Arial"/>
              </w:rPr>
            </w:rPrChange>
          </w:rPr>
          <w:delText>s</w:delText>
        </w:r>
      </w:del>
      <w:r w:rsidR="005648EC" w:rsidRPr="00E46C57">
        <w:rPr>
          <w:rFonts w:eastAsia="Arial"/>
          <w:sz w:val="24"/>
          <w:szCs w:val="24"/>
          <w:rPrChange w:id="401" w:author="Scott Nicholas" w:date="2020-06-20T01:19:00Z">
            <w:rPr>
              <w:rFonts w:eastAsia="Arial"/>
            </w:rPr>
          </w:rPrChange>
        </w:rPr>
        <w:t xml:space="preserve"> to any Committee</w:t>
      </w:r>
      <w:ins w:id="402" w:author="Scott Nicholas" w:date="2020-07-06T13:55:00Z">
        <w:r w:rsidR="00394CD6">
          <w:rPr>
            <w:rFonts w:eastAsia="Arial"/>
            <w:sz w:val="24"/>
            <w:szCs w:val="24"/>
          </w:rPr>
          <w:t>, provided that a Utility Service Provider may not appoint a representative to the Finance Committee</w:t>
        </w:r>
      </w:ins>
      <w:del w:id="403" w:author="Scott Nicholas" w:date="2020-07-06T13:40:00Z">
        <w:r w:rsidR="00834368" w:rsidRPr="00E46C57" w:rsidDel="000C4406">
          <w:rPr>
            <w:rFonts w:eastAsia="Arial"/>
            <w:sz w:val="24"/>
            <w:szCs w:val="24"/>
            <w:rPrChange w:id="404" w:author="Scott Nicholas" w:date="2020-06-20T01:19:00Z">
              <w:rPr>
                <w:rFonts w:eastAsia="Arial"/>
              </w:rPr>
            </w:rPrChange>
          </w:rPr>
          <w:delText xml:space="preserve"> within the Directed Fund</w:delText>
        </w:r>
      </w:del>
      <w:r w:rsidR="00834368" w:rsidRPr="00E46C57">
        <w:rPr>
          <w:rFonts w:eastAsia="Arial"/>
          <w:sz w:val="24"/>
          <w:szCs w:val="24"/>
          <w:rPrChange w:id="405" w:author="Scott Nicholas" w:date="2020-06-20T01:19:00Z">
            <w:rPr>
              <w:rFonts w:eastAsia="Arial"/>
            </w:rPr>
          </w:rPrChange>
        </w:rPr>
        <w:t>.</w:t>
      </w:r>
    </w:p>
    <w:p w14:paraId="6C61028B" w14:textId="5165B377" w:rsidR="005648EC" w:rsidRPr="00E46C57" w:rsidRDefault="000C4406" w:rsidP="002F3331">
      <w:pPr>
        <w:pStyle w:val="ListParagraph"/>
        <w:numPr>
          <w:ilvl w:val="3"/>
          <w:numId w:val="3"/>
        </w:numPr>
        <w:rPr>
          <w:rFonts w:eastAsia="Arial"/>
          <w:sz w:val="24"/>
          <w:szCs w:val="24"/>
          <w:rPrChange w:id="406" w:author="Scott Nicholas" w:date="2020-06-20T01:19:00Z">
            <w:rPr>
              <w:rFonts w:eastAsia="Arial"/>
            </w:rPr>
          </w:rPrChange>
        </w:rPr>
      </w:pPr>
      <w:ins w:id="407" w:author="Scott Nicholas" w:date="2020-07-06T13:40:00Z">
        <w:r>
          <w:rPr>
            <w:rFonts w:eastAsia="Arial"/>
            <w:sz w:val="24"/>
            <w:szCs w:val="24"/>
          </w:rPr>
          <w:t>act</w:t>
        </w:r>
      </w:ins>
      <w:del w:id="408" w:author="Scott Nicholas" w:date="2020-07-06T13:41:00Z">
        <w:r w:rsidR="005648EC" w:rsidRPr="00E46C57" w:rsidDel="000C4406">
          <w:rPr>
            <w:rFonts w:eastAsia="Arial"/>
            <w:sz w:val="24"/>
            <w:szCs w:val="24"/>
            <w:rPrChange w:id="409" w:author="Scott Nicholas" w:date="2020-06-20T01:19:00Z">
              <w:rPr>
                <w:rFonts w:eastAsia="Arial"/>
              </w:rPr>
            </w:rPrChange>
          </w:rPr>
          <w:delText xml:space="preserve">Approval, </w:delText>
        </w:r>
      </w:del>
      <w:del w:id="410" w:author="Scott Nicholas" w:date="2020-07-06T14:32:00Z">
        <w:r w:rsidR="005648EC" w:rsidRPr="00E46C57" w:rsidDel="00EE0D39">
          <w:rPr>
            <w:rFonts w:eastAsia="Arial"/>
            <w:sz w:val="24"/>
            <w:szCs w:val="24"/>
            <w:rPrChange w:id="411" w:author="Scott Nicholas" w:date="2020-06-20T01:19:00Z">
              <w:rPr>
                <w:rFonts w:eastAsia="Arial"/>
              </w:rPr>
            </w:rPrChange>
          </w:rPr>
          <w:delText xml:space="preserve">pending signed </w:delText>
        </w:r>
      </w:del>
      <w:del w:id="412" w:author="Scott Nicholas" w:date="2020-06-16T13:52:00Z">
        <w:r w:rsidR="005648EC" w:rsidRPr="00E46C57" w:rsidDel="00C72BC0">
          <w:rPr>
            <w:rFonts w:eastAsia="Arial"/>
            <w:sz w:val="24"/>
            <w:szCs w:val="24"/>
            <w:rPrChange w:id="413" w:author="Scott Nicholas" w:date="2020-06-20T01:19:00Z">
              <w:rPr>
                <w:rFonts w:eastAsia="Arial"/>
              </w:rPr>
            </w:rPrChange>
          </w:rPr>
          <w:delText xml:space="preserve">Network </w:delText>
        </w:r>
      </w:del>
      <w:del w:id="414" w:author="Scott Nicholas" w:date="2020-07-06T14:32:00Z">
        <w:r w:rsidR="005648EC" w:rsidRPr="00E46C57" w:rsidDel="00EE0D39">
          <w:rPr>
            <w:rFonts w:eastAsia="Arial"/>
            <w:sz w:val="24"/>
            <w:szCs w:val="24"/>
            <w:rPrChange w:id="415" w:author="Scott Nicholas" w:date="2020-06-20T01:19:00Z">
              <w:rPr>
                <w:rFonts w:eastAsia="Arial"/>
              </w:rPr>
            </w:rPrChange>
          </w:rPr>
          <w:delText>Agreements,</w:delText>
        </w:r>
      </w:del>
      <w:r w:rsidR="005648EC" w:rsidRPr="00E46C57">
        <w:rPr>
          <w:rFonts w:eastAsia="Arial"/>
          <w:sz w:val="24"/>
          <w:szCs w:val="24"/>
          <w:rPrChange w:id="416" w:author="Scott Nicholas" w:date="2020-06-20T01:19:00Z">
            <w:rPr>
              <w:rFonts w:eastAsia="Arial"/>
            </w:rPr>
          </w:rPrChange>
        </w:rPr>
        <w:t xml:space="preserve"> </w:t>
      </w:r>
      <w:del w:id="417" w:author="Scott Nicholas" w:date="2020-07-06T13:41:00Z">
        <w:r w:rsidR="005648EC" w:rsidRPr="00E46C57" w:rsidDel="000C4406">
          <w:rPr>
            <w:rFonts w:eastAsia="Arial"/>
            <w:sz w:val="24"/>
            <w:szCs w:val="24"/>
            <w:rPrChange w:id="418" w:author="Scott Nicholas" w:date="2020-06-20T01:19:00Z">
              <w:rPr>
                <w:rFonts w:eastAsia="Arial"/>
              </w:rPr>
            </w:rPrChange>
          </w:rPr>
          <w:delText xml:space="preserve">to act </w:delText>
        </w:r>
      </w:del>
      <w:r w:rsidR="005648EC" w:rsidRPr="00E46C57">
        <w:rPr>
          <w:rFonts w:eastAsia="Arial"/>
          <w:sz w:val="24"/>
          <w:szCs w:val="24"/>
          <w:rPrChange w:id="419" w:author="Scott Nicholas" w:date="2020-06-20T01:19:00Z">
            <w:rPr>
              <w:rFonts w:eastAsia="Arial"/>
            </w:rPr>
          </w:rPrChange>
        </w:rPr>
        <w:t>as a Transaction Endorser.</w:t>
      </w:r>
    </w:p>
    <w:p w14:paraId="115017B4" w14:textId="4DEBC2D5" w:rsidR="00041082" w:rsidRPr="00E46C57" w:rsidRDefault="000C4406" w:rsidP="00041082">
      <w:pPr>
        <w:pStyle w:val="ListParagraph"/>
        <w:numPr>
          <w:ilvl w:val="3"/>
          <w:numId w:val="3"/>
        </w:numPr>
        <w:rPr>
          <w:rFonts w:eastAsia="Arial"/>
          <w:sz w:val="24"/>
          <w:szCs w:val="24"/>
          <w:rPrChange w:id="420" w:author="Scott Nicholas" w:date="2020-06-20T01:19:00Z">
            <w:rPr>
              <w:rFonts w:eastAsia="Arial"/>
            </w:rPr>
          </w:rPrChange>
        </w:rPr>
      </w:pPr>
      <w:ins w:id="421" w:author="Scott Nicholas" w:date="2020-07-06T13:41:00Z">
        <w:r>
          <w:rPr>
            <w:rFonts w:eastAsia="Arial"/>
            <w:sz w:val="24"/>
            <w:szCs w:val="24"/>
          </w:rPr>
          <w:t>w</w:t>
        </w:r>
      </w:ins>
      <w:del w:id="422" w:author="Scott Nicholas" w:date="2020-07-06T13:41:00Z">
        <w:r w:rsidR="005648EC" w:rsidRPr="00E46C57" w:rsidDel="000C4406">
          <w:rPr>
            <w:rFonts w:eastAsia="Arial"/>
            <w:sz w:val="24"/>
            <w:szCs w:val="24"/>
            <w:rPrChange w:id="423" w:author="Scott Nicholas" w:date="2020-06-20T01:19:00Z">
              <w:rPr>
                <w:rFonts w:eastAsia="Arial"/>
              </w:rPr>
            </w:rPrChange>
          </w:rPr>
          <w:delText>W</w:delText>
        </w:r>
      </w:del>
      <w:r w:rsidR="005648EC" w:rsidRPr="00E46C57">
        <w:rPr>
          <w:rFonts w:eastAsia="Arial"/>
          <w:sz w:val="24"/>
          <w:szCs w:val="24"/>
          <w:rPrChange w:id="424" w:author="Scott Nicholas" w:date="2020-06-20T01:19:00Z">
            <w:rPr>
              <w:rFonts w:eastAsia="Arial"/>
            </w:rPr>
          </w:rPrChange>
        </w:rPr>
        <w:t>rite Transactions as a Transaction Endorser</w:t>
      </w:r>
      <w:r w:rsidR="0060558B" w:rsidRPr="00E46C57">
        <w:rPr>
          <w:rFonts w:eastAsia="Arial"/>
          <w:sz w:val="24"/>
          <w:szCs w:val="24"/>
          <w:rPrChange w:id="425" w:author="Scott Nicholas" w:date="2020-06-20T01:19:00Z">
            <w:rPr>
              <w:rFonts w:eastAsia="Arial"/>
            </w:rPr>
          </w:rPrChange>
        </w:rPr>
        <w:t xml:space="preserve"> as </w:t>
      </w:r>
      <w:del w:id="426" w:author="Scott Nicholas" w:date="2020-06-16T13:52:00Z">
        <w:r w:rsidR="0060558B" w:rsidRPr="00E46C57" w:rsidDel="00C72BC0">
          <w:rPr>
            <w:rFonts w:eastAsia="Arial"/>
            <w:sz w:val="24"/>
            <w:szCs w:val="24"/>
            <w:rPrChange w:id="427" w:author="Scott Nicholas" w:date="2020-06-20T01:19:00Z">
              <w:rPr>
                <w:rFonts w:eastAsia="Arial"/>
              </w:rPr>
            </w:rPrChange>
          </w:rPr>
          <w:delText xml:space="preserve">defined </w:delText>
        </w:r>
      </w:del>
      <w:ins w:id="428" w:author="Scott Nicholas" w:date="2020-06-16T13:52:00Z">
        <w:r w:rsidR="00C72BC0" w:rsidRPr="00E46C57">
          <w:rPr>
            <w:rFonts w:eastAsia="Arial"/>
            <w:sz w:val="24"/>
            <w:szCs w:val="24"/>
            <w:rPrChange w:id="429" w:author="Scott Nicholas" w:date="2020-06-20T01:19:00Z">
              <w:rPr>
                <w:rFonts w:eastAsia="Arial"/>
              </w:rPr>
            </w:rPrChange>
          </w:rPr>
          <w:t xml:space="preserve">detailed </w:t>
        </w:r>
      </w:ins>
      <w:r w:rsidR="0060558B" w:rsidRPr="00E46C57">
        <w:rPr>
          <w:rFonts w:eastAsia="Arial"/>
          <w:sz w:val="24"/>
          <w:szCs w:val="24"/>
          <w:rPrChange w:id="430" w:author="Scott Nicholas" w:date="2020-06-20T01:19:00Z">
            <w:rPr>
              <w:rFonts w:eastAsia="Arial"/>
            </w:rPr>
          </w:rPrChange>
        </w:rPr>
        <w:t>in Exhibit C.</w:t>
      </w:r>
    </w:p>
    <w:p w14:paraId="22B140F1" w14:textId="602CF3E0" w:rsidR="00041082" w:rsidRPr="00E46C57" w:rsidDel="000C4406" w:rsidRDefault="00041082" w:rsidP="00AE0800">
      <w:pPr>
        <w:pStyle w:val="ListParagraph"/>
        <w:widowControl w:val="0"/>
        <w:numPr>
          <w:ilvl w:val="2"/>
          <w:numId w:val="3"/>
        </w:numPr>
        <w:rPr>
          <w:ins w:id="431" w:author="Dan Gisolfi" w:date="2020-06-10T17:47:00Z"/>
          <w:del w:id="432" w:author="Scott Nicholas" w:date="2020-07-06T13:42:00Z"/>
          <w:rFonts w:eastAsia="Arial"/>
          <w:sz w:val="24"/>
          <w:szCs w:val="24"/>
          <w:rPrChange w:id="433" w:author="Scott Nicholas" w:date="2020-06-20T01:19:00Z">
            <w:rPr>
              <w:ins w:id="434" w:author="Dan Gisolfi" w:date="2020-06-10T17:47:00Z"/>
              <w:del w:id="435" w:author="Scott Nicholas" w:date="2020-07-06T13:42:00Z"/>
              <w:rFonts w:eastAsia="Arial"/>
            </w:rPr>
          </w:rPrChange>
        </w:rPr>
        <w:pPrChange w:id="436" w:author="Scott Nicholas" w:date="2020-07-06T13:42:00Z">
          <w:pPr>
            <w:pStyle w:val="ListParagraph"/>
            <w:numPr>
              <w:ilvl w:val="3"/>
              <w:numId w:val="3"/>
            </w:numPr>
            <w:ind w:left="1440" w:hanging="360"/>
          </w:pPr>
        </w:pPrChange>
      </w:pPr>
      <w:del w:id="437" w:author="Scott Nicholas" w:date="2020-07-06T13:42:00Z">
        <w:r w:rsidRPr="000C4406" w:rsidDel="000C4406">
          <w:rPr>
            <w:rFonts w:eastAsia="Arial"/>
            <w:sz w:val="24"/>
            <w:szCs w:val="24"/>
            <w:rPrChange w:id="438" w:author="Scott Nicholas" w:date="2020-07-06T13:42:00Z">
              <w:rPr>
                <w:rFonts w:eastAsia="Arial"/>
              </w:rPr>
            </w:rPrChange>
          </w:rPr>
          <w:delText>A FIFO waiting list is maintained by Governing Board to allow for new members to fill voids left by exiting members.</w:delText>
        </w:r>
      </w:del>
    </w:p>
    <w:p w14:paraId="083501C1" w14:textId="13307BFF" w:rsidR="002D5603" w:rsidRPr="00394CD6" w:rsidDel="000C4406" w:rsidRDefault="002D5603" w:rsidP="00AE0800">
      <w:pPr>
        <w:pStyle w:val="Heading1"/>
        <w:keepNext w:val="0"/>
        <w:widowControl w:val="0"/>
        <w:numPr>
          <w:ilvl w:val="2"/>
          <w:numId w:val="3"/>
        </w:numPr>
        <w:rPr>
          <w:ins w:id="439" w:author="Dan Gisolfi" w:date="2020-06-10T17:47:00Z"/>
          <w:del w:id="440" w:author="Scott Nicholas" w:date="2020-07-06T13:42:00Z"/>
          <w:rFonts w:ascii="Times New Roman" w:eastAsia="Times New Roman" w:hAnsi="Times New Roman" w:cs="Times New Roman"/>
          <w:b w:val="0"/>
          <w:sz w:val="24"/>
          <w:szCs w:val="24"/>
        </w:rPr>
        <w:pPrChange w:id="441" w:author="Scott Nicholas" w:date="2020-07-06T13:42:00Z">
          <w:pPr>
            <w:pStyle w:val="Heading1"/>
            <w:keepNext w:val="0"/>
            <w:widowControl w:val="0"/>
            <w:numPr>
              <w:ilvl w:val="2"/>
              <w:numId w:val="3"/>
            </w:numPr>
            <w:ind w:left="1080" w:hanging="360"/>
          </w:pPr>
        </w:pPrChange>
      </w:pPr>
      <w:ins w:id="442" w:author="Dan Gisolfi" w:date="2020-06-10T17:47:00Z">
        <w:del w:id="443" w:author="Scott Nicholas" w:date="2020-07-06T13:42:00Z">
          <w:r w:rsidRPr="00AE0800" w:rsidDel="000C4406">
            <w:rPr>
              <w:rFonts w:ascii="Times New Roman" w:eastAsia="Times New Roman" w:hAnsi="Times New Roman" w:cs="Times New Roman"/>
              <w:b w:val="0"/>
              <w:sz w:val="24"/>
              <w:szCs w:val="24"/>
            </w:rPr>
            <w:delText>Restrictions</w:delText>
          </w:r>
        </w:del>
      </w:ins>
    </w:p>
    <w:p w14:paraId="189BF1E3" w14:textId="1E7E004F" w:rsidR="00C72BC0" w:rsidRPr="00E46C57" w:rsidDel="00A802C2" w:rsidRDefault="002D5603">
      <w:pPr>
        <w:pStyle w:val="Heading1"/>
        <w:keepNext w:val="0"/>
        <w:widowControl w:val="0"/>
        <w:ind w:left="0" w:firstLine="0"/>
        <w:rPr>
          <w:del w:id="444" w:author="Scott Nicholas" w:date="2020-06-16T13:53:00Z"/>
          <w:rFonts w:ascii="Times New Roman" w:hAnsi="Times New Roman" w:cs="Times New Roman"/>
          <w:b w:val="0"/>
          <w:bCs/>
          <w:sz w:val="24"/>
          <w:szCs w:val="24"/>
          <w:rPrChange w:id="445" w:author="Scott Nicholas" w:date="2020-06-20T01:19:00Z">
            <w:rPr>
              <w:del w:id="446" w:author="Scott Nicholas" w:date="2020-06-16T13:53:00Z"/>
              <w:rFonts w:ascii="Times New Roman" w:hAnsi="Times New Roman" w:cs="Times New Roman"/>
              <w:b w:val="0"/>
              <w:bCs/>
            </w:rPr>
          </w:rPrChange>
        </w:rPr>
      </w:pPr>
      <w:ins w:id="447" w:author="Dan Gisolfi" w:date="2020-06-10T17:48:00Z">
        <w:del w:id="448" w:author="Scott Nicholas" w:date="2020-07-06T13:42:00Z">
          <w:r w:rsidRPr="00E46C57" w:rsidDel="000C4406">
            <w:rPr>
              <w:sz w:val="24"/>
              <w:szCs w:val="24"/>
              <w:rPrChange w:id="449" w:author="Scott Nicholas" w:date="2020-06-20T01:19:00Z">
                <w:rPr/>
              </w:rPrChange>
            </w:rPr>
            <w:delText>Utility Service Providers MAY NOT be representated on the Governing Board.</w:delText>
          </w:r>
        </w:del>
      </w:ins>
    </w:p>
    <w:p w14:paraId="17887590" w14:textId="6912C21E" w:rsidR="000C4780" w:rsidRPr="00E46C57" w:rsidRDefault="000C4780" w:rsidP="00A802C2">
      <w:pPr>
        <w:rPr>
          <w:ins w:id="450" w:author="Scott Nicholas" w:date="2020-06-19T10:14:00Z"/>
          <w:rFonts w:eastAsia="Arial"/>
          <w:b/>
          <w:bCs/>
          <w:sz w:val="24"/>
          <w:szCs w:val="24"/>
          <w:rPrChange w:id="451" w:author="Scott Nicholas" w:date="2020-06-20T01:19:00Z">
            <w:rPr>
              <w:ins w:id="452" w:author="Scott Nicholas" w:date="2020-06-19T10:14:00Z"/>
              <w:rFonts w:eastAsia="Arial"/>
              <w:b/>
              <w:bCs/>
            </w:rPr>
          </w:rPrChange>
        </w:rPr>
      </w:pPr>
    </w:p>
    <w:p w14:paraId="0FADEA91" w14:textId="424C633A" w:rsidR="000C4780" w:rsidRPr="00E46C57" w:rsidRDefault="000C4780" w:rsidP="00AE0800">
      <w:pPr>
        <w:ind w:left="720"/>
        <w:rPr>
          <w:ins w:id="453" w:author="Scott Nicholas" w:date="2020-06-19T10:29:00Z"/>
          <w:rFonts w:eastAsia="Arial"/>
          <w:sz w:val="24"/>
          <w:szCs w:val="24"/>
          <w:rPrChange w:id="454" w:author="Scott Nicholas" w:date="2020-06-20T01:19:00Z">
            <w:rPr>
              <w:ins w:id="455" w:author="Scott Nicholas" w:date="2020-06-19T10:29:00Z"/>
              <w:rFonts w:eastAsia="Arial"/>
            </w:rPr>
          </w:rPrChange>
        </w:rPr>
        <w:pPrChange w:id="456" w:author="Scott Nicholas" w:date="2020-07-06T13:49:00Z">
          <w:pPr/>
        </w:pPrChange>
      </w:pPr>
      <w:ins w:id="457" w:author="Scott Nicholas" w:date="2020-06-19T10:14:00Z">
        <w:r w:rsidRPr="00E46C57">
          <w:rPr>
            <w:rFonts w:eastAsia="Arial"/>
            <w:sz w:val="24"/>
            <w:szCs w:val="24"/>
            <w:rPrChange w:id="458" w:author="Scott Nicholas" w:date="2020-06-20T01:19:00Z">
              <w:rPr>
                <w:rFonts w:eastAsia="Arial"/>
              </w:rPr>
            </w:rPrChange>
          </w:rPr>
          <w:t>Fr</w:t>
        </w:r>
      </w:ins>
      <w:ins w:id="459" w:author="Scott Nicholas" w:date="2020-06-19T10:15:00Z">
        <w:r w:rsidRPr="00E46C57">
          <w:rPr>
            <w:rFonts w:eastAsia="Arial"/>
            <w:sz w:val="24"/>
            <w:szCs w:val="24"/>
            <w:rPrChange w:id="460" w:author="Scott Nicholas" w:date="2020-06-20T01:19:00Z">
              <w:rPr>
                <w:rFonts w:eastAsia="Arial"/>
              </w:rPr>
            </w:rPrChange>
          </w:rPr>
          <w:t xml:space="preserve">om 12 months after the inception of the Directed Fund, or from such other point in time as the Governing Board may decide, a new Member may join the Directed Fund as a Governing Member only if the total number of </w:t>
        </w:r>
      </w:ins>
      <w:ins w:id="461" w:author="Scott Nicholas" w:date="2020-06-19T10:16:00Z">
        <w:r w:rsidRPr="00E46C57">
          <w:rPr>
            <w:rFonts w:eastAsia="Arial"/>
            <w:sz w:val="24"/>
            <w:szCs w:val="24"/>
            <w:rPrChange w:id="462" w:author="Scott Nicholas" w:date="2020-06-20T01:19:00Z">
              <w:rPr>
                <w:rFonts w:eastAsia="Arial"/>
              </w:rPr>
            </w:rPrChange>
          </w:rPr>
          <w:t>Governing Board Members (including the</w:t>
        </w:r>
      </w:ins>
      <w:ins w:id="463" w:author="Scott Nicholas" w:date="2020-06-19T10:17:00Z">
        <w:r w:rsidRPr="00E46C57">
          <w:rPr>
            <w:rFonts w:eastAsia="Arial"/>
            <w:sz w:val="24"/>
            <w:szCs w:val="24"/>
            <w:rPrChange w:id="464" w:author="Scott Nicholas" w:date="2020-06-20T01:19:00Z">
              <w:rPr>
                <w:rFonts w:eastAsia="Arial"/>
              </w:rPr>
            </w:rPrChange>
          </w:rPr>
          <w:t xml:space="preserve"> new Member in this count) is equal to or</w:t>
        </w:r>
      </w:ins>
      <w:ins w:id="465" w:author="Scott Nicholas" w:date="2020-06-19T10:18:00Z">
        <w:r w:rsidRPr="00E46C57">
          <w:rPr>
            <w:rFonts w:eastAsia="Arial"/>
            <w:sz w:val="24"/>
            <w:szCs w:val="24"/>
            <w:rPrChange w:id="466" w:author="Scott Nicholas" w:date="2020-06-20T01:19:00Z">
              <w:rPr>
                <w:rFonts w:eastAsia="Arial"/>
              </w:rPr>
            </w:rPrChange>
          </w:rPr>
          <w:t xml:space="preserve"> less than 25% of the total number of Stewards of the Utility (e.g., the total of Governing Members and Operational Members).</w:t>
        </w:r>
      </w:ins>
      <w:ins w:id="467" w:author="Scott Nicholas" w:date="2020-06-19T10:16:00Z">
        <w:r w:rsidRPr="00E46C57">
          <w:rPr>
            <w:rFonts w:eastAsia="Arial"/>
            <w:sz w:val="24"/>
            <w:szCs w:val="24"/>
            <w:rPrChange w:id="468" w:author="Scott Nicholas" w:date="2020-06-20T01:19:00Z">
              <w:rPr>
                <w:rFonts w:eastAsia="Arial"/>
              </w:rPr>
            </w:rPrChange>
          </w:rPr>
          <w:t xml:space="preserve"> </w:t>
        </w:r>
      </w:ins>
      <w:ins w:id="469" w:author="Scott Nicholas" w:date="2020-06-19T10:22:00Z">
        <w:r w:rsidR="00836BD9" w:rsidRPr="00E46C57">
          <w:rPr>
            <w:rFonts w:eastAsia="Arial"/>
            <w:sz w:val="24"/>
            <w:szCs w:val="24"/>
            <w:rPrChange w:id="470" w:author="Scott Nicholas" w:date="2020-06-20T01:19:00Z">
              <w:rPr>
                <w:rFonts w:eastAsia="Arial"/>
              </w:rPr>
            </w:rPrChange>
          </w:rPr>
          <w:t xml:space="preserve"> </w:t>
        </w:r>
      </w:ins>
      <w:ins w:id="471" w:author="Scott Nicholas" w:date="2020-07-06T13:43:00Z">
        <w:r w:rsidR="00AE0800">
          <w:rPr>
            <w:rFonts w:eastAsia="Arial"/>
            <w:sz w:val="24"/>
            <w:szCs w:val="24"/>
          </w:rPr>
          <w:t xml:space="preserve">The Directed Fund will maintain a waiting list of Operational Members that wish to become Governing Members, and </w:t>
        </w:r>
      </w:ins>
      <w:ins w:id="472" w:author="Scott Nicholas" w:date="2020-07-06T13:44:00Z">
        <w:r w:rsidR="00AE0800">
          <w:rPr>
            <w:rFonts w:eastAsia="Arial"/>
            <w:sz w:val="24"/>
            <w:szCs w:val="24"/>
          </w:rPr>
          <w:t>new Governing Member spots will be allocated according to seniority of Operational Member status among Operational Members on the waiting list.</w:t>
        </w:r>
      </w:ins>
    </w:p>
    <w:p w14:paraId="14F1CB49" w14:textId="1B105A88" w:rsidR="0059793E" w:rsidRPr="00E46C57" w:rsidRDefault="0059793E" w:rsidP="00A802C2">
      <w:pPr>
        <w:rPr>
          <w:ins w:id="473" w:author="Scott Nicholas" w:date="2020-06-19T10:29:00Z"/>
          <w:rFonts w:eastAsia="Arial"/>
          <w:sz w:val="24"/>
          <w:szCs w:val="24"/>
          <w:rPrChange w:id="474" w:author="Scott Nicholas" w:date="2020-06-20T01:19:00Z">
            <w:rPr>
              <w:ins w:id="475" w:author="Scott Nicholas" w:date="2020-06-19T10:29:00Z"/>
              <w:rFonts w:eastAsia="Arial"/>
            </w:rPr>
          </w:rPrChange>
        </w:rPr>
      </w:pPr>
    </w:p>
    <w:p w14:paraId="5CF33C2E" w14:textId="24A99614" w:rsidR="002D5603" w:rsidRPr="00E46C57" w:rsidDel="002D5603" w:rsidRDefault="002D5603">
      <w:pPr>
        <w:pStyle w:val="Heading1"/>
        <w:keepNext w:val="0"/>
        <w:widowControl w:val="0"/>
        <w:ind w:left="0" w:firstLine="0"/>
        <w:rPr>
          <w:del w:id="476" w:author="Dan Gisolfi" w:date="2020-06-10T17:47:00Z"/>
          <w:sz w:val="24"/>
          <w:szCs w:val="24"/>
          <w:rPrChange w:id="477" w:author="Scott Nicholas" w:date="2020-06-20T01:19:00Z">
            <w:rPr>
              <w:del w:id="478" w:author="Dan Gisolfi" w:date="2020-06-10T17:47:00Z"/>
            </w:rPr>
          </w:rPrChange>
        </w:rPr>
        <w:pPrChange w:id="479" w:author="Dan Gisolfi" w:date="2020-06-10T17:48:00Z">
          <w:pPr>
            <w:pStyle w:val="ListParagraph"/>
            <w:numPr>
              <w:ilvl w:val="3"/>
              <w:numId w:val="3"/>
            </w:numPr>
            <w:ind w:left="1440" w:hanging="360"/>
          </w:pPr>
        </w:pPrChange>
      </w:pPr>
    </w:p>
    <w:p w14:paraId="686499D3" w14:textId="333A0F90" w:rsidR="002F3331" w:rsidRPr="00E46C57" w:rsidDel="00603754" w:rsidRDefault="002F3331">
      <w:pPr>
        <w:pStyle w:val="Heading1"/>
        <w:keepNext w:val="0"/>
        <w:widowControl w:val="0"/>
        <w:ind w:left="0" w:firstLine="0"/>
        <w:rPr>
          <w:del w:id="480" w:author="Scott Nicholas" w:date="2020-06-20T01:19:00Z"/>
          <w:rFonts w:ascii="Times New Roman" w:hAnsi="Times New Roman" w:cs="Times New Roman"/>
          <w:b w:val="0"/>
          <w:sz w:val="24"/>
          <w:szCs w:val="24"/>
          <w:rPrChange w:id="481" w:author="Scott Nicholas" w:date="2020-06-20T01:19:00Z">
            <w:rPr>
              <w:del w:id="482" w:author="Scott Nicholas" w:date="2020-06-20T01:19:00Z"/>
              <w:b w:val="0"/>
              <w:sz w:val="24"/>
              <w:szCs w:val="24"/>
            </w:rPr>
          </w:rPrChange>
        </w:rPr>
        <w:pPrChange w:id="483" w:author="Dan Gisolfi" w:date="2020-06-10T17:48:00Z">
          <w:pPr>
            <w:pStyle w:val="Heading1"/>
            <w:keepNext w:val="0"/>
            <w:widowControl w:val="0"/>
            <w:numPr>
              <w:ilvl w:val="2"/>
              <w:numId w:val="3"/>
            </w:numPr>
            <w:ind w:left="1080" w:hanging="360"/>
          </w:pPr>
        </w:pPrChange>
      </w:pPr>
    </w:p>
    <w:p w14:paraId="6B46E145" w14:textId="2E8B2498"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484" w:author="Scott Nicholas" w:date="2020-06-20T01:19:00Z">
            <w:rPr>
              <w:b w:val="0"/>
              <w:sz w:val="24"/>
              <w:szCs w:val="24"/>
            </w:rPr>
          </w:rPrChange>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485" w:author="Scott Nicholas" w:date="2020-07-06T13:46:00Z">
        <w:r w:rsidR="00AE0800">
          <w:rPr>
            <w:rFonts w:ascii="Times New Roman" w:eastAsia="Times New Roman" w:hAnsi="Times New Roman" w:cs="Times New Roman"/>
            <w:b w:val="0"/>
            <w:sz w:val="24"/>
            <w:szCs w:val="24"/>
          </w:rPr>
          <w:t>.  Operational Members must:</w:t>
        </w:r>
      </w:ins>
    </w:p>
    <w:p w14:paraId="06AC61A3" w14:textId="77777777" w:rsidR="00AE0800" w:rsidRPr="00596EC3" w:rsidRDefault="00AE0800" w:rsidP="00AE0800">
      <w:pPr>
        <w:pStyle w:val="ListParagraph"/>
        <w:numPr>
          <w:ilvl w:val="3"/>
          <w:numId w:val="3"/>
        </w:numPr>
        <w:rPr>
          <w:ins w:id="486" w:author="Scott Nicholas" w:date="2020-07-06T13:46:00Z"/>
          <w:rFonts w:eastAsia="Arial"/>
          <w:sz w:val="24"/>
          <w:szCs w:val="24"/>
        </w:rPr>
      </w:pPr>
      <w:ins w:id="487" w:author="Scott Nicholas" w:date="2020-07-06T13:46:00Z">
        <w:r w:rsidRPr="00596EC3">
          <w:rPr>
            <w:rFonts w:eastAsia="Arial"/>
            <w:sz w:val="24"/>
            <w:szCs w:val="24"/>
          </w:rPr>
          <w:t>host one or more utility infrastructure nodes as detailed in Exhibit C.</w:t>
        </w:r>
      </w:ins>
    </w:p>
    <w:p w14:paraId="1E2A68B5" w14:textId="187B5CA3" w:rsidR="00AE0800" w:rsidRPr="00596EC3" w:rsidRDefault="00AE0800" w:rsidP="00AE0800">
      <w:pPr>
        <w:pStyle w:val="ListParagraph"/>
        <w:numPr>
          <w:ilvl w:val="3"/>
          <w:numId w:val="3"/>
        </w:numPr>
        <w:rPr>
          <w:ins w:id="488" w:author="Scott Nicholas" w:date="2020-07-06T13:46:00Z"/>
          <w:rFonts w:eastAsia="Arial"/>
          <w:sz w:val="24"/>
          <w:szCs w:val="24"/>
        </w:rPr>
      </w:pPr>
      <w:ins w:id="489" w:author="Scott Nicholas" w:date="2020-07-06T13:46:00Z">
        <w:r w:rsidRPr="00596EC3">
          <w:rPr>
            <w:rFonts w:eastAsia="Arial"/>
            <w:sz w:val="24"/>
            <w:szCs w:val="24"/>
          </w:rPr>
          <w:lastRenderedPageBreak/>
          <w:t xml:space="preserve">sign the required Utility Agreements as set forth in this </w:t>
        </w:r>
      </w:ins>
      <w:ins w:id="490" w:author="Scott Nicholas" w:date="2020-07-06T13:49:00Z">
        <w:r>
          <w:rPr>
            <w:rFonts w:eastAsia="Arial"/>
            <w:sz w:val="24"/>
            <w:szCs w:val="24"/>
          </w:rPr>
          <w:t>C</w:t>
        </w:r>
      </w:ins>
      <w:ins w:id="491" w:author="Scott Nicholas" w:date="2020-07-06T13:46:00Z">
        <w:r w:rsidRPr="00596EC3">
          <w:rPr>
            <w:rFonts w:eastAsia="Arial"/>
            <w:sz w:val="24"/>
            <w:szCs w:val="24"/>
          </w:rPr>
          <w:t>harter.</w:t>
        </w:r>
      </w:ins>
    </w:p>
    <w:p w14:paraId="4198AE85" w14:textId="1FCA42A9" w:rsidR="00AE0800" w:rsidRDefault="00AE0800" w:rsidP="00AE0800">
      <w:pPr>
        <w:pStyle w:val="ListParagraph"/>
        <w:numPr>
          <w:ilvl w:val="3"/>
          <w:numId w:val="3"/>
        </w:numPr>
        <w:rPr>
          <w:ins w:id="492" w:author="Scott Nicholas" w:date="2020-07-06T13:46:00Z"/>
          <w:rFonts w:eastAsia="Arial"/>
          <w:sz w:val="24"/>
          <w:szCs w:val="24"/>
        </w:rPr>
      </w:pPr>
      <w:ins w:id="493" w:author="Scott Nicholas" w:date="2020-07-06T13:46:00Z">
        <w:r w:rsidRPr="00596EC3">
          <w:rPr>
            <w:rFonts w:eastAsia="Arial"/>
            <w:sz w:val="24"/>
            <w:szCs w:val="24"/>
          </w:rPr>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ins>
    </w:p>
    <w:p w14:paraId="0B662D9E" w14:textId="2B3850C6" w:rsidR="0060558B" w:rsidRPr="00E46C57" w:rsidDel="00AE0800" w:rsidRDefault="0060558B" w:rsidP="00AE0800">
      <w:pPr>
        <w:pStyle w:val="ListParagraph"/>
        <w:numPr>
          <w:ilvl w:val="3"/>
          <w:numId w:val="3"/>
        </w:numPr>
        <w:rPr>
          <w:del w:id="494" w:author="Scott Nicholas" w:date="2020-07-06T13:46:00Z"/>
          <w:rFonts w:eastAsia="Arial"/>
          <w:sz w:val="24"/>
          <w:szCs w:val="24"/>
          <w:rPrChange w:id="495" w:author="Scott Nicholas" w:date="2020-06-20T01:19:00Z">
            <w:rPr>
              <w:del w:id="496" w:author="Scott Nicholas" w:date="2020-07-06T13:46:00Z"/>
              <w:rFonts w:eastAsia="Arial"/>
            </w:rPr>
          </w:rPrChange>
        </w:rPr>
      </w:pPr>
      <w:del w:id="497" w:author="Scott Nicholas" w:date="2020-07-06T13:46:00Z">
        <w:r w:rsidRPr="00E46C57" w:rsidDel="00AE0800">
          <w:rPr>
            <w:rFonts w:eastAsia="Arial"/>
            <w:sz w:val="24"/>
            <w:szCs w:val="24"/>
            <w:rPrChange w:id="498" w:author="Scott Nicholas" w:date="2020-06-20T01:19:00Z">
              <w:rPr>
                <w:rFonts w:eastAsia="Arial"/>
              </w:rPr>
            </w:rPrChange>
          </w:rPr>
          <w:delText xml:space="preserve">Must host one or more utility infrastructure nodes as </w:delText>
        </w:r>
      </w:del>
      <w:del w:id="499" w:author="Scott Nicholas" w:date="2020-06-16T14:05:00Z">
        <w:r w:rsidRPr="00E46C57" w:rsidDel="00A27D6E">
          <w:rPr>
            <w:rFonts w:eastAsia="Arial"/>
            <w:sz w:val="24"/>
            <w:szCs w:val="24"/>
            <w:rPrChange w:id="500" w:author="Scott Nicholas" w:date="2020-06-20T01:19:00Z">
              <w:rPr>
                <w:rFonts w:eastAsia="Arial"/>
              </w:rPr>
            </w:rPrChange>
          </w:rPr>
          <w:delText xml:space="preserve">defined </w:delText>
        </w:r>
      </w:del>
      <w:del w:id="501" w:author="Scott Nicholas" w:date="2020-07-06T13:46:00Z">
        <w:r w:rsidRPr="00E46C57" w:rsidDel="00AE0800">
          <w:rPr>
            <w:rFonts w:eastAsia="Arial"/>
            <w:sz w:val="24"/>
            <w:szCs w:val="24"/>
            <w:rPrChange w:id="502" w:author="Scott Nicholas" w:date="2020-06-20T01:19:00Z">
              <w:rPr>
                <w:rFonts w:eastAsia="Arial"/>
              </w:rPr>
            </w:rPrChange>
          </w:rPr>
          <w:delText>in Exhibit C.</w:delText>
        </w:r>
      </w:del>
    </w:p>
    <w:p w14:paraId="3B88847A" w14:textId="02163193" w:rsidR="005648EC" w:rsidRPr="00E46C57" w:rsidDel="00AE0800" w:rsidRDefault="005648EC" w:rsidP="005648EC">
      <w:pPr>
        <w:pStyle w:val="ListParagraph"/>
        <w:numPr>
          <w:ilvl w:val="3"/>
          <w:numId w:val="3"/>
        </w:numPr>
        <w:rPr>
          <w:ins w:id="503" w:author="Dan Gisolfi" w:date="2020-05-04T13:06:00Z"/>
          <w:del w:id="504" w:author="Scott Nicholas" w:date="2020-07-06T13:46:00Z"/>
          <w:rFonts w:eastAsia="Arial"/>
          <w:sz w:val="24"/>
          <w:szCs w:val="24"/>
          <w:rPrChange w:id="505" w:author="Scott Nicholas" w:date="2020-06-20T01:19:00Z">
            <w:rPr>
              <w:ins w:id="506" w:author="Dan Gisolfi" w:date="2020-05-04T13:06:00Z"/>
              <w:del w:id="507" w:author="Scott Nicholas" w:date="2020-07-06T13:46:00Z"/>
              <w:rFonts w:eastAsia="Arial"/>
            </w:rPr>
          </w:rPrChange>
        </w:rPr>
      </w:pPr>
      <w:del w:id="508" w:author="Scott Nicholas" w:date="2020-07-06T13:46:00Z">
        <w:r w:rsidRPr="00E46C57" w:rsidDel="00AE0800">
          <w:rPr>
            <w:rFonts w:eastAsia="Arial"/>
            <w:sz w:val="24"/>
            <w:szCs w:val="24"/>
            <w:rPrChange w:id="509" w:author="Scott Nicholas" w:date="2020-06-20T01:19:00Z">
              <w:rPr>
                <w:rFonts w:eastAsia="Arial"/>
              </w:rPr>
            </w:rPrChange>
          </w:rPr>
          <w:delText xml:space="preserve">Must sign the required </w:delText>
        </w:r>
      </w:del>
      <w:del w:id="510" w:author="Scott Nicholas" w:date="2020-06-16T14:05:00Z">
        <w:r w:rsidRPr="00E46C57" w:rsidDel="00A27D6E">
          <w:rPr>
            <w:rFonts w:eastAsia="Arial"/>
            <w:sz w:val="24"/>
            <w:szCs w:val="24"/>
            <w:rPrChange w:id="511" w:author="Scott Nicholas" w:date="2020-06-20T01:19:00Z">
              <w:rPr>
                <w:rFonts w:eastAsia="Arial"/>
              </w:rPr>
            </w:rPrChange>
          </w:rPr>
          <w:delText xml:space="preserve">Network </w:delText>
        </w:r>
      </w:del>
      <w:del w:id="512" w:author="Scott Nicholas" w:date="2020-07-06T13:46:00Z">
        <w:r w:rsidRPr="00E46C57" w:rsidDel="00AE0800">
          <w:rPr>
            <w:rFonts w:eastAsia="Arial"/>
            <w:sz w:val="24"/>
            <w:szCs w:val="24"/>
            <w:rPrChange w:id="513" w:author="Scott Nicholas" w:date="2020-06-20T01:19:00Z">
              <w:rPr>
                <w:rFonts w:eastAsia="Arial"/>
              </w:rPr>
            </w:rPrChange>
          </w:rPr>
          <w:delText>Agreements as set forth in this charter.</w:delText>
        </w:r>
      </w:del>
    </w:p>
    <w:p w14:paraId="3BE0D8B6" w14:textId="26108F45" w:rsidR="00EE283F" w:rsidRPr="00E46C57" w:rsidDel="00AE0800" w:rsidRDefault="009D1361" w:rsidP="00AE0800">
      <w:pPr>
        <w:pStyle w:val="ListParagraph"/>
        <w:numPr>
          <w:ilvl w:val="3"/>
          <w:numId w:val="3"/>
        </w:numPr>
        <w:ind w:left="1080"/>
        <w:rPr>
          <w:del w:id="514" w:author="Scott Nicholas" w:date="2020-07-06T13:46:00Z"/>
          <w:rFonts w:eastAsia="Arial"/>
          <w:sz w:val="24"/>
          <w:szCs w:val="24"/>
          <w:rPrChange w:id="515" w:author="Scott Nicholas" w:date="2020-06-20T01:19:00Z">
            <w:rPr>
              <w:del w:id="516" w:author="Scott Nicholas" w:date="2020-07-06T13:46:00Z"/>
              <w:rFonts w:eastAsia="Arial"/>
            </w:rPr>
          </w:rPrChange>
        </w:rPr>
        <w:pPrChange w:id="517" w:author="Scott Nicholas" w:date="2020-07-06T13:46:00Z">
          <w:pPr>
            <w:pStyle w:val="ListParagraph"/>
            <w:numPr>
              <w:ilvl w:val="3"/>
              <w:numId w:val="3"/>
            </w:numPr>
            <w:ind w:left="1440" w:hanging="360"/>
          </w:pPr>
        </w:pPrChange>
      </w:pPr>
      <w:ins w:id="518" w:author="Dan Gisolfi" w:date="2020-06-10T17:10:00Z">
        <w:del w:id="519" w:author="Scott Nicholas" w:date="2020-07-06T13:46:00Z">
          <w:r w:rsidRPr="00AE0800" w:rsidDel="00AE0800">
            <w:rPr>
              <w:rFonts w:eastAsia="Arial"/>
              <w:i/>
              <w:iCs/>
              <w:sz w:val="24"/>
              <w:szCs w:val="24"/>
              <w:rPrChange w:id="520" w:author="Scott Nicholas" w:date="2020-07-06T13:46:00Z">
                <w:rPr>
                  <w:rFonts w:eastAsia="Arial"/>
                  <w:i/>
                  <w:iCs/>
                </w:rPr>
              </w:rPrChange>
            </w:rPr>
            <w:delText xml:space="preserve">Must assign appropriately skilled resources that will meet the </w:delText>
          </w:r>
        </w:del>
        <w:del w:id="521" w:author="Scott Nicholas" w:date="2020-06-22T15:32:00Z">
          <w:r w:rsidRPr="00AE0800" w:rsidDel="00A074EB">
            <w:rPr>
              <w:rFonts w:eastAsia="Arial"/>
              <w:i/>
              <w:iCs/>
              <w:sz w:val="24"/>
              <w:szCs w:val="24"/>
              <w:rPrChange w:id="522" w:author="Scott Nicholas" w:date="2020-07-06T13:46:00Z">
                <w:rPr>
                  <w:rFonts w:eastAsia="Arial"/>
                  <w:i/>
                  <w:iCs/>
                </w:rPr>
              </w:rPrChange>
            </w:rPr>
            <w:delText xml:space="preserve">required </w:delText>
          </w:r>
        </w:del>
        <w:del w:id="523" w:author="Scott Nicholas" w:date="2020-07-06T13:46:00Z">
          <w:r w:rsidRPr="00AE0800" w:rsidDel="00AE0800">
            <w:rPr>
              <w:rFonts w:eastAsia="Arial"/>
              <w:i/>
              <w:iCs/>
              <w:sz w:val="24"/>
              <w:szCs w:val="24"/>
              <w:rPrChange w:id="524" w:author="Scott Nicholas" w:date="2020-07-06T13:46:00Z">
                <w:rPr>
                  <w:rFonts w:eastAsia="Arial"/>
                  <w:i/>
                  <w:iCs/>
                </w:rPr>
              </w:rPrChange>
            </w:rPr>
            <w:delText xml:space="preserve">time commitments for at least one </w:delText>
          </w:r>
        </w:del>
        <w:del w:id="525" w:author="Scott Nicholas" w:date="2020-06-16T14:06:00Z">
          <w:r w:rsidRPr="00AE0800" w:rsidDel="00A27D6E">
            <w:rPr>
              <w:rFonts w:eastAsia="Arial"/>
              <w:i/>
              <w:iCs/>
              <w:sz w:val="24"/>
              <w:szCs w:val="24"/>
              <w:rPrChange w:id="526" w:author="Scott Nicholas" w:date="2020-07-06T13:46:00Z">
                <w:rPr>
                  <w:rFonts w:eastAsia="Arial"/>
                  <w:i/>
                  <w:iCs/>
                </w:rPr>
              </w:rPrChange>
            </w:rPr>
            <w:delText xml:space="preserve">Directed Fund </w:delText>
          </w:r>
        </w:del>
        <w:del w:id="527" w:author="Scott Nicholas" w:date="2020-07-06T13:46:00Z">
          <w:r w:rsidRPr="00AE0800" w:rsidDel="00AE0800">
            <w:rPr>
              <w:rFonts w:eastAsia="Arial"/>
              <w:i/>
              <w:iCs/>
              <w:sz w:val="24"/>
              <w:szCs w:val="24"/>
              <w:rPrChange w:id="528" w:author="Scott Nicholas" w:date="2020-07-06T13:46:00Z">
                <w:rPr>
                  <w:rFonts w:eastAsia="Arial"/>
                  <w:i/>
                  <w:iCs/>
                </w:rPr>
              </w:rPrChange>
            </w:rPr>
            <w:delText>Committee and the Technical Project</w:delText>
          </w:r>
        </w:del>
      </w:ins>
      <w:ins w:id="529" w:author="Dan Gisolfi" w:date="2020-05-04T13:06:00Z">
        <w:del w:id="530" w:author="Scott Nicholas" w:date="2020-07-06T13:46:00Z">
          <w:r w:rsidR="00EE283F" w:rsidRPr="00AE0800" w:rsidDel="00AE0800">
            <w:rPr>
              <w:rFonts w:eastAsia="Arial"/>
              <w:sz w:val="24"/>
              <w:szCs w:val="24"/>
              <w:rPrChange w:id="531" w:author="Scott Nicholas" w:date="2020-07-06T13:46:00Z">
                <w:rPr>
                  <w:rFonts w:eastAsia="Arial"/>
                </w:rPr>
              </w:rPrChange>
            </w:rPr>
            <w:delText>.</w:delText>
          </w:r>
        </w:del>
      </w:ins>
    </w:p>
    <w:p w14:paraId="7F4F0CB7" w14:textId="77777777" w:rsidR="005648EC" w:rsidRPr="00AE0800" w:rsidRDefault="005648EC" w:rsidP="00AE0800">
      <w:pPr>
        <w:pStyle w:val="ListParagraph"/>
        <w:ind w:left="1080"/>
        <w:rPr>
          <w:rFonts w:eastAsia="Arial"/>
          <w:sz w:val="24"/>
          <w:szCs w:val="24"/>
          <w:rPrChange w:id="532" w:author="Scott Nicholas" w:date="2020-07-06T13:46:00Z">
            <w:rPr>
              <w:rFonts w:eastAsia="Arial"/>
            </w:rPr>
          </w:rPrChange>
        </w:rPr>
        <w:pPrChange w:id="533" w:author="Scott Nicholas" w:date="2020-07-06T13:46:00Z">
          <w:pPr>
            <w:ind w:left="1080"/>
          </w:pPr>
        </w:pPrChange>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534" w:author="Scott Nicholas" w:date="2020-07-06T13:46:00Z">
        <w:r w:rsidR="00AE0800">
          <w:rPr>
            <w:rFonts w:ascii="Times New Roman" w:eastAsia="Times New Roman" w:hAnsi="Times New Roman" w:cs="Times New Roman"/>
            <w:b w:val="0"/>
            <w:sz w:val="24"/>
            <w:szCs w:val="24"/>
          </w:rPr>
          <w:t>.  Operational Members may:</w:t>
        </w:r>
      </w:ins>
    </w:p>
    <w:p w14:paraId="7C156BB8" w14:textId="77777777" w:rsidR="00AE0800" w:rsidRPr="00596EC3" w:rsidRDefault="00AE0800" w:rsidP="00AE0800">
      <w:pPr>
        <w:pStyle w:val="ListParagraph"/>
        <w:numPr>
          <w:ilvl w:val="3"/>
          <w:numId w:val="3"/>
        </w:numPr>
        <w:rPr>
          <w:ins w:id="535" w:author="Scott Nicholas" w:date="2020-07-06T13:45:00Z"/>
          <w:rFonts w:eastAsia="Arial"/>
          <w:sz w:val="24"/>
          <w:szCs w:val="24"/>
        </w:rPr>
      </w:pPr>
      <w:ins w:id="536" w:author="Scott Nicholas" w:date="2020-07-06T13:45:00Z">
        <w:r>
          <w:rPr>
            <w:rFonts w:eastAsia="Arial"/>
            <w:sz w:val="24"/>
            <w:szCs w:val="24"/>
          </w:rPr>
          <w:t xml:space="preserve">appoint a </w:t>
        </w:r>
        <w:r w:rsidRPr="00596EC3">
          <w:rPr>
            <w:rFonts w:eastAsia="Arial"/>
            <w:sz w:val="24"/>
            <w:szCs w:val="24"/>
          </w:rPr>
          <w:t>representative to any Committee.</w:t>
        </w:r>
      </w:ins>
    </w:p>
    <w:p w14:paraId="5CD27EEF" w14:textId="36A2276F" w:rsidR="00AE0800" w:rsidRPr="00596EC3" w:rsidRDefault="00AE0800" w:rsidP="00AE0800">
      <w:pPr>
        <w:pStyle w:val="ListParagraph"/>
        <w:numPr>
          <w:ilvl w:val="3"/>
          <w:numId w:val="3"/>
        </w:numPr>
        <w:rPr>
          <w:ins w:id="537" w:author="Scott Nicholas" w:date="2020-07-06T13:45:00Z"/>
          <w:rFonts w:eastAsia="Arial"/>
          <w:sz w:val="24"/>
          <w:szCs w:val="24"/>
        </w:rPr>
      </w:pPr>
      <w:ins w:id="538" w:author="Scott Nicholas" w:date="2020-07-06T13:45:00Z">
        <w:r>
          <w:rPr>
            <w:rFonts w:eastAsia="Arial"/>
            <w:sz w:val="24"/>
            <w:szCs w:val="24"/>
          </w:rPr>
          <w:t>act</w:t>
        </w:r>
      </w:ins>
      <w:ins w:id="539" w:author="Scott Nicholas" w:date="2020-07-06T14:33:00Z">
        <w:r w:rsidR="00EE0D39">
          <w:rPr>
            <w:rFonts w:eastAsia="Arial"/>
            <w:sz w:val="24"/>
            <w:szCs w:val="24"/>
          </w:rPr>
          <w:t xml:space="preserve"> </w:t>
        </w:r>
      </w:ins>
      <w:ins w:id="540" w:author="Scott Nicholas" w:date="2020-07-06T13:45:00Z">
        <w:r w:rsidRPr="00596EC3">
          <w:rPr>
            <w:rFonts w:eastAsia="Arial"/>
            <w:sz w:val="24"/>
            <w:szCs w:val="24"/>
          </w:rPr>
          <w:t>as a Transaction Endorser.</w:t>
        </w:r>
      </w:ins>
    </w:p>
    <w:p w14:paraId="125C71DD" w14:textId="77777777" w:rsidR="00AE0800" w:rsidRPr="00596EC3" w:rsidRDefault="00AE0800" w:rsidP="00AE0800">
      <w:pPr>
        <w:pStyle w:val="ListParagraph"/>
        <w:numPr>
          <w:ilvl w:val="3"/>
          <w:numId w:val="3"/>
        </w:numPr>
        <w:rPr>
          <w:ins w:id="541" w:author="Scott Nicholas" w:date="2020-07-06T13:45:00Z"/>
          <w:rFonts w:eastAsia="Arial"/>
          <w:sz w:val="24"/>
          <w:szCs w:val="24"/>
        </w:rPr>
      </w:pPr>
      <w:ins w:id="542" w:author="Scott Nicholas" w:date="2020-07-06T13:45:00Z">
        <w:r>
          <w:rPr>
            <w:rFonts w:eastAsia="Arial"/>
            <w:sz w:val="24"/>
            <w:szCs w:val="24"/>
          </w:rPr>
          <w:t>w</w:t>
        </w:r>
        <w:r w:rsidRPr="00596EC3">
          <w:rPr>
            <w:rFonts w:eastAsia="Arial"/>
            <w:sz w:val="24"/>
            <w:szCs w:val="24"/>
          </w:rPr>
          <w:t>rite Transactions as a Transaction Endorser as detailed in Exhibit C.</w:t>
        </w:r>
      </w:ins>
    </w:p>
    <w:p w14:paraId="2C4438DB" w14:textId="5EC7EEAC" w:rsidR="005648EC" w:rsidRPr="00E46C57" w:rsidDel="00AE0800" w:rsidRDefault="005648EC" w:rsidP="00EE0D39">
      <w:pPr>
        <w:pStyle w:val="ListParagraph"/>
        <w:rPr>
          <w:del w:id="543" w:author="Scott Nicholas" w:date="2020-07-06T13:45:00Z"/>
          <w:rFonts w:eastAsia="Arial"/>
          <w:sz w:val="24"/>
          <w:szCs w:val="24"/>
          <w:rPrChange w:id="544" w:author="Scott Nicholas" w:date="2020-06-20T01:19:00Z">
            <w:rPr>
              <w:del w:id="545" w:author="Scott Nicholas" w:date="2020-07-06T13:45:00Z"/>
              <w:rFonts w:eastAsia="Arial"/>
            </w:rPr>
          </w:rPrChange>
        </w:rPr>
        <w:pPrChange w:id="546" w:author="Scott Nicholas" w:date="2020-07-06T14:34:00Z">
          <w:pPr>
            <w:pStyle w:val="ListParagraph"/>
            <w:numPr>
              <w:ilvl w:val="3"/>
              <w:numId w:val="3"/>
            </w:numPr>
            <w:ind w:left="1440" w:hanging="360"/>
          </w:pPr>
        </w:pPrChange>
      </w:pPr>
      <w:del w:id="547" w:author="Scott Nicholas" w:date="2020-07-06T13:45:00Z">
        <w:r w:rsidRPr="00E46C57" w:rsidDel="00AE0800">
          <w:rPr>
            <w:rFonts w:eastAsia="Arial"/>
            <w:sz w:val="24"/>
            <w:szCs w:val="24"/>
            <w:rPrChange w:id="548" w:author="Scott Nicholas" w:date="2020-06-20T01:19:00Z">
              <w:rPr>
                <w:rFonts w:eastAsia="Arial"/>
              </w:rPr>
            </w:rPrChange>
          </w:rPr>
          <w:delText>Appointment of representatives to any Committee</w:delText>
        </w:r>
        <w:r w:rsidR="00834368" w:rsidRPr="00E46C57" w:rsidDel="00AE0800">
          <w:rPr>
            <w:rFonts w:eastAsia="Arial"/>
            <w:sz w:val="24"/>
            <w:szCs w:val="24"/>
            <w:rPrChange w:id="549" w:author="Scott Nicholas" w:date="2020-06-20T01:19:00Z">
              <w:rPr>
                <w:rFonts w:eastAsia="Arial"/>
              </w:rPr>
            </w:rPrChange>
          </w:rPr>
          <w:delText xml:space="preserve"> within the Directed Fund</w:delText>
        </w:r>
        <w:r w:rsidRPr="00E46C57" w:rsidDel="00AE0800">
          <w:rPr>
            <w:rFonts w:eastAsia="Arial"/>
            <w:sz w:val="24"/>
            <w:szCs w:val="24"/>
            <w:rPrChange w:id="550" w:author="Scott Nicholas" w:date="2020-06-20T01:19:00Z">
              <w:rPr>
                <w:rFonts w:eastAsia="Arial"/>
              </w:rPr>
            </w:rPrChange>
          </w:rPr>
          <w:delText>.</w:delText>
        </w:r>
      </w:del>
    </w:p>
    <w:p w14:paraId="5045E4AD" w14:textId="3906F31D" w:rsidR="005648EC" w:rsidRPr="00E46C57" w:rsidDel="00AE0800" w:rsidRDefault="005648EC" w:rsidP="00EE0D39">
      <w:pPr>
        <w:pStyle w:val="ListParagraph"/>
        <w:rPr>
          <w:del w:id="551" w:author="Scott Nicholas" w:date="2020-07-06T13:45:00Z"/>
          <w:rFonts w:eastAsia="Arial"/>
          <w:sz w:val="24"/>
          <w:szCs w:val="24"/>
          <w:rPrChange w:id="552" w:author="Scott Nicholas" w:date="2020-06-20T01:19:00Z">
            <w:rPr>
              <w:del w:id="553" w:author="Scott Nicholas" w:date="2020-07-06T13:45:00Z"/>
              <w:rFonts w:eastAsia="Arial"/>
            </w:rPr>
          </w:rPrChange>
        </w:rPr>
        <w:pPrChange w:id="554" w:author="Scott Nicholas" w:date="2020-07-06T14:34:00Z">
          <w:pPr>
            <w:pStyle w:val="ListParagraph"/>
            <w:numPr>
              <w:ilvl w:val="3"/>
              <w:numId w:val="3"/>
            </w:numPr>
            <w:ind w:left="1440" w:hanging="360"/>
          </w:pPr>
        </w:pPrChange>
      </w:pPr>
      <w:del w:id="555" w:author="Scott Nicholas" w:date="2020-07-06T13:45:00Z">
        <w:r w:rsidRPr="00E46C57" w:rsidDel="00AE0800">
          <w:rPr>
            <w:rFonts w:eastAsia="Arial"/>
            <w:sz w:val="24"/>
            <w:szCs w:val="24"/>
            <w:rPrChange w:id="556" w:author="Scott Nicholas" w:date="2020-06-20T01:19:00Z">
              <w:rPr>
                <w:rFonts w:eastAsia="Arial"/>
              </w:rPr>
            </w:rPrChange>
          </w:rPr>
          <w:delText xml:space="preserve">Approval, pending signed </w:delText>
        </w:r>
      </w:del>
      <w:del w:id="557" w:author="Scott Nicholas" w:date="2020-06-16T14:06:00Z">
        <w:r w:rsidRPr="00E46C57" w:rsidDel="00A27D6E">
          <w:rPr>
            <w:rFonts w:eastAsia="Arial"/>
            <w:sz w:val="24"/>
            <w:szCs w:val="24"/>
            <w:rPrChange w:id="558" w:author="Scott Nicholas" w:date="2020-06-20T01:19:00Z">
              <w:rPr>
                <w:rFonts w:eastAsia="Arial"/>
              </w:rPr>
            </w:rPrChange>
          </w:rPr>
          <w:delText xml:space="preserve">Network </w:delText>
        </w:r>
      </w:del>
      <w:del w:id="559" w:author="Scott Nicholas" w:date="2020-07-06T13:45:00Z">
        <w:r w:rsidRPr="00E46C57" w:rsidDel="00AE0800">
          <w:rPr>
            <w:rFonts w:eastAsia="Arial"/>
            <w:sz w:val="24"/>
            <w:szCs w:val="24"/>
            <w:rPrChange w:id="560" w:author="Scott Nicholas" w:date="2020-06-20T01:19:00Z">
              <w:rPr>
                <w:rFonts w:eastAsia="Arial"/>
              </w:rPr>
            </w:rPrChange>
          </w:rPr>
          <w:delText>Agreements, to act as a Transaction Endorser.</w:delText>
        </w:r>
      </w:del>
    </w:p>
    <w:p w14:paraId="2462A6C1" w14:textId="04C1C2EC" w:rsidR="005648EC" w:rsidRPr="00E46C57" w:rsidDel="00AE0800" w:rsidRDefault="0060558B" w:rsidP="00EE0D39">
      <w:pPr>
        <w:pStyle w:val="ListParagraph"/>
        <w:rPr>
          <w:del w:id="561" w:author="Scott Nicholas" w:date="2020-07-06T13:45:00Z"/>
          <w:rFonts w:eastAsia="Arial"/>
          <w:sz w:val="24"/>
          <w:szCs w:val="24"/>
          <w:rPrChange w:id="562" w:author="Scott Nicholas" w:date="2020-06-20T01:19:00Z">
            <w:rPr>
              <w:del w:id="563" w:author="Scott Nicholas" w:date="2020-07-06T13:45:00Z"/>
              <w:rFonts w:eastAsia="Arial"/>
            </w:rPr>
          </w:rPrChange>
        </w:rPr>
        <w:pPrChange w:id="564" w:author="Scott Nicholas" w:date="2020-07-06T14:34:00Z">
          <w:pPr>
            <w:pStyle w:val="ListParagraph"/>
            <w:numPr>
              <w:ilvl w:val="3"/>
              <w:numId w:val="3"/>
            </w:numPr>
            <w:ind w:left="1440" w:hanging="360"/>
          </w:pPr>
        </w:pPrChange>
      </w:pPr>
      <w:del w:id="565" w:author="Scott Nicholas" w:date="2020-07-06T13:45:00Z">
        <w:r w:rsidRPr="00E46C57" w:rsidDel="00AE0800">
          <w:rPr>
            <w:rFonts w:eastAsia="Arial"/>
            <w:sz w:val="24"/>
            <w:szCs w:val="24"/>
            <w:rPrChange w:id="566" w:author="Scott Nicholas" w:date="2020-06-20T01:19:00Z">
              <w:rPr>
                <w:rFonts w:eastAsia="Arial"/>
              </w:rPr>
            </w:rPrChange>
          </w:rPr>
          <w:delText xml:space="preserve">Write Transactions as a Transaction Endorser as </w:delText>
        </w:r>
      </w:del>
      <w:del w:id="567" w:author="Scott Nicholas" w:date="2020-06-16T14:06:00Z">
        <w:r w:rsidRPr="00E46C57" w:rsidDel="00A27D6E">
          <w:rPr>
            <w:rFonts w:eastAsia="Arial"/>
            <w:sz w:val="24"/>
            <w:szCs w:val="24"/>
            <w:rPrChange w:id="568" w:author="Scott Nicholas" w:date="2020-06-20T01:19:00Z">
              <w:rPr>
                <w:rFonts w:eastAsia="Arial"/>
              </w:rPr>
            </w:rPrChange>
          </w:rPr>
          <w:delText xml:space="preserve">defined </w:delText>
        </w:r>
      </w:del>
      <w:del w:id="569" w:author="Scott Nicholas" w:date="2020-07-06T13:45:00Z">
        <w:r w:rsidRPr="00E46C57" w:rsidDel="00AE0800">
          <w:rPr>
            <w:rFonts w:eastAsia="Arial"/>
            <w:sz w:val="24"/>
            <w:szCs w:val="24"/>
            <w:rPrChange w:id="570" w:author="Scott Nicholas" w:date="2020-06-20T01:19:00Z">
              <w:rPr>
                <w:rFonts w:eastAsia="Arial"/>
              </w:rPr>
            </w:rPrChange>
          </w:rPr>
          <w:delText>in Exhibit C.</w:delText>
        </w:r>
      </w:del>
    </w:p>
    <w:p w14:paraId="055A276B" w14:textId="63C52F5B" w:rsidR="00041082" w:rsidRPr="00E46C57" w:rsidDel="00EE0D39" w:rsidRDefault="00041082" w:rsidP="00EE0D39">
      <w:pPr>
        <w:pStyle w:val="ListParagraph"/>
        <w:rPr>
          <w:del w:id="571" w:author="Scott Nicholas" w:date="2020-07-06T14:34:00Z"/>
          <w:rFonts w:eastAsia="Arial"/>
          <w:sz w:val="24"/>
          <w:szCs w:val="24"/>
          <w:rPrChange w:id="572" w:author="Scott Nicholas" w:date="2020-06-20T01:19:00Z">
            <w:rPr>
              <w:del w:id="573" w:author="Scott Nicholas" w:date="2020-07-06T14:34:00Z"/>
              <w:rFonts w:eastAsia="Arial"/>
            </w:rPr>
          </w:rPrChange>
        </w:rPr>
        <w:pPrChange w:id="574" w:author="Scott Nicholas" w:date="2020-07-06T14:34:00Z">
          <w:pPr>
            <w:pStyle w:val="ListParagraph"/>
            <w:numPr>
              <w:ilvl w:val="3"/>
              <w:numId w:val="3"/>
            </w:numPr>
            <w:ind w:left="1440" w:hanging="360"/>
          </w:pPr>
        </w:pPrChange>
      </w:pPr>
      <w:del w:id="575" w:author="Scott Nicholas" w:date="2020-07-06T13:45:00Z">
        <w:r w:rsidRPr="00EE0D39" w:rsidDel="00AE0800">
          <w:rPr>
            <w:rFonts w:eastAsia="Arial"/>
            <w:sz w:val="24"/>
            <w:szCs w:val="24"/>
            <w:rPrChange w:id="576" w:author="Scott Nicholas" w:date="2020-07-06T14:34:00Z">
              <w:rPr>
                <w:rFonts w:eastAsia="Arial"/>
              </w:rPr>
            </w:rPrChange>
          </w:rPr>
          <w:delText>Members with continuous participation, can reserve a position to be invited as a Governing Member via a FIFO waiting list.</w:delText>
        </w:r>
      </w:del>
    </w:p>
    <w:p w14:paraId="5A3E9A89" w14:textId="65A3C9B8" w:rsidR="005648EC" w:rsidRPr="00EE0D39" w:rsidDel="00EE0D39" w:rsidRDefault="005648EC" w:rsidP="00EE0D39">
      <w:pPr>
        <w:pStyle w:val="ListParagraph"/>
        <w:rPr>
          <w:del w:id="577" w:author="Scott Nicholas" w:date="2020-07-06T14:34:00Z"/>
          <w:rFonts w:eastAsia="Arial"/>
          <w:sz w:val="24"/>
          <w:szCs w:val="24"/>
          <w:rPrChange w:id="578" w:author="Scott Nicholas" w:date="2020-07-06T14:34:00Z">
            <w:rPr>
              <w:del w:id="579" w:author="Scott Nicholas" w:date="2020-07-06T14:34:00Z"/>
              <w:rFonts w:eastAsia="Arial"/>
            </w:rPr>
          </w:rPrChange>
        </w:rPr>
        <w:pPrChange w:id="580" w:author="Scott Nicholas" w:date="2020-07-06T14:34:00Z">
          <w:pPr>
            <w:pStyle w:val="ListParagraph"/>
            <w:ind w:left="1440"/>
          </w:pPr>
        </w:pPrChange>
      </w:pPr>
    </w:p>
    <w:p w14:paraId="4E00DC95" w14:textId="34FF11A9"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581" w:author="Scott Nicholas" w:date="2020-06-20T01:19:00Z">
            <w:rPr>
              <w:b w:val="0"/>
              <w:sz w:val="24"/>
              <w:szCs w:val="24"/>
            </w:rPr>
          </w:rPrChange>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582" w:author="Scott Nicholas" w:date="2020-07-06T13:47:00Z">
        <w:r w:rsidR="00AE0800">
          <w:rPr>
            <w:rFonts w:ascii="Times New Roman" w:eastAsia="Times New Roman" w:hAnsi="Times New Roman" w:cs="Times New Roman"/>
            <w:b w:val="0"/>
            <w:sz w:val="24"/>
            <w:szCs w:val="24"/>
          </w:rPr>
          <w:t>. Subscriber Members must:</w:t>
        </w:r>
      </w:ins>
    </w:p>
    <w:p w14:paraId="2F6551DE" w14:textId="0BF26F0C" w:rsidR="005648EC" w:rsidRPr="00E46C57" w:rsidRDefault="005648EC" w:rsidP="005648EC">
      <w:pPr>
        <w:pStyle w:val="ListParagraph"/>
        <w:numPr>
          <w:ilvl w:val="3"/>
          <w:numId w:val="3"/>
        </w:numPr>
        <w:rPr>
          <w:rFonts w:eastAsia="Arial"/>
          <w:sz w:val="24"/>
          <w:szCs w:val="24"/>
          <w:rPrChange w:id="583" w:author="Scott Nicholas" w:date="2020-06-20T01:19:00Z">
            <w:rPr>
              <w:rFonts w:eastAsia="Arial"/>
            </w:rPr>
          </w:rPrChange>
        </w:rPr>
      </w:pPr>
      <w:del w:id="584" w:author="Scott Nicholas" w:date="2020-07-06T13:47:00Z">
        <w:r w:rsidRPr="00E46C57" w:rsidDel="00AE0800">
          <w:rPr>
            <w:rFonts w:eastAsia="Arial"/>
            <w:sz w:val="24"/>
            <w:szCs w:val="24"/>
            <w:rPrChange w:id="585" w:author="Scott Nicholas" w:date="2020-06-20T01:19:00Z">
              <w:rPr>
                <w:rFonts w:eastAsia="Arial"/>
              </w:rPr>
            </w:rPrChange>
          </w:rPr>
          <w:delText xml:space="preserve">Must </w:delText>
        </w:r>
      </w:del>
      <w:r w:rsidRPr="00E46C57">
        <w:rPr>
          <w:rFonts w:eastAsia="Arial"/>
          <w:sz w:val="24"/>
          <w:szCs w:val="24"/>
          <w:rPrChange w:id="586" w:author="Scott Nicholas" w:date="2020-06-20T01:19:00Z">
            <w:rPr>
              <w:rFonts w:eastAsia="Arial"/>
            </w:rPr>
          </w:rPrChange>
        </w:rPr>
        <w:t xml:space="preserve">sign the required </w:t>
      </w:r>
      <w:del w:id="587" w:author="Scott Nicholas" w:date="2020-06-16T14:06:00Z">
        <w:r w:rsidRPr="00E46C57" w:rsidDel="00A27D6E">
          <w:rPr>
            <w:rFonts w:eastAsia="Arial"/>
            <w:sz w:val="24"/>
            <w:szCs w:val="24"/>
            <w:rPrChange w:id="588" w:author="Scott Nicholas" w:date="2020-06-20T01:19:00Z">
              <w:rPr>
                <w:rFonts w:eastAsia="Arial"/>
              </w:rPr>
            </w:rPrChange>
          </w:rPr>
          <w:delText xml:space="preserve">Network </w:delText>
        </w:r>
      </w:del>
      <w:ins w:id="589" w:author="Scott Nicholas" w:date="2020-06-16T14:06:00Z">
        <w:r w:rsidR="00A27D6E" w:rsidRPr="00E46C57">
          <w:rPr>
            <w:rFonts w:eastAsia="Arial"/>
            <w:sz w:val="24"/>
            <w:szCs w:val="24"/>
            <w:rPrChange w:id="590" w:author="Scott Nicholas" w:date="2020-06-20T01:19:00Z">
              <w:rPr>
                <w:rFonts w:eastAsia="Arial"/>
              </w:rPr>
            </w:rPrChange>
          </w:rPr>
          <w:t xml:space="preserve">Utility </w:t>
        </w:r>
      </w:ins>
      <w:r w:rsidRPr="00E46C57">
        <w:rPr>
          <w:rFonts w:eastAsia="Arial"/>
          <w:sz w:val="24"/>
          <w:szCs w:val="24"/>
          <w:rPrChange w:id="591" w:author="Scott Nicholas" w:date="2020-06-20T01:19:00Z">
            <w:rPr>
              <w:rFonts w:eastAsia="Arial"/>
            </w:rPr>
          </w:rPrChange>
        </w:rPr>
        <w:t xml:space="preserve">Agreements as </w:t>
      </w:r>
      <w:del w:id="592" w:author="Scott Nicholas" w:date="2020-06-16T14:06:00Z">
        <w:r w:rsidRPr="00E46C57" w:rsidDel="00A27D6E">
          <w:rPr>
            <w:rFonts w:eastAsia="Arial"/>
            <w:sz w:val="24"/>
            <w:szCs w:val="24"/>
            <w:rPrChange w:id="593" w:author="Scott Nicholas" w:date="2020-06-20T01:19:00Z">
              <w:rPr>
                <w:rFonts w:eastAsia="Arial"/>
              </w:rPr>
            </w:rPrChange>
          </w:rPr>
          <w:delText>set forth in this charter</w:delText>
        </w:r>
      </w:del>
      <w:ins w:id="594" w:author="Scott Nicholas" w:date="2020-07-06T13:48:00Z">
        <w:r w:rsidR="00AE0800">
          <w:rPr>
            <w:rFonts w:eastAsia="Arial"/>
            <w:sz w:val="24"/>
            <w:szCs w:val="24"/>
          </w:rPr>
          <w:t>set forth in this Charter</w:t>
        </w:r>
      </w:ins>
      <w:r w:rsidRPr="00E46C57">
        <w:rPr>
          <w:rFonts w:eastAsia="Arial"/>
          <w:sz w:val="24"/>
          <w:szCs w:val="24"/>
          <w:rPrChange w:id="595" w:author="Scott Nicholas" w:date="2020-06-20T01:19:00Z">
            <w:rPr>
              <w:rFonts w:eastAsia="Arial"/>
            </w:rPr>
          </w:rPrChange>
        </w:rPr>
        <w:t>.</w:t>
      </w:r>
    </w:p>
    <w:p w14:paraId="5D026C77" w14:textId="77777777" w:rsidR="005648EC" w:rsidRPr="00E46C57" w:rsidRDefault="005648EC" w:rsidP="005648EC">
      <w:pPr>
        <w:ind w:left="1080"/>
        <w:rPr>
          <w:rFonts w:eastAsia="Arial"/>
          <w:sz w:val="24"/>
          <w:szCs w:val="24"/>
          <w:rPrChange w:id="596" w:author="Scott Nicholas" w:date="2020-06-20T01:19:00Z">
            <w:rPr>
              <w:rFonts w:eastAsia="Arial"/>
            </w:rPr>
          </w:rPrChange>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597" w:author="Scott Nicholas" w:date="2020-07-06T13:49:00Z">
        <w:r w:rsidR="00AE0800">
          <w:rPr>
            <w:rFonts w:ascii="Times New Roman" w:eastAsia="Times New Roman" w:hAnsi="Times New Roman" w:cs="Times New Roman"/>
            <w:b w:val="0"/>
            <w:sz w:val="24"/>
            <w:szCs w:val="24"/>
          </w:rPr>
          <w:t>. Subscriber Members may:</w:t>
        </w:r>
      </w:ins>
    </w:p>
    <w:p w14:paraId="22D0E919" w14:textId="6EAEC448" w:rsidR="005648EC" w:rsidRPr="00394CD6" w:rsidRDefault="005648EC" w:rsidP="005648EC">
      <w:pPr>
        <w:pStyle w:val="ListParagraph"/>
        <w:numPr>
          <w:ilvl w:val="3"/>
          <w:numId w:val="3"/>
        </w:numPr>
        <w:rPr>
          <w:rFonts w:eastAsia="Arial"/>
          <w:sz w:val="24"/>
          <w:szCs w:val="24"/>
          <w:rPrChange w:id="598" w:author="Scott Nicholas" w:date="2020-07-06T13:56:00Z">
            <w:rPr>
              <w:rFonts w:eastAsia="Arial"/>
            </w:rPr>
          </w:rPrChange>
        </w:rPr>
      </w:pPr>
      <w:del w:id="599" w:author="Scott Nicholas" w:date="2020-07-06T13:49:00Z">
        <w:r w:rsidRPr="00394CD6" w:rsidDel="00AE0800">
          <w:rPr>
            <w:rFonts w:eastAsia="Arial"/>
            <w:sz w:val="24"/>
            <w:szCs w:val="24"/>
            <w:rPrChange w:id="600" w:author="Scott Nicholas" w:date="2020-07-06T13:56:00Z">
              <w:rPr>
                <w:rFonts w:eastAsia="Arial"/>
              </w:rPr>
            </w:rPrChange>
          </w:rPr>
          <w:delText xml:space="preserve">Appointment </w:delText>
        </w:r>
      </w:del>
      <w:ins w:id="601" w:author="Scott Nicholas" w:date="2020-07-06T13:49:00Z">
        <w:r w:rsidR="00AE0800" w:rsidRPr="00394CD6">
          <w:rPr>
            <w:rFonts w:eastAsia="Arial"/>
            <w:sz w:val="24"/>
            <w:szCs w:val="24"/>
            <w:rPrChange w:id="602" w:author="Scott Nicholas" w:date="2020-07-06T13:56:00Z">
              <w:rPr>
                <w:rFonts w:eastAsia="Arial"/>
                <w:sz w:val="24"/>
                <w:szCs w:val="24"/>
                <w:highlight w:val="yellow"/>
              </w:rPr>
            </w:rPrChange>
          </w:rPr>
          <w:t>appoint a representative</w:t>
        </w:r>
      </w:ins>
      <w:del w:id="603" w:author="Scott Nicholas" w:date="2020-07-06T13:49:00Z">
        <w:r w:rsidRPr="00394CD6" w:rsidDel="00AE0800">
          <w:rPr>
            <w:rFonts w:eastAsia="Arial"/>
            <w:sz w:val="24"/>
            <w:szCs w:val="24"/>
            <w:rPrChange w:id="604" w:author="Scott Nicholas" w:date="2020-07-06T13:56:00Z">
              <w:rPr>
                <w:rFonts w:eastAsia="Arial"/>
              </w:rPr>
            </w:rPrChange>
          </w:rPr>
          <w:delText>of representatives</w:delText>
        </w:r>
      </w:del>
      <w:r w:rsidRPr="00394CD6">
        <w:rPr>
          <w:rFonts w:eastAsia="Arial"/>
          <w:sz w:val="24"/>
          <w:szCs w:val="24"/>
          <w:rPrChange w:id="605" w:author="Scott Nicholas" w:date="2020-07-06T13:56:00Z">
            <w:rPr>
              <w:rFonts w:eastAsia="Arial"/>
            </w:rPr>
          </w:rPrChange>
        </w:rPr>
        <w:t xml:space="preserve"> to any Committee</w:t>
      </w:r>
      <w:del w:id="606" w:author="Scott Nicholas" w:date="2020-07-06T13:50:00Z">
        <w:r w:rsidR="00834368" w:rsidRPr="00394CD6" w:rsidDel="00AE0800">
          <w:rPr>
            <w:rFonts w:eastAsia="Arial"/>
            <w:sz w:val="24"/>
            <w:szCs w:val="24"/>
            <w:rPrChange w:id="607" w:author="Scott Nicholas" w:date="2020-07-06T13:56:00Z">
              <w:rPr>
                <w:rFonts w:eastAsia="Arial"/>
              </w:rPr>
            </w:rPrChange>
          </w:rPr>
          <w:delText xml:space="preserve"> within the Directed Fund</w:delText>
        </w:r>
      </w:del>
      <w:r w:rsidR="00834368" w:rsidRPr="00394CD6">
        <w:rPr>
          <w:rFonts w:eastAsia="Arial"/>
          <w:sz w:val="24"/>
          <w:szCs w:val="24"/>
          <w:rPrChange w:id="608" w:author="Scott Nicholas" w:date="2020-07-06T13:56:00Z">
            <w:rPr>
              <w:rFonts w:eastAsia="Arial"/>
            </w:rPr>
          </w:rPrChange>
        </w:rPr>
        <w:t>.</w:t>
      </w:r>
    </w:p>
    <w:p w14:paraId="438B3022" w14:textId="1F3855DF" w:rsidR="005648EC" w:rsidRPr="00E46C57" w:rsidRDefault="00AE0800" w:rsidP="005648EC">
      <w:pPr>
        <w:pStyle w:val="ListParagraph"/>
        <w:numPr>
          <w:ilvl w:val="3"/>
          <w:numId w:val="3"/>
        </w:numPr>
        <w:rPr>
          <w:rFonts w:eastAsia="Arial"/>
          <w:sz w:val="24"/>
          <w:szCs w:val="24"/>
          <w:rPrChange w:id="609" w:author="Scott Nicholas" w:date="2020-06-20T01:19:00Z">
            <w:rPr>
              <w:rFonts w:eastAsia="Arial"/>
            </w:rPr>
          </w:rPrChange>
        </w:rPr>
      </w:pPr>
      <w:ins w:id="610" w:author="Scott Nicholas" w:date="2020-07-06T13:50:00Z">
        <w:r>
          <w:rPr>
            <w:rFonts w:eastAsia="Arial"/>
            <w:sz w:val="24"/>
            <w:szCs w:val="24"/>
          </w:rPr>
          <w:t>act</w:t>
        </w:r>
      </w:ins>
      <w:del w:id="611" w:author="Scott Nicholas" w:date="2020-07-06T13:50:00Z">
        <w:r w:rsidR="005648EC" w:rsidRPr="00E46C57" w:rsidDel="00AE0800">
          <w:rPr>
            <w:rFonts w:eastAsia="Arial"/>
            <w:sz w:val="24"/>
            <w:szCs w:val="24"/>
            <w:rPrChange w:id="612" w:author="Scott Nicholas" w:date="2020-06-20T01:19:00Z">
              <w:rPr>
                <w:rFonts w:eastAsia="Arial"/>
              </w:rPr>
            </w:rPrChange>
          </w:rPr>
          <w:delText>Approval</w:delText>
        </w:r>
      </w:del>
      <w:r w:rsidR="005648EC" w:rsidRPr="00E46C57">
        <w:rPr>
          <w:rFonts w:eastAsia="Arial"/>
          <w:sz w:val="24"/>
          <w:szCs w:val="24"/>
          <w:rPrChange w:id="613" w:author="Scott Nicholas" w:date="2020-06-20T01:19:00Z">
            <w:rPr>
              <w:rFonts w:eastAsia="Arial"/>
            </w:rPr>
          </w:rPrChange>
        </w:rPr>
        <w:t xml:space="preserve">, pending signed </w:t>
      </w:r>
      <w:del w:id="614" w:author="Scott Nicholas" w:date="2020-06-16T14:06:00Z">
        <w:r w:rsidR="005648EC" w:rsidRPr="00E46C57" w:rsidDel="00A27D6E">
          <w:rPr>
            <w:rFonts w:eastAsia="Arial"/>
            <w:sz w:val="24"/>
            <w:szCs w:val="24"/>
            <w:rPrChange w:id="615" w:author="Scott Nicholas" w:date="2020-06-20T01:19:00Z">
              <w:rPr>
                <w:rFonts w:eastAsia="Arial"/>
              </w:rPr>
            </w:rPrChange>
          </w:rPr>
          <w:delText xml:space="preserve">Network </w:delText>
        </w:r>
      </w:del>
      <w:ins w:id="616" w:author="Scott Nicholas" w:date="2020-06-16T14:06:00Z">
        <w:r w:rsidR="00A27D6E" w:rsidRPr="00E46C57">
          <w:rPr>
            <w:rFonts w:eastAsia="Arial"/>
            <w:sz w:val="24"/>
            <w:szCs w:val="24"/>
            <w:rPrChange w:id="617" w:author="Scott Nicholas" w:date="2020-06-20T01:19:00Z">
              <w:rPr>
                <w:rFonts w:eastAsia="Arial"/>
              </w:rPr>
            </w:rPrChange>
          </w:rPr>
          <w:t xml:space="preserve">Utility </w:t>
        </w:r>
      </w:ins>
      <w:r w:rsidR="005648EC" w:rsidRPr="00E46C57">
        <w:rPr>
          <w:rFonts w:eastAsia="Arial"/>
          <w:sz w:val="24"/>
          <w:szCs w:val="24"/>
          <w:rPrChange w:id="618" w:author="Scott Nicholas" w:date="2020-06-20T01:19:00Z">
            <w:rPr>
              <w:rFonts w:eastAsia="Arial"/>
            </w:rPr>
          </w:rPrChange>
        </w:rPr>
        <w:t xml:space="preserve">Agreements, </w:t>
      </w:r>
      <w:del w:id="619" w:author="Scott Nicholas" w:date="2020-07-06T13:50:00Z">
        <w:r w:rsidR="005648EC" w:rsidRPr="00E46C57" w:rsidDel="00AE0800">
          <w:rPr>
            <w:rFonts w:eastAsia="Arial"/>
            <w:sz w:val="24"/>
            <w:szCs w:val="24"/>
            <w:rPrChange w:id="620" w:author="Scott Nicholas" w:date="2020-06-20T01:19:00Z">
              <w:rPr>
                <w:rFonts w:eastAsia="Arial"/>
              </w:rPr>
            </w:rPrChange>
          </w:rPr>
          <w:delText xml:space="preserve">to act </w:delText>
        </w:r>
      </w:del>
      <w:r w:rsidR="005648EC" w:rsidRPr="00E46C57">
        <w:rPr>
          <w:rFonts w:eastAsia="Arial"/>
          <w:sz w:val="24"/>
          <w:szCs w:val="24"/>
          <w:rPrChange w:id="621" w:author="Scott Nicholas" w:date="2020-06-20T01:19:00Z">
            <w:rPr>
              <w:rFonts w:eastAsia="Arial"/>
            </w:rPr>
          </w:rPrChange>
        </w:rPr>
        <w:t>as a Transaction Endorser.</w:t>
      </w:r>
    </w:p>
    <w:p w14:paraId="76F48FCE" w14:textId="45527C2E" w:rsidR="0060558B" w:rsidRPr="00E46C57" w:rsidRDefault="00AE0800" w:rsidP="005648EC">
      <w:pPr>
        <w:pStyle w:val="ListParagraph"/>
        <w:numPr>
          <w:ilvl w:val="3"/>
          <w:numId w:val="3"/>
        </w:numPr>
        <w:rPr>
          <w:rFonts w:eastAsia="Arial"/>
          <w:sz w:val="24"/>
          <w:szCs w:val="24"/>
          <w:rPrChange w:id="622" w:author="Scott Nicholas" w:date="2020-06-20T01:19:00Z">
            <w:rPr>
              <w:rFonts w:eastAsia="Arial"/>
            </w:rPr>
          </w:rPrChange>
        </w:rPr>
      </w:pPr>
      <w:ins w:id="623" w:author="Scott Nicholas" w:date="2020-07-06T13:50:00Z">
        <w:r>
          <w:rPr>
            <w:rFonts w:eastAsia="Arial"/>
            <w:sz w:val="24"/>
            <w:szCs w:val="24"/>
          </w:rPr>
          <w:t>w</w:t>
        </w:r>
      </w:ins>
      <w:del w:id="624" w:author="Scott Nicholas" w:date="2020-07-06T13:50:00Z">
        <w:r w:rsidR="0060558B" w:rsidRPr="00E46C57" w:rsidDel="00AE0800">
          <w:rPr>
            <w:rFonts w:eastAsia="Arial"/>
            <w:sz w:val="24"/>
            <w:szCs w:val="24"/>
            <w:rPrChange w:id="625" w:author="Scott Nicholas" w:date="2020-06-20T01:19:00Z">
              <w:rPr>
                <w:rFonts w:eastAsia="Arial"/>
              </w:rPr>
            </w:rPrChange>
          </w:rPr>
          <w:delText>W</w:delText>
        </w:r>
      </w:del>
      <w:r w:rsidR="0060558B" w:rsidRPr="00E46C57">
        <w:rPr>
          <w:rFonts w:eastAsia="Arial"/>
          <w:sz w:val="24"/>
          <w:szCs w:val="24"/>
          <w:rPrChange w:id="626" w:author="Scott Nicholas" w:date="2020-06-20T01:19:00Z">
            <w:rPr>
              <w:rFonts w:eastAsia="Arial"/>
            </w:rPr>
          </w:rPrChange>
        </w:rPr>
        <w:t xml:space="preserve">rite Transactions as a Transaction Endorser as </w:t>
      </w:r>
      <w:del w:id="627" w:author="Scott Nicholas" w:date="2020-06-16T14:06:00Z">
        <w:r w:rsidR="0060558B" w:rsidRPr="00E46C57" w:rsidDel="00A27D6E">
          <w:rPr>
            <w:rFonts w:eastAsia="Arial"/>
            <w:sz w:val="24"/>
            <w:szCs w:val="24"/>
            <w:rPrChange w:id="628" w:author="Scott Nicholas" w:date="2020-06-20T01:19:00Z">
              <w:rPr>
                <w:rFonts w:eastAsia="Arial"/>
              </w:rPr>
            </w:rPrChange>
          </w:rPr>
          <w:delText xml:space="preserve">defined </w:delText>
        </w:r>
      </w:del>
      <w:ins w:id="629" w:author="Scott Nicholas" w:date="2020-06-16T14:06:00Z">
        <w:r w:rsidR="00A27D6E" w:rsidRPr="00E46C57">
          <w:rPr>
            <w:rFonts w:eastAsia="Arial"/>
            <w:sz w:val="24"/>
            <w:szCs w:val="24"/>
            <w:rPrChange w:id="630" w:author="Scott Nicholas" w:date="2020-06-20T01:19:00Z">
              <w:rPr>
                <w:rFonts w:eastAsia="Arial"/>
              </w:rPr>
            </w:rPrChange>
          </w:rPr>
          <w:t xml:space="preserve">detailed </w:t>
        </w:r>
      </w:ins>
      <w:r w:rsidR="0060558B" w:rsidRPr="00E46C57">
        <w:rPr>
          <w:rFonts w:eastAsia="Arial"/>
          <w:sz w:val="24"/>
          <w:szCs w:val="24"/>
          <w:rPrChange w:id="631" w:author="Scott Nicholas" w:date="2020-06-20T01:19:00Z">
            <w:rPr>
              <w:rFonts w:eastAsia="Arial"/>
            </w:rPr>
          </w:rPrChange>
        </w:rPr>
        <w:t>in Exhibit C.</w:t>
      </w:r>
    </w:p>
    <w:p w14:paraId="0C4F7372" w14:textId="77777777" w:rsidR="005648EC" w:rsidRPr="00E46C57" w:rsidRDefault="005648EC" w:rsidP="001737BB">
      <w:pPr>
        <w:pStyle w:val="ListParagraph"/>
        <w:ind w:left="1440"/>
        <w:rPr>
          <w:rFonts w:eastAsia="Arial"/>
          <w:sz w:val="24"/>
          <w:szCs w:val="24"/>
          <w:rPrChange w:id="632" w:author="Scott Nicholas" w:date="2020-06-20T01:19:00Z">
            <w:rPr>
              <w:rFonts w:eastAsia="Arial"/>
            </w:rPr>
          </w:rPrChange>
        </w:rPr>
      </w:pPr>
    </w:p>
    <w:p w14:paraId="17EE8B89" w14:textId="089D7DFA" w:rsidR="00834368" w:rsidRPr="00E46C57" w:rsidDel="002B4698" w:rsidRDefault="00834368" w:rsidP="00834368">
      <w:pPr>
        <w:pStyle w:val="Heading1"/>
        <w:keepNext w:val="0"/>
        <w:widowControl w:val="0"/>
        <w:numPr>
          <w:ilvl w:val="1"/>
          <w:numId w:val="3"/>
        </w:numPr>
        <w:rPr>
          <w:del w:id="633" w:author="Scott Nicholas" w:date="2020-06-19T09:47:00Z"/>
          <w:rFonts w:ascii="Times New Roman" w:hAnsi="Times New Roman" w:cs="Times New Roman"/>
          <w:b w:val="0"/>
          <w:sz w:val="24"/>
          <w:szCs w:val="24"/>
          <w:rPrChange w:id="634" w:author="Scott Nicholas" w:date="2020-06-20T01:19:00Z">
            <w:rPr>
              <w:del w:id="635" w:author="Scott Nicholas" w:date="2020-06-19T09:47:00Z"/>
              <w:b w:val="0"/>
              <w:sz w:val="24"/>
              <w:szCs w:val="24"/>
            </w:rPr>
          </w:rPrChange>
        </w:rPr>
      </w:pPr>
      <w:del w:id="636" w:author="Scott Nicholas" w:date="2020-06-19T09:47:00Z">
        <w:r w:rsidRPr="00E46C57" w:rsidDel="002B4698">
          <w:rPr>
            <w:rFonts w:ascii="Times New Roman" w:eastAsia="Times New Roman" w:hAnsi="Times New Roman" w:cs="Times New Roman"/>
            <w:b w:val="0"/>
            <w:sz w:val="24"/>
            <w:szCs w:val="24"/>
          </w:rPr>
          <w:delText xml:space="preserve">The </w:delText>
        </w:r>
        <w:r w:rsidRPr="00603754" w:rsidDel="002B4698">
          <w:rPr>
            <w:rFonts w:ascii="Times New Roman" w:eastAsia="Times New Roman" w:hAnsi="Times New Roman" w:cs="Times New Roman"/>
            <w:b w:val="0"/>
            <w:sz w:val="24"/>
            <w:szCs w:val="24"/>
          </w:rPr>
          <w:delText xml:space="preserve">Contributor </w:delText>
        </w:r>
      </w:del>
      <w:ins w:id="637" w:author="Dan Gisolfi" w:date="2020-04-29T12:42:00Z">
        <w:del w:id="638"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639" w:author="Scott Nicholas" w:date="2020-06-19T09:47:00Z">
        <w:r w:rsidRPr="00603754" w:rsidDel="002B4698">
          <w:rPr>
            <w:rFonts w:ascii="Times New Roman" w:eastAsia="Times New Roman" w:hAnsi="Times New Roman" w:cs="Times New Roman"/>
            <w:b w:val="0"/>
            <w:sz w:val="24"/>
            <w:szCs w:val="24"/>
          </w:rPr>
          <w:delText>Member</w:delText>
        </w:r>
      </w:del>
      <w:ins w:id="640" w:author="Dan Gisolfi" w:date="2020-04-29T12:42:00Z">
        <w:del w:id="641" w:author="Scott Nicholas" w:date="2020-06-19T09:47:00Z">
          <w:r w:rsidR="00326816" w:rsidRPr="00603754" w:rsidDel="002B4698">
            <w:rPr>
              <w:rFonts w:ascii="Times New Roman" w:eastAsia="Times New Roman" w:hAnsi="Times New Roman" w:cs="Times New Roman"/>
              <w:b w:val="0"/>
              <w:sz w:val="24"/>
              <w:szCs w:val="24"/>
            </w:rPr>
            <w:delText xml:space="preserve"> </w:delText>
          </w:r>
        </w:del>
      </w:ins>
      <w:del w:id="642" w:author="Scott Nicholas" w:date="2020-06-19T09:47:00Z">
        <w:r w:rsidRPr="00603754" w:rsidDel="002B4698">
          <w:rPr>
            <w:rFonts w:ascii="Times New Roman" w:eastAsia="Times New Roman" w:hAnsi="Times New Roman" w:cs="Times New Roman"/>
            <w:b w:val="0"/>
            <w:sz w:val="24"/>
            <w:szCs w:val="24"/>
          </w:rPr>
          <w:delText xml:space="preserve">s are a category of membership that is limited to Contributor </w:delText>
        </w:r>
      </w:del>
      <w:ins w:id="643" w:author="Dan Gisolfi" w:date="2020-04-29T12:43:00Z">
        <w:del w:id="644"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645" w:author="Scott Nicholas" w:date="2020-06-19T09:47:00Z">
        <w:r w:rsidRPr="00603754" w:rsidDel="002B4698">
          <w:rPr>
            <w:rFonts w:ascii="Times New Roman" w:eastAsia="Times New Roman" w:hAnsi="Times New Roman" w:cs="Times New Roman"/>
            <w:b w:val="0"/>
            <w:sz w:val="24"/>
            <w:szCs w:val="24"/>
          </w:rPr>
          <w:delText>Members of the Linux Foundation. This membership category is limited to participation in Committees within the Technical Project.</w:delText>
        </w:r>
      </w:del>
    </w:p>
    <w:p w14:paraId="55525FA2" w14:textId="77777777" w:rsidR="0075596C" w:rsidRPr="00E46C57" w:rsidRDefault="007866D7">
      <w:pPr>
        <w:pStyle w:val="Heading1"/>
        <w:keepNext w:val="0"/>
        <w:widowControl w:val="0"/>
        <w:numPr>
          <w:ilvl w:val="1"/>
          <w:numId w:val="3"/>
        </w:numPr>
        <w:rPr>
          <w:rFonts w:ascii="Times New Roman" w:hAnsi="Times New Roman" w:cs="Times New Roman"/>
          <w:b w:val="0"/>
          <w:sz w:val="24"/>
          <w:szCs w:val="24"/>
          <w:rPrChange w:id="646" w:author="Scott Nicholas" w:date="2020-06-20T01:19:00Z">
            <w:rPr>
              <w:b w:val="0"/>
              <w:sz w:val="24"/>
              <w:szCs w:val="24"/>
            </w:rPr>
          </w:rPrChange>
        </w:rPr>
      </w:pPr>
      <w:r w:rsidRPr="00E46C57">
        <w:rPr>
          <w:rFonts w:ascii="Times New Roman" w:eastAsia="Times New Roman" w:hAnsi="Times New Roman" w:cs="Times New Roman"/>
          <w:b w:val="0"/>
          <w:sz w:val="24"/>
          <w:szCs w:val="24"/>
        </w:rPr>
        <w:t>Members will be entitled to:</w:t>
      </w:r>
    </w:p>
    <w:p w14:paraId="542BA856" w14:textId="77777777" w:rsidR="0075596C" w:rsidRPr="00E46C57" w:rsidRDefault="007866D7">
      <w:pPr>
        <w:pStyle w:val="Heading1"/>
        <w:keepNext w:val="0"/>
        <w:widowControl w:val="0"/>
        <w:numPr>
          <w:ilvl w:val="2"/>
          <w:numId w:val="3"/>
        </w:numPr>
        <w:rPr>
          <w:rFonts w:ascii="Times New Roman" w:hAnsi="Times New Roman" w:cs="Times New Roman"/>
          <w:b w:val="0"/>
          <w:sz w:val="24"/>
          <w:szCs w:val="24"/>
          <w:rPrChange w:id="647"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E46C57" w:rsidRDefault="007866D7">
      <w:pPr>
        <w:pStyle w:val="Heading1"/>
        <w:keepNext w:val="0"/>
        <w:widowControl w:val="0"/>
        <w:numPr>
          <w:ilvl w:val="2"/>
          <w:numId w:val="3"/>
        </w:numPr>
        <w:rPr>
          <w:rFonts w:ascii="Times New Roman" w:hAnsi="Times New Roman" w:cs="Times New Roman"/>
          <w:b w:val="0"/>
          <w:sz w:val="24"/>
          <w:szCs w:val="24"/>
          <w:rPrChange w:id="648" w:author="Scott Nicholas" w:date="2020-06-20T01:19:00Z">
            <w:rPr>
              <w:b w:val="0"/>
            </w:rPr>
          </w:rPrChange>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4D09BB7F" w:rsidR="002F3331" w:rsidRPr="00603754" w:rsidRDefault="002F3331">
      <w:pPr>
        <w:pStyle w:val="Heading1"/>
        <w:keepNext w:val="0"/>
        <w:widowControl w:val="0"/>
        <w:numPr>
          <w:ilvl w:val="0"/>
          <w:numId w:val="3"/>
        </w:numPr>
        <w:spacing w:before="0"/>
        <w:rPr>
          <w:rFonts w:ascii="Times New Roman" w:eastAsia="Times New Roman" w:hAnsi="Times New Roman" w:cs="Times New Roman"/>
          <w:sz w:val="24"/>
          <w:szCs w:val="24"/>
        </w:rPr>
      </w:pPr>
      <w:del w:id="649" w:author="Scott Nicholas" w:date="2020-06-16T14:07:00Z">
        <w:r w:rsidRPr="00E46C57" w:rsidDel="00A27D6E">
          <w:rPr>
            <w:rFonts w:ascii="Times New Roman" w:eastAsia="Times New Roman" w:hAnsi="Times New Roman" w:cs="Times New Roman"/>
            <w:sz w:val="24"/>
            <w:szCs w:val="24"/>
          </w:rPr>
          <w:delText xml:space="preserve">Network </w:delText>
        </w:r>
      </w:del>
      <w:ins w:id="650" w:author="Scott Nicholas" w:date="2020-06-16T14:07:00Z">
        <w:r w:rsidR="00A27D6E" w:rsidRPr="00603754">
          <w:rPr>
            <w:rFonts w:ascii="Times New Roman" w:eastAsia="Times New Roman" w:hAnsi="Times New Roman" w:cs="Times New Roman"/>
            <w:sz w:val="24"/>
            <w:szCs w:val="24"/>
          </w:rPr>
          <w:t xml:space="preserve">Utility </w:t>
        </w:r>
      </w:ins>
      <w:r w:rsidRPr="00603754">
        <w:rPr>
          <w:rFonts w:ascii="Times New Roman" w:eastAsia="Times New Roman" w:hAnsi="Times New Roman" w:cs="Times New Roman"/>
          <w:sz w:val="24"/>
          <w:szCs w:val="24"/>
        </w:rPr>
        <w:t>Agreements</w:t>
      </w:r>
    </w:p>
    <w:p w14:paraId="57D77915" w14:textId="77777777" w:rsidR="008F3D16" w:rsidRPr="00E46C57" w:rsidRDefault="00834368">
      <w:pPr>
        <w:pStyle w:val="ListParagraph"/>
        <w:numPr>
          <w:ilvl w:val="0"/>
          <w:numId w:val="5"/>
        </w:numPr>
        <w:rPr>
          <w:sz w:val="24"/>
          <w:szCs w:val="24"/>
          <w:rPrChange w:id="651" w:author="Scott Nicholas" w:date="2020-06-20T01:19:00Z">
            <w:rPr/>
          </w:rPrChange>
        </w:rPr>
      </w:pPr>
      <w:r w:rsidRPr="00E46C57">
        <w:rPr>
          <w:sz w:val="24"/>
          <w:szCs w:val="24"/>
          <w:rPrChange w:id="652" w:author="Scott Nicholas" w:date="2020-06-20T01:19:00Z">
            <w:rPr/>
          </w:rPrChange>
        </w:rPr>
        <w:t>Members</w:t>
      </w:r>
    </w:p>
    <w:p w14:paraId="70354BF9" w14:textId="33D04442" w:rsidR="00834368" w:rsidRPr="00E46C57" w:rsidRDefault="00126BDE" w:rsidP="001737BB">
      <w:pPr>
        <w:ind w:left="360"/>
        <w:rPr>
          <w:sz w:val="24"/>
          <w:szCs w:val="24"/>
          <w:rPrChange w:id="653" w:author="Scott Nicholas" w:date="2020-06-20T01:19:00Z">
            <w:rPr/>
          </w:rPrChange>
        </w:rPr>
      </w:pPr>
      <w:r w:rsidRPr="00E46C57">
        <w:rPr>
          <w:sz w:val="24"/>
          <w:szCs w:val="24"/>
          <w:rPrChange w:id="654" w:author="Scott Nicholas" w:date="2020-06-20T01:19:00Z">
            <w:rPr/>
          </w:rPrChange>
        </w:rPr>
        <w:t xml:space="preserve">Participants in </w:t>
      </w:r>
      <w:r w:rsidR="00834368" w:rsidRPr="00E46C57">
        <w:rPr>
          <w:sz w:val="24"/>
          <w:szCs w:val="24"/>
          <w:rPrChange w:id="655" w:author="Scott Nicholas" w:date="2020-06-20T01:19:00Z">
            <w:rPr/>
          </w:rPrChange>
        </w:rPr>
        <w:t>the Directed Fund must sign the following agreements</w:t>
      </w:r>
      <w:r w:rsidR="005145C0" w:rsidRPr="00E46C57">
        <w:rPr>
          <w:sz w:val="24"/>
          <w:szCs w:val="24"/>
          <w:rPrChange w:id="656" w:author="Scott Nicholas" w:date="2020-06-20T01:19:00Z">
            <w:rPr/>
          </w:rPrChange>
        </w:rPr>
        <w:t xml:space="preserve"> upon entrance and annual renewal.</w:t>
      </w:r>
    </w:p>
    <w:p w14:paraId="1D3E1332" w14:textId="717321DA" w:rsidR="005145C0" w:rsidRPr="00E46C57" w:rsidRDefault="005145C0" w:rsidP="00834368">
      <w:pPr>
        <w:rPr>
          <w:sz w:val="24"/>
          <w:szCs w:val="24"/>
          <w:rPrChange w:id="657" w:author="Scott Nicholas" w:date="2020-06-20T01:19:00Z">
            <w:rPr/>
          </w:rPrChange>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7777777" w:rsidR="002B4698" w:rsidRPr="00E46C57" w:rsidRDefault="002B4698" w:rsidP="001737BB">
            <w:pPr>
              <w:jc w:val="center"/>
              <w:rPr>
                <w:ins w:id="658" w:author="Scott Nicholas" w:date="2020-06-16T14:07:00Z"/>
                <w:b/>
                <w:bCs/>
                <w:sz w:val="24"/>
                <w:szCs w:val="24"/>
                <w:rPrChange w:id="659" w:author="Scott Nicholas" w:date="2020-06-20T01:19:00Z">
                  <w:rPr>
                    <w:ins w:id="660" w:author="Scott Nicholas" w:date="2020-06-16T14:07:00Z"/>
                    <w:b/>
                    <w:bCs/>
                  </w:rPr>
                </w:rPrChange>
              </w:rPr>
            </w:pPr>
            <w:del w:id="661" w:author="Scott Nicholas" w:date="2020-06-16T14:07:00Z">
              <w:r w:rsidRPr="00E46C57" w:rsidDel="00A27D6E">
                <w:rPr>
                  <w:b/>
                  <w:bCs/>
                  <w:sz w:val="24"/>
                  <w:szCs w:val="24"/>
                  <w:rPrChange w:id="662" w:author="Scott Nicholas" w:date="2020-06-20T01:19:00Z">
                    <w:rPr>
                      <w:b/>
                      <w:bCs/>
                    </w:rPr>
                  </w:rPrChange>
                </w:rPr>
                <w:delText xml:space="preserve">Network </w:delText>
              </w:r>
            </w:del>
            <w:ins w:id="663" w:author="Scott Nicholas" w:date="2020-06-16T14:07:00Z">
              <w:r w:rsidRPr="00E46C57">
                <w:rPr>
                  <w:b/>
                  <w:bCs/>
                  <w:sz w:val="24"/>
                  <w:szCs w:val="24"/>
                  <w:rPrChange w:id="664" w:author="Scott Nicholas" w:date="2020-06-20T01:19:00Z">
                    <w:rPr>
                      <w:b/>
                      <w:bCs/>
                    </w:rPr>
                  </w:rPrChange>
                </w:rPr>
                <w:t>Utility</w:t>
              </w:r>
            </w:ins>
          </w:p>
          <w:p w14:paraId="6AE2DAC7" w14:textId="31E2DE27" w:rsidR="002B4698" w:rsidRPr="00E46C57" w:rsidRDefault="002B4698" w:rsidP="001737BB">
            <w:pPr>
              <w:jc w:val="center"/>
              <w:rPr>
                <w:b/>
                <w:bCs/>
                <w:sz w:val="24"/>
                <w:szCs w:val="24"/>
                <w:rPrChange w:id="665" w:author="Scott Nicholas" w:date="2020-06-20T01:19:00Z">
                  <w:rPr>
                    <w:b/>
                    <w:bCs/>
                  </w:rPr>
                </w:rPrChange>
              </w:rPr>
            </w:pPr>
            <w:r w:rsidRPr="00E46C57">
              <w:rPr>
                <w:b/>
                <w:bCs/>
                <w:sz w:val="24"/>
                <w:szCs w:val="24"/>
                <w:rPrChange w:id="666" w:author="Scott Nicholas" w:date="2020-06-20T01:19:00Z">
                  <w:rPr>
                    <w:b/>
                    <w:bCs/>
                  </w:rPr>
                </w:rPrChange>
              </w:rPr>
              <w:t>Agreement</w:t>
            </w:r>
          </w:p>
        </w:tc>
        <w:tc>
          <w:tcPr>
            <w:tcW w:w="1808" w:type="dxa"/>
          </w:tcPr>
          <w:p w14:paraId="1BEFE70D" w14:textId="52940DEE" w:rsidR="002B4698" w:rsidRPr="00E46C57" w:rsidRDefault="002B4698" w:rsidP="001737BB">
            <w:pPr>
              <w:jc w:val="center"/>
              <w:rPr>
                <w:b/>
                <w:bCs/>
                <w:sz w:val="24"/>
                <w:szCs w:val="24"/>
                <w:rPrChange w:id="667" w:author="Scott Nicholas" w:date="2020-06-20T01:19:00Z">
                  <w:rPr>
                    <w:b/>
                    <w:bCs/>
                  </w:rPr>
                </w:rPrChange>
              </w:rPr>
            </w:pPr>
            <w:r w:rsidRPr="00E46C57">
              <w:rPr>
                <w:b/>
                <w:bCs/>
                <w:sz w:val="24"/>
                <w:szCs w:val="24"/>
                <w:rPrChange w:id="668" w:author="Scott Nicholas" w:date="2020-06-20T01:19:00Z">
                  <w:rPr>
                    <w:b/>
                    <w:bCs/>
                  </w:rPr>
                </w:rPrChange>
              </w:rPr>
              <w:t>Governing Member</w:t>
            </w:r>
          </w:p>
        </w:tc>
        <w:tc>
          <w:tcPr>
            <w:tcW w:w="1808" w:type="dxa"/>
          </w:tcPr>
          <w:p w14:paraId="5D7FA0C8" w14:textId="34AD31E5" w:rsidR="002B4698" w:rsidRPr="00E46C57" w:rsidRDefault="002B4698" w:rsidP="001737BB">
            <w:pPr>
              <w:jc w:val="center"/>
              <w:rPr>
                <w:b/>
                <w:bCs/>
                <w:sz w:val="24"/>
                <w:szCs w:val="24"/>
                <w:rPrChange w:id="669" w:author="Scott Nicholas" w:date="2020-06-20T01:19:00Z">
                  <w:rPr>
                    <w:b/>
                    <w:bCs/>
                  </w:rPr>
                </w:rPrChange>
              </w:rPr>
            </w:pPr>
            <w:r w:rsidRPr="00E46C57">
              <w:rPr>
                <w:b/>
                <w:bCs/>
                <w:sz w:val="24"/>
                <w:szCs w:val="24"/>
                <w:rPrChange w:id="670" w:author="Scott Nicholas" w:date="2020-06-20T01:19:00Z">
                  <w:rPr>
                    <w:b/>
                    <w:bCs/>
                  </w:rPr>
                </w:rPrChange>
              </w:rPr>
              <w:t>Operational Member</w:t>
            </w:r>
          </w:p>
        </w:tc>
        <w:tc>
          <w:tcPr>
            <w:tcW w:w="1808" w:type="dxa"/>
          </w:tcPr>
          <w:p w14:paraId="1267C764" w14:textId="7BAED318" w:rsidR="002B4698" w:rsidRPr="00E46C57" w:rsidRDefault="002B4698" w:rsidP="001737BB">
            <w:pPr>
              <w:jc w:val="center"/>
              <w:rPr>
                <w:b/>
                <w:bCs/>
                <w:sz w:val="24"/>
                <w:szCs w:val="24"/>
                <w:rPrChange w:id="671" w:author="Scott Nicholas" w:date="2020-06-20T01:19:00Z">
                  <w:rPr>
                    <w:b/>
                    <w:bCs/>
                  </w:rPr>
                </w:rPrChange>
              </w:rPr>
            </w:pPr>
            <w:r w:rsidRPr="00E46C57">
              <w:rPr>
                <w:b/>
                <w:bCs/>
                <w:sz w:val="24"/>
                <w:szCs w:val="24"/>
                <w:rPrChange w:id="672" w:author="Scott Nicholas" w:date="2020-06-20T01:19:00Z">
                  <w:rPr>
                    <w:b/>
                    <w:bCs/>
                  </w:rPr>
                </w:rPrChange>
              </w:rPr>
              <w:t>Subscriber Member</w:t>
            </w:r>
          </w:p>
        </w:tc>
      </w:tr>
      <w:tr w:rsidR="002B4698" w:rsidRPr="00E46C57" w14:paraId="24725399" w14:textId="77777777" w:rsidTr="001737BB">
        <w:tc>
          <w:tcPr>
            <w:tcW w:w="1763" w:type="dxa"/>
          </w:tcPr>
          <w:p w14:paraId="122513C6" w14:textId="7AEDEF5A" w:rsidR="002B4698" w:rsidRPr="00E46C57" w:rsidRDefault="002B4698" w:rsidP="005145C0">
            <w:pPr>
              <w:rPr>
                <w:sz w:val="24"/>
                <w:szCs w:val="24"/>
                <w:rPrChange w:id="673" w:author="Scott Nicholas" w:date="2020-06-20T01:19:00Z">
                  <w:rPr/>
                </w:rPrChange>
              </w:rPr>
            </w:pPr>
            <w:r w:rsidRPr="00E46C57">
              <w:rPr>
                <w:sz w:val="24"/>
                <w:szCs w:val="24"/>
                <w:rPrChange w:id="674" w:author="Scott Nicholas" w:date="2020-06-20T01:19:00Z">
                  <w:rPr/>
                </w:rPrChange>
              </w:rPr>
              <w:t>Steward Agreement</w:t>
            </w:r>
          </w:p>
        </w:tc>
        <w:tc>
          <w:tcPr>
            <w:tcW w:w="1808" w:type="dxa"/>
          </w:tcPr>
          <w:p w14:paraId="33745B16" w14:textId="47DF2E50" w:rsidR="002B4698" w:rsidRPr="00E46C57" w:rsidRDefault="002B4698" w:rsidP="001737BB">
            <w:pPr>
              <w:jc w:val="center"/>
              <w:rPr>
                <w:sz w:val="24"/>
                <w:szCs w:val="24"/>
                <w:rPrChange w:id="675" w:author="Scott Nicholas" w:date="2020-06-20T01:19:00Z">
                  <w:rPr/>
                </w:rPrChange>
              </w:rPr>
            </w:pPr>
            <w:r w:rsidRPr="00E46C57">
              <w:rPr>
                <w:sz w:val="24"/>
                <w:szCs w:val="24"/>
                <w:rPrChange w:id="676" w:author="Scott Nicholas" w:date="2020-06-20T01:19:00Z">
                  <w:rPr/>
                </w:rPrChange>
              </w:rPr>
              <w:t>Required</w:t>
            </w:r>
          </w:p>
        </w:tc>
        <w:tc>
          <w:tcPr>
            <w:tcW w:w="1808" w:type="dxa"/>
          </w:tcPr>
          <w:p w14:paraId="11D731C3" w14:textId="087F2BB9" w:rsidR="002B4698" w:rsidRPr="00E46C57" w:rsidRDefault="002B4698" w:rsidP="001737BB">
            <w:pPr>
              <w:jc w:val="center"/>
              <w:rPr>
                <w:sz w:val="24"/>
                <w:szCs w:val="24"/>
                <w:rPrChange w:id="677" w:author="Scott Nicholas" w:date="2020-06-20T01:19:00Z">
                  <w:rPr/>
                </w:rPrChange>
              </w:rPr>
            </w:pPr>
            <w:r w:rsidRPr="00E46C57">
              <w:rPr>
                <w:sz w:val="24"/>
                <w:szCs w:val="24"/>
                <w:rPrChange w:id="678" w:author="Scott Nicholas" w:date="2020-06-20T01:19:00Z">
                  <w:rPr/>
                </w:rPrChange>
              </w:rPr>
              <w:t>Required</w:t>
            </w:r>
          </w:p>
        </w:tc>
        <w:tc>
          <w:tcPr>
            <w:tcW w:w="1808" w:type="dxa"/>
          </w:tcPr>
          <w:p w14:paraId="1AB46159" w14:textId="3806C3D9" w:rsidR="002B4698" w:rsidRPr="00E46C57" w:rsidRDefault="002B4698" w:rsidP="001737BB">
            <w:pPr>
              <w:jc w:val="center"/>
              <w:rPr>
                <w:sz w:val="24"/>
                <w:szCs w:val="24"/>
                <w:rPrChange w:id="679" w:author="Scott Nicholas" w:date="2020-06-20T01:19:00Z">
                  <w:rPr/>
                </w:rPrChange>
              </w:rPr>
            </w:pPr>
          </w:p>
        </w:tc>
      </w:tr>
      <w:tr w:rsidR="002B4698" w:rsidRPr="00E46C57" w14:paraId="3BE28C08" w14:textId="77777777" w:rsidTr="001737BB">
        <w:tc>
          <w:tcPr>
            <w:tcW w:w="1763" w:type="dxa"/>
          </w:tcPr>
          <w:p w14:paraId="50FDD372" w14:textId="6747C256" w:rsidR="002B4698" w:rsidRPr="00E46C57" w:rsidRDefault="002B4698" w:rsidP="005145C0">
            <w:pPr>
              <w:rPr>
                <w:sz w:val="24"/>
                <w:szCs w:val="24"/>
                <w:rPrChange w:id="680" w:author="Scott Nicholas" w:date="2020-06-20T01:19:00Z">
                  <w:rPr/>
                </w:rPrChange>
              </w:rPr>
            </w:pPr>
            <w:r w:rsidRPr="00E46C57">
              <w:rPr>
                <w:sz w:val="24"/>
                <w:szCs w:val="24"/>
                <w:rPrChange w:id="681" w:author="Scott Nicholas" w:date="2020-06-20T01:19:00Z">
                  <w:rPr/>
                </w:rPrChange>
              </w:rPr>
              <w:t>Steward Data Processing Agreement</w:t>
            </w:r>
          </w:p>
        </w:tc>
        <w:tc>
          <w:tcPr>
            <w:tcW w:w="1808" w:type="dxa"/>
          </w:tcPr>
          <w:p w14:paraId="34A5A577" w14:textId="4F773909" w:rsidR="002B4698" w:rsidRPr="00E46C57" w:rsidRDefault="002B4698" w:rsidP="001737BB">
            <w:pPr>
              <w:jc w:val="center"/>
              <w:rPr>
                <w:sz w:val="24"/>
                <w:szCs w:val="24"/>
                <w:rPrChange w:id="682" w:author="Scott Nicholas" w:date="2020-06-20T01:19:00Z">
                  <w:rPr/>
                </w:rPrChange>
              </w:rPr>
            </w:pPr>
            <w:r w:rsidRPr="00E46C57">
              <w:rPr>
                <w:sz w:val="24"/>
                <w:szCs w:val="24"/>
                <w:rPrChange w:id="683" w:author="Scott Nicholas" w:date="2020-06-20T01:19:00Z">
                  <w:rPr/>
                </w:rPrChange>
              </w:rPr>
              <w:t>Required</w:t>
            </w:r>
          </w:p>
        </w:tc>
        <w:tc>
          <w:tcPr>
            <w:tcW w:w="1808" w:type="dxa"/>
          </w:tcPr>
          <w:p w14:paraId="51C99308" w14:textId="6A013143" w:rsidR="002B4698" w:rsidRPr="00E46C57" w:rsidRDefault="002B4698" w:rsidP="001737BB">
            <w:pPr>
              <w:jc w:val="center"/>
              <w:rPr>
                <w:sz w:val="24"/>
                <w:szCs w:val="24"/>
                <w:rPrChange w:id="684" w:author="Scott Nicholas" w:date="2020-06-20T01:19:00Z">
                  <w:rPr/>
                </w:rPrChange>
              </w:rPr>
            </w:pPr>
            <w:r w:rsidRPr="00E46C57">
              <w:rPr>
                <w:sz w:val="24"/>
                <w:szCs w:val="24"/>
                <w:rPrChange w:id="685" w:author="Scott Nicholas" w:date="2020-06-20T01:19:00Z">
                  <w:rPr/>
                </w:rPrChange>
              </w:rPr>
              <w:t>Required</w:t>
            </w:r>
          </w:p>
        </w:tc>
        <w:tc>
          <w:tcPr>
            <w:tcW w:w="1808" w:type="dxa"/>
          </w:tcPr>
          <w:p w14:paraId="5353E373" w14:textId="2D372803" w:rsidR="002B4698" w:rsidRPr="00E46C57" w:rsidRDefault="002B4698" w:rsidP="001737BB">
            <w:pPr>
              <w:jc w:val="center"/>
              <w:rPr>
                <w:sz w:val="24"/>
                <w:szCs w:val="24"/>
                <w:rPrChange w:id="686" w:author="Scott Nicholas" w:date="2020-06-20T01:19:00Z">
                  <w:rPr/>
                </w:rPrChange>
              </w:rPr>
            </w:pPr>
          </w:p>
        </w:tc>
      </w:tr>
      <w:tr w:rsidR="002B4698" w:rsidRPr="00E46C57" w14:paraId="1C7EBE28" w14:textId="77777777" w:rsidTr="001737BB">
        <w:tc>
          <w:tcPr>
            <w:tcW w:w="1763" w:type="dxa"/>
          </w:tcPr>
          <w:p w14:paraId="7D22E8AB" w14:textId="314D5581" w:rsidR="002B4698" w:rsidRPr="00E46C57" w:rsidRDefault="002B4698" w:rsidP="005145C0">
            <w:pPr>
              <w:rPr>
                <w:sz w:val="24"/>
                <w:szCs w:val="24"/>
                <w:rPrChange w:id="687" w:author="Scott Nicholas" w:date="2020-06-20T01:19:00Z">
                  <w:rPr/>
                </w:rPrChange>
              </w:rPr>
            </w:pPr>
            <w:r w:rsidRPr="00E46C57">
              <w:rPr>
                <w:sz w:val="24"/>
                <w:szCs w:val="24"/>
                <w:rPrChange w:id="688" w:author="Scott Nicholas" w:date="2020-06-20T01:19:00Z">
                  <w:rPr/>
                </w:rPrChange>
              </w:rPr>
              <w:t>Transaction Endorser Agreement</w:t>
            </w:r>
          </w:p>
        </w:tc>
        <w:tc>
          <w:tcPr>
            <w:tcW w:w="1808" w:type="dxa"/>
          </w:tcPr>
          <w:p w14:paraId="3F44D930" w14:textId="799C4170" w:rsidR="002B4698" w:rsidRPr="00E46C57" w:rsidRDefault="002B4698" w:rsidP="001737BB">
            <w:pPr>
              <w:jc w:val="center"/>
              <w:rPr>
                <w:sz w:val="24"/>
                <w:szCs w:val="24"/>
                <w:rPrChange w:id="689" w:author="Scott Nicholas" w:date="2020-06-20T01:19:00Z">
                  <w:rPr/>
                </w:rPrChange>
              </w:rPr>
            </w:pPr>
            <w:r w:rsidRPr="00E46C57">
              <w:rPr>
                <w:sz w:val="24"/>
                <w:szCs w:val="24"/>
                <w:rPrChange w:id="690" w:author="Scott Nicholas" w:date="2020-06-20T01:19:00Z">
                  <w:rPr/>
                </w:rPrChange>
              </w:rPr>
              <w:t>Required</w:t>
            </w:r>
          </w:p>
        </w:tc>
        <w:tc>
          <w:tcPr>
            <w:tcW w:w="1808" w:type="dxa"/>
          </w:tcPr>
          <w:p w14:paraId="4F4CE406" w14:textId="4ACBB779" w:rsidR="002B4698" w:rsidRPr="00E46C57" w:rsidRDefault="002B4698" w:rsidP="001737BB">
            <w:pPr>
              <w:jc w:val="center"/>
              <w:rPr>
                <w:sz w:val="24"/>
                <w:szCs w:val="24"/>
                <w:rPrChange w:id="691" w:author="Scott Nicholas" w:date="2020-06-20T01:19:00Z">
                  <w:rPr/>
                </w:rPrChange>
              </w:rPr>
            </w:pPr>
            <w:r w:rsidRPr="00E46C57">
              <w:rPr>
                <w:sz w:val="24"/>
                <w:szCs w:val="24"/>
                <w:rPrChange w:id="692" w:author="Scott Nicholas" w:date="2020-06-20T01:19:00Z">
                  <w:rPr/>
                </w:rPrChange>
              </w:rPr>
              <w:t>Required</w:t>
            </w:r>
          </w:p>
        </w:tc>
        <w:tc>
          <w:tcPr>
            <w:tcW w:w="1808" w:type="dxa"/>
          </w:tcPr>
          <w:p w14:paraId="2387C7E0" w14:textId="616690B4" w:rsidR="002B4698" w:rsidRPr="00E46C57" w:rsidRDefault="002B4698" w:rsidP="001737BB">
            <w:pPr>
              <w:jc w:val="center"/>
              <w:rPr>
                <w:sz w:val="24"/>
                <w:szCs w:val="24"/>
                <w:rPrChange w:id="693" w:author="Scott Nicholas" w:date="2020-06-20T01:19:00Z">
                  <w:rPr/>
                </w:rPrChange>
              </w:rPr>
            </w:pPr>
            <w:r w:rsidRPr="00E46C57">
              <w:rPr>
                <w:sz w:val="24"/>
                <w:szCs w:val="24"/>
                <w:rPrChange w:id="694" w:author="Scott Nicholas" w:date="2020-06-20T01:19:00Z">
                  <w:rPr/>
                </w:rPrChange>
              </w:rPr>
              <w:t>Required</w:t>
            </w:r>
          </w:p>
        </w:tc>
      </w:tr>
      <w:tr w:rsidR="002B4698" w:rsidRPr="00E46C57" w14:paraId="40044263" w14:textId="77777777" w:rsidTr="001737BB">
        <w:tc>
          <w:tcPr>
            <w:tcW w:w="1763" w:type="dxa"/>
          </w:tcPr>
          <w:p w14:paraId="4551BF20" w14:textId="444B4F1B" w:rsidR="002B4698" w:rsidRPr="00E46C57" w:rsidRDefault="002B4698" w:rsidP="005145C0">
            <w:pPr>
              <w:rPr>
                <w:sz w:val="24"/>
                <w:szCs w:val="24"/>
                <w:rPrChange w:id="695" w:author="Scott Nicholas" w:date="2020-06-20T01:19:00Z">
                  <w:rPr/>
                </w:rPrChange>
              </w:rPr>
            </w:pPr>
            <w:r w:rsidRPr="00E46C57">
              <w:rPr>
                <w:sz w:val="24"/>
                <w:szCs w:val="24"/>
                <w:rPrChange w:id="696" w:author="Scott Nicholas" w:date="2020-06-20T01:19:00Z">
                  <w:rPr/>
                </w:rPrChange>
              </w:rPr>
              <w:lastRenderedPageBreak/>
              <w:t>Transaction Endorser Data Processing Agreement</w:t>
            </w:r>
          </w:p>
        </w:tc>
        <w:tc>
          <w:tcPr>
            <w:tcW w:w="1808" w:type="dxa"/>
          </w:tcPr>
          <w:p w14:paraId="6C1E0A1C" w14:textId="36F25270" w:rsidR="002B4698" w:rsidRPr="00E46C57" w:rsidRDefault="002B4698" w:rsidP="001737BB">
            <w:pPr>
              <w:jc w:val="center"/>
              <w:rPr>
                <w:sz w:val="24"/>
                <w:szCs w:val="24"/>
                <w:rPrChange w:id="697" w:author="Scott Nicholas" w:date="2020-06-20T01:19:00Z">
                  <w:rPr/>
                </w:rPrChange>
              </w:rPr>
            </w:pPr>
            <w:r w:rsidRPr="00E46C57">
              <w:rPr>
                <w:sz w:val="24"/>
                <w:szCs w:val="24"/>
                <w:rPrChange w:id="698" w:author="Scott Nicholas" w:date="2020-06-20T01:19:00Z">
                  <w:rPr/>
                </w:rPrChange>
              </w:rPr>
              <w:t>Required</w:t>
            </w:r>
          </w:p>
        </w:tc>
        <w:tc>
          <w:tcPr>
            <w:tcW w:w="1808" w:type="dxa"/>
          </w:tcPr>
          <w:p w14:paraId="5776CC0E" w14:textId="044A7886" w:rsidR="002B4698" w:rsidRPr="00E46C57" w:rsidRDefault="002B4698" w:rsidP="001737BB">
            <w:pPr>
              <w:jc w:val="center"/>
              <w:rPr>
                <w:sz w:val="24"/>
                <w:szCs w:val="24"/>
                <w:rPrChange w:id="699" w:author="Scott Nicholas" w:date="2020-06-20T01:19:00Z">
                  <w:rPr/>
                </w:rPrChange>
              </w:rPr>
            </w:pPr>
            <w:r w:rsidRPr="00E46C57">
              <w:rPr>
                <w:sz w:val="24"/>
                <w:szCs w:val="24"/>
                <w:rPrChange w:id="700" w:author="Scott Nicholas" w:date="2020-06-20T01:19:00Z">
                  <w:rPr/>
                </w:rPrChange>
              </w:rPr>
              <w:t>Required</w:t>
            </w:r>
          </w:p>
        </w:tc>
        <w:tc>
          <w:tcPr>
            <w:tcW w:w="1808" w:type="dxa"/>
          </w:tcPr>
          <w:p w14:paraId="792F669C" w14:textId="36CA40D4" w:rsidR="002B4698" w:rsidRPr="00E46C57" w:rsidRDefault="002B4698" w:rsidP="001737BB">
            <w:pPr>
              <w:jc w:val="center"/>
              <w:rPr>
                <w:sz w:val="24"/>
                <w:szCs w:val="24"/>
                <w:rPrChange w:id="701" w:author="Scott Nicholas" w:date="2020-06-20T01:19:00Z">
                  <w:rPr/>
                </w:rPrChange>
              </w:rPr>
            </w:pPr>
            <w:r w:rsidRPr="00E46C57">
              <w:rPr>
                <w:sz w:val="24"/>
                <w:szCs w:val="24"/>
                <w:rPrChange w:id="702" w:author="Scott Nicholas" w:date="2020-06-20T01:19:00Z">
                  <w:rPr/>
                </w:rPrChange>
              </w:rPr>
              <w:t>Required</w:t>
            </w:r>
          </w:p>
        </w:tc>
      </w:tr>
      <w:tr w:rsidR="002B4698" w:rsidRPr="00E46C57" w14:paraId="278CAE41" w14:textId="77777777" w:rsidTr="005145C0">
        <w:tc>
          <w:tcPr>
            <w:tcW w:w="1763" w:type="dxa"/>
          </w:tcPr>
          <w:p w14:paraId="0D1321D7" w14:textId="04FA8C87" w:rsidR="002B4698" w:rsidRPr="00E46C57" w:rsidRDefault="002B4698" w:rsidP="005145C0">
            <w:pPr>
              <w:rPr>
                <w:sz w:val="24"/>
                <w:szCs w:val="24"/>
                <w:rPrChange w:id="703" w:author="Scott Nicholas" w:date="2020-06-20T01:19:00Z">
                  <w:rPr/>
                </w:rPrChange>
              </w:rPr>
            </w:pPr>
            <w:r w:rsidRPr="00E46C57">
              <w:rPr>
                <w:sz w:val="24"/>
                <w:szCs w:val="24"/>
                <w:rPrChange w:id="704" w:author="Scott Nicholas" w:date="2020-06-20T01:19:00Z">
                  <w:rPr/>
                </w:rPrChange>
              </w:rPr>
              <w:t xml:space="preserve">Transaction Author Agreement </w:t>
            </w:r>
          </w:p>
        </w:tc>
        <w:tc>
          <w:tcPr>
            <w:tcW w:w="1808" w:type="dxa"/>
          </w:tcPr>
          <w:p w14:paraId="3205F58C" w14:textId="58387313" w:rsidR="002B4698" w:rsidRPr="00E46C57" w:rsidRDefault="002B4698" w:rsidP="001737BB">
            <w:pPr>
              <w:jc w:val="center"/>
              <w:rPr>
                <w:sz w:val="24"/>
                <w:szCs w:val="24"/>
                <w:rPrChange w:id="705" w:author="Scott Nicholas" w:date="2020-06-20T01:19:00Z">
                  <w:rPr/>
                </w:rPrChange>
              </w:rPr>
            </w:pPr>
            <w:r w:rsidRPr="00E46C57">
              <w:rPr>
                <w:sz w:val="24"/>
                <w:szCs w:val="24"/>
                <w:rPrChange w:id="706" w:author="Scott Nicholas" w:date="2020-06-20T01:19:00Z">
                  <w:rPr/>
                </w:rPrChange>
              </w:rPr>
              <w:t>Optional</w:t>
            </w:r>
          </w:p>
        </w:tc>
        <w:tc>
          <w:tcPr>
            <w:tcW w:w="1808" w:type="dxa"/>
          </w:tcPr>
          <w:p w14:paraId="29A9B76E" w14:textId="37FE5ECF" w:rsidR="002B4698" w:rsidRPr="00E46C57" w:rsidRDefault="002B4698" w:rsidP="001737BB">
            <w:pPr>
              <w:jc w:val="center"/>
              <w:rPr>
                <w:sz w:val="24"/>
                <w:szCs w:val="24"/>
                <w:rPrChange w:id="707" w:author="Scott Nicholas" w:date="2020-06-20T01:19:00Z">
                  <w:rPr/>
                </w:rPrChange>
              </w:rPr>
            </w:pPr>
            <w:r w:rsidRPr="00E46C57">
              <w:rPr>
                <w:sz w:val="24"/>
                <w:szCs w:val="24"/>
                <w:rPrChange w:id="708" w:author="Scott Nicholas" w:date="2020-06-20T01:19:00Z">
                  <w:rPr/>
                </w:rPrChange>
              </w:rPr>
              <w:t>Optional</w:t>
            </w:r>
          </w:p>
        </w:tc>
        <w:tc>
          <w:tcPr>
            <w:tcW w:w="1808" w:type="dxa"/>
          </w:tcPr>
          <w:p w14:paraId="6EEEB9F2" w14:textId="0825CD07" w:rsidR="002B4698" w:rsidRPr="00E46C57" w:rsidRDefault="002B4698" w:rsidP="001737BB">
            <w:pPr>
              <w:jc w:val="center"/>
              <w:rPr>
                <w:sz w:val="24"/>
                <w:szCs w:val="24"/>
                <w:rPrChange w:id="709" w:author="Scott Nicholas" w:date="2020-06-20T01:19:00Z">
                  <w:rPr/>
                </w:rPrChange>
              </w:rPr>
            </w:pPr>
            <w:r w:rsidRPr="00E46C57">
              <w:rPr>
                <w:sz w:val="24"/>
                <w:szCs w:val="24"/>
                <w:rPrChange w:id="710" w:author="Scott Nicholas" w:date="2020-06-20T01:19:00Z">
                  <w:rPr/>
                </w:rPrChange>
              </w:rPr>
              <w:t>Optional</w:t>
            </w:r>
          </w:p>
        </w:tc>
      </w:tr>
    </w:tbl>
    <w:p w14:paraId="68E6AD57" w14:textId="77777777" w:rsidR="005145C0" w:rsidRPr="00E46C57" w:rsidRDefault="005145C0" w:rsidP="00834368">
      <w:pPr>
        <w:rPr>
          <w:sz w:val="24"/>
          <w:szCs w:val="24"/>
          <w:rPrChange w:id="711" w:author="Scott Nicholas" w:date="2020-06-20T01:19:00Z">
            <w:rPr/>
          </w:rPrChange>
        </w:rPr>
      </w:pPr>
    </w:p>
    <w:p w14:paraId="371EA2A7" w14:textId="77777777" w:rsidR="00126BDE" w:rsidRPr="00E46C57" w:rsidRDefault="00126BDE" w:rsidP="001737BB">
      <w:pPr>
        <w:rPr>
          <w:sz w:val="24"/>
          <w:szCs w:val="24"/>
          <w:rPrChange w:id="712" w:author="Scott Nicholas" w:date="2020-06-20T01:19:00Z">
            <w:rPr/>
          </w:rPrChange>
        </w:rPr>
      </w:pPr>
    </w:p>
    <w:p w14:paraId="2D52B20B" w14:textId="2ECC0660" w:rsidR="00126BDE" w:rsidRPr="00E46C57" w:rsidDel="00871B5D" w:rsidRDefault="00126BDE">
      <w:pPr>
        <w:pStyle w:val="ListParagraph"/>
        <w:numPr>
          <w:ilvl w:val="0"/>
          <w:numId w:val="5"/>
        </w:numPr>
        <w:rPr>
          <w:del w:id="713" w:author="Scott Nicholas" w:date="2020-06-25T17:23:00Z"/>
          <w:sz w:val="24"/>
          <w:szCs w:val="24"/>
          <w:rPrChange w:id="714" w:author="Scott Nicholas" w:date="2020-06-20T01:19:00Z">
            <w:rPr>
              <w:del w:id="715" w:author="Scott Nicholas" w:date="2020-06-25T17:23:00Z"/>
            </w:rPr>
          </w:rPrChange>
        </w:rPr>
      </w:pPr>
      <w:del w:id="716" w:author="Scott Nicholas" w:date="2020-06-25T17:23:00Z">
        <w:r w:rsidRPr="00E46C57" w:rsidDel="00871B5D">
          <w:rPr>
            <w:sz w:val="24"/>
            <w:szCs w:val="24"/>
            <w:rPrChange w:id="717" w:author="Scott Nicholas" w:date="2020-06-20T01:19:00Z">
              <w:rPr/>
            </w:rPrChange>
          </w:rPr>
          <w:delText>Non-Members</w:delText>
        </w:r>
      </w:del>
    </w:p>
    <w:p w14:paraId="190D0CC3" w14:textId="026B9755" w:rsidR="00126BDE" w:rsidRPr="00E46C57" w:rsidRDefault="00126BDE">
      <w:pPr>
        <w:pStyle w:val="ListParagraph"/>
        <w:numPr>
          <w:ilvl w:val="0"/>
          <w:numId w:val="5"/>
        </w:numPr>
        <w:rPr>
          <w:sz w:val="24"/>
          <w:szCs w:val="24"/>
          <w:rPrChange w:id="718" w:author="Scott Nicholas" w:date="2020-06-20T01:19:00Z">
            <w:rPr/>
          </w:rPrChange>
        </w:rPr>
        <w:pPrChange w:id="719" w:author="Scott Nicholas" w:date="2020-06-25T17:23:00Z">
          <w:pPr>
            <w:pStyle w:val="ListParagraph"/>
            <w:numPr>
              <w:numId w:val="10"/>
            </w:numPr>
            <w:ind w:left="360" w:hanging="360"/>
          </w:pPr>
        </w:pPrChange>
      </w:pPr>
      <w:r w:rsidRPr="00E46C57">
        <w:rPr>
          <w:sz w:val="24"/>
          <w:szCs w:val="24"/>
          <w:rPrChange w:id="720" w:author="Scott Nicholas" w:date="2020-06-20T01:19:00Z">
            <w:rPr/>
          </w:rPrChange>
        </w:rPr>
        <w:t>Transaction Author</w:t>
      </w:r>
      <w:ins w:id="721" w:author="Scott Nicholas" w:date="2020-06-25T17:23:00Z">
        <w:r w:rsidR="00871B5D">
          <w:rPr>
            <w:sz w:val="24"/>
            <w:szCs w:val="24"/>
          </w:rPr>
          <w:t xml:space="preserve"> (Members and non-Members)</w:t>
        </w:r>
      </w:ins>
    </w:p>
    <w:p w14:paraId="107E6354" w14:textId="5E925FB7" w:rsidR="00126BDE" w:rsidRPr="00E46C57" w:rsidRDefault="00126BDE" w:rsidP="00871B5D">
      <w:pPr>
        <w:pStyle w:val="ListParagraph"/>
        <w:numPr>
          <w:ilvl w:val="1"/>
          <w:numId w:val="10"/>
        </w:numPr>
        <w:rPr>
          <w:sz w:val="24"/>
          <w:szCs w:val="24"/>
          <w:rPrChange w:id="722" w:author="Scott Nicholas" w:date="2020-06-20T01:19:00Z">
            <w:rPr/>
          </w:rPrChange>
        </w:rPr>
      </w:pPr>
      <w:r w:rsidRPr="00E46C57">
        <w:rPr>
          <w:sz w:val="24"/>
          <w:szCs w:val="24"/>
          <w:rPrChange w:id="723" w:author="Scott Nicholas" w:date="2020-06-20T01:19:00Z">
            <w:rPr/>
          </w:rPrChange>
        </w:rPr>
        <w:t xml:space="preserve">Any entity </w:t>
      </w:r>
      <w:del w:id="724" w:author="Scott Nicholas" w:date="2020-06-25T17:24:00Z">
        <w:r w:rsidRPr="00E46C57" w:rsidDel="00871B5D">
          <w:rPr>
            <w:sz w:val="24"/>
            <w:szCs w:val="24"/>
            <w:rPrChange w:id="725" w:author="Scott Nicholas" w:date="2020-06-20T01:19:00Z">
              <w:rPr/>
            </w:rPrChange>
          </w:rPr>
          <w:delText xml:space="preserve">(member or non-member) </w:delText>
        </w:r>
      </w:del>
      <w:r w:rsidRPr="00E46C57">
        <w:rPr>
          <w:sz w:val="24"/>
          <w:szCs w:val="24"/>
          <w:rPrChange w:id="726" w:author="Scott Nicholas" w:date="2020-06-20T01:19:00Z">
            <w:rPr/>
          </w:rPrChange>
        </w:rPr>
        <w:t>that is the submitter of a write transaction</w:t>
      </w:r>
      <w:r w:rsidR="006E55F2" w:rsidRPr="00E46C57">
        <w:rPr>
          <w:sz w:val="24"/>
          <w:szCs w:val="24"/>
          <w:rPrChange w:id="727" w:author="Scott Nicholas" w:date="2020-06-20T01:19:00Z">
            <w:rPr/>
          </w:rPrChange>
        </w:rPr>
        <w:t xml:space="preserve"> in support of using the ledger for decentralized identity interactions.  </w:t>
      </w:r>
    </w:p>
    <w:p w14:paraId="0841B27D" w14:textId="77777777" w:rsidR="00126BDE" w:rsidRPr="00E46C57" w:rsidRDefault="00126BDE" w:rsidP="00126BDE">
      <w:pPr>
        <w:pStyle w:val="ListParagraph"/>
        <w:numPr>
          <w:ilvl w:val="1"/>
          <w:numId w:val="10"/>
        </w:numPr>
        <w:rPr>
          <w:sz w:val="24"/>
          <w:szCs w:val="24"/>
          <w:rPrChange w:id="728" w:author="Scott Nicholas" w:date="2020-06-20T01:19:00Z">
            <w:rPr/>
          </w:rPrChange>
        </w:rPr>
      </w:pPr>
      <w:r w:rsidRPr="00E46C57">
        <w:rPr>
          <w:sz w:val="24"/>
          <w:szCs w:val="24"/>
          <w:rPrChange w:id="729" w:author="Scott Nicholas" w:date="2020-06-20T01:19:00Z">
            <w:rPr/>
          </w:rPrChange>
        </w:rPr>
        <w:t>Interacts with a Transaction Endorser for the processing of write requests.</w:t>
      </w:r>
    </w:p>
    <w:p w14:paraId="08F88B69" w14:textId="6C898509" w:rsidR="006E55F2" w:rsidRPr="00E46C57" w:rsidRDefault="00126BDE" w:rsidP="00B61A75">
      <w:pPr>
        <w:pStyle w:val="ListParagraph"/>
        <w:numPr>
          <w:ilvl w:val="1"/>
          <w:numId w:val="10"/>
        </w:numPr>
        <w:rPr>
          <w:sz w:val="24"/>
          <w:szCs w:val="24"/>
          <w:rPrChange w:id="730" w:author="Scott Nicholas" w:date="2020-06-20T01:19:00Z">
            <w:rPr/>
          </w:rPrChange>
        </w:rPr>
      </w:pPr>
      <w:r w:rsidRPr="00E46C57">
        <w:rPr>
          <w:sz w:val="24"/>
          <w:szCs w:val="24"/>
          <w:rPrChange w:id="731" w:author="Scott Nicholas" w:date="2020-06-20T01:19:00Z">
            <w:rPr/>
          </w:rPrChange>
        </w:rPr>
        <w:t xml:space="preserve">Can only submit those </w:t>
      </w:r>
      <w:r w:rsidR="006E55F2" w:rsidRPr="00E46C57">
        <w:rPr>
          <w:sz w:val="24"/>
          <w:szCs w:val="24"/>
          <w:rPrChange w:id="732" w:author="Scott Nicholas" w:date="2020-06-20T01:19:00Z">
            <w:rPr/>
          </w:rPrChange>
        </w:rPr>
        <w:t>transaction</w:t>
      </w:r>
      <w:r w:rsidRPr="00E46C57">
        <w:rPr>
          <w:sz w:val="24"/>
          <w:szCs w:val="24"/>
          <w:rPrChange w:id="733" w:author="Scott Nicholas" w:date="2020-06-20T01:19:00Z">
            <w:rPr/>
          </w:rPrChange>
        </w:rPr>
        <w:t xml:space="preserve"> types outlined in the Utilities ledger access policies and ledger data policies. See </w:t>
      </w:r>
      <w:r w:rsidR="00807371" w:rsidRPr="00E46C57">
        <w:rPr>
          <w:sz w:val="24"/>
          <w:szCs w:val="24"/>
          <w:rPrChange w:id="734" w:author="Scott Nicholas" w:date="2020-06-20T01:19:00Z">
            <w:rPr/>
          </w:rPrChange>
        </w:rPr>
        <w:fldChar w:fldCharType="begin"/>
      </w:r>
      <w:r w:rsidR="00807371" w:rsidRPr="00E46C57">
        <w:rPr>
          <w:sz w:val="24"/>
          <w:szCs w:val="24"/>
          <w:rPrChange w:id="735" w:author="Scott Nicholas" w:date="2020-06-20T01:19:00Z">
            <w:rPr/>
          </w:rPrChange>
        </w:rPr>
        <w:instrText xml:space="preserve"> HYPERLINK "https://bedrock-consortium.github.io/bbu-gf/" </w:instrText>
      </w:r>
      <w:r w:rsidR="00807371" w:rsidRPr="00E46C57">
        <w:rPr>
          <w:sz w:val="24"/>
          <w:szCs w:val="24"/>
          <w:rPrChange w:id="736" w:author="Scott Nicholas" w:date="2020-06-20T01:19:00Z">
            <w:rPr>
              <w:rStyle w:val="Hyperlink"/>
            </w:rPr>
          </w:rPrChange>
        </w:rPr>
        <w:fldChar w:fldCharType="separate"/>
      </w:r>
      <w:r w:rsidRPr="00E46C57">
        <w:rPr>
          <w:rStyle w:val="Hyperlink"/>
          <w:sz w:val="24"/>
          <w:szCs w:val="24"/>
          <w:rPrChange w:id="737" w:author="Scott Nicholas" w:date="2020-06-20T01:19:00Z">
            <w:rPr>
              <w:rStyle w:val="Hyperlink"/>
            </w:rPr>
          </w:rPrChange>
        </w:rPr>
        <w:t xml:space="preserve">Utilities </w:t>
      </w:r>
      <w:r w:rsidR="006E55F2" w:rsidRPr="00E46C57">
        <w:rPr>
          <w:rStyle w:val="Hyperlink"/>
          <w:sz w:val="24"/>
          <w:szCs w:val="24"/>
          <w:rPrChange w:id="738" w:author="Scott Nicholas" w:date="2020-06-20T01:19:00Z">
            <w:rPr>
              <w:rStyle w:val="Hyperlink"/>
            </w:rPr>
          </w:rPrChange>
        </w:rPr>
        <w:t>Constitution</w:t>
      </w:r>
      <w:r w:rsidR="00807371" w:rsidRPr="00E46C57">
        <w:rPr>
          <w:rStyle w:val="Hyperlink"/>
          <w:sz w:val="24"/>
          <w:szCs w:val="24"/>
          <w:rPrChange w:id="739" w:author="Scott Nicholas" w:date="2020-06-20T01:19:00Z">
            <w:rPr>
              <w:rStyle w:val="Hyperlink"/>
            </w:rPr>
          </w:rPrChange>
        </w:rPr>
        <w:fldChar w:fldCharType="end"/>
      </w:r>
      <w:r w:rsidR="006E55F2" w:rsidRPr="00E46C57">
        <w:rPr>
          <w:sz w:val="24"/>
          <w:szCs w:val="24"/>
          <w:rPrChange w:id="740" w:author="Scott Nicholas" w:date="2020-06-20T01:19:00Z">
            <w:rPr/>
          </w:rPrChange>
        </w:rPr>
        <w:t xml:space="preserve">. </w:t>
      </w:r>
    </w:p>
    <w:p w14:paraId="1197286F" w14:textId="77777777" w:rsidR="006E55F2" w:rsidRPr="00E46C57" w:rsidRDefault="006E55F2" w:rsidP="00126BDE">
      <w:pPr>
        <w:pStyle w:val="ListParagraph"/>
        <w:numPr>
          <w:ilvl w:val="1"/>
          <w:numId w:val="10"/>
        </w:numPr>
        <w:rPr>
          <w:sz w:val="24"/>
          <w:szCs w:val="24"/>
          <w:rPrChange w:id="741" w:author="Scott Nicholas" w:date="2020-06-20T01:19:00Z">
            <w:rPr/>
          </w:rPrChange>
        </w:rPr>
      </w:pPr>
      <w:r w:rsidRPr="00E46C57">
        <w:rPr>
          <w:sz w:val="24"/>
          <w:szCs w:val="24"/>
          <w:rPrChange w:id="742" w:author="Scott Nicholas" w:date="2020-06-20T01:19:00Z">
            <w:rPr/>
          </w:rPrChange>
        </w:rPr>
        <w:t xml:space="preserve">Must </w:t>
      </w:r>
      <w:r w:rsidR="00126BDE" w:rsidRPr="00E46C57">
        <w:rPr>
          <w:sz w:val="24"/>
          <w:szCs w:val="24"/>
          <w:rPrChange w:id="743" w:author="Scott Nicholas" w:date="2020-06-20T01:19:00Z">
            <w:rPr/>
          </w:rPrChange>
        </w:rPr>
        <w:t>sign the</w:t>
      </w:r>
      <w:r w:rsidRPr="00E46C57">
        <w:rPr>
          <w:sz w:val="24"/>
          <w:szCs w:val="24"/>
          <w:rPrChange w:id="744" w:author="Scott Nicholas" w:date="2020-06-20T01:19:00Z">
            <w:rPr/>
          </w:rPrChange>
        </w:rPr>
        <w:t xml:space="preserve"> </w:t>
      </w:r>
      <w:r w:rsidRPr="00E46C57">
        <w:rPr>
          <w:b/>
          <w:bCs/>
          <w:sz w:val="24"/>
          <w:szCs w:val="24"/>
          <w:rPrChange w:id="745" w:author="Scott Nicholas" w:date="2020-06-20T01:19:00Z">
            <w:rPr>
              <w:b/>
              <w:bCs/>
            </w:rPr>
          </w:rPrChange>
        </w:rPr>
        <w:t>Transaction Author Agreement</w:t>
      </w:r>
      <w:r w:rsidRPr="00E46C57">
        <w:rPr>
          <w:sz w:val="24"/>
          <w:szCs w:val="24"/>
          <w:rPrChange w:id="746" w:author="Scott Nicholas" w:date="2020-06-20T01:19:00Z">
            <w:rPr/>
          </w:rPrChange>
        </w:rPr>
        <w:t>.</w:t>
      </w:r>
    </w:p>
    <w:p w14:paraId="7E3E3875" w14:textId="38A88855" w:rsidR="00126BDE" w:rsidRPr="00E46C57" w:rsidDel="00A27D6E" w:rsidRDefault="00126BDE">
      <w:pPr>
        <w:pStyle w:val="ListParagraph"/>
        <w:ind w:left="1440"/>
        <w:rPr>
          <w:del w:id="747" w:author="Scott Nicholas" w:date="2020-06-16T14:12:00Z"/>
          <w:sz w:val="24"/>
          <w:szCs w:val="24"/>
          <w:rPrChange w:id="748" w:author="Scott Nicholas" w:date="2020-06-20T01:19:00Z">
            <w:rPr>
              <w:del w:id="749" w:author="Scott Nicholas" w:date="2020-06-16T14:12:00Z"/>
            </w:rPr>
          </w:rPrChange>
        </w:rPr>
        <w:pPrChange w:id="750" w:author="Scott Nicholas" w:date="2020-06-16T14:10:00Z">
          <w:pPr>
            <w:pStyle w:val="ListParagraph"/>
            <w:numPr>
              <w:numId w:val="10"/>
            </w:numPr>
            <w:ind w:left="360" w:hanging="360"/>
          </w:pPr>
        </w:pPrChange>
      </w:pPr>
      <w:del w:id="751" w:author="Scott Nicholas" w:date="2020-06-16T14:12:00Z">
        <w:r w:rsidRPr="00E46C57" w:rsidDel="00A27D6E">
          <w:rPr>
            <w:sz w:val="24"/>
            <w:szCs w:val="24"/>
            <w:rPrChange w:id="752" w:author="Scott Nicholas" w:date="2020-06-20T01:19:00Z">
              <w:rPr/>
            </w:rPrChange>
          </w:rPr>
          <w:delText>Contributors</w:delText>
        </w:r>
      </w:del>
      <w:ins w:id="753" w:author="Dan Gisolfi" w:date="2020-04-29T12:42:00Z">
        <w:del w:id="754" w:author="Scott Nicholas" w:date="2020-06-16T14:12:00Z">
          <w:r w:rsidR="00326816" w:rsidRPr="00E46C57" w:rsidDel="00A27D6E">
            <w:rPr>
              <w:sz w:val="24"/>
              <w:szCs w:val="24"/>
              <w:rPrChange w:id="755" w:author="Scott Nicholas" w:date="2020-06-20T01:19:00Z">
                <w:rPr/>
              </w:rPrChange>
            </w:rPr>
            <w:delText>Associate</w:delText>
          </w:r>
        </w:del>
      </w:ins>
    </w:p>
    <w:p w14:paraId="51510434" w14:textId="600A1AA4" w:rsidR="00126BDE" w:rsidRPr="00E46C57" w:rsidDel="002B4698" w:rsidRDefault="006E55F2">
      <w:pPr>
        <w:pStyle w:val="ListParagraph"/>
        <w:numPr>
          <w:ilvl w:val="0"/>
          <w:numId w:val="10"/>
        </w:numPr>
        <w:rPr>
          <w:del w:id="756" w:author="Scott Nicholas" w:date="2020-06-19T09:50:00Z"/>
          <w:sz w:val="24"/>
          <w:szCs w:val="24"/>
          <w:rPrChange w:id="757" w:author="Scott Nicholas" w:date="2020-06-20T01:19:00Z">
            <w:rPr>
              <w:del w:id="758" w:author="Scott Nicholas" w:date="2020-06-19T09:50:00Z"/>
            </w:rPr>
          </w:rPrChange>
        </w:rPr>
        <w:pPrChange w:id="759" w:author="Scott Nicholas" w:date="2020-06-16T14:09:00Z">
          <w:pPr>
            <w:pStyle w:val="ListParagraph"/>
            <w:numPr>
              <w:ilvl w:val="1"/>
              <w:numId w:val="10"/>
            </w:numPr>
            <w:ind w:left="1080" w:hanging="360"/>
          </w:pPr>
        </w:pPrChange>
      </w:pPr>
      <w:del w:id="760" w:author="Scott Nicholas" w:date="2020-06-19T09:50:00Z">
        <w:r w:rsidRPr="00E46C57" w:rsidDel="002B4698">
          <w:rPr>
            <w:sz w:val="24"/>
            <w:szCs w:val="24"/>
            <w:rPrChange w:id="761" w:author="Scott Nicholas" w:date="2020-06-20T01:19:00Z">
              <w:rPr/>
            </w:rPrChange>
          </w:rPr>
          <w:delText xml:space="preserve">A </w:delText>
        </w:r>
        <w:r w:rsidRPr="00E46C57" w:rsidDel="002B4698">
          <w:rPr>
            <w:b/>
            <w:bCs/>
            <w:sz w:val="24"/>
            <w:szCs w:val="24"/>
            <w:rPrChange w:id="762" w:author="Scott Nicholas" w:date="2020-06-20T01:19:00Z">
              <w:rPr>
                <w:b/>
                <w:bCs/>
              </w:rPr>
            </w:rPrChange>
          </w:rPr>
          <w:delText xml:space="preserve">Contributors License Agreement (CLA) </w:delText>
        </w:r>
        <w:r w:rsidRPr="00E46C57" w:rsidDel="002B4698">
          <w:rPr>
            <w:sz w:val="24"/>
            <w:szCs w:val="24"/>
            <w:rPrChange w:id="763" w:author="Scott Nicholas" w:date="2020-06-20T01:19:00Z">
              <w:rPr/>
            </w:rPrChange>
          </w:rPr>
          <w:delText xml:space="preserve">is not required to </w:delText>
        </w:r>
      </w:del>
      <w:del w:id="764" w:author="Scott Nicholas" w:date="2020-06-16T14:13:00Z">
        <w:r w:rsidR="00126BDE" w:rsidRPr="00E46C57" w:rsidDel="00A27D6E">
          <w:rPr>
            <w:sz w:val="24"/>
            <w:szCs w:val="24"/>
            <w:rPrChange w:id="765" w:author="Scott Nicholas" w:date="2020-06-20T01:19:00Z">
              <w:rPr/>
            </w:rPrChange>
          </w:rPr>
          <w:delText xml:space="preserve">participation in </w:delText>
        </w:r>
      </w:del>
      <w:ins w:id="766" w:author="Dan Gisolfi" w:date="2020-04-29T12:42:00Z">
        <w:del w:id="767" w:author="Scott Nicholas" w:date="2020-06-16T14:13:00Z">
          <w:r w:rsidR="00326816" w:rsidRPr="00E46C57" w:rsidDel="00A27D6E">
            <w:rPr>
              <w:sz w:val="24"/>
              <w:szCs w:val="24"/>
              <w:rPrChange w:id="768" w:author="Scott Nicholas" w:date="2020-06-20T01:19:00Z">
                <w:rPr/>
              </w:rPrChange>
            </w:rPr>
            <w:delText>c</w:delText>
          </w:r>
        </w:del>
      </w:ins>
      <w:del w:id="769" w:author="Scott Nicholas" w:date="2020-06-16T14:13:00Z">
        <w:r w:rsidR="00126BDE" w:rsidRPr="00E46C57" w:rsidDel="00A27D6E">
          <w:rPr>
            <w:sz w:val="24"/>
            <w:szCs w:val="24"/>
            <w:rPrChange w:id="770" w:author="Scott Nicholas" w:date="2020-06-20T01:19:00Z">
              <w:rPr/>
            </w:rPrChange>
          </w:rPr>
          <w:delText>Committees within the Technical Project.</w:delText>
        </w:r>
      </w:del>
    </w:p>
    <w:p w14:paraId="27D560FE" w14:textId="55221CEE" w:rsidR="00126BDE" w:rsidRPr="00E46C57" w:rsidDel="00AE0800" w:rsidRDefault="00126BDE" w:rsidP="002B4698">
      <w:pPr>
        <w:rPr>
          <w:del w:id="771" w:author="Scott Nicholas" w:date="2020-07-06T13:51:00Z"/>
          <w:sz w:val="24"/>
          <w:szCs w:val="24"/>
          <w:rPrChange w:id="772" w:author="Scott Nicholas" w:date="2020-06-20T01:19:00Z">
            <w:rPr>
              <w:del w:id="773" w:author="Scott Nicholas" w:date="2020-07-06T13:51:00Z"/>
            </w:rPr>
          </w:rPrChange>
        </w:rPr>
      </w:pPr>
    </w:p>
    <w:p w14:paraId="3EA98AAA" w14:textId="77777777" w:rsidR="00834368" w:rsidRPr="00E46C57" w:rsidRDefault="00834368" w:rsidP="001737BB">
      <w:pPr>
        <w:rPr>
          <w:sz w:val="24"/>
          <w:szCs w:val="24"/>
          <w:rPrChange w:id="774" w:author="Scott Nicholas" w:date="2020-06-20T01:19:00Z">
            <w:rPr/>
          </w:rPrChange>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4F1A4522" w14:textId="6B43B20C" w:rsidR="005145C0" w:rsidRPr="00E46C57" w:rsidDel="00A27D6E" w:rsidRDefault="005145C0">
      <w:pPr>
        <w:pStyle w:val="Heading1"/>
        <w:keepNext w:val="0"/>
        <w:widowControl w:val="0"/>
        <w:numPr>
          <w:ilvl w:val="1"/>
          <w:numId w:val="3"/>
        </w:numPr>
        <w:spacing w:before="0"/>
        <w:rPr>
          <w:del w:id="775" w:author="Scott Nicholas" w:date="2020-06-16T14:08:00Z"/>
          <w:rFonts w:ascii="Times New Roman" w:hAnsi="Times New Roman" w:cs="Times New Roman"/>
          <w:b w:val="0"/>
          <w:sz w:val="24"/>
          <w:szCs w:val="24"/>
          <w:rPrChange w:id="776" w:author="Scott Nicholas" w:date="2020-06-20T01:19:00Z">
            <w:rPr>
              <w:del w:id="777" w:author="Scott Nicholas" w:date="2020-06-16T14:08:00Z"/>
              <w:b w:val="0"/>
              <w:sz w:val="24"/>
              <w:szCs w:val="24"/>
            </w:rPr>
          </w:rPrChange>
        </w:rPr>
      </w:pPr>
      <w:del w:id="778" w:author="Scott Nicholas" w:date="2020-06-16T14:08:00Z">
        <w:r w:rsidRPr="00E46C57" w:rsidDel="00A27D6E">
          <w:rPr>
            <w:rFonts w:ascii="Times New Roman" w:hAnsi="Times New Roman" w:cs="Times New Roman"/>
            <w:sz w:val="24"/>
            <w:szCs w:val="24"/>
            <w:rPrChange w:id="779" w:author="Scott Nicholas" w:date="2020-06-20T01:19:00Z">
              <w:rPr>
                <w:sz w:val="24"/>
                <w:szCs w:val="24"/>
              </w:rPr>
            </w:rPrChange>
          </w:rPr>
          <w:delText>The Governing Board shall be referred to as the “Board of Directors”.</w:delText>
        </w:r>
      </w:del>
    </w:p>
    <w:p w14:paraId="164822A2" w14:textId="26458FDA" w:rsidR="0075596C" w:rsidRPr="00E46C57" w:rsidDel="002B4698" w:rsidRDefault="007866D7">
      <w:pPr>
        <w:pStyle w:val="Heading1"/>
        <w:keepNext w:val="0"/>
        <w:widowControl w:val="0"/>
        <w:numPr>
          <w:ilvl w:val="1"/>
          <w:numId w:val="3"/>
        </w:numPr>
        <w:spacing w:before="0"/>
        <w:rPr>
          <w:del w:id="780" w:author="Scott Nicholas" w:date="2020-06-19T09:54:00Z"/>
          <w:rFonts w:ascii="Times New Roman" w:hAnsi="Times New Roman" w:cs="Times New Roman"/>
          <w:b w:val="0"/>
          <w:sz w:val="24"/>
          <w:szCs w:val="24"/>
          <w:rPrChange w:id="781" w:author="Scott Nicholas" w:date="2020-06-20T01:19:00Z">
            <w:rPr>
              <w:del w:id="782" w:author="Scott Nicholas" w:date="2020-06-19T09:54:00Z"/>
              <w:b w:val="0"/>
              <w:sz w:val="24"/>
              <w:szCs w:val="24"/>
            </w:rPr>
          </w:rPrChange>
        </w:rPr>
      </w:pPr>
      <w:r w:rsidRPr="00E46C57">
        <w:rPr>
          <w:rFonts w:ascii="Times New Roman" w:eastAsia="Times New Roman" w:hAnsi="Times New Roman" w:cs="Times New Roman"/>
          <w:b w:val="0"/>
          <w:sz w:val="24"/>
          <w:szCs w:val="24"/>
        </w:rPr>
        <w:t xml:space="preserve">The Governing Board </w:t>
      </w:r>
      <w:ins w:id="783" w:author="Scott Nicholas" w:date="2020-06-16T14:14:00Z">
        <w:r w:rsidR="0085783F" w:rsidRPr="00603754">
          <w:rPr>
            <w:rFonts w:ascii="Times New Roman" w:eastAsia="Times New Roman" w:hAnsi="Times New Roman" w:cs="Times New Roman"/>
            <w:b w:val="0"/>
            <w:sz w:val="24"/>
            <w:szCs w:val="24"/>
          </w:rPr>
          <w:t>will be composed of</w:t>
        </w:r>
      </w:ins>
      <w:ins w:id="784" w:author="Scott Nicholas" w:date="2020-06-19T09:54:00Z">
        <w:r w:rsidR="002B4698" w:rsidRPr="00603754">
          <w:rPr>
            <w:rFonts w:ascii="Times New Roman" w:eastAsia="Times New Roman" w:hAnsi="Times New Roman" w:cs="Times New Roman"/>
            <w:b w:val="0"/>
            <w:sz w:val="24"/>
            <w:szCs w:val="24"/>
          </w:rPr>
          <w:t xml:space="preserve"> </w:t>
        </w:r>
      </w:ins>
      <w:del w:id="785" w:author="Scott Nicholas" w:date="2020-06-16T14:16:00Z">
        <w:r w:rsidRPr="00603754" w:rsidDel="0085783F">
          <w:rPr>
            <w:rFonts w:ascii="Times New Roman" w:eastAsia="Times New Roman" w:hAnsi="Times New Roman" w:cs="Times New Roman"/>
            <w:b w:val="0"/>
            <w:sz w:val="24"/>
            <w:szCs w:val="24"/>
          </w:rPr>
          <w:delText xml:space="preserve">voting members shall consist of no less than </w:delText>
        </w:r>
        <w:r w:rsidR="005145C0" w:rsidRPr="00603754" w:rsidDel="0085783F">
          <w:rPr>
            <w:rFonts w:ascii="Times New Roman" w:eastAsia="Times New Roman" w:hAnsi="Times New Roman" w:cs="Times New Roman"/>
            <w:b w:val="0"/>
            <w:sz w:val="24"/>
            <w:szCs w:val="24"/>
          </w:rPr>
          <w:delText xml:space="preserve">seven </w:delText>
        </w:r>
        <w:r w:rsidRPr="00603754" w:rsidDel="0085783F">
          <w:rPr>
            <w:rFonts w:ascii="Times New Roman" w:eastAsia="Times New Roman" w:hAnsi="Times New Roman" w:cs="Times New Roman"/>
            <w:b w:val="0"/>
            <w:sz w:val="24"/>
            <w:szCs w:val="24"/>
          </w:rPr>
          <w:delText>(</w:delText>
        </w:r>
        <w:r w:rsidR="005145C0" w:rsidRPr="00603754" w:rsidDel="0085783F">
          <w:rPr>
            <w:rFonts w:ascii="Times New Roman" w:eastAsia="Times New Roman" w:hAnsi="Times New Roman" w:cs="Times New Roman"/>
            <w:b w:val="0"/>
            <w:sz w:val="24"/>
            <w:szCs w:val="24"/>
          </w:rPr>
          <w:delText>7</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 xml:space="preserve">and </w:delText>
        </w:r>
        <w:r w:rsidRPr="00603754" w:rsidDel="0085783F">
          <w:rPr>
            <w:rFonts w:ascii="Times New Roman" w:eastAsia="Times New Roman" w:hAnsi="Times New Roman" w:cs="Times New Roman"/>
            <w:b w:val="0"/>
            <w:sz w:val="24"/>
            <w:szCs w:val="24"/>
          </w:rPr>
          <w:delText xml:space="preserve">no more than </w:delText>
        </w:r>
        <w:r w:rsidR="005145C0" w:rsidRPr="00603754" w:rsidDel="0085783F">
          <w:rPr>
            <w:rFonts w:ascii="Times New Roman" w:eastAsia="Times New Roman" w:hAnsi="Times New Roman" w:cs="Times New Roman"/>
            <w:b w:val="0"/>
            <w:sz w:val="24"/>
            <w:szCs w:val="24"/>
          </w:rPr>
          <w:delText>fifteen</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15</w:delText>
        </w:r>
        <w:r w:rsidRPr="00603754" w:rsidDel="0085783F">
          <w:rPr>
            <w:rFonts w:ascii="Times New Roman" w:eastAsia="Times New Roman" w:hAnsi="Times New Roman" w:cs="Times New Roman"/>
            <w:b w:val="0"/>
            <w:sz w:val="24"/>
            <w:szCs w:val="24"/>
          </w:rPr>
          <w:delText xml:space="preserve">) persons, composed of: </w:delText>
        </w:r>
      </w:del>
    </w:p>
    <w:p w14:paraId="6865523A" w14:textId="2050225B" w:rsidR="0075596C" w:rsidRPr="00E46C57" w:rsidDel="002B4698" w:rsidRDefault="007866D7">
      <w:pPr>
        <w:pStyle w:val="Heading1"/>
        <w:keepNext w:val="0"/>
        <w:widowControl w:val="0"/>
        <w:numPr>
          <w:ilvl w:val="1"/>
          <w:numId w:val="3"/>
        </w:numPr>
        <w:spacing w:before="0"/>
        <w:rPr>
          <w:del w:id="786" w:author="Scott Nicholas" w:date="2020-06-19T09:55:00Z"/>
          <w:rFonts w:ascii="Times New Roman" w:hAnsi="Times New Roman" w:cs="Times New Roman"/>
          <w:b w:val="0"/>
          <w:sz w:val="24"/>
          <w:szCs w:val="24"/>
          <w:rPrChange w:id="787" w:author="Scott Nicholas" w:date="2020-06-20T01:19:00Z">
            <w:rPr>
              <w:del w:id="788" w:author="Scott Nicholas" w:date="2020-06-19T09:55:00Z"/>
              <w:b w:val="0"/>
              <w:sz w:val="24"/>
              <w:szCs w:val="24"/>
            </w:rPr>
          </w:rPrChange>
        </w:rPr>
        <w:pPrChange w:id="789" w:author="Scott Nicholas" w:date="2020-06-25T17:25:00Z">
          <w:pPr>
            <w:pStyle w:val="Heading1"/>
            <w:keepNext w:val="0"/>
            <w:widowControl w:val="0"/>
            <w:numPr>
              <w:ilvl w:val="2"/>
              <w:numId w:val="3"/>
            </w:numPr>
            <w:spacing w:before="0"/>
            <w:ind w:left="1080" w:hanging="360"/>
          </w:pPr>
        </w:pPrChange>
      </w:pP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ins w:id="790" w:author="Scott Nicholas" w:date="2020-06-19T09:54:00Z">
        <w:r w:rsidR="002B4698" w:rsidRPr="00603754">
          <w:rPr>
            <w:rFonts w:ascii="Times New Roman" w:eastAsia="Times New Roman" w:hAnsi="Times New Roman" w:cs="Times New Roman"/>
            <w:b w:val="0"/>
            <w:sz w:val="24"/>
            <w:szCs w:val="24"/>
          </w:rPr>
          <w:t>r</w:t>
        </w:r>
      </w:ins>
      <w:ins w:id="791" w:author="Scott Nicholas" w:date="2020-06-19T09:55:00Z">
        <w:r w:rsidR="002B4698" w:rsidRPr="00603754">
          <w:rPr>
            <w:rFonts w:ascii="Times New Roman" w:eastAsia="Times New Roman" w:hAnsi="Times New Roman" w:cs="Times New Roman"/>
            <w:b w:val="0"/>
            <w:sz w:val="24"/>
            <w:szCs w:val="24"/>
          </w:rPr>
          <w:t xml:space="preserve">. The </w:t>
        </w:r>
      </w:ins>
      <w:del w:id="792" w:author="Scott Nicholas" w:date="2020-06-19T09:54:00Z">
        <w:r w:rsidRPr="00603754" w:rsidDel="002B4698">
          <w:rPr>
            <w:rFonts w:ascii="Times New Roman" w:eastAsia="Times New Roman" w:hAnsi="Times New Roman" w:cs="Times New Roman"/>
            <w:b w:val="0"/>
            <w:sz w:val="24"/>
            <w:szCs w:val="24"/>
          </w:rPr>
          <w:delText xml:space="preserve">r; </w:delText>
        </w:r>
      </w:del>
    </w:p>
    <w:p w14:paraId="2A745002" w14:textId="7C5235F9" w:rsidR="00090078" w:rsidRPr="00E46C57" w:rsidDel="00E42658" w:rsidRDefault="007866D7">
      <w:pPr>
        <w:pStyle w:val="Heading1"/>
        <w:keepNext w:val="0"/>
        <w:widowControl w:val="0"/>
        <w:numPr>
          <w:ilvl w:val="1"/>
          <w:numId w:val="3"/>
        </w:numPr>
        <w:spacing w:before="0"/>
        <w:rPr>
          <w:del w:id="793" w:author="Dan Gisolfi" w:date="2020-06-10T17:13:00Z"/>
          <w:rFonts w:ascii="Times New Roman" w:hAnsi="Times New Roman" w:cs="Times New Roman"/>
          <w:b w:val="0"/>
          <w:sz w:val="24"/>
          <w:szCs w:val="24"/>
          <w:rPrChange w:id="794" w:author="Scott Nicholas" w:date="2020-06-20T01:19:00Z">
            <w:rPr>
              <w:del w:id="795" w:author="Dan Gisolfi" w:date="2020-06-10T17:13:00Z"/>
              <w:b w:val="0"/>
              <w:sz w:val="24"/>
              <w:szCs w:val="24"/>
            </w:rPr>
          </w:rPrChange>
        </w:rPr>
        <w:pPrChange w:id="796" w:author="Scott Nicholas" w:date="2020-06-25T17:25:00Z">
          <w:pPr>
            <w:pStyle w:val="Heading1"/>
            <w:keepNext w:val="0"/>
            <w:widowControl w:val="0"/>
            <w:numPr>
              <w:ilvl w:val="2"/>
              <w:numId w:val="3"/>
            </w:numPr>
            <w:spacing w:before="0"/>
            <w:ind w:left="1080" w:hanging="360"/>
          </w:pPr>
        </w:pPrChange>
      </w:pPr>
      <w:del w:id="797" w:author="Scott Nicholas" w:date="2020-06-19T09:55:00Z">
        <w:r w:rsidRPr="00603754" w:rsidDel="002B4698">
          <w:rPr>
            <w:rFonts w:ascii="Times New Roman" w:eastAsia="Times New Roman" w:hAnsi="Times New Roman" w:cs="Times New Roman"/>
            <w:b w:val="0"/>
            <w:sz w:val="24"/>
            <w:szCs w:val="24"/>
          </w:rPr>
          <w:delText xml:space="preserve">the </w:delText>
        </w:r>
      </w:del>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ins w:id="798" w:author="Scott Nicholas" w:date="2020-06-19T09:55:00Z">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ins>
      <w:del w:id="799" w:author="Scott Nicholas" w:date="2020-06-19T09:55:00Z">
        <w:r w:rsidRPr="00603754" w:rsidDel="002B4698">
          <w:rPr>
            <w:rFonts w:ascii="Times New Roman" w:eastAsia="Times New Roman" w:hAnsi="Times New Roman" w:cs="Times New Roman"/>
            <w:b w:val="0"/>
            <w:sz w:val="24"/>
            <w:szCs w:val="24"/>
          </w:rPr>
          <w:delText xml:space="preserve">; </w:delText>
        </w:r>
        <w:r w:rsidR="00090078" w:rsidRPr="00603754" w:rsidDel="002B4698">
          <w:rPr>
            <w:rFonts w:ascii="Times New Roman" w:eastAsia="Times New Roman" w:hAnsi="Times New Roman" w:cs="Times New Roman"/>
            <w:b w:val="0"/>
            <w:sz w:val="24"/>
            <w:szCs w:val="24"/>
          </w:rPr>
          <w:delText>The TSC Representative may not participate in any vote on any matter before the Governing Board.</w:delText>
        </w:r>
      </w:del>
    </w:p>
    <w:p w14:paraId="1EECBB91" w14:textId="51A00FE2" w:rsidR="0075596C" w:rsidRPr="00E46C57" w:rsidRDefault="00090078">
      <w:pPr>
        <w:pStyle w:val="Heading1"/>
        <w:keepNext w:val="0"/>
        <w:widowControl w:val="0"/>
        <w:numPr>
          <w:ilvl w:val="1"/>
          <w:numId w:val="3"/>
        </w:numPr>
        <w:spacing w:before="0"/>
        <w:rPr>
          <w:rFonts w:ascii="Times New Roman" w:hAnsi="Times New Roman" w:cs="Times New Roman"/>
          <w:b w:val="0"/>
          <w:sz w:val="24"/>
          <w:szCs w:val="24"/>
          <w:rPrChange w:id="800" w:author="Scott Nicholas" w:date="2020-06-20T01:19:00Z">
            <w:rPr>
              <w:b w:val="0"/>
              <w:sz w:val="24"/>
              <w:szCs w:val="24"/>
            </w:rPr>
          </w:rPrChange>
        </w:rPr>
        <w:pPrChange w:id="801" w:author="Scott Nicholas" w:date="2020-06-25T17:25:00Z">
          <w:pPr>
            <w:pStyle w:val="Heading1"/>
            <w:keepNext w:val="0"/>
            <w:widowControl w:val="0"/>
            <w:numPr>
              <w:ilvl w:val="2"/>
              <w:numId w:val="3"/>
            </w:numPr>
            <w:spacing w:before="0"/>
            <w:ind w:left="1080" w:hanging="360"/>
          </w:pPr>
        </w:pPrChange>
      </w:pPr>
      <w:del w:id="802" w:author="Dan Gisolfi" w:date="2020-06-10T17:13:00Z">
        <w:r w:rsidRPr="00E46C57" w:rsidDel="00E42658">
          <w:rPr>
            <w:rFonts w:ascii="Times New Roman" w:hAnsi="Times New Roman" w:cs="Times New Roman"/>
            <w:b w:val="0"/>
            <w:sz w:val="24"/>
            <w:szCs w:val="24"/>
            <w:rPrChange w:id="803" w:author="Scott Nicholas" w:date="2020-06-20T01:19:00Z">
              <w:rPr>
                <w:b w:val="0"/>
                <w:sz w:val="24"/>
                <w:szCs w:val="24"/>
              </w:rPr>
            </w:rPrChange>
          </w:rPr>
          <w:delText xml:space="preserve"> </w:delText>
        </w:r>
      </w:del>
    </w:p>
    <w:p w14:paraId="109B7288" w14:textId="4E2CAAB8" w:rsidR="00A802C2" w:rsidRPr="00E46C57" w:rsidRDefault="0085783F">
      <w:pPr>
        <w:pStyle w:val="Heading1"/>
        <w:keepNext w:val="0"/>
        <w:widowControl w:val="0"/>
        <w:numPr>
          <w:ilvl w:val="1"/>
          <w:numId w:val="3"/>
        </w:numPr>
        <w:spacing w:before="0"/>
        <w:rPr>
          <w:ins w:id="804" w:author="Scott Nicholas" w:date="2020-06-19T10:00:00Z"/>
          <w:rFonts w:ascii="Times New Roman" w:hAnsi="Times New Roman" w:cs="Times New Roman"/>
          <w:b w:val="0"/>
          <w:sz w:val="24"/>
          <w:szCs w:val="24"/>
          <w:rPrChange w:id="805" w:author="Scott Nicholas" w:date="2020-06-20T01:19:00Z">
            <w:rPr>
              <w:ins w:id="806" w:author="Scott Nicholas" w:date="2020-06-19T10:00:00Z"/>
              <w:b w:val="0"/>
              <w:sz w:val="24"/>
              <w:szCs w:val="24"/>
            </w:rPr>
          </w:rPrChange>
        </w:rPr>
      </w:pPr>
      <w:ins w:id="807" w:author="Scott Nicholas" w:date="2020-06-16T14:17:00Z">
        <w:r w:rsidRPr="00E46C57">
          <w:rPr>
            <w:rFonts w:ascii="Times New Roman" w:hAnsi="Times New Roman" w:cs="Times New Roman"/>
            <w:b w:val="0"/>
            <w:sz w:val="24"/>
            <w:szCs w:val="24"/>
            <w:rPrChange w:id="808" w:author="Scott Nicholas" w:date="2020-06-20T01:19:00Z">
              <w:rPr>
                <w:b w:val="0"/>
                <w:sz w:val="24"/>
                <w:szCs w:val="24"/>
              </w:rPr>
            </w:rPrChange>
          </w:rPr>
          <w:t>The</w:t>
        </w:r>
      </w:ins>
      <w:ins w:id="809" w:author="Scott Nicholas" w:date="2020-06-16T14:15:00Z">
        <w:r w:rsidRPr="00E46C57">
          <w:rPr>
            <w:rFonts w:ascii="Times New Roman" w:hAnsi="Times New Roman" w:cs="Times New Roman"/>
            <w:b w:val="0"/>
            <w:sz w:val="24"/>
            <w:szCs w:val="24"/>
            <w:rPrChange w:id="810" w:author="Scott Nicholas" w:date="2020-06-20T01:19:00Z">
              <w:rPr>
                <w:b w:val="0"/>
                <w:sz w:val="24"/>
                <w:szCs w:val="24"/>
              </w:rPr>
            </w:rPrChange>
          </w:rPr>
          <w:t xml:space="preserve"> maximum number of members of the Governing Board will be fifteen (15)</w:t>
        </w:r>
      </w:ins>
      <w:ins w:id="811" w:author="Scott Nicholas" w:date="2020-06-19T09:59:00Z">
        <w:r w:rsidR="00A802C2" w:rsidRPr="00E46C57">
          <w:rPr>
            <w:rFonts w:ascii="Times New Roman" w:hAnsi="Times New Roman" w:cs="Times New Roman"/>
            <w:b w:val="0"/>
            <w:sz w:val="24"/>
            <w:szCs w:val="24"/>
            <w:rPrChange w:id="812" w:author="Scott Nicholas" w:date="2020-06-20T01:19:00Z">
              <w:rPr>
                <w:b w:val="0"/>
                <w:sz w:val="24"/>
                <w:szCs w:val="24"/>
              </w:rPr>
            </w:rPrChange>
          </w:rPr>
          <w:t xml:space="preserve"> (the “Governing Board Cap”)</w:t>
        </w:r>
      </w:ins>
      <w:ins w:id="813" w:author="Scott Nicholas" w:date="2020-06-16T14:15:00Z">
        <w:r w:rsidRPr="00E46C57">
          <w:rPr>
            <w:rFonts w:ascii="Times New Roman" w:hAnsi="Times New Roman" w:cs="Times New Roman"/>
            <w:b w:val="0"/>
            <w:sz w:val="24"/>
            <w:szCs w:val="24"/>
            <w:rPrChange w:id="814" w:author="Scott Nicholas" w:date="2020-06-20T01:19:00Z">
              <w:rPr>
                <w:b w:val="0"/>
                <w:sz w:val="24"/>
                <w:szCs w:val="24"/>
              </w:rPr>
            </w:rPrChange>
          </w:rPr>
          <w:t xml:space="preserve">.  </w:t>
        </w:r>
      </w:ins>
      <w:ins w:id="815" w:author="Scott Nicholas" w:date="2020-06-19T09:59:00Z">
        <w:r w:rsidR="00A802C2" w:rsidRPr="00E46C57">
          <w:rPr>
            <w:rFonts w:ascii="Times New Roman" w:hAnsi="Times New Roman" w:cs="Times New Roman"/>
            <w:b w:val="0"/>
            <w:sz w:val="24"/>
            <w:szCs w:val="24"/>
            <w:rPrChange w:id="816" w:author="Scott Nicholas" w:date="2020-06-20T01:19:00Z">
              <w:rPr>
                <w:b w:val="0"/>
                <w:sz w:val="24"/>
                <w:szCs w:val="24"/>
              </w:rPr>
            </w:rPrChange>
          </w:rPr>
          <w:t xml:space="preserve">The Governing Board may change </w:t>
        </w:r>
      </w:ins>
      <w:ins w:id="817" w:author="Scott Nicholas" w:date="2020-06-19T10:01:00Z">
        <w:r w:rsidR="00A802C2" w:rsidRPr="00E46C57">
          <w:rPr>
            <w:rFonts w:ascii="Times New Roman" w:hAnsi="Times New Roman" w:cs="Times New Roman"/>
            <w:b w:val="0"/>
            <w:sz w:val="24"/>
            <w:szCs w:val="24"/>
            <w:rPrChange w:id="818" w:author="Scott Nicholas" w:date="2020-06-20T01:19:00Z">
              <w:rPr>
                <w:b w:val="0"/>
                <w:sz w:val="24"/>
                <w:szCs w:val="24"/>
              </w:rPr>
            </w:rPrChange>
          </w:rPr>
          <w:t>the Governing Board Cap by vote of the Governing Board.</w:t>
        </w:r>
      </w:ins>
      <w:ins w:id="819" w:author="Scott Nicholas" w:date="2020-06-20T01:13:00Z">
        <w:r w:rsidR="00474032" w:rsidRPr="00E46C57">
          <w:rPr>
            <w:rFonts w:ascii="Times New Roman" w:hAnsi="Times New Roman" w:cs="Times New Roman"/>
            <w:b w:val="0"/>
            <w:sz w:val="24"/>
            <w:szCs w:val="24"/>
            <w:rPrChange w:id="820" w:author="Scott Nicholas" w:date="2020-06-20T01:19:00Z">
              <w:rPr>
                <w:b w:val="0"/>
                <w:sz w:val="24"/>
                <w:szCs w:val="24"/>
              </w:rPr>
            </w:rPrChange>
          </w:rPr>
          <w:t xml:space="preserve">  </w:t>
        </w:r>
        <w:r w:rsidR="00474032" w:rsidRPr="00FA6DEA">
          <w:rPr>
            <w:rFonts w:ascii="Times New Roman" w:hAnsi="Times New Roman" w:cs="Times New Roman"/>
            <w:b w:val="0"/>
            <w:sz w:val="24"/>
            <w:szCs w:val="24"/>
            <w:rPrChange w:id="821" w:author="Scott Nicholas" w:date="2020-07-06T14:10:00Z">
              <w:rPr>
                <w:b w:val="0"/>
                <w:sz w:val="24"/>
                <w:szCs w:val="24"/>
              </w:rPr>
            </w:rPrChange>
          </w:rPr>
          <w:t xml:space="preserve">In the event that </w:t>
        </w:r>
      </w:ins>
      <w:ins w:id="822" w:author="Scott Nicholas" w:date="2020-06-20T01:14:00Z">
        <w:r w:rsidR="00474032" w:rsidRPr="00FA6DEA">
          <w:rPr>
            <w:rFonts w:ascii="Times New Roman" w:hAnsi="Times New Roman" w:cs="Times New Roman"/>
            <w:b w:val="0"/>
            <w:sz w:val="24"/>
            <w:szCs w:val="24"/>
            <w:rPrChange w:id="823" w:author="Scott Nicholas" w:date="2020-07-06T14:10:00Z">
              <w:rPr>
                <w:b w:val="0"/>
                <w:sz w:val="24"/>
                <w:szCs w:val="24"/>
              </w:rPr>
            </w:rPrChange>
          </w:rPr>
          <w:t>the number of members of the Governing Board equals the Governing Board Cap, the Directed Fund will maintain a waitlist of Operational Members interested in becoming Governing Members</w:t>
        </w:r>
      </w:ins>
      <w:ins w:id="824" w:author="Scott Nicholas" w:date="2020-06-20T01:15:00Z">
        <w:r w:rsidR="00474032" w:rsidRPr="00FA6DEA">
          <w:rPr>
            <w:rFonts w:ascii="Times New Roman" w:hAnsi="Times New Roman" w:cs="Times New Roman"/>
            <w:b w:val="0"/>
            <w:sz w:val="24"/>
            <w:szCs w:val="24"/>
            <w:rPrChange w:id="825" w:author="Scott Nicholas" w:date="2020-07-06T14:10:00Z">
              <w:rPr>
                <w:b w:val="0"/>
                <w:sz w:val="24"/>
                <w:szCs w:val="24"/>
              </w:rPr>
            </w:rPrChange>
          </w:rPr>
          <w:t xml:space="preserve"> with waitlist order being determined by the order of an Oper</w:t>
        </w:r>
      </w:ins>
      <w:ins w:id="826" w:author="Scott Nicholas" w:date="2020-06-20T01:16:00Z">
        <w:r w:rsidR="00474032" w:rsidRPr="00FA6DEA">
          <w:rPr>
            <w:rFonts w:ascii="Times New Roman" w:hAnsi="Times New Roman" w:cs="Times New Roman"/>
            <w:b w:val="0"/>
            <w:sz w:val="24"/>
            <w:szCs w:val="24"/>
            <w:rPrChange w:id="827" w:author="Scott Nicholas" w:date="2020-07-06T14:10:00Z">
              <w:rPr>
                <w:b w:val="0"/>
                <w:sz w:val="24"/>
                <w:szCs w:val="24"/>
              </w:rPr>
            </w:rPrChange>
          </w:rPr>
          <w:t xml:space="preserve">ational Member </w:t>
        </w:r>
      </w:ins>
      <w:ins w:id="828" w:author="Scott Nicholas" w:date="2020-07-06T14:10:00Z">
        <w:r w:rsidR="00FA6DEA" w:rsidRPr="00FA6DEA">
          <w:rPr>
            <w:rFonts w:ascii="Times New Roman" w:hAnsi="Times New Roman" w:cs="Times New Roman"/>
            <w:b w:val="0"/>
            <w:sz w:val="24"/>
            <w:szCs w:val="24"/>
            <w:rPrChange w:id="829" w:author="Scott Nicholas" w:date="2020-07-06T14:10:00Z">
              <w:rPr>
                <w:rFonts w:ascii="Times New Roman" w:hAnsi="Times New Roman" w:cs="Times New Roman"/>
                <w:b w:val="0"/>
                <w:sz w:val="24"/>
                <w:szCs w:val="24"/>
                <w:highlight w:val="yellow"/>
              </w:rPr>
            </w:rPrChange>
          </w:rPr>
          <w:t xml:space="preserve">date of initial membership as an </w:t>
        </w:r>
        <w:proofErr w:type="spellStart"/>
        <w:r w:rsidR="00FA6DEA" w:rsidRPr="00FA6DEA">
          <w:rPr>
            <w:rFonts w:ascii="Times New Roman" w:hAnsi="Times New Roman" w:cs="Times New Roman"/>
            <w:b w:val="0"/>
            <w:sz w:val="24"/>
            <w:szCs w:val="24"/>
            <w:rPrChange w:id="830" w:author="Scott Nicholas" w:date="2020-07-06T14:10:00Z">
              <w:rPr>
                <w:rFonts w:ascii="Times New Roman" w:hAnsi="Times New Roman" w:cs="Times New Roman"/>
                <w:b w:val="0"/>
                <w:sz w:val="24"/>
                <w:szCs w:val="24"/>
                <w:highlight w:val="yellow"/>
              </w:rPr>
            </w:rPrChange>
          </w:rPr>
          <w:t>Operational</w:t>
        </w:r>
        <w:proofErr w:type="spellEnd"/>
        <w:r w:rsidR="00FA6DEA" w:rsidRPr="00FA6DEA">
          <w:rPr>
            <w:rFonts w:ascii="Times New Roman" w:hAnsi="Times New Roman" w:cs="Times New Roman"/>
            <w:b w:val="0"/>
            <w:sz w:val="24"/>
            <w:szCs w:val="24"/>
            <w:rPrChange w:id="831" w:author="Scott Nicholas" w:date="2020-07-06T14:10:00Z">
              <w:rPr>
                <w:rFonts w:ascii="Times New Roman" w:hAnsi="Times New Roman" w:cs="Times New Roman"/>
                <w:b w:val="0"/>
                <w:sz w:val="24"/>
                <w:szCs w:val="24"/>
                <w:highlight w:val="yellow"/>
              </w:rPr>
            </w:rPrChange>
          </w:rPr>
          <w:t xml:space="preserve"> Member in the Consortium.</w:t>
        </w:r>
        <w:r w:rsidR="00FA6DEA">
          <w:rPr>
            <w:rFonts w:ascii="Times New Roman" w:hAnsi="Times New Roman" w:cs="Times New Roman"/>
            <w:b w:val="0"/>
            <w:sz w:val="24"/>
            <w:szCs w:val="24"/>
            <w:highlight w:val="yellow"/>
          </w:rPr>
          <w:t xml:space="preserve"> </w:t>
        </w:r>
      </w:ins>
    </w:p>
    <w:p w14:paraId="05A08771" w14:textId="10CB1613" w:rsidR="0085783F" w:rsidRPr="00E46C57" w:rsidRDefault="0085783F">
      <w:pPr>
        <w:pStyle w:val="Heading1"/>
        <w:keepNext w:val="0"/>
        <w:widowControl w:val="0"/>
        <w:numPr>
          <w:ilvl w:val="1"/>
          <w:numId w:val="3"/>
        </w:numPr>
        <w:spacing w:before="0"/>
        <w:rPr>
          <w:ins w:id="832" w:author="Scott Nicholas" w:date="2020-06-16T14:15:00Z"/>
          <w:rFonts w:ascii="Times New Roman" w:hAnsi="Times New Roman" w:cs="Times New Roman"/>
          <w:b w:val="0"/>
          <w:sz w:val="24"/>
          <w:szCs w:val="24"/>
          <w:rPrChange w:id="833" w:author="Scott Nicholas" w:date="2020-06-20T01:19:00Z">
            <w:rPr>
              <w:ins w:id="834" w:author="Scott Nicholas" w:date="2020-06-16T14:15:00Z"/>
              <w:rFonts w:ascii="Times New Roman" w:eastAsia="Times New Roman" w:hAnsi="Times New Roman" w:cs="Times New Roman"/>
              <w:b w:val="0"/>
              <w:sz w:val="24"/>
              <w:szCs w:val="24"/>
            </w:rPr>
          </w:rPrChange>
        </w:rPr>
      </w:pPr>
      <w:ins w:id="835" w:author="Scott Nicholas" w:date="2020-06-16T14:15:00Z">
        <w:r w:rsidRPr="00E46C57">
          <w:rPr>
            <w:rFonts w:ascii="Times New Roman" w:hAnsi="Times New Roman" w:cs="Times New Roman"/>
            <w:b w:val="0"/>
            <w:sz w:val="24"/>
            <w:szCs w:val="24"/>
            <w:rPrChange w:id="836" w:author="Scott Nicholas" w:date="2020-06-20T01:19:00Z">
              <w:rPr>
                <w:b w:val="0"/>
                <w:sz w:val="24"/>
                <w:szCs w:val="24"/>
              </w:rPr>
            </w:rPrChange>
          </w:rPr>
          <w:t xml:space="preserve">The Directed Fund does not intent to start operations with less than seven </w:t>
        </w:r>
      </w:ins>
      <w:ins w:id="837" w:author="Scott Nicholas" w:date="2020-06-16T14:16:00Z">
        <w:r w:rsidRPr="00E46C57">
          <w:rPr>
            <w:rFonts w:ascii="Times New Roman" w:hAnsi="Times New Roman" w:cs="Times New Roman"/>
            <w:b w:val="0"/>
            <w:sz w:val="24"/>
            <w:szCs w:val="24"/>
            <w:rPrChange w:id="838" w:author="Scott Nicholas" w:date="2020-06-20T01:19:00Z">
              <w:rPr>
                <w:b w:val="0"/>
                <w:sz w:val="24"/>
                <w:szCs w:val="24"/>
              </w:rPr>
            </w:rPrChange>
          </w:rPr>
          <w:t>(7) Governing Board members.</w:t>
        </w:r>
      </w:ins>
      <w:ins w:id="839" w:author="Scott Nicholas" w:date="2020-06-19T10:45:00Z">
        <w:r w:rsidR="000B42F6" w:rsidRPr="00E46C57">
          <w:rPr>
            <w:rFonts w:ascii="Times New Roman" w:hAnsi="Times New Roman" w:cs="Times New Roman"/>
            <w:b w:val="0"/>
            <w:sz w:val="24"/>
            <w:szCs w:val="24"/>
            <w:rPrChange w:id="840" w:author="Scott Nicholas" w:date="2020-06-20T01:19:00Z">
              <w:rPr>
                <w:b w:val="0"/>
                <w:sz w:val="24"/>
                <w:szCs w:val="24"/>
              </w:rPr>
            </w:rPrChange>
          </w:rPr>
          <w:t xml:space="preserve">  </w:t>
        </w:r>
      </w:ins>
    </w:p>
    <w:p w14:paraId="7AE464F1" w14:textId="66F5FAB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1" w:author="Scott Nicholas" w:date="2020-06-20T01:19:00Z">
            <w:rPr>
              <w:b w:val="0"/>
              <w:sz w:val="24"/>
              <w:szCs w:val="24"/>
            </w:rPr>
          </w:rPrChange>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42"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Please note that it will be acceptable for one Member to appoint or nominate a representative to the Governing Board and have another of its employees, or an employee of one of its Related Companies, serve as the TSC Representative on the </w:t>
      </w:r>
      <w:r w:rsidRPr="00603754">
        <w:rPr>
          <w:rFonts w:ascii="Times New Roman" w:eastAsia="Times New Roman" w:hAnsi="Times New Roman" w:cs="Times New Roman"/>
          <w:b w:val="0"/>
          <w:sz w:val="24"/>
          <w:szCs w:val="24"/>
        </w:rPr>
        <w:lastRenderedPageBreak/>
        <w:t>Governing Board.</w:t>
      </w:r>
    </w:p>
    <w:p w14:paraId="7B9B8045"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3" w:author="Scott Nicholas" w:date="2020-06-20T01:19:00Z">
            <w:rPr>
              <w:b w:val="0"/>
              <w:sz w:val="24"/>
              <w:szCs w:val="24"/>
            </w:rPr>
          </w:rPrChange>
        </w:rPr>
      </w:pPr>
      <w:r w:rsidRPr="00603754">
        <w:rPr>
          <w:rFonts w:ascii="Times New Roman" w:eastAsia="Times New Roman" w:hAnsi="Times New Roman" w:cs="Times New Roman"/>
          <w:b w:val="0"/>
          <w:sz w:val="24"/>
          <w:szCs w:val="24"/>
        </w:rPr>
        <w:t>Conduct of Meetings</w:t>
      </w:r>
    </w:p>
    <w:p w14:paraId="1794DA32" w14:textId="55EEF0B0"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44"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45" w:author="Scott Nicholas" w:date="2020-06-20T01:19:00Z">
            <w:rPr>
              <w:b w:val="0"/>
              <w:sz w:val="24"/>
              <w:szCs w:val="24"/>
            </w:rPr>
          </w:rPrChange>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46" w:author="Scott Nicholas" w:date="2020-06-20T01:19:00Z">
            <w:rPr>
              <w:b w:val="0"/>
              <w:sz w:val="24"/>
              <w:szCs w:val="24"/>
            </w:rPr>
          </w:rPrChange>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7" w:author="Scott Nicholas" w:date="2020-06-20T01:19:00Z">
            <w:rPr>
              <w:b w:val="0"/>
              <w:sz w:val="24"/>
              <w:szCs w:val="24"/>
            </w:rPr>
          </w:rPrChange>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E46C57" w:rsidRDefault="00C95165" w:rsidP="001737BB">
      <w:pPr>
        <w:rPr>
          <w:b/>
          <w:sz w:val="24"/>
          <w:szCs w:val="24"/>
          <w:rPrChange w:id="848" w:author="Scott Nicholas" w:date="2020-06-20T01:19:00Z">
            <w:rPr>
              <w:b/>
            </w:rPr>
          </w:rPrChange>
        </w:rPr>
      </w:pPr>
    </w:p>
    <w:p w14:paraId="5D2F7218"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9"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50" w:author="Scott Nicholas" w:date="2020-06-20T01:19:00Z">
            <w:rPr>
              <w:b w:val="0"/>
              <w:sz w:val="24"/>
              <w:szCs w:val="24"/>
            </w:rPr>
          </w:rPrChange>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51" w:author="Scott Nicholas" w:date="2020-06-20T01:19:00Z">
            <w:rPr>
              <w:b w:val="0"/>
              <w:sz w:val="24"/>
              <w:szCs w:val="24"/>
            </w:rPr>
          </w:rPrChange>
        </w:rPr>
      </w:pPr>
      <w:r w:rsidRPr="00603754">
        <w:rPr>
          <w:rFonts w:ascii="Times New Roman" w:eastAsia="Times New Roman" w:hAnsi="Times New Roman" w:cs="Times New Roman"/>
          <w:b w:val="0"/>
          <w:sz w:val="24"/>
          <w:szCs w:val="24"/>
        </w:rPr>
        <w:t>nominate and elect Officers of the Directed Fund;</w:t>
      </w:r>
    </w:p>
    <w:p w14:paraId="1BA26935" w14:textId="7D2F7FA5"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52" w:author="Scott Nicholas" w:date="2020-06-20T01:19:00Z">
            <w:rPr>
              <w:b w:val="0"/>
              <w:sz w:val="24"/>
              <w:szCs w:val="24"/>
            </w:rPr>
          </w:rPrChange>
        </w:rPr>
      </w:pPr>
      <w:bookmarkStart w:id="853" w:name="_pcsh0fwyyjdo" w:colFirst="0" w:colLast="0"/>
      <w:bookmarkEnd w:id="853"/>
      <w:r w:rsidRPr="00603754">
        <w:rPr>
          <w:rFonts w:ascii="Times New Roman" w:eastAsia="Times New Roman" w:hAnsi="Times New Roman" w:cs="Times New Roman"/>
          <w:b w:val="0"/>
          <w:sz w:val="24"/>
          <w:szCs w:val="24"/>
        </w:rPr>
        <w:lastRenderedPageBreak/>
        <w:t xml:space="preserve">adopt and maintain </w:t>
      </w:r>
      <w:r w:rsidR="00C95165" w:rsidRPr="00603754">
        <w:rPr>
          <w:rFonts w:ascii="Times New Roman" w:eastAsia="Times New Roman" w:hAnsi="Times New Roman" w:cs="Times New Roman"/>
          <w:b w:val="0"/>
          <w:sz w:val="24"/>
          <w:szCs w:val="24"/>
        </w:rPr>
        <w:t xml:space="preserve">the </w:t>
      </w:r>
      <w:del w:id="854" w:author="Scott Nicholas" w:date="2020-06-16T14:20:00Z">
        <w:r w:rsidR="00C95165" w:rsidRPr="00603754" w:rsidDel="0085783F">
          <w:rPr>
            <w:rFonts w:ascii="Times New Roman" w:eastAsia="Times New Roman" w:hAnsi="Times New Roman" w:cs="Times New Roman"/>
            <w:b w:val="0"/>
            <w:sz w:val="24"/>
            <w:szCs w:val="24"/>
          </w:rPr>
          <w:delText xml:space="preserve">Constitution </w:delText>
        </w:r>
      </w:del>
      <w:ins w:id="855" w:author="Scott Nicholas" w:date="2020-06-16T14:20:00Z">
        <w:r w:rsidR="0085783F" w:rsidRPr="00603754">
          <w:rPr>
            <w:rFonts w:ascii="Times New Roman" w:eastAsia="Times New Roman" w:hAnsi="Times New Roman" w:cs="Times New Roman"/>
            <w:b w:val="0"/>
            <w:sz w:val="24"/>
            <w:szCs w:val="24"/>
          </w:rPr>
          <w:t xml:space="preserve">Charter </w:t>
        </w:r>
      </w:ins>
      <w:r w:rsidR="00C95165" w:rsidRPr="00603754">
        <w:rPr>
          <w:rFonts w:ascii="Times New Roman" w:eastAsia="Times New Roman" w:hAnsi="Times New Roman" w:cs="Times New Roman"/>
          <w:b w:val="0"/>
          <w:sz w:val="24"/>
          <w:szCs w:val="24"/>
        </w:rPr>
        <w:t>of the Directed Fund</w:t>
      </w:r>
      <w:ins w:id="856" w:author="Scott Nicholas" w:date="2020-06-16T14:20:00Z">
        <w:r w:rsidR="0085783F" w:rsidRPr="00603754">
          <w:rPr>
            <w:rFonts w:ascii="Times New Roman" w:eastAsia="Times New Roman" w:hAnsi="Times New Roman" w:cs="Times New Roman"/>
            <w:b w:val="0"/>
            <w:sz w:val="24"/>
            <w:szCs w:val="24"/>
          </w:rPr>
          <w:t xml:space="preserve">, the Bedrock </w:t>
        </w:r>
      </w:ins>
      <w:ins w:id="857" w:author="Scott Nicholas" w:date="2020-06-16T14:21:00Z">
        <w:r w:rsidR="0085783F" w:rsidRPr="00603754">
          <w:rPr>
            <w:rFonts w:ascii="Times New Roman" w:eastAsia="Times New Roman" w:hAnsi="Times New Roman" w:cs="Times New Roman"/>
            <w:b w:val="0"/>
            <w:sz w:val="24"/>
            <w:szCs w:val="24"/>
          </w:rPr>
          <w:t xml:space="preserve">Business Utility Governance Framework and all </w:t>
        </w:r>
      </w:ins>
      <w:del w:id="858" w:author="Scott Nicholas" w:date="2020-06-16T14:21:00Z">
        <w:r w:rsidR="00C95165" w:rsidRPr="00603754" w:rsidDel="0085783F">
          <w:rPr>
            <w:rFonts w:ascii="Times New Roman" w:eastAsia="Times New Roman" w:hAnsi="Times New Roman" w:cs="Times New Roman"/>
            <w:b w:val="0"/>
            <w:sz w:val="24"/>
            <w:szCs w:val="24"/>
          </w:rPr>
          <w:delText xml:space="preserve"> whereby </w:delText>
        </w:r>
      </w:del>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operation, </w:t>
      </w:r>
      <w:del w:id="859" w:author="Dan Gisolfi" w:date="2020-06-10T17:13:00Z">
        <w:r w:rsidR="00C95165" w:rsidRPr="00603754" w:rsidDel="00E42658">
          <w:rPr>
            <w:rFonts w:ascii="Times New Roman" w:eastAsia="Times New Roman" w:hAnsi="Times New Roman" w:cs="Times New Roman"/>
            <w:b w:val="0"/>
            <w:sz w:val="24"/>
            <w:szCs w:val="24"/>
          </w:rPr>
          <w:delText xml:space="preserve">maintence </w:delText>
        </w:r>
      </w:del>
      <w:ins w:id="860" w:author="Dan Gisolfi" w:date="2020-06-10T17:13:00Z">
        <w:r w:rsidR="00E42658" w:rsidRPr="00603754">
          <w:rPr>
            <w:rFonts w:ascii="Times New Roman" w:eastAsia="Times New Roman" w:hAnsi="Times New Roman" w:cs="Times New Roman"/>
            <w:b w:val="0"/>
            <w:sz w:val="24"/>
            <w:szCs w:val="24"/>
          </w:rPr>
          <w:t xml:space="preserve">maintenance </w:t>
        </w:r>
      </w:ins>
      <w:r w:rsidR="00C95165" w:rsidRPr="00603754">
        <w:rPr>
          <w:rFonts w:ascii="Times New Roman" w:eastAsia="Times New Roman" w:hAnsi="Times New Roman" w:cs="Times New Roman"/>
          <w:b w:val="0"/>
          <w:sz w:val="24"/>
          <w:szCs w:val="24"/>
        </w:rPr>
        <w:t>and governance of the Utility</w:t>
      </w:r>
      <w:del w:id="861" w:author="Scott Nicholas" w:date="2020-06-16T14:21:00Z">
        <w:r w:rsidR="00C95165" w:rsidRPr="00603754" w:rsidDel="0085783F">
          <w:rPr>
            <w:rFonts w:ascii="Times New Roman" w:eastAsia="Times New Roman" w:hAnsi="Times New Roman" w:cs="Times New Roman"/>
            <w:b w:val="0"/>
            <w:sz w:val="24"/>
            <w:szCs w:val="24"/>
          </w:rPr>
          <w:delText xml:space="preserve"> </w:delText>
        </w:r>
      </w:del>
      <w:ins w:id="862" w:author="Scott Nicholas" w:date="2020-06-16T14:21:00Z">
        <w:r w:rsidR="0085783F" w:rsidRPr="00603754">
          <w:rPr>
            <w:rFonts w:ascii="Times New Roman" w:eastAsia="Times New Roman" w:hAnsi="Times New Roman" w:cs="Times New Roman"/>
            <w:b w:val="0"/>
            <w:sz w:val="24"/>
            <w:szCs w:val="24"/>
          </w:rPr>
          <w:t xml:space="preserve"> including the </w:t>
        </w:r>
      </w:ins>
      <w:ins w:id="863" w:author="Scott Nicholas" w:date="2020-06-16T14:22:00Z">
        <w:r w:rsidR="0085783F" w:rsidRPr="00603754">
          <w:rPr>
            <w:rFonts w:ascii="Times New Roman" w:eastAsia="Times New Roman" w:hAnsi="Times New Roman" w:cs="Times New Roman"/>
            <w:b w:val="0"/>
            <w:sz w:val="24"/>
            <w:szCs w:val="24"/>
          </w:rPr>
          <w:t xml:space="preserve">Constitutional </w:t>
        </w:r>
      </w:ins>
      <w:ins w:id="864" w:author="Scott Nicholas" w:date="2020-06-16T14:21:00Z">
        <w:r w:rsidR="0085783F" w:rsidRPr="00603754">
          <w:rPr>
            <w:rFonts w:ascii="Times New Roman" w:eastAsia="Times New Roman" w:hAnsi="Times New Roman" w:cs="Times New Roman"/>
            <w:b w:val="0"/>
            <w:sz w:val="24"/>
            <w:szCs w:val="24"/>
          </w:rPr>
          <w:t xml:space="preserve">documents maintained </w:t>
        </w:r>
      </w:ins>
      <w:ins w:id="865" w:author="Scott Nicholas" w:date="2020-06-16T14:23:00Z">
        <w:r w:rsidR="00D61DF8" w:rsidRPr="00603754">
          <w:rPr>
            <w:rFonts w:ascii="Times New Roman" w:eastAsia="Times New Roman" w:hAnsi="Times New Roman" w:cs="Times New Roman"/>
            <w:b w:val="0"/>
            <w:sz w:val="24"/>
            <w:szCs w:val="24"/>
          </w:rPr>
          <w:t xml:space="preserve">here: </w:t>
        </w:r>
        <w:r w:rsidR="00D61DF8" w:rsidRPr="00603754">
          <w:rPr>
            <w:rFonts w:ascii="Times New Roman" w:eastAsia="Times New Roman" w:hAnsi="Times New Roman" w:cs="Times New Roman"/>
            <w:b w:val="0"/>
            <w:sz w:val="24"/>
            <w:szCs w:val="24"/>
          </w:rPr>
          <w:fldChar w:fldCharType="begin"/>
        </w:r>
        <w:r w:rsidR="00D61DF8" w:rsidRPr="00603754">
          <w:rPr>
            <w:rFonts w:ascii="Times New Roman" w:eastAsia="Times New Roman" w:hAnsi="Times New Roman" w:cs="Times New Roman"/>
            <w:b w:val="0"/>
            <w:sz w:val="24"/>
            <w:szCs w:val="24"/>
          </w:rPr>
          <w:instrText xml:space="preserve"> HYPERLINK "https://bedrock-consortium.github.io/bbu-gf/" </w:instrText>
        </w:r>
        <w:r w:rsidR="00D61DF8" w:rsidRPr="00603754">
          <w:rPr>
            <w:rFonts w:ascii="Times New Roman" w:eastAsia="Times New Roman" w:hAnsi="Times New Roman" w:cs="Times New Roman"/>
            <w:b w:val="0"/>
            <w:sz w:val="24"/>
            <w:szCs w:val="24"/>
          </w:rPr>
          <w:fldChar w:fldCharType="separate"/>
        </w:r>
        <w:r w:rsidR="00D61DF8" w:rsidRPr="00603754">
          <w:rPr>
            <w:rStyle w:val="Hyperlink"/>
            <w:rFonts w:ascii="Times New Roman" w:eastAsia="Times New Roman" w:hAnsi="Times New Roman" w:cs="Times New Roman"/>
            <w:b w:val="0"/>
            <w:sz w:val="24"/>
            <w:szCs w:val="24"/>
          </w:rPr>
          <w:t>https://bedrock-consortium.github.io/bbu-gf/</w:t>
        </w:r>
        <w:r w:rsidR="00D61DF8" w:rsidRPr="00603754">
          <w:rPr>
            <w:rFonts w:ascii="Times New Roman" w:eastAsia="Times New Roman" w:hAnsi="Times New Roman" w:cs="Times New Roman"/>
            <w:b w:val="0"/>
            <w:sz w:val="24"/>
            <w:szCs w:val="24"/>
          </w:rPr>
          <w:fldChar w:fldCharType="end"/>
        </w:r>
        <w:r w:rsidR="00D61DF8" w:rsidRPr="00603754">
          <w:rPr>
            <w:rFonts w:ascii="Times New Roman" w:eastAsia="Times New Roman" w:hAnsi="Times New Roman" w:cs="Times New Roman"/>
            <w:b w:val="0"/>
            <w:sz w:val="24"/>
            <w:szCs w:val="24"/>
          </w:rPr>
          <w:t xml:space="preserve">.  </w:t>
        </w:r>
      </w:ins>
      <w:del w:id="866" w:author="Scott Nicholas" w:date="2020-06-16T14:21:00Z">
        <w:r w:rsidR="00C95165" w:rsidRPr="00603754" w:rsidDel="0085783F">
          <w:rPr>
            <w:rFonts w:ascii="Times New Roman" w:eastAsia="Times New Roman" w:hAnsi="Times New Roman" w:cs="Times New Roman"/>
            <w:b w:val="0"/>
            <w:sz w:val="24"/>
            <w:szCs w:val="24"/>
          </w:rPr>
          <w:delText>is defined</w:delText>
        </w:r>
      </w:del>
      <w:del w:id="867" w:author="Scott Nicholas" w:date="2020-06-16T14:23:00Z">
        <w:r w:rsidR="00C95165" w:rsidRPr="00603754" w:rsidDel="0085783F">
          <w:rPr>
            <w:rFonts w:ascii="Times New Roman" w:eastAsia="Times New Roman" w:hAnsi="Times New Roman" w:cs="Times New Roman"/>
            <w:b w:val="0"/>
            <w:sz w:val="24"/>
            <w:szCs w:val="24"/>
          </w:rPr>
          <w:delText xml:space="preserve">.  </w:delText>
        </w:r>
      </w:del>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del w:id="868" w:author="Scott Nicholas" w:date="2020-06-16T14:22:00Z">
        <w:r w:rsidRPr="00603754" w:rsidDel="0085783F">
          <w:rPr>
            <w:rFonts w:ascii="Times New Roman" w:eastAsia="Times New Roman" w:hAnsi="Times New Roman" w:cs="Times New Roman"/>
            <w:b w:val="0"/>
            <w:sz w:val="24"/>
            <w:szCs w:val="24"/>
          </w:rPr>
          <w:delText xml:space="preserve">network </w:delText>
        </w:r>
      </w:del>
      <w:ins w:id="869"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(the “</w:t>
      </w:r>
      <w:del w:id="870" w:author="Scott Nicholas" w:date="2020-06-16T14:22:00Z">
        <w:r w:rsidRPr="00603754" w:rsidDel="0085783F">
          <w:rPr>
            <w:rFonts w:ascii="Times New Roman" w:eastAsia="Times New Roman" w:hAnsi="Times New Roman" w:cs="Times New Roman"/>
            <w:b w:val="0"/>
            <w:sz w:val="24"/>
            <w:szCs w:val="24"/>
          </w:rPr>
          <w:delText xml:space="preserve">Network </w:delText>
        </w:r>
      </w:del>
      <w:ins w:id="871"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Agreements”);</w:t>
      </w:r>
    </w:p>
    <w:p w14:paraId="40AAE035"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72" w:author="Scott Nicholas" w:date="2020-06-20T01:19:00Z">
            <w:rPr>
              <w:b w:val="0"/>
              <w:sz w:val="24"/>
              <w:szCs w:val="24"/>
            </w:rPr>
          </w:rPrChange>
        </w:rPr>
      </w:pPr>
      <w:bookmarkStart w:id="873" w:name="_5lqll9l31tu7" w:colFirst="0" w:colLast="0"/>
      <w:bookmarkEnd w:id="873"/>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74" w:author="Scott Nicholas" w:date="2020-06-20T01:19:00Z">
            <w:rPr>
              <w:b w:val="0"/>
              <w:sz w:val="24"/>
              <w:szCs w:val="24"/>
            </w:rPr>
          </w:rPrChange>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3E8C79C9"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ins w:id="875" w:author="Scott Nicholas" w:date="2020-06-16T14:25:00Z">
        <w:r w:rsidR="00D61DF8" w:rsidRPr="00603754">
          <w:rPr>
            <w:sz w:val="24"/>
            <w:szCs w:val="24"/>
          </w:rPr>
          <w:t>a provider of operational and maintenance services for the Utility (“</w:t>
        </w:r>
      </w:ins>
      <w:del w:id="876" w:author="Scott Nicholas" w:date="2020-06-16T14:24:00Z">
        <w:r w:rsidR="00C95165" w:rsidRPr="00603754" w:rsidDel="00D61DF8">
          <w:rPr>
            <w:sz w:val="24"/>
            <w:szCs w:val="24"/>
          </w:rPr>
          <w:delText>a</w:delText>
        </w:r>
      </w:del>
      <w:del w:id="877" w:author="Scott Nicholas" w:date="2020-06-16T14:25:00Z">
        <w:r w:rsidR="00C95165" w:rsidRPr="00603754" w:rsidDel="00D61DF8">
          <w:rPr>
            <w:sz w:val="24"/>
            <w:szCs w:val="24"/>
          </w:rPr>
          <w:delText xml:space="preserve"> </w:delText>
        </w:r>
      </w:del>
      <w:r w:rsidR="00C95165" w:rsidRPr="00603754">
        <w:rPr>
          <w:sz w:val="24"/>
          <w:szCs w:val="24"/>
        </w:rPr>
        <w:t>Utility Service Provider</w:t>
      </w:r>
      <w:ins w:id="878" w:author="Scott Nicholas" w:date="2020-06-16T14:25:00Z">
        <w:r w:rsidR="00D61DF8" w:rsidRPr="00603754">
          <w:rPr>
            <w:sz w:val="24"/>
            <w:szCs w:val="24"/>
          </w:rPr>
          <w:t>”)</w:t>
        </w:r>
      </w:ins>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79"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ins w:id="880" w:author="Scott Nicholas" w:date="2020-06-20T01:01:00Z">
        <w:r w:rsidR="006F20F3" w:rsidRPr="00603754">
          <w:rPr>
            <w:rFonts w:ascii="Times New Roman" w:eastAsia="Times New Roman" w:hAnsi="Times New Roman" w:cs="Times New Roman"/>
            <w:b w:val="0"/>
            <w:sz w:val="24"/>
            <w:szCs w:val="24"/>
          </w:rPr>
          <w:t>and</w:t>
        </w:r>
      </w:ins>
    </w:p>
    <w:p w14:paraId="29B2EB0C" w14:textId="44EF796C" w:rsidR="0075596C" w:rsidRPr="00603754" w:rsidRDefault="007866D7">
      <w:pPr>
        <w:pStyle w:val="Heading1"/>
        <w:keepNext w:val="0"/>
        <w:widowControl w:val="0"/>
        <w:numPr>
          <w:ilvl w:val="2"/>
          <w:numId w:val="3"/>
        </w:numPr>
        <w:spacing w:before="0"/>
        <w:ind w:left="1170" w:hanging="450"/>
        <w:rPr>
          <w:ins w:id="881" w:author="Scott Nicholas" w:date="2020-06-20T01:01:00Z"/>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ins w:id="882" w:author="Scott Nicholas" w:date="2020-06-20T01:01:00Z">
        <w:r w:rsidR="006F20F3" w:rsidRPr="00603754">
          <w:rPr>
            <w:rFonts w:ascii="Times New Roman" w:eastAsia="Times New Roman" w:hAnsi="Times New Roman" w:cs="Times New Roman"/>
            <w:b w:val="0"/>
            <w:sz w:val="24"/>
            <w:szCs w:val="24"/>
          </w:rPr>
          <w:t>.</w:t>
        </w:r>
      </w:ins>
      <w:del w:id="883" w:author="Scott Nicholas" w:date="2020-06-20T01:01:00Z">
        <w:r w:rsidRPr="00603754" w:rsidDel="006F20F3">
          <w:rPr>
            <w:rFonts w:ascii="Times New Roman" w:eastAsia="Times New Roman" w:hAnsi="Times New Roman" w:cs="Times New Roman"/>
            <w:b w:val="0"/>
            <w:sz w:val="24"/>
            <w:szCs w:val="24"/>
          </w:rPr>
          <w:delText>; and</w:delText>
        </w:r>
      </w:del>
    </w:p>
    <w:p w14:paraId="6C578DDD" w14:textId="0F519A7C" w:rsidR="006F20F3" w:rsidRPr="00603754" w:rsidRDefault="008F72B4">
      <w:pPr>
        <w:pStyle w:val="Heading1"/>
        <w:keepNext w:val="0"/>
        <w:widowControl w:val="0"/>
        <w:numPr>
          <w:ilvl w:val="0"/>
          <w:numId w:val="3"/>
        </w:numPr>
        <w:spacing w:before="0"/>
        <w:rPr>
          <w:ins w:id="884" w:author="Scott Nicholas" w:date="2020-06-20T01:03:00Z"/>
          <w:rFonts w:ascii="Times New Roman" w:eastAsia="Times New Roman" w:hAnsi="Times New Roman" w:cs="Times New Roman"/>
          <w:sz w:val="24"/>
          <w:szCs w:val="24"/>
        </w:rPr>
        <w:pPrChange w:id="885" w:author="Scott Nicholas" w:date="2020-06-20T01:03:00Z">
          <w:pPr>
            <w:pStyle w:val="Heading1"/>
            <w:keepNext w:val="0"/>
            <w:widowControl w:val="0"/>
            <w:numPr>
              <w:numId w:val="12"/>
            </w:numPr>
            <w:spacing w:before="0"/>
            <w:ind w:left="360" w:hanging="360"/>
          </w:pPr>
        </w:pPrChange>
      </w:pPr>
      <w:ins w:id="886" w:author="Scott Nicholas" w:date="2020-06-22T15:07:00Z">
        <w:r>
          <w:rPr>
            <w:rFonts w:ascii="Times New Roman" w:eastAsia="Times New Roman" w:hAnsi="Times New Roman" w:cs="Times New Roman"/>
            <w:sz w:val="24"/>
            <w:szCs w:val="24"/>
          </w:rPr>
          <w:t>Marcom</w:t>
        </w:r>
      </w:ins>
      <w:ins w:id="887" w:author="Scott Nicholas" w:date="2020-06-20T01:03:00Z">
        <w:r w:rsidR="006F20F3" w:rsidRPr="00603754">
          <w:rPr>
            <w:rFonts w:ascii="Times New Roman" w:eastAsia="Times New Roman" w:hAnsi="Times New Roman" w:cs="Times New Roman"/>
            <w:sz w:val="24"/>
            <w:szCs w:val="24"/>
          </w:rPr>
          <w:t xml:space="preserve"> Committee </w:t>
        </w:r>
      </w:ins>
    </w:p>
    <w:p w14:paraId="75EA4DAB" w14:textId="18C39B58" w:rsidR="006F20F3" w:rsidRPr="00603754" w:rsidRDefault="006F20F3">
      <w:pPr>
        <w:pStyle w:val="Normal1"/>
        <w:widowControl w:val="0"/>
        <w:numPr>
          <w:ilvl w:val="1"/>
          <w:numId w:val="3"/>
        </w:numPr>
        <w:pBdr>
          <w:top w:val="nil"/>
          <w:left w:val="nil"/>
          <w:bottom w:val="nil"/>
          <w:right w:val="nil"/>
          <w:between w:val="nil"/>
        </w:pBdr>
        <w:spacing w:after="240"/>
        <w:rPr>
          <w:ins w:id="888" w:author="Scott Nicholas" w:date="2020-06-20T01:03:00Z"/>
          <w:color w:val="000000"/>
          <w:sz w:val="24"/>
          <w:szCs w:val="24"/>
        </w:rPr>
        <w:pPrChange w:id="889"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890" w:author="Scott Nicholas" w:date="2020-06-20T01:03:00Z">
        <w:r w:rsidRPr="00603754">
          <w:rPr>
            <w:color w:val="000000"/>
            <w:sz w:val="24"/>
            <w:szCs w:val="24"/>
          </w:rPr>
          <w:t xml:space="preserve">The </w:t>
        </w:r>
      </w:ins>
      <w:ins w:id="891" w:author="Scott Nicholas" w:date="2020-06-22T15:07:00Z">
        <w:r w:rsidR="008F72B4">
          <w:rPr>
            <w:color w:val="000000"/>
            <w:sz w:val="24"/>
            <w:szCs w:val="24"/>
          </w:rPr>
          <w:t>Marcom</w:t>
        </w:r>
      </w:ins>
      <w:ins w:id="892" w:author="Scott Nicholas" w:date="2020-06-20T01:03:00Z">
        <w:r w:rsidRPr="00603754">
          <w:rPr>
            <w:color w:val="000000"/>
            <w:sz w:val="24"/>
            <w:szCs w:val="24"/>
          </w:rPr>
          <w:t xml:space="preserve"> Committee will include one appointed voting representative from each </w:t>
        </w:r>
      </w:ins>
      <w:ins w:id="893" w:author="Scott Nicholas" w:date="2020-06-22T15:10:00Z">
        <w:r w:rsidR="00E9544B">
          <w:rPr>
            <w:color w:val="000000"/>
            <w:sz w:val="24"/>
            <w:szCs w:val="24"/>
          </w:rPr>
          <w:t xml:space="preserve">Governing </w:t>
        </w:r>
      </w:ins>
      <w:ins w:id="894" w:author="Scott Nicholas" w:date="2020-06-20T01:03:00Z">
        <w:r w:rsidRPr="00603754">
          <w:rPr>
            <w:color w:val="000000"/>
            <w:sz w:val="24"/>
            <w:szCs w:val="24"/>
          </w:rPr>
          <w:t>Member</w:t>
        </w:r>
      </w:ins>
      <w:ins w:id="895" w:author="Scott Nicholas" w:date="2020-06-22T15:10:00Z">
        <w:r w:rsidR="00E9544B">
          <w:rPr>
            <w:color w:val="000000"/>
            <w:sz w:val="24"/>
            <w:szCs w:val="24"/>
          </w:rPr>
          <w:t xml:space="preserve"> and one appointed voting representative from </w:t>
        </w:r>
      </w:ins>
      <w:ins w:id="896" w:author="Scott Nicholas" w:date="2020-06-22T15:12:00Z">
        <w:r w:rsidR="00E9544B">
          <w:rPr>
            <w:color w:val="000000"/>
            <w:sz w:val="24"/>
            <w:szCs w:val="24"/>
          </w:rPr>
          <w:t xml:space="preserve">each </w:t>
        </w:r>
      </w:ins>
      <w:ins w:id="897" w:author="Scott Nicholas" w:date="2020-06-22T15:10:00Z">
        <w:r w:rsidR="00E9544B">
          <w:rPr>
            <w:color w:val="000000"/>
            <w:sz w:val="24"/>
            <w:szCs w:val="24"/>
          </w:rPr>
          <w:t xml:space="preserve">Operational Member that </w:t>
        </w:r>
      </w:ins>
      <w:ins w:id="898" w:author="Scott Nicholas" w:date="2020-06-22T15:12:00Z">
        <w:r w:rsidR="00E9544B">
          <w:rPr>
            <w:color w:val="000000"/>
            <w:sz w:val="24"/>
            <w:szCs w:val="24"/>
          </w:rPr>
          <w:t>has</w:t>
        </w:r>
      </w:ins>
      <w:ins w:id="899" w:author="Scott Nicholas" w:date="2020-06-22T15:10:00Z">
        <w:r w:rsidR="00E9544B">
          <w:rPr>
            <w:color w:val="000000"/>
            <w:sz w:val="24"/>
            <w:szCs w:val="24"/>
          </w:rPr>
          <w:t xml:space="preserve"> chosen to have a representative on the Marcom Committ</w:t>
        </w:r>
      </w:ins>
      <w:ins w:id="900" w:author="Scott Nicholas" w:date="2020-06-22T15:11:00Z">
        <w:r w:rsidR="00E9544B">
          <w:rPr>
            <w:color w:val="000000"/>
            <w:sz w:val="24"/>
            <w:szCs w:val="24"/>
          </w:rPr>
          <w:t>ee</w:t>
        </w:r>
      </w:ins>
      <w:ins w:id="901" w:author="Scott Nicholas" w:date="2020-06-20T01:03:00Z">
        <w:r w:rsidRPr="00603754">
          <w:rPr>
            <w:color w:val="000000"/>
            <w:sz w:val="24"/>
            <w:szCs w:val="24"/>
          </w:rPr>
          <w:t xml:space="preserve">. </w:t>
        </w:r>
      </w:ins>
    </w:p>
    <w:p w14:paraId="38B29906" w14:textId="4BBCE713" w:rsidR="006F20F3" w:rsidRPr="00603754" w:rsidRDefault="006F20F3">
      <w:pPr>
        <w:pStyle w:val="Normal1"/>
        <w:widowControl w:val="0"/>
        <w:numPr>
          <w:ilvl w:val="1"/>
          <w:numId w:val="3"/>
        </w:numPr>
        <w:pBdr>
          <w:top w:val="nil"/>
          <w:left w:val="nil"/>
          <w:bottom w:val="nil"/>
          <w:right w:val="nil"/>
          <w:between w:val="nil"/>
        </w:pBdr>
        <w:spacing w:after="240"/>
        <w:rPr>
          <w:ins w:id="902" w:author="Scott Nicholas" w:date="2020-06-20T01:03:00Z"/>
          <w:color w:val="000000"/>
          <w:sz w:val="24"/>
          <w:szCs w:val="24"/>
        </w:rPr>
        <w:pPrChange w:id="903"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904" w:author="Scott Nicholas" w:date="2020-06-20T01:03:00Z">
        <w:r w:rsidRPr="00603754">
          <w:rPr>
            <w:color w:val="000000"/>
            <w:sz w:val="24"/>
            <w:szCs w:val="24"/>
          </w:rPr>
          <w:t xml:space="preserve">The </w:t>
        </w:r>
      </w:ins>
      <w:ins w:id="905" w:author="Scott Nicholas" w:date="2020-06-22T15:07:00Z">
        <w:r w:rsidR="008F72B4">
          <w:rPr>
            <w:color w:val="000000"/>
            <w:sz w:val="24"/>
            <w:szCs w:val="24"/>
          </w:rPr>
          <w:t>Marcom</w:t>
        </w:r>
      </w:ins>
      <w:ins w:id="906" w:author="Scott Nicholas" w:date="2020-06-22T14:36:00Z">
        <w:r w:rsidR="005D107C" w:rsidRPr="00603754">
          <w:rPr>
            <w:color w:val="000000"/>
            <w:sz w:val="24"/>
            <w:szCs w:val="24"/>
          </w:rPr>
          <w:t xml:space="preserve"> </w:t>
        </w:r>
      </w:ins>
      <w:ins w:id="907" w:author="Scott Nicholas" w:date="2020-06-20T01:03:00Z">
        <w:r w:rsidRPr="00603754">
          <w:rPr>
            <w:color w:val="000000"/>
            <w:sz w:val="24"/>
            <w:szCs w:val="24"/>
          </w:rPr>
          <w:t xml:space="preserve">Committee will be responsible for the design, development and execution of community outreach efforts on behalf of the Governing Board. The </w:t>
        </w:r>
      </w:ins>
      <w:ins w:id="908" w:author="Scott Nicholas" w:date="2020-06-22T15:07:00Z">
        <w:r w:rsidR="008F72B4">
          <w:rPr>
            <w:color w:val="000000"/>
            <w:sz w:val="24"/>
            <w:szCs w:val="24"/>
          </w:rPr>
          <w:t>Marcom</w:t>
        </w:r>
      </w:ins>
      <w:ins w:id="909" w:author="Scott Nicholas" w:date="2020-06-22T14:36:00Z">
        <w:r w:rsidR="005D107C" w:rsidRPr="00603754">
          <w:rPr>
            <w:color w:val="000000"/>
            <w:sz w:val="24"/>
            <w:szCs w:val="24"/>
          </w:rPr>
          <w:t xml:space="preserve"> </w:t>
        </w:r>
      </w:ins>
      <w:ins w:id="910" w:author="Scott Nicholas" w:date="2020-06-20T01:03:00Z">
        <w:r w:rsidRPr="00603754">
          <w:rPr>
            <w:color w:val="000000"/>
            <w:sz w:val="24"/>
            <w:szCs w:val="24"/>
          </w:rPr>
          <w:t xml:space="preserve">Committee is expected to coordinate closely with the Governing Board and </w:t>
        </w:r>
      </w:ins>
      <w:ins w:id="911" w:author="Scott Nicholas" w:date="2020-06-22T15:08:00Z">
        <w:r w:rsidR="00E9544B">
          <w:rPr>
            <w:color w:val="000000"/>
            <w:sz w:val="24"/>
            <w:szCs w:val="24"/>
          </w:rPr>
          <w:t>interested</w:t>
        </w:r>
      </w:ins>
      <w:ins w:id="912" w:author="Scott Nicholas" w:date="2020-06-20T01:03:00Z">
        <w:r w:rsidRPr="00603754">
          <w:rPr>
            <w:color w:val="000000"/>
            <w:sz w:val="24"/>
            <w:szCs w:val="24"/>
          </w:rPr>
          <w:t xml:space="preserve"> communities to maximize the outreach and visibility of the </w:t>
        </w:r>
      </w:ins>
      <w:ins w:id="913" w:author="Scott Nicholas" w:date="2020-06-22T15:08:00Z">
        <w:r w:rsidR="00E9544B">
          <w:rPr>
            <w:color w:val="000000"/>
            <w:sz w:val="24"/>
            <w:szCs w:val="24"/>
          </w:rPr>
          <w:t>Directed Fund and the Utility</w:t>
        </w:r>
      </w:ins>
      <w:ins w:id="914" w:author="Scott Nicholas" w:date="2020-06-20T01:03:00Z">
        <w:r w:rsidRPr="00603754">
          <w:rPr>
            <w:color w:val="000000"/>
            <w:sz w:val="24"/>
            <w:szCs w:val="24"/>
          </w:rPr>
          <w:t xml:space="preserve"> throughout the industry.</w:t>
        </w:r>
      </w:ins>
    </w:p>
    <w:p w14:paraId="36A5576B" w14:textId="64191218" w:rsidR="006F20F3" w:rsidRPr="00603754" w:rsidRDefault="006F20F3">
      <w:pPr>
        <w:pStyle w:val="Normal1"/>
        <w:widowControl w:val="0"/>
        <w:numPr>
          <w:ilvl w:val="1"/>
          <w:numId w:val="3"/>
        </w:numPr>
        <w:pBdr>
          <w:top w:val="nil"/>
          <w:left w:val="nil"/>
          <w:bottom w:val="nil"/>
          <w:right w:val="nil"/>
          <w:between w:val="nil"/>
        </w:pBdr>
        <w:spacing w:after="240"/>
        <w:rPr>
          <w:ins w:id="915" w:author="Scott Nicholas" w:date="2020-06-20T01:03:00Z"/>
          <w:color w:val="000000"/>
          <w:sz w:val="24"/>
          <w:szCs w:val="24"/>
        </w:rPr>
        <w:pPrChange w:id="916"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917" w:author="Scott Nicholas" w:date="2020-06-20T01:03:00Z">
        <w:r w:rsidRPr="00603754">
          <w:rPr>
            <w:color w:val="000000"/>
            <w:sz w:val="24"/>
            <w:szCs w:val="24"/>
          </w:rPr>
          <w:t xml:space="preserve">The Governing Board may appoint a chairperson of the </w:t>
        </w:r>
      </w:ins>
      <w:ins w:id="918" w:author="Scott Nicholas" w:date="2020-06-22T15:07:00Z">
        <w:r w:rsidR="008F72B4">
          <w:rPr>
            <w:color w:val="000000"/>
            <w:sz w:val="24"/>
            <w:szCs w:val="24"/>
          </w:rPr>
          <w:t>Marcom</w:t>
        </w:r>
      </w:ins>
      <w:ins w:id="919" w:author="Scott Nicholas" w:date="2020-06-22T14:36:00Z">
        <w:r w:rsidR="005D107C" w:rsidRPr="00603754">
          <w:rPr>
            <w:color w:val="000000"/>
            <w:sz w:val="24"/>
            <w:szCs w:val="24"/>
          </w:rPr>
          <w:t xml:space="preserve"> </w:t>
        </w:r>
      </w:ins>
      <w:ins w:id="920" w:author="Scott Nicholas" w:date="2020-06-20T01:03:00Z">
        <w:r w:rsidRPr="00603754">
          <w:rPr>
            <w:color w:val="000000"/>
            <w:sz w:val="24"/>
            <w:szCs w:val="24"/>
          </w:rPr>
          <w:t xml:space="preserve">Committee or delegate responsibility for selecting a chairperson to the </w:t>
        </w:r>
      </w:ins>
      <w:ins w:id="921" w:author="Scott Nicholas" w:date="2020-06-22T15:07:00Z">
        <w:r w:rsidR="008F72B4">
          <w:rPr>
            <w:color w:val="000000"/>
            <w:sz w:val="24"/>
            <w:szCs w:val="24"/>
          </w:rPr>
          <w:t>Marcom</w:t>
        </w:r>
      </w:ins>
      <w:ins w:id="922" w:author="Scott Nicholas" w:date="2020-06-22T14:36:00Z">
        <w:r w:rsidR="005D107C" w:rsidRPr="00603754">
          <w:rPr>
            <w:color w:val="000000"/>
            <w:sz w:val="24"/>
            <w:szCs w:val="24"/>
          </w:rPr>
          <w:t xml:space="preserve"> </w:t>
        </w:r>
      </w:ins>
      <w:ins w:id="923" w:author="Scott Nicholas" w:date="2020-06-20T01:03:00Z">
        <w:r w:rsidRPr="00603754">
          <w:rPr>
            <w:color w:val="000000"/>
            <w:sz w:val="24"/>
            <w:szCs w:val="24"/>
          </w:rPr>
          <w:t xml:space="preserve">Committee. The </w:t>
        </w:r>
      </w:ins>
      <w:ins w:id="924" w:author="Scott Nicholas" w:date="2020-06-22T15:07:00Z">
        <w:r w:rsidR="008F72B4">
          <w:rPr>
            <w:color w:val="000000"/>
            <w:sz w:val="24"/>
            <w:szCs w:val="24"/>
          </w:rPr>
          <w:t>Marcom</w:t>
        </w:r>
      </w:ins>
      <w:ins w:id="925" w:author="Scott Nicholas" w:date="2020-06-22T14:36:00Z">
        <w:r w:rsidR="005D107C" w:rsidRPr="00603754">
          <w:rPr>
            <w:color w:val="000000"/>
            <w:sz w:val="24"/>
            <w:szCs w:val="24"/>
          </w:rPr>
          <w:t xml:space="preserve"> </w:t>
        </w:r>
      </w:ins>
      <w:ins w:id="926" w:author="Scott Nicholas" w:date="2020-06-20T01:03:00Z">
        <w:r w:rsidRPr="00603754">
          <w:rPr>
            <w:color w:val="000000"/>
            <w:sz w:val="24"/>
            <w:szCs w:val="24"/>
          </w:rPr>
          <w:t xml:space="preserve">Committee chairperson will be responsible for reporting progress back to the Governing Board. </w:t>
        </w:r>
      </w:ins>
    </w:p>
    <w:p w14:paraId="05ACCA5A" w14:textId="77777777" w:rsidR="006F20F3" w:rsidRPr="00603754" w:rsidRDefault="006F20F3">
      <w:pPr>
        <w:pStyle w:val="Heading1"/>
        <w:keepNext w:val="0"/>
        <w:widowControl w:val="0"/>
        <w:numPr>
          <w:ilvl w:val="0"/>
          <w:numId w:val="3"/>
        </w:numPr>
        <w:spacing w:before="0"/>
        <w:rPr>
          <w:ins w:id="927" w:author="Scott Nicholas" w:date="2020-06-20T01:01:00Z"/>
          <w:rFonts w:ascii="Times New Roman" w:eastAsia="Times New Roman" w:hAnsi="Times New Roman" w:cs="Times New Roman"/>
          <w:sz w:val="24"/>
          <w:szCs w:val="24"/>
        </w:rPr>
        <w:pPrChange w:id="928" w:author="Scott Nicholas" w:date="2020-06-20T01:02:00Z">
          <w:pPr>
            <w:pStyle w:val="Heading1"/>
            <w:keepNext w:val="0"/>
            <w:widowControl w:val="0"/>
            <w:numPr>
              <w:numId w:val="12"/>
            </w:numPr>
            <w:spacing w:before="0"/>
            <w:ind w:left="360" w:hanging="360"/>
          </w:pPr>
        </w:pPrChange>
      </w:pPr>
      <w:ins w:id="929" w:author="Scott Nicholas" w:date="2020-06-20T01:01:00Z">
        <w:r w:rsidRPr="00603754">
          <w:rPr>
            <w:rFonts w:ascii="Times New Roman" w:eastAsia="Times New Roman" w:hAnsi="Times New Roman" w:cs="Times New Roman"/>
            <w:sz w:val="24"/>
            <w:szCs w:val="24"/>
          </w:rPr>
          <w:t>Finance Committee</w:t>
        </w:r>
      </w:ins>
    </w:p>
    <w:p w14:paraId="50DB8894" w14:textId="689CA478" w:rsidR="006F20F3" w:rsidRPr="00603754" w:rsidRDefault="006F20F3">
      <w:pPr>
        <w:pStyle w:val="Normal1"/>
        <w:widowControl w:val="0"/>
        <w:numPr>
          <w:ilvl w:val="1"/>
          <w:numId w:val="3"/>
        </w:numPr>
        <w:pBdr>
          <w:top w:val="nil"/>
          <w:left w:val="nil"/>
          <w:bottom w:val="nil"/>
          <w:right w:val="nil"/>
          <w:between w:val="nil"/>
        </w:pBdr>
        <w:spacing w:after="240"/>
        <w:rPr>
          <w:ins w:id="930" w:author="Scott Nicholas" w:date="2020-06-20T01:01:00Z"/>
          <w:color w:val="000000"/>
          <w:sz w:val="24"/>
          <w:szCs w:val="24"/>
        </w:rPr>
        <w:pPrChange w:id="931"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932" w:author="Scott Nicholas" w:date="2020-06-20T01:01:00Z">
        <w:r w:rsidRPr="00603754">
          <w:rPr>
            <w:color w:val="000000"/>
            <w:sz w:val="24"/>
            <w:szCs w:val="24"/>
          </w:rPr>
          <w:lastRenderedPageBreak/>
          <w:t xml:space="preserve">The Finance Committee will consist of </w:t>
        </w:r>
      </w:ins>
      <w:ins w:id="933" w:author="Scott Nicholas" w:date="2020-06-20T01:20:00Z">
        <w:r w:rsidR="00603754">
          <w:rPr>
            <w:color w:val="000000"/>
            <w:sz w:val="24"/>
            <w:szCs w:val="24"/>
          </w:rPr>
          <w:t>one representative appointed by every</w:t>
        </w:r>
      </w:ins>
      <w:ins w:id="934" w:author="Scott Nicholas" w:date="2020-06-22T15:11:00Z">
        <w:r w:rsidR="00E9544B">
          <w:rPr>
            <w:color w:val="000000"/>
            <w:sz w:val="24"/>
            <w:szCs w:val="24"/>
          </w:rPr>
          <w:t xml:space="preserve"> Gove</w:t>
        </w:r>
      </w:ins>
      <w:ins w:id="935" w:author="Scott Nicholas" w:date="2020-06-22T15:12:00Z">
        <w:r w:rsidR="00E9544B">
          <w:rPr>
            <w:color w:val="000000"/>
            <w:sz w:val="24"/>
            <w:szCs w:val="24"/>
          </w:rPr>
          <w:t>rning</w:t>
        </w:r>
      </w:ins>
      <w:ins w:id="936" w:author="Scott Nicholas" w:date="2020-06-20T01:20:00Z">
        <w:r w:rsidR="00603754">
          <w:rPr>
            <w:color w:val="000000"/>
            <w:sz w:val="24"/>
            <w:szCs w:val="24"/>
          </w:rPr>
          <w:t xml:space="preserve"> Member of the Directed Fund</w:t>
        </w:r>
      </w:ins>
      <w:ins w:id="937" w:author="Scott Nicholas" w:date="2020-06-22T15:12:00Z">
        <w:r w:rsidR="00E9544B">
          <w:rPr>
            <w:color w:val="000000"/>
            <w:sz w:val="24"/>
            <w:szCs w:val="24"/>
          </w:rPr>
          <w:t xml:space="preserve"> and one appointed voting representative from each Operational Member that has chosen to have a representative on the Finance Committee</w:t>
        </w:r>
      </w:ins>
      <w:ins w:id="938" w:author="Scott Nicholas" w:date="2020-06-20T01:20:00Z">
        <w:r w:rsidR="00603754">
          <w:rPr>
            <w:color w:val="000000"/>
            <w:sz w:val="24"/>
            <w:szCs w:val="24"/>
          </w:rPr>
          <w:t xml:space="preserve">, </w:t>
        </w:r>
        <w:r w:rsidR="00603754" w:rsidRPr="00373BC4">
          <w:rPr>
            <w:color w:val="000000"/>
            <w:sz w:val="24"/>
            <w:szCs w:val="24"/>
          </w:rPr>
          <w:t xml:space="preserve">provided, however, that a Member that is </w:t>
        </w:r>
      </w:ins>
      <w:ins w:id="939" w:author="Scott Nicholas" w:date="2020-06-20T01:21:00Z">
        <w:r w:rsidR="00603754" w:rsidRPr="00373BC4">
          <w:rPr>
            <w:color w:val="000000"/>
            <w:sz w:val="24"/>
            <w:szCs w:val="24"/>
          </w:rPr>
          <w:t xml:space="preserve">the </w:t>
        </w:r>
      </w:ins>
      <w:ins w:id="940" w:author="Scott Nicholas" w:date="2020-06-20T01:05:00Z">
        <w:r w:rsidRPr="00373BC4">
          <w:rPr>
            <w:color w:val="000000"/>
            <w:sz w:val="24"/>
            <w:szCs w:val="24"/>
          </w:rPr>
          <w:t>Util</w:t>
        </w:r>
      </w:ins>
      <w:ins w:id="941" w:author="Scott Nicholas" w:date="2020-06-20T01:06:00Z">
        <w:r w:rsidRPr="00373BC4">
          <w:rPr>
            <w:color w:val="000000"/>
            <w:sz w:val="24"/>
            <w:szCs w:val="24"/>
          </w:rPr>
          <w:t>i</w:t>
        </w:r>
      </w:ins>
      <w:ins w:id="942" w:author="Scott Nicholas" w:date="2020-06-20T01:05:00Z">
        <w:r w:rsidRPr="00373BC4">
          <w:rPr>
            <w:color w:val="000000"/>
            <w:sz w:val="24"/>
            <w:szCs w:val="24"/>
          </w:rPr>
          <w:t>ty S</w:t>
        </w:r>
      </w:ins>
      <w:ins w:id="943" w:author="Scott Nicholas" w:date="2020-06-20T01:06:00Z">
        <w:r w:rsidRPr="00373BC4">
          <w:rPr>
            <w:color w:val="000000"/>
            <w:sz w:val="24"/>
            <w:szCs w:val="24"/>
          </w:rPr>
          <w:t>ervice Provider</w:t>
        </w:r>
      </w:ins>
      <w:ins w:id="944" w:author="Scott Nicholas" w:date="2020-06-20T01:21:00Z">
        <w:r w:rsidR="00603754" w:rsidRPr="00373BC4">
          <w:rPr>
            <w:color w:val="000000"/>
            <w:sz w:val="24"/>
            <w:szCs w:val="24"/>
          </w:rPr>
          <w:t xml:space="preserve"> may not appoint a representative to the Finance Committee</w:t>
        </w:r>
      </w:ins>
      <w:ins w:id="945" w:author="Scott Nicholas" w:date="2020-06-20T01:01:00Z">
        <w:r w:rsidRPr="00373BC4">
          <w:rPr>
            <w:color w:val="000000"/>
            <w:sz w:val="24"/>
            <w:szCs w:val="24"/>
          </w:rPr>
          <w:t>.</w:t>
        </w:r>
        <w:r w:rsidRPr="00603754">
          <w:rPr>
            <w:color w:val="000000"/>
            <w:sz w:val="24"/>
            <w:szCs w:val="24"/>
          </w:rPr>
          <w:t xml:space="preserve"> </w:t>
        </w:r>
      </w:ins>
    </w:p>
    <w:p w14:paraId="11138437" w14:textId="77777777" w:rsidR="006F20F3" w:rsidRPr="00603754" w:rsidRDefault="006F20F3">
      <w:pPr>
        <w:pStyle w:val="Normal1"/>
        <w:widowControl w:val="0"/>
        <w:numPr>
          <w:ilvl w:val="1"/>
          <w:numId w:val="3"/>
        </w:numPr>
        <w:pBdr>
          <w:top w:val="nil"/>
          <w:left w:val="nil"/>
          <w:bottom w:val="nil"/>
          <w:right w:val="nil"/>
          <w:between w:val="nil"/>
        </w:pBdr>
        <w:spacing w:after="240"/>
        <w:rPr>
          <w:ins w:id="946" w:author="Scott Nicholas" w:date="2020-06-20T01:01:00Z"/>
          <w:color w:val="000000"/>
          <w:sz w:val="24"/>
          <w:szCs w:val="24"/>
        </w:rPr>
        <w:pPrChange w:id="947"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948" w:author="Scott Nicholas" w:date="2020-06-20T01:01:00Z">
        <w:r w:rsidRPr="00603754">
          <w:rPr>
            <w:color w:val="000000"/>
            <w:sz w:val="24"/>
            <w:szCs w:val="24"/>
          </w:rPr>
          <w:t>The responsibilities of the Finance Committee include:</w:t>
        </w:r>
      </w:ins>
    </w:p>
    <w:p w14:paraId="34C3DB6B" w14:textId="77777777" w:rsidR="006F20F3" w:rsidRPr="00603754" w:rsidRDefault="006F20F3">
      <w:pPr>
        <w:pStyle w:val="Normal1"/>
        <w:widowControl w:val="0"/>
        <w:numPr>
          <w:ilvl w:val="2"/>
          <w:numId w:val="3"/>
        </w:numPr>
        <w:pBdr>
          <w:top w:val="nil"/>
          <w:left w:val="nil"/>
          <w:bottom w:val="nil"/>
          <w:right w:val="nil"/>
          <w:between w:val="nil"/>
        </w:pBdr>
        <w:spacing w:after="240"/>
        <w:rPr>
          <w:ins w:id="949" w:author="Scott Nicholas" w:date="2020-06-20T01:01:00Z"/>
          <w:color w:val="000000"/>
          <w:sz w:val="24"/>
          <w:szCs w:val="24"/>
        </w:rPr>
        <w:pPrChange w:id="950"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51" w:author="Scott Nicholas" w:date="2020-06-20T01:01:00Z">
        <w:r w:rsidRPr="00603754">
          <w:rPr>
            <w:color w:val="000000"/>
            <w:sz w:val="24"/>
            <w:szCs w:val="24"/>
          </w:rPr>
          <w:t>assisting the Treasurer in preparation of annual budgets that adhere to the principles and guidelines established by the Governing Board;</w:t>
        </w:r>
      </w:ins>
    </w:p>
    <w:p w14:paraId="58C55C81" w14:textId="77777777" w:rsidR="006F20F3" w:rsidRPr="00603754" w:rsidRDefault="006F20F3">
      <w:pPr>
        <w:pStyle w:val="Normal1"/>
        <w:widowControl w:val="0"/>
        <w:numPr>
          <w:ilvl w:val="2"/>
          <w:numId w:val="3"/>
        </w:numPr>
        <w:pBdr>
          <w:top w:val="nil"/>
          <w:left w:val="nil"/>
          <w:bottom w:val="nil"/>
          <w:right w:val="nil"/>
          <w:between w:val="nil"/>
        </w:pBdr>
        <w:spacing w:after="240"/>
        <w:rPr>
          <w:ins w:id="952" w:author="Scott Nicholas" w:date="2020-06-20T01:01:00Z"/>
          <w:color w:val="000000"/>
          <w:sz w:val="24"/>
          <w:szCs w:val="24"/>
        </w:rPr>
        <w:pPrChange w:id="953"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54" w:author="Scott Nicholas" w:date="2020-06-20T01:01:00Z">
        <w:r w:rsidRPr="00603754">
          <w:rPr>
            <w:color w:val="000000"/>
            <w:sz w:val="24"/>
            <w:szCs w:val="24"/>
          </w:rPr>
          <w:t>developing and reporting metrics for the allocation of budget in relation to meeting the priorities of the Governing Board;</w:t>
        </w:r>
      </w:ins>
    </w:p>
    <w:p w14:paraId="267AA964" w14:textId="232B36CB" w:rsidR="006F20F3" w:rsidRDefault="006F20F3">
      <w:pPr>
        <w:pStyle w:val="Normal1"/>
        <w:widowControl w:val="0"/>
        <w:numPr>
          <w:ilvl w:val="2"/>
          <w:numId w:val="3"/>
        </w:numPr>
        <w:pBdr>
          <w:top w:val="nil"/>
          <w:left w:val="nil"/>
          <w:bottom w:val="nil"/>
          <w:right w:val="nil"/>
          <w:between w:val="nil"/>
        </w:pBdr>
        <w:spacing w:after="240"/>
        <w:rPr>
          <w:ins w:id="955" w:author="Scott Nicholas" w:date="2020-06-22T15:13:00Z"/>
          <w:color w:val="000000"/>
          <w:sz w:val="24"/>
          <w:szCs w:val="24"/>
        </w:rPr>
      </w:pPr>
      <w:ins w:id="956" w:author="Scott Nicholas" w:date="2020-06-20T01:01:00Z">
        <w:r w:rsidRPr="00603754">
          <w:rPr>
            <w:color w:val="000000"/>
            <w:sz w:val="24"/>
            <w:szCs w:val="24"/>
          </w:rPr>
          <w:t>reviewing the progress of the Directed Fund against the annual budget;</w:t>
        </w:r>
      </w:ins>
    </w:p>
    <w:p w14:paraId="4BE1C996" w14:textId="620CFD3B" w:rsidR="00E9544B" w:rsidRDefault="00E9544B">
      <w:pPr>
        <w:pStyle w:val="Normal1"/>
        <w:widowControl w:val="0"/>
        <w:numPr>
          <w:ilvl w:val="2"/>
          <w:numId w:val="3"/>
        </w:numPr>
        <w:pBdr>
          <w:top w:val="nil"/>
          <w:left w:val="nil"/>
          <w:bottom w:val="nil"/>
          <w:right w:val="nil"/>
          <w:between w:val="nil"/>
        </w:pBdr>
        <w:spacing w:after="240"/>
        <w:rPr>
          <w:ins w:id="957" w:author="Scott Nicholas" w:date="2020-06-22T14:37:00Z"/>
          <w:color w:val="000000"/>
          <w:sz w:val="24"/>
          <w:szCs w:val="24"/>
        </w:rPr>
      </w:pPr>
      <w:ins w:id="958" w:author="Scott Nicholas" w:date="2020-06-22T15:13:00Z">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ins>
    </w:p>
    <w:p w14:paraId="77688C9F" w14:textId="79148408" w:rsidR="005D107C" w:rsidRPr="00603754" w:rsidRDefault="00411BB7">
      <w:pPr>
        <w:pStyle w:val="Normal1"/>
        <w:widowControl w:val="0"/>
        <w:numPr>
          <w:ilvl w:val="2"/>
          <w:numId w:val="3"/>
        </w:numPr>
        <w:pBdr>
          <w:top w:val="nil"/>
          <w:left w:val="nil"/>
          <w:bottom w:val="nil"/>
          <w:right w:val="nil"/>
          <w:between w:val="nil"/>
        </w:pBdr>
        <w:spacing w:after="240"/>
        <w:rPr>
          <w:ins w:id="959" w:author="Scott Nicholas" w:date="2020-06-20T01:01:00Z"/>
          <w:color w:val="000000"/>
          <w:sz w:val="24"/>
          <w:szCs w:val="24"/>
        </w:rPr>
        <w:pPrChange w:id="960"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61" w:author="Scott Nicholas" w:date="2020-06-22T14:37:00Z">
        <w:r>
          <w:rPr>
            <w:color w:val="000000"/>
            <w:sz w:val="24"/>
            <w:szCs w:val="24"/>
          </w:rPr>
          <w:t>selecting and awardin</w:t>
        </w:r>
      </w:ins>
      <w:ins w:id="962" w:author="Scott Nicholas" w:date="2020-06-22T14:38:00Z">
        <w:r>
          <w:rPr>
            <w:color w:val="000000"/>
            <w:sz w:val="24"/>
            <w:szCs w:val="24"/>
          </w:rPr>
          <w:t>g</w:t>
        </w:r>
      </w:ins>
      <w:ins w:id="963" w:author="Scott Nicholas" w:date="2020-06-22T14:40:00Z">
        <w:r>
          <w:rPr>
            <w:color w:val="000000"/>
            <w:sz w:val="24"/>
            <w:szCs w:val="24"/>
          </w:rPr>
          <w:t xml:space="preserve"> the contract for the Utility Service Provider;</w:t>
        </w:r>
      </w:ins>
      <w:ins w:id="964" w:author="Scott Nicholas" w:date="2020-06-22T14:38:00Z">
        <w:r>
          <w:rPr>
            <w:color w:val="000000"/>
            <w:sz w:val="24"/>
            <w:szCs w:val="24"/>
          </w:rPr>
          <w:t xml:space="preserve"> </w:t>
        </w:r>
      </w:ins>
    </w:p>
    <w:p w14:paraId="4AC123B7" w14:textId="77777777" w:rsidR="006F20F3" w:rsidRPr="00603754" w:rsidRDefault="006F20F3">
      <w:pPr>
        <w:pStyle w:val="Normal1"/>
        <w:widowControl w:val="0"/>
        <w:numPr>
          <w:ilvl w:val="2"/>
          <w:numId w:val="3"/>
        </w:numPr>
        <w:pBdr>
          <w:top w:val="nil"/>
          <w:left w:val="nil"/>
          <w:bottom w:val="nil"/>
          <w:right w:val="nil"/>
          <w:between w:val="nil"/>
        </w:pBdr>
        <w:spacing w:after="240"/>
        <w:rPr>
          <w:ins w:id="965" w:author="Scott Nicholas" w:date="2020-06-20T01:01:00Z"/>
          <w:color w:val="000000"/>
          <w:sz w:val="24"/>
          <w:szCs w:val="24"/>
        </w:rPr>
        <w:pPrChange w:id="966"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67" w:author="Scott Nicholas" w:date="2020-06-20T01:01:00Z">
        <w:r w:rsidRPr="00603754">
          <w:rPr>
            <w:color w:val="000000"/>
            <w:sz w:val="24"/>
            <w:szCs w:val="24"/>
          </w:rPr>
          <w:t>preparing forecasts for future financial needs of the Directed Fund; and</w:t>
        </w:r>
      </w:ins>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ins w:id="968" w:author="Scott Nicholas" w:date="2020-06-20T01:02:00Z"/>
          <w:color w:val="000000"/>
          <w:sz w:val="24"/>
          <w:szCs w:val="24"/>
        </w:rPr>
      </w:pPr>
      <w:ins w:id="969" w:author="Scott Nicholas" w:date="2020-06-20T01:01:00Z">
        <w:r w:rsidRPr="00603754">
          <w:rPr>
            <w:color w:val="000000"/>
            <w:sz w:val="24"/>
            <w:szCs w:val="24"/>
          </w:rPr>
          <w:t xml:space="preserve">such other matters related to finance and the financial operation of the Directed Fund as may be directed to the Finance Committee by the Governing Board. </w:t>
        </w:r>
      </w:ins>
    </w:p>
    <w:p w14:paraId="583848DB" w14:textId="36F81702" w:rsidR="006F20F3" w:rsidRPr="00E46C57" w:rsidRDefault="006F20F3">
      <w:pPr>
        <w:pStyle w:val="Normal1"/>
        <w:widowControl w:val="0"/>
        <w:numPr>
          <w:ilvl w:val="1"/>
          <w:numId w:val="3"/>
        </w:numPr>
        <w:pBdr>
          <w:top w:val="nil"/>
          <w:left w:val="nil"/>
          <w:bottom w:val="nil"/>
          <w:right w:val="nil"/>
          <w:between w:val="nil"/>
        </w:pBdr>
        <w:spacing w:after="240"/>
        <w:rPr>
          <w:ins w:id="970" w:author="Scott Nicholas" w:date="2020-06-20T01:01:00Z"/>
          <w:color w:val="000000"/>
          <w:sz w:val="24"/>
          <w:szCs w:val="24"/>
          <w:rPrChange w:id="971" w:author="Scott Nicholas" w:date="2020-06-20T01:19:00Z">
            <w:rPr>
              <w:ins w:id="972" w:author="Scott Nicholas" w:date="2020-06-20T01:01:00Z"/>
            </w:rPr>
          </w:rPrChange>
        </w:rPr>
        <w:pPrChange w:id="973" w:author="Scott Nicholas" w:date="2020-06-20T01:02:00Z">
          <w:pPr/>
        </w:pPrChange>
      </w:pPr>
      <w:ins w:id="974" w:author="Scott Nicholas" w:date="2020-06-20T01:01:00Z">
        <w:r w:rsidRPr="00E46C57">
          <w:rPr>
            <w:color w:val="000000"/>
            <w:sz w:val="24"/>
            <w:szCs w:val="24"/>
            <w:rPrChange w:id="975" w:author="Scott Nicholas" w:date="2020-06-20T01:19:00Z">
              <w:rPr/>
            </w:rPrChange>
          </w:rPr>
          <w:t>The Treasurer shall be chairperson of the Finance Committee.</w:t>
        </w:r>
      </w:ins>
    </w:p>
    <w:p w14:paraId="77756BB2" w14:textId="207860B7" w:rsidR="006F20F3" w:rsidRPr="00603754" w:rsidRDefault="006F20F3" w:rsidP="006F20F3">
      <w:pPr>
        <w:pStyle w:val="Heading1"/>
        <w:keepNext w:val="0"/>
        <w:widowControl w:val="0"/>
        <w:numPr>
          <w:ilvl w:val="0"/>
          <w:numId w:val="3"/>
        </w:numPr>
        <w:spacing w:before="0"/>
        <w:rPr>
          <w:ins w:id="976" w:author="Scott Nicholas" w:date="2020-06-20T01:03:00Z"/>
          <w:rFonts w:ascii="Times New Roman" w:eastAsia="Times New Roman" w:hAnsi="Times New Roman" w:cs="Times New Roman"/>
          <w:sz w:val="24"/>
          <w:szCs w:val="24"/>
        </w:rPr>
      </w:pPr>
      <w:ins w:id="977" w:author="Scott Nicholas" w:date="2020-06-20T01:03:00Z">
        <w:r w:rsidRPr="00603754">
          <w:rPr>
            <w:rFonts w:ascii="Times New Roman" w:eastAsia="Times New Roman" w:hAnsi="Times New Roman" w:cs="Times New Roman"/>
            <w:sz w:val="24"/>
            <w:szCs w:val="24"/>
          </w:rPr>
          <w:t xml:space="preserve">Membership Committee </w:t>
        </w:r>
      </w:ins>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ins w:id="978" w:author="Scott Nicholas" w:date="2020-06-20T01:03:00Z"/>
          <w:color w:val="000000"/>
          <w:sz w:val="24"/>
          <w:szCs w:val="24"/>
        </w:rPr>
      </w:pPr>
      <w:ins w:id="979" w:author="Scott Nicholas" w:date="2020-06-20T01:03:00Z">
        <w:r w:rsidRPr="00603754">
          <w:rPr>
            <w:color w:val="000000"/>
            <w:sz w:val="24"/>
            <w:szCs w:val="24"/>
          </w:rPr>
          <w:t xml:space="preserve">The Membership Committee will include one appointed voting representative from each </w:t>
        </w:r>
      </w:ins>
      <w:ins w:id="980" w:author="Scott Nicholas" w:date="2020-06-22T15:14:00Z">
        <w:r w:rsidR="00E9544B">
          <w:rPr>
            <w:color w:val="000000"/>
            <w:sz w:val="24"/>
            <w:szCs w:val="24"/>
          </w:rPr>
          <w:t xml:space="preserve">Governing </w:t>
        </w:r>
      </w:ins>
      <w:ins w:id="981" w:author="Scott Nicholas" w:date="2020-06-20T01:03:00Z">
        <w:r w:rsidRPr="00603754">
          <w:rPr>
            <w:color w:val="000000"/>
            <w:sz w:val="24"/>
            <w:szCs w:val="24"/>
          </w:rPr>
          <w:t>Member</w:t>
        </w:r>
      </w:ins>
      <w:ins w:id="982" w:author="Scott Nicholas" w:date="2020-06-22T15:14:00Z">
        <w:r w:rsidR="00E9544B">
          <w:rPr>
            <w:color w:val="000000"/>
            <w:sz w:val="24"/>
            <w:szCs w:val="24"/>
          </w:rPr>
          <w:t xml:space="preserve"> and one appointed voting representative from each Operational Member that has chosen to have a representative on the Membership Committee</w:t>
        </w:r>
      </w:ins>
      <w:ins w:id="983" w:author="Scott Nicholas" w:date="2020-06-20T01:03:00Z">
        <w:r w:rsidRPr="00603754">
          <w:rPr>
            <w:color w:val="000000"/>
            <w:sz w:val="24"/>
            <w:szCs w:val="24"/>
          </w:rPr>
          <w:t xml:space="preserve">. </w:t>
        </w:r>
      </w:ins>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ins w:id="984" w:author="Scott Nicholas" w:date="2020-06-22T14:13:00Z"/>
          <w:color w:val="000000"/>
          <w:sz w:val="24"/>
          <w:szCs w:val="24"/>
        </w:rPr>
      </w:pPr>
      <w:ins w:id="985" w:author="Scott Nicholas" w:date="2020-06-20T01:03:00Z">
        <w:r w:rsidRPr="00603754">
          <w:rPr>
            <w:color w:val="000000"/>
            <w:sz w:val="24"/>
            <w:szCs w:val="24"/>
          </w:rPr>
          <w:t xml:space="preserve">The </w:t>
        </w:r>
      </w:ins>
      <w:ins w:id="986" w:author="Scott Nicholas" w:date="2020-06-20T01:04:00Z">
        <w:r w:rsidRPr="00603754">
          <w:rPr>
            <w:color w:val="000000"/>
            <w:sz w:val="24"/>
            <w:szCs w:val="24"/>
          </w:rPr>
          <w:t>Membership</w:t>
        </w:r>
      </w:ins>
      <w:ins w:id="987" w:author="Scott Nicholas" w:date="2020-06-20T01:03:00Z">
        <w:r w:rsidRPr="00603754">
          <w:rPr>
            <w:color w:val="000000"/>
            <w:sz w:val="24"/>
            <w:szCs w:val="24"/>
          </w:rPr>
          <w:t xml:space="preserve"> Committee will be responsible </w:t>
        </w:r>
      </w:ins>
      <w:ins w:id="988" w:author="Scott Nicholas" w:date="2020-06-22T14:11:00Z">
        <w:r w:rsidR="00D07801">
          <w:rPr>
            <w:color w:val="000000"/>
            <w:sz w:val="24"/>
            <w:szCs w:val="24"/>
          </w:rPr>
          <w:t xml:space="preserve">for: </w:t>
        </w:r>
      </w:ins>
    </w:p>
    <w:p w14:paraId="6E09D8C2" w14:textId="48C3722A" w:rsidR="00D07801" w:rsidRPr="00D07801" w:rsidRDefault="00D07801">
      <w:pPr>
        <w:pStyle w:val="Normal1"/>
        <w:widowControl w:val="0"/>
        <w:numPr>
          <w:ilvl w:val="2"/>
          <w:numId w:val="3"/>
        </w:numPr>
        <w:pBdr>
          <w:top w:val="nil"/>
          <w:left w:val="nil"/>
          <w:bottom w:val="nil"/>
          <w:right w:val="nil"/>
          <w:between w:val="nil"/>
        </w:pBdr>
        <w:spacing w:after="240"/>
        <w:rPr>
          <w:ins w:id="989" w:author="Scott Nicholas" w:date="2020-06-22T14:13:00Z"/>
          <w:color w:val="000000"/>
          <w:sz w:val="24"/>
          <w:szCs w:val="24"/>
        </w:rPr>
        <w:pPrChange w:id="990" w:author="Scott Nicholas" w:date="2020-06-22T14:20:00Z">
          <w:pPr>
            <w:pStyle w:val="Normal1"/>
            <w:widowControl w:val="0"/>
            <w:numPr>
              <w:ilvl w:val="1"/>
              <w:numId w:val="3"/>
            </w:numPr>
            <w:pBdr>
              <w:top w:val="nil"/>
              <w:left w:val="nil"/>
              <w:bottom w:val="nil"/>
              <w:right w:val="nil"/>
              <w:between w:val="nil"/>
            </w:pBdr>
            <w:spacing w:after="240"/>
            <w:ind w:left="720" w:hanging="360"/>
          </w:pPr>
        </w:pPrChange>
      </w:pPr>
      <w:ins w:id="991" w:author="Scott Nicholas" w:date="2020-06-22T14:13:00Z">
        <w:r>
          <w:rPr>
            <w:color w:val="000000"/>
            <w:sz w:val="24"/>
            <w:szCs w:val="24"/>
          </w:rPr>
          <w:t xml:space="preserve">Facilitating </w:t>
        </w:r>
      </w:ins>
      <w:ins w:id="992" w:author="Scott Nicholas" w:date="2020-06-22T14:14:00Z">
        <w:r>
          <w:rPr>
            <w:color w:val="000000"/>
            <w:sz w:val="24"/>
            <w:szCs w:val="24"/>
          </w:rPr>
          <w:t>communication</w:t>
        </w:r>
      </w:ins>
      <w:ins w:id="993" w:author="Scott Nicholas" w:date="2020-06-22T14:13:00Z">
        <w:r w:rsidRPr="00D07801">
          <w:rPr>
            <w:color w:val="000000"/>
            <w:sz w:val="24"/>
            <w:szCs w:val="24"/>
          </w:rPr>
          <w:t xml:space="preserve"> among </w:t>
        </w:r>
      </w:ins>
      <w:ins w:id="994" w:author="Scott Nicholas" w:date="2020-06-22T14:20:00Z">
        <w:r>
          <w:rPr>
            <w:color w:val="000000"/>
            <w:sz w:val="24"/>
            <w:szCs w:val="24"/>
          </w:rPr>
          <w:t>M</w:t>
        </w:r>
      </w:ins>
      <w:ins w:id="995" w:author="Scott Nicholas" w:date="2020-06-22T14:13:00Z">
        <w:r w:rsidRPr="00D07801">
          <w:rPr>
            <w:color w:val="000000"/>
            <w:sz w:val="24"/>
            <w:szCs w:val="24"/>
          </w:rPr>
          <w:t>embers</w:t>
        </w:r>
      </w:ins>
      <w:ins w:id="996" w:author="Scott Nicholas" w:date="2020-06-22T14:20:00Z">
        <w:r>
          <w:rPr>
            <w:color w:val="000000"/>
            <w:sz w:val="24"/>
            <w:szCs w:val="24"/>
          </w:rPr>
          <w:t>;</w:t>
        </w:r>
      </w:ins>
    </w:p>
    <w:p w14:paraId="0ACD830A" w14:textId="624A1D48" w:rsidR="00D07801" w:rsidRPr="00D07801" w:rsidRDefault="00D07801">
      <w:pPr>
        <w:pStyle w:val="Normal1"/>
        <w:widowControl w:val="0"/>
        <w:numPr>
          <w:ilvl w:val="2"/>
          <w:numId w:val="3"/>
        </w:numPr>
        <w:pBdr>
          <w:top w:val="nil"/>
          <w:left w:val="nil"/>
          <w:bottom w:val="nil"/>
          <w:right w:val="nil"/>
          <w:between w:val="nil"/>
        </w:pBdr>
        <w:spacing w:after="240"/>
        <w:rPr>
          <w:ins w:id="997" w:author="Scott Nicholas" w:date="2020-06-22T14:13:00Z"/>
          <w:color w:val="000000"/>
          <w:sz w:val="24"/>
          <w:szCs w:val="24"/>
        </w:rPr>
        <w:pPrChange w:id="998" w:author="Scott Nicholas" w:date="2020-06-22T14:20:00Z">
          <w:pPr>
            <w:pStyle w:val="Normal1"/>
            <w:widowControl w:val="0"/>
            <w:numPr>
              <w:ilvl w:val="1"/>
              <w:numId w:val="3"/>
            </w:numPr>
            <w:pBdr>
              <w:top w:val="nil"/>
              <w:left w:val="nil"/>
              <w:bottom w:val="nil"/>
              <w:right w:val="nil"/>
              <w:between w:val="nil"/>
            </w:pBdr>
            <w:spacing w:after="240"/>
            <w:ind w:left="720" w:hanging="360"/>
          </w:pPr>
        </w:pPrChange>
      </w:pPr>
      <w:ins w:id="999" w:author="Scott Nicholas" w:date="2020-06-22T14:14:00Z">
        <w:r>
          <w:rPr>
            <w:color w:val="000000"/>
            <w:sz w:val="24"/>
            <w:szCs w:val="24"/>
          </w:rPr>
          <w:t>Developing and supporting m</w:t>
        </w:r>
      </w:ins>
      <w:ins w:id="1000" w:author="Scott Nicholas" w:date="2020-06-22T14:13:00Z">
        <w:r w:rsidRPr="00D07801">
          <w:rPr>
            <w:color w:val="000000"/>
            <w:sz w:val="24"/>
            <w:szCs w:val="24"/>
          </w:rPr>
          <w:t xml:space="preserve">embership </w:t>
        </w:r>
      </w:ins>
      <w:ins w:id="1001" w:author="Scott Nicholas" w:date="2020-06-22T14:14:00Z">
        <w:r>
          <w:rPr>
            <w:color w:val="000000"/>
            <w:sz w:val="24"/>
            <w:szCs w:val="24"/>
          </w:rPr>
          <w:t xml:space="preserve">recruitment </w:t>
        </w:r>
      </w:ins>
      <w:ins w:id="1002" w:author="Scott Nicholas" w:date="2020-06-22T14:13:00Z">
        <w:r w:rsidRPr="00D07801">
          <w:rPr>
            <w:color w:val="000000"/>
            <w:sz w:val="24"/>
            <w:szCs w:val="24"/>
          </w:rPr>
          <w:t>campaigns</w:t>
        </w:r>
      </w:ins>
      <w:ins w:id="1003" w:author="Scott Nicholas" w:date="2020-06-22T14:20:00Z">
        <w:r>
          <w:rPr>
            <w:color w:val="000000"/>
            <w:sz w:val="24"/>
            <w:szCs w:val="24"/>
          </w:rPr>
          <w:t>; and</w:t>
        </w:r>
      </w:ins>
    </w:p>
    <w:p w14:paraId="296FB681" w14:textId="02E86CBE" w:rsidR="006F20F3" w:rsidRDefault="00D07801">
      <w:pPr>
        <w:pStyle w:val="Normal1"/>
        <w:widowControl w:val="0"/>
        <w:numPr>
          <w:ilvl w:val="2"/>
          <w:numId w:val="3"/>
        </w:numPr>
        <w:pBdr>
          <w:top w:val="nil"/>
          <w:left w:val="nil"/>
          <w:bottom w:val="nil"/>
          <w:right w:val="nil"/>
          <w:between w:val="nil"/>
        </w:pBdr>
        <w:spacing w:after="240"/>
        <w:rPr>
          <w:ins w:id="1004" w:author="Scott Nicholas" w:date="2020-06-25T17:26:00Z"/>
          <w:color w:val="000000"/>
          <w:sz w:val="24"/>
          <w:szCs w:val="24"/>
        </w:rPr>
      </w:pPr>
      <w:ins w:id="1005" w:author="Scott Nicholas" w:date="2020-06-22T14:13:00Z">
        <w:r w:rsidRPr="00D07801">
          <w:rPr>
            <w:color w:val="000000"/>
            <w:sz w:val="24"/>
            <w:szCs w:val="24"/>
          </w:rPr>
          <w:t xml:space="preserve">Gathering and synthesizing feedback from </w:t>
        </w:r>
      </w:ins>
      <w:ins w:id="1006" w:author="Scott Nicholas" w:date="2020-06-22T14:20:00Z">
        <w:r>
          <w:rPr>
            <w:color w:val="000000"/>
            <w:sz w:val="24"/>
            <w:szCs w:val="24"/>
          </w:rPr>
          <w:t>M</w:t>
        </w:r>
      </w:ins>
      <w:ins w:id="1007" w:author="Scott Nicholas" w:date="2020-06-22T14:13:00Z">
        <w:r w:rsidRPr="00D07801">
          <w:rPr>
            <w:color w:val="000000"/>
            <w:sz w:val="24"/>
            <w:szCs w:val="24"/>
          </w:rPr>
          <w:t xml:space="preserve">embers for consumption by the </w:t>
        </w:r>
      </w:ins>
      <w:ins w:id="1008" w:author="Scott Nicholas" w:date="2020-06-22T14:14:00Z">
        <w:r>
          <w:rPr>
            <w:color w:val="000000"/>
            <w:sz w:val="24"/>
            <w:szCs w:val="24"/>
          </w:rPr>
          <w:t>Governing Board</w:t>
        </w:r>
      </w:ins>
      <w:ins w:id="1009" w:author="Scott Nicholas" w:date="2020-06-22T14:13:00Z">
        <w:r w:rsidRPr="00D07801">
          <w:rPr>
            <w:color w:val="000000"/>
            <w:sz w:val="24"/>
            <w:szCs w:val="24"/>
          </w:rPr>
          <w:t>.</w:t>
        </w:r>
      </w:ins>
    </w:p>
    <w:p w14:paraId="29A061AF" w14:textId="3D18B99E" w:rsidR="00871B5D" w:rsidRPr="00871B5D" w:rsidRDefault="00871B5D" w:rsidP="00871B5D">
      <w:pPr>
        <w:pStyle w:val="Normal1"/>
        <w:widowControl w:val="0"/>
        <w:numPr>
          <w:ilvl w:val="0"/>
          <w:numId w:val="3"/>
        </w:numPr>
        <w:pBdr>
          <w:top w:val="nil"/>
          <w:left w:val="nil"/>
          <w:bottom w:val="nil"/>
          <w:right w:val="nil"/>
          <w:between w:val="nil"/>
        </w:pBdr>
        <w:spacing w:after="240"/>
        <w:rPr>
          <w:ins w:id="1010" w:author="Scott Nicholas" w:date="2020-06-25T17:28:00Z"/>
          <w:b/>
          <w:bCs/>
          <w:color w:val="000000"/>
          <w:sz w:val="24"/>
          <w:szCs w:val="24"/>
          <w:rPrChange w:id="1011" w:author="Scott Nicholas" w:date="2020-06-25T17:29:00Z">
            <w:rPr>
              <w:ins w:id="1012" w:author="Scott Nicholas" w:date="2020-06-25T17:28:00Z"/>
              <w:color w:val="000000"/>
              <w:sz w:val="24"/>
              <w:szCs w:val="24"/>
            </w:rPr>
          </w:rPrChange>
        </w:rPr>
      </w:pPr>
      <w:ins w:id="1013" w:author="Scott Nicholas" w:date="2020-06-25T17:26:00Z">
        <w:r w:rsidRPr="00871B5D">
          <w:rPr>
            <w:b/>
            <w:bCs/>
            <w:color w:val="000000"/>
            <w:sz w:val="24"/>
            <w:szCs w:val="24"/>
            <w:rPrChange w:id="1014" w:author="Scott Nicholas" w:date="2020-06-25T17:29:00Z">
              <w:rPr>
                <w:color w:val="000000"/>
                <w:sz w:val="24"/>
                <w:szCs w:val="24"/>
              </w:rPr>
            </w:rPrChange>
          </w:rPr>
          <w:t>Governa</w:t>
        </w:r>
      </w:ins>
      <w:ins w:id="1015" w:author="Scott Nicholas" w:date="2020-06-25T17:27:00Z">
        <w:r w:rsidRPr="00871B5D">
          <w:rPr>
            <w:b/>
            <w:bCs/>
            <w:color w:val="000000"/>
            <w:sz w:val="24"/>
            <w:szCs w:val="24"/>
            <w:rPrChange w:id="1016" w:author="Scott Nicholas" w:date="2020-06-25T17:29:00Z">
              <w:rPr>
                <w:color w:val="000000"/>
                <w:sz w:val="24"/>
                <w:szCs w:val="24"/>
              </w:rPr>
            </w:rPrChange>
          </w:rPr>
          <w:t>nce Framework Working Group</w:t>
        </w:r>
      </w:ins>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ins w:id="1017" w:author="Scott Nicholas" w:date="2020-06-26T00:35:00Z"/>
          <w:color w:val="000000"/>
          <w:sz w:val="24"/>
          <w:szCs w:val="24"/>
        </w:rPr>
      </w:pPr>
      <w:ins w:id="1018" w:author="Scott Nicholas" w:date="2020-06-26T00:33:00Z">
        <w:r>
          <w:rPr>
            <w:color w:val="000000"/>
            <w:sz w:val="24"/>
            <w:szCs w:val="24"/>
          </w:rPr>
          <w:t>The Governance Framework Working Group</w:t>
        </w:r>
      </w:ins>
      <w:ins w:id="1019" w:author="Scott Nicholas" w:date="2020-06-26T00:34:00Z">
        <w:r>
          <w:rPr>
            <w:color w:val="000000"/>
            <w:sz w:val="24"/>
            <w:szCs w:val="24"/>
          </w:rPr>
          <w:t xml:space="preserve"> will include one appointed voting representative from each Governing Member and one appointed voting representative from each Operational Member that has chosen to have a representative on the Membership Committee.</w:t>
        </w:r>
      </w:ins>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ins w:id="1020" w:author="Scott Nicholas" w:date="2020-06-26T00:38:00Z"/>
          <w:color w:val="000000"/>
          <w:sz w:val="24"/>
          <w:szCs w:val="24"/>
        </w:rPr>
      </w:pPr>
      <w:ins w:id="1021" w:author="Scott Nicholas" w:date="2020-06-26T00:35:00Z">
        <w:r>
          <w:rPr>
            <w:color w:val="000000"/>
            <w:sz w:val="24"/>
            <w:szCs w:val="24"/>
          </w:rPr>
          <w:lastRenderedPageBreak/>
          <w:t xml:space="preserve">The Governance Framework Working Group will be </w:t>
        </w:r>
      </w:ins>
      <w:ins w:id="1022" w:author="Scott Nicholas" w:date="2020-06-26T00:36:00Z">
        <w:r>
          <w:rPr>
            <w:color w:val="000000"/>
            <w:sz w:val="24"/>
            <w:szCs w:val="24"/>
          </w:rPr>
          <w:t xml:space="preserve">responsible for developing and maintaining the Bedrock Business Utility Governance Framework subject to approval </w:t>
        </w:r>
      </w:ins>
      <w:ins w:id="1023" w:author="Scott Nicholas" w:date="2020-06-26T00:37:00Z">
        <w:r>
          <w:rPr>
            <w:color w:val="000000"/>
            <w:sz w:val="24"/>
            <w:szCs w:val="24"/>
          </w:rPr>
          <w:t xml:space="preserve">of the Governance Framework by the Governing Board.  The Governance Framework is intended to </w:t>
        </w:r>
      </w:ins>
      <w:ins w:id="1024" w:author="Scott Nicholas" w:date="2020-06-26T00:38:00Z">
        <w:r>
          <w:rPr>
            <w:color w:val="000000"/>
            <w:sz w:val="24"/>
            <w:szCs w:val="24"/>
          </w:rPr>
          <w:t>serve as the business, legal and technical policy foundation of the Utility.</w:t>
        </w:r>
      </w:ins>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ins w:id="1025" w:author="Scott Nicholas" w:date="2020-06-20T01:03:00Z"/>
          <w:color w:val="000000"/>
          <w:sz w:val="24"/>
          <w:szCs w:val="24"/>
        </w:rPr>
      </w:pPr>
      <w:ins w:id="1026" w:author="Scott Nicholas" w:date="2020-06-26T00:39:00Z">
        <w:r>
          <w:rPr>
            <w:color w:val="000000"/>
            <w:sz w:val="24"/>
            <w:szCs w:val="24"/>
          </w:rPr>
          <w:t>The Governance Framework will be considered documentation of the Technical Project, and contributions to the Gover</w:t>
        </w:r>
      </w:ins>
      <w:ins w:id="1027" w:author="Scott Nicholas" w:date="2020-06-26T00:40:00Z">
        <w:r>
          <w:rPr>
            <w:color w:val="000000"/>
            <w:sz w:val="24"/>
            <w:szCs w:val="24"/>
          </w:rPr>
          <w:t>nance Framework will be made pursuant to the licensing for documentation under the technical charter of the Technical Project.</w:t>
        </w:r>
      </w:ins>
    </w:p>
    <w:p w14:paraId="42D87494" w14:textId="1782C732" w:rsidR="006F20F3" w:rsidRPr="00E46C57" w:rsidDel="006F20F3" w:rsidRDefault="006F20F3">
      <w:pPr>
        <w:rPr>
          <w:del w:id="1028" w:author="Scott Nicholas" w:date="2020-06-20T01:04:00Z"/>
          <w:sz w:val="24"/>
          <w:szCs w:val="24"/>
          <w:rPrChange w:id="1029" w:author="Scott Nicholas" w:date="2020-06-20T01:19:00Z">
            <w:rPr>
              <w:del w:id="1030" w:author="Scott Nicholas" w:date="2020-06-20T01:04:00Z"/>
            </w:rPr>
          </w:rPrChange>
        </w:rPr>
        <w:pPrChange w:id="1031" w:author="Scott Nicholas" w:date="2020-06-20T01:01:00Z">
          <w:pPr>
            <w:pStyle w:val="Heading1"/>
            <w:keepNext w:val="0"/>
            <w:widowControl w:val="0"/>
            <w:numPr>
              <w:ilvl w:val="2"/>
              <w:numId w:val="3"/>
            </w:numPr>
            <w:spacing w:before="0"/>
            <w:ind w:left="1170" w:hanging="450"/>
          </w:pPr>
        </w:pPrChange>
      </w:pPr>
    </w:p>
    <w:p w14:paraId="4FEFF949" w14:textId="02CD18DF" w:rsidR="0075596C" w:rsidRPr="00E46C57" w:rsidDel="00D61DF8" w:rsidRDefault="007866D7">
      <w:pPr>
        <w:pStyle w:val="Heading1"/>
        <w:keepNext w:val="0"/>
        <w:widowControl w:val="0"/>
        <w:numPr>
          <w:ilvl w:val="2"/>
          <w:numId w:val="3"/>
        </w:numPr>
        <w:spacing w:before="0"/>
        <w:ind w:left="1170" w:hanging="450"/>
        <w:rPr>
          <w:del w:id="1032" w:author="Scott Nicholas" w:date="2020-06-16T14:28:00Z"/>
          <w:rFonts w:ascii="Times New Roman" w:hAnsi="Times New Roman" w:cs="Times New Roman"/>
          <w:b w:val="0"/>
          <w:sz w:val="24"/>
          <w:szCs w:val="24"/>
          <w:rPrChange w:id="1033" w:author="Scott Nicholas" w:date="2020-06-20T01:19:00Z">
            <w:rPr>
              <w:del w:id="1034" w:author="Scott Nicholas" w:date="2020-06-16T14:28:00Z"/>
              <w:b w:val="0"/>
            </w:rPr>
          </w:rPrChange>
        </w:rPr>
      </w:pPr>
      <w:del w:id="1035" w:author="Scott Nicholas" w:date="2020-06-16T14:28:00Z">
        <w:r w:rsidRPr="00603754" w:rsidDel="00D61DF8">
          <w:rPr>
            <w:rFonts w:ascii="Times New Roman" w:eastAsia="Times New Roman" w:hAnsi="Times New Roman" w:cs="Times New Roman"/>
            <w:b w:val="0"/>
            <w:sz w:val="24"/>
            <w:szCs w:val="24"/>
          </w:rPr>
          <w:delTex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delText>
        </w:r>
      </w:del>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3B255AF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ins w:id="1036" w:author="Scott Nicholas" w:date="2020-06-22T15:18:00Z">
        <w:r w:rsidR="008C3447">
          <w:rPr>
            <w:color w:val="000000"/>
            <w:sz w:val="24"/>
            <w:szCs w:val="24"/>
          </w:rPr>
          <w:t>6</w:t>
        </w:r>
      </w:ins>
      <w:del w:id="1037" w:author="Scott Nicholas" w:date="2020-06-22T15:15:00Z">
        <w:r w:rsidRPr="00603754" w:rsidDel="00E9544B">
          <w:rPr>
            <w:color w:val="000000"/>
            <w:sz w:val="24"/>
            <w:szCs w:val="24"/>
          </w:rPr>
          <w:delText>3</w:delText>
        </w:r>
      </w:del>
      <w:r w:rsidRPr="00603754">
        <w:rPr>
          <w:color w:val="000000"/>
          <w:sz w:val="24"/>
          <w:szCs w:val="24"/>
        </w:rPr>
        <w:t>.a. or elsewhere in this Charter, decisions by vote at a meeting will require a simple majority vote, provided quorum is met. Except as provided in Section 1</w:t>
      </w:r>
      <w:ins w:id="1038" w:author="Scott Nicholas" w:date="2020-06-22T15:18:00Z">
        <w:r w:rsidR="008C3447">
          <w:rPr>
            <w:color w:val="000000"/>
            <w:sz w:val="24"/>
            <w:szCs w:val="24"/>
          </w:rPr>
          <w:t>6</w:t>
        </w:r>
      </w:ins>
      <w:del w:id="1039" w:author="Scott Nicholas" w:date="2020-06-22T15:15:00Z">
        <w:r w:rsidRPr="00603754" w:rsidDel="00E9544B">
          <w:rPr>
            <w:color w:val="000000"/>
            <w:sz w:val="24"/>
            <w:szCs w:val="24"/>
          </w:rPr>
          <w:delText>3</w:delText>
        </w:r>
      </w:del>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EED8830"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del w:id="1040" w:author="Scott Nicholas" w:date="2020-06-20T01:07:00Z">
        <w:r w:rsidRPr="00603754" w:rsidDel="00474032">
          <w:rPr>
            <w:sz w:val="24"/>
            <w:szCs w:val="24"/>
          </w:rPr>
          <w:delText xml:space="preserve">shall </w:delText>
        </w:r>
      </w:del>
      <w:ins w:id="1041" w:author="Scott Nicholas" w:date="2020-06-20T01:07:00Z">
        <w:r w:rsidR="00474032" w:rsidRPr="00603754">
          <w:rPr>
            <w:sz w:val="24"/>
            <w:szCs w:val="24"/>
          </w:rPr>
          <w:t xml:space="preserve">will </w:t>
        </w:r>
      </w:ins>
      <w:r w:rsidRPr="00603754">
        <w:rPr>
          <w:sz w:val="24"/>
          <w:szCs w:val="24"/>
        </w:rPr>
        <w:t>lose voting rights</w:t>
      </w:r>
      <w:ins w:id="1042" w:author="Scott Nicholas" w:date="2020-06-20T01:07:00Z">
        <w:r w:rsidR="00474032" w:rsidRPr="00603754">
          <w:rPr>
            <w:sz w:val="24"/>
            <w:szCs w:val="24"/>
          </w:rPr>
          <w:t xml:space="preserve"> </w:t>
        </w:r>
      </w:ins>
      <w:ins w:id="1043" w:author="Scott Nicholas" w:date="2020-06-20T01:11:00Z">
        <w:r w:rsidR="00474032" w:rsidRPr="00603754">
          <w:rPr>
            <w:sz w:val="24"/>
            <w:szCs w:val="24"/>
          </w:rPr>
          <w:t>and not be counted for purposes of quorum until they have attended two consecutive meetings of the Governing Board (with voting rights being resorted at the second consecutive meeting)</w:t>
        </w:r>
      </w:ins>
      <w:del w:id="1044" w:author="Scott Nicholas" w:date="2020-06-20T01:11:00Z">
        <w:r w:rsidRPr="00603754" w:rsidDel="00474032">
          <w:rPr>
            <w:sz w:val="24"/>
            <w:szCs w:val="24"/>
          </w:rPr>
          <w:delText xml:space="preserve">, </w:delText>
        </w:r>
        <w:commentRangeStart w:id="1045"/>
        <w:commentRangeStart w:id="1046"/>
        <w:r w:rsidRPr="00603754" w:rsidDel="00474032">
          <w:rPr>
            <w:sz w:val="24"/>
            <w:szCs w:val="24"/>
          </w:rPr>
          <w:delText>unless the Governing Board votes to retain the voting representative in question</w:delText>
        </w:r>
        <w:commentRangeEnd w:id="1045"/>
        <w:r w:rsidRPr="00E46C57" w:rsidDel="00474032">
          <w:rPr>
            <w:sz w:val="24"/>
            <w:szCs w:val="24"/>
            <w:rPrChange w:id="1047" w:author="Scott Nicholas" w:date="2020-06-20T01:19:00Z">
              <w:rPr/>
            </w:rPrChange>
          </w:rPr>
          <w:commentReference w:id="1045"/>
        </w:r>
      </w:del>
      <w:commentRangeEnd w:id="1046"/>
      <w:r w:rsidRPr="00E46C57">
        <w:rPr>
          <w:sz w:val="24"/>
          <w:szCs w:val="24"/>
          <w:rPrChange w:id="1048" w:author="Scott Nicholas" w:date="2020-06-20T01:19:00Z">
            <w:rPr/>
          </w:rPrChange>
        </w:rPr>
        <w:commentReference w:id="1046"/>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r w:rsidR="00807371" w:rsidRPr="00603754">
        <w:rPr>
          <w:sz w:val="24"/>
          <w:szCs w:val="24"/>
          <w:rPrChange w:id="1049" w:author="Scott Nicholas" w:date="2020-06-20T01:19:00Z">
            <w:rPr/>
          </w:rPrChange>
        </w:rPr>
        <w:fldChar w:fldCharType="begin"/>
      </w:r>
      <w:r w:rsidR="00807371" w:rsidRPr="00E46C57">
        <w:rPr>
          <w:sz w:val="24"/>
          <w:szCs w:val="24"/>
          <w:rPrChange w:id="1050" w:author="Scott Nicholas" w:date="2020-06-20T01:19:00Z">
            <w:rPr/>
          </w:rPrChange>
        </w:rPr>
        <w:instrText xml:space="preserve"> HYPERLINK "https://www.linuxfoundation.org/good-standing-policy" \h </w:instrText>
      </w:r>
      <w:r w:rsidR="00807371" w:rsidRPr="00603754">
        <w:rPr>
          <w:sz w:val="24"/>
          <w:szCs w:val="24"/>
          <w:rPrChange w:id="1051" w:author="Scott Nicholas" w:date="2020-06-20T01:19:00Z">
            <w:rPr>
              <w:color w:val="000000"/>
              <w:sz w:val="24"/>
              <w:szCs w:val="24"/>
            </w:rPr>
          </w:rPrChange>
        </w:rPr>
        <w:fldChar w:fldCharType="separate"/>
      </w:r>
      <w:r w:rsidRPr="00603754">
        <w:rPr>
          <w:color w:val="000000"/>
          <w:sz w:val="24"/>
          <w:szCs w:val="24"/>
        </w:rPr>
        <w:t>https://www.linuxfoundation.org/good-standing-policy</w:t>
      </w:r>
      <w:r w:rsidR="00807371" w:rsidRPr="00603754">
        <w:rPr>
          <w:color w:val="000000"/>
          <w:sz w:val="24"/>
          <w:szCs w:val="24"/>
        </w:rPr>
        <w:fldChar w:fldCharType="end"/>
      </w:r>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AABCD0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del w:id="1052" w:author="Scott Nicholas" w:date="2020-06-20T01:11:00Z">
        <w:r w:rsidRPr="00603754" w:rsidDel="00474032">
          <w:rPr>
            <w:color w:val="000000"/>
            <w:sz w:val="24"/>
            <w:szCs w:val="24"/>
          </w:rPr>
          <w:delText>LF Projects, LLC or the</w:delText>
        </w:r>
      </w:del>
      <w:ins w:id="1053" w:author="Scott Nicholas" w:date="2020-06-20T01:11:00Z">
        <w:r w:rsidR="00474032" w:rsidRPr="00603754">
          <w:rPr>
            <w:color w:val="000000"/>
            <w:sz w:val="24"/>
            <w:szCs w:val="24"/>
          </w:rPr>
          <w:t>the</w:t>
        </w:r>
      </w:ins>
      <w:r w:rsidRPr="00603754">
        <w:rPr>
          <w:color w:val="000000"/>
          <w:sz w:val="24"/>
          <w:szCs w:val="24"/>
        </w:rPr>
        <w:t xml:space="preserve"> Linux Foundation</w:t>
      </w:r>
      <w:ins w:id="1054" w:author="Scott Nicholas" w:date="2020-06-20T01:12:00Z">
        <w:r w:rsidR="00474032" w:rsidRPr="00603754">
          <w:rPr>
            <w:color w:val="000000"/>
            <w:sz w:val="24"/>
            <w:szCs w:val="24"/>
          </w:rPr>
          <w:t xml:space="preserve"> or one of its affiliates</w:t>
        </w:r>
      </w:ins>
      <w:r w:rsidRPr="00603754">
        <w:rPr>
          <w:color w:val="000000"/>
          <w:sz w:val="24"/>
          <w:szCs w:val="24"/>
        </w:rPr>
        <w:t xml:space="preserve"> and available for use pursuant </w:t>
      </w:r>
      <w:del w:id="1055" w:author="Scott Nicholas" w:date="2020-06-20T01:12:00Z">
        <w:r w:rsidRPr="00603754" w:rsidDel="00474032">
          <w:rPr>
            <w:color w:val="000000"/>
            <w:sz w:val="24"/>
            <w:szCs w:val="24"/>
          </w:rPr>
          <w:delText>to LF Projects, LLC’s</w:delText>
        </w:r>
      </w:del>
      <w:ins w:id="1056" w:author="Scott Nicholas" w:date="2020-06-20T01:12:00Z">
        <w:r w:rsidR="00474032" w:rsidRPr="00603754">
          <w:rPr>
            <w:color w:val="000000"/>
            <w:sz w:val="24"/>
            <w:szCs w:val="24"/>
          </w:rPr>
          <w:t>the</w:t>
        </w:r>
      </w:ins>
      <w:r w:rsidRPr="00603754">
        <w:rPr>
          <w:color w:val="000000"/>
          <w:sz w:val="24"/>
          <w:szCs w:val="24"/>
        </w:rPr>
        <w:t xml:space="preserve"> trademark usage policy</w:t>
      </w:r>
      <w:ins w:id="1057" w:author="Scott Nicholas" w:date="2020-06-20T01:12:00Z">
        <w:r w:rsidR="00474032" w:rsidRPr="00603754">
          <w:rPr>
            <w:color w:val="000000"/>
            <w:sz w:val="24"/>
            <w:szCs w:val="24"/>
          </w:rPr>
          <w:t xml:space="preserve"> of the Linux Foundation (</w:t>
        </w:r>
      </w:ins>
      <w:del w:id="1058" w:author="Scott Nicholas" w:date="2020-06-20T01:12:00Z">
        <w:r w:rsidRPr="00603754" w:rsidDel="00474032">
          <w:rPr>
            <w:color w:val="000000"/>
            <w:sz w:val="24"/>
            <w:szCs w:val="24"/>
          </w:rPr>
          <w:delText xml:space="preserve">, </w:delText>
        </w:r>
      </w:del>
      <w:r w:rsidRPr="00603754">
        <w:rPr>
          <w:color w:val="000000"/>
          <w:sz w:val="24"/>
          <w:szCs w:val="24"/>
        </w:rPr>
        <w:t xml:space="preserve">available at </w:t>
      </w:r>
      <w:ins w:id="1059" w:author="Scott Nicholas" w:date="2020-06-20T01:12:00Z">
        <w:r w:rsidR="00474032" w:rsidRPr="00603754">
          <w:rPr>
            <w:color w:val="000000"/>
            <w:sz w:val="24"/>
            <w:szCs w:val="24"/>
          </w:rPr>
          <w:fldChar w:fldCharType="begin"/>
        </w:r>
        <w:r w:rsidR="00474032" w:rsidRPr="00603754">
          <w:rPr>
            <w:color w:val="000000"/>
            <w:sz w:val="24"/>
            <w:szCs w:val="24"/>
          </w:rPr>
          <w:instrText xml:space="preserve"> HYPERLINK "http://</w:instrText>
        </w:r>
      </w:ins>
      <w:r w:rsidR="00474032" w:rsidRPr="00603754">
        <w:rPr>
          <w:color w:val="000000"/>
          <w:sz w:val="24"/>
          <w:szCs w:val="24"/>
        </w:rPr>
        <w:instrText>www.lfprojects.org/trademarks/</w:instrText>
      </w:r>
      <w:ins w:id="1060" w:author="Scott Nicholas" w:date="2020-06-20T01:12:00Z">
        <w:r w:rsidR="00474032" w:rsidRPr="00603754">
          <w:rPr>
            <w:color w:val="000000"/>
            <w:sz w:val="24"/>
            <w:szCs w:val="24"/>
          </w:rPr>
          <w:instrText xml:space="preserve">" </w:instrText>
        </w:r>
        <w:r w:rsidR="00474032" w:rsidRPr="00603754">
          <w:rPr>
            <w:color w:val="000000"/>
            <w:sz w:val="24"/>
            <w:szCs w:val="24"/>
          </w:rPr>
          <w:fldChar w:fldCharType="separate"/>
        </w:r>
      </w:ins>
      <w:r w:rsidR="00474032" w:rsidRPr="00603754">
        <w:rPr>
          <w:rStyle w:val="Hyperlink"/>
          <w:sz w:val="24"/>
          <w:szCs w:val="24"/>
        </w:rPr>
        <w:t>www.lfprojects.org/trademarks/</w:t>
      </w:r>
      <w:ins w:id="1061" w:author="Scott Nicholas" w:date="2020-06-20T01:12:00Z">
        <w:r w:rsidR="00474032" w:rsidRPr="00603754">
          <w:rPr>
            <w:color w:val="000000"/>
            <w:sz w:val="24"/>
            <w:szCs w:val="24"/>
          </w:rPr>
          <w:fldChar w:fldCharType="end"/>
        </w:r>
        <w:r w:rsidR="00474032" w:rsidRPr="00603754">
          <w:rPr>
            <w:color w:val="000000"/>
            <w:sz w:val="24"/>
            <w:szCs w:val="24"/>
          </w:rPr>
          <w:t xml:space="preserve">) or </w:t>
        </w:r>
      </w:ins>
      <w:ins w:id="1062" w:author="Scott Nicholas" w:date="2020-06-20T01:13:00Z">
        <w:r w:rsidR="00474032" w:rsidRPr="00603754">
          <w:rPr>
            <w:color w:val="000000"/>
            <w:sz w:val="24"/>
            <w:szCs w:val="24"/>
          </w:rPr>
          <w:t xml:space="preserve">its </w:t>
        </w:r>
      </w:ins>
      <w:ins w:id="1063" w:author="Scott Nicholas" w:date="2020-06-20T01:12:00Z">
        <w:r w:rsidR="00474032" w:rsidRPr="00603754">
          <w:rPr>
            <w:color w:val="000000"/>
            <w:sz w:val="24"/>
            <w:szCs w:val="24"/>
          </w:rPr>
          <w:t>affiliate</w:t>
        </w:r>
      </w:ins>
      <w:ins w:id="1064" w:author="Scott Nicholas" w:date="2020-06-20T01:13:00Z">
        <w:r w:rsidR="00474032" w:rsidRPr="00603754">
          <w:rPr>
            <w:color w:val="000000"/>
            <w:sz w:val="24"/>
            <w:szCs w:val="24"/>
          </w:rPr>
          <w:t>s</w:t>
        </w:r>
      </w:ins>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6DE48A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Governing Board will approve an annual budget and never commit to spend in excess of funds raised. The budget and the purposes to which it is applied must be </w:t>
      </w:r>
      <w:r w:rsidRPr="00603754">
        <w:rPr>
          <w:color w:val="000000"/>
          <w:sz w:val="24"/>
          <w:szCs w:val="24"/>
        </w:rPr>
        <w:lastRenderedPageBreak/>
        <w:t xml:space="preserve">consistent with </w:t>
      </w:r>
      <w:del w:id="1065" w:author="Scott Nicholas" w:date="2020-06-25T17:30:00Z">
        <w:r w:rsidRPr="00603754" w:rsidDel="00871B5D">
          <w:rPr>
            <w:color w:val="000000"/>
            <w:sz w:val="24"/>
            <w:szCs w:val="24"/>
          </w:rPr>
          <w:delText xml:space="preserve">both </w:delText>
        </w:r>
      </w:del>
      <w:r w:rsidRPr="00603754">
        <w:rPr>
          <w:color w:val="000000"/>
          <w:sz w:val="24"/>
          <w:szCs w:val="24"/>
        </w:rPr>
        <w:t>(a) the non-profit and tax-exempt mission of The Linux Foundation</w:t>
      </w:r>
      <w:ins w:id="1066" w:author="Scott Nicholas" w:date="2020-06-25T17:30:00Z">
        <w:r w:rsidR="00871B5D">
          <w:rPr>
            <w:color w:val="000000"/>
            <w:sz w:val="24"/>
            <w:szCs w:val="24"/>
          </w:rPr>
          <w:t>,</w:t>
        </w:r>
      </w:ins>
      <w:r w:rsidRPr="00603754">
        <w:rPr>
          <w:color w:val="000000"/>
          <w:sz w:val="24"/>
          <w:szCs w:val="24"/>
        </w:rPr>
        <w:t xml:space="preserve"> </w:t>
      </w:r>
      <w:del w:id="1067" w:author="Scott Nicholas" w:date="2020-06-25T17:30:00Z">
        <w:r w:rsidRPr="00603754" w:rsidDel="00871B5D">
          <w:rPr>
            <w:color w:val="000000"/>
            <w:sz w:val="24"/>
            <w:szCs w:val="24"/>
          </w:rPr>
          <w:delText xml:space="preserve">and </w:delText>
        </w:r>
      </w:del>
      <w:r w:rsidRPr="00603754">
        <w:rPr>
          <w:color w:val="000000"/>
          <w:sz w:val="24"/>
          <w:szCs w:val="24"/>
        </w:rPr>
        <w:t>(b) the goals of the Technical Project</w:t>
      </w:r>
      <w:ins w:id="1068" w:author="Scott Nicholas" w:date="2020-06-25T17:30:00Z">
        <w:r w:rsidR="00871B5D">
          <w:rPr>
            <w:color w:val="000000"/>
            <w:sz w:val="24"/>
            <w:szCs w:val="24"/>
          </w:rPr>
          <w:t xml:space="preserve"> and (c) the requirements of the Utility</w:t>
        </w:r>
      </w:ins>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E46C57" w:rsidRDefault="007866D7">
      <w:pPr>
        <w:rPr>
          <w:sz w:val="24"/>
          <w:szCs w:val="24"/>
          <w:rPrChange w:id="1069" w:author="Scott Nicholas" w:date="2020-06-20T01:19:00Z">
            <w:rPr/>
          </w:rPrChange>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Change w:id="1070" w:author="Scott Nicholas" w:date="2020-06-22T15:20:00Z">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PrChange>
      </w:tblPr>
      <w:tblGrid>
        <w:gridCol w:w="830"/>
        <w:gridCol w:w="1537"/>
        <w:gridCol w:w="1537"/>
        <w:gridCol w:w="1577"/>
        <w:gridCol w:w="2630"/>
        <w:gridCol w:w="1537"/>
        <w:tblGridChange w:id="1071">
          <w:tblGrid>
            <w:gridCol w:w="809"/>
            <w:gridCol w:w="1490"/>
            <w:gridCol w:w="1490"/>
            <w:gridCol w:w="1528"/>
            <w:gridCol w:w="2543"/>
            <w:gridCol w:w="1490"/>
          </w:tblGrid>
        </w:tblGridChange>
      </w:tblGrid>
      <w:tr w:rsidR="00E42658" w:rsidRPr="00E46C57" w14:paraId="2C50DCEC" w14:textId="243DE6A8" w:rsidTr="008C3447">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Change w:id="1072" w:author="Scott Nicholas" w:date="2020-06-22T15:20:00Z">
              <w:tcPr>
                <w:tcW w:w="809" w:type="dxa"/>
                <w:shd w:val="clear" w:color="auto" w:fill="7F7F7F" w:themeFill="text1" w:themeFillTint="80"/>
              </w:tcPr>
            </w:tcPrChange>
          </w:tcPr>
          <w:p w14:paraId="7AC18AE0" w14:textId="37EEF1B5"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Select</w:t>
            </w:r>
          </w:p>
        </w:tc>
        <w:tc>
          <w:tcPr>
            <w:tcW w:w="0" w:type="dxa"/>
            <w:shd w:val="clear" w:color="auto" w:fill="7F7F7F" w:themeFill="text1" w:themeFillTint="80"/>
            <w:tcPrChange w:id="1073" w:author="Scott Nicholas" w:date="2020-06-22T15:20:00Z">
              <w:tcPr>
                <w:tcW w:w="1490" w:type="dxa"/>
                <w:shd w:val="clear" w:color="auto" w:fill="7F7F7F" w:themeFill="text1" w:themeFillTint="80"/>
              </w:tcPr>
            </w:tcPrChange>
          </w:tcPr>
          <w:p w14:paraId="6DF9BE70" w14:textId="4DF3443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Membership Class</w:t>
            </w:r>
          </w:p>
        </w:tc>
        <w:tc>
          <w:tcPr>
            <w:tcW w:w="0" w:type="dxa"/>
            <w:shd w:val="clear" w:color="auto" w:fill="7F7F7F" w:themeFill="text1" w:themeFillTint="80"/>
            <w:tcPrChange w:id="1074" w:author="Scott Nicholas" w:date="2020-06-22T15:20:00Z">
              <w:tcPr>
                <w:tcW w:w="1490" w:type="dxa"/>
                <w:shd w:val="clear" w:color="auto" w:fill="7F7F7F" w:themeFill="text1" w:themeFillTint="80"/>
              </w:tcPr>
            </w:tcPrChange>
          </w:tcPr>
          <w:p w14:paraId="210BD3B0" w14:textId="088CEE5D"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Annual Membership Fees</w:t>
            </w:r>
          </w:p>
        </w:tc>
        <w:tc>
          <w:tcPr>
            <w:tcW w:w="0" w:type="dxa"/>
            <w:shd w:val="clear" w:color="auto" w:fill="7F7F7F" w:themeFill="text1" w:themeFillTint="80"/>
            <w:tcPrChange w:id="1075" w:author="Scott Nicholas" w:date="2020-06-22T15:20:00Z">
              <w:tcPr>
                <w:tcW w:w="1528" w:type="dxa"/>
                <w:shd w:val="clear" w:color="auto" w:fill="7F7F7F" w:themeFill="text1" w:themeFillTint="80"/>
              </w:tcPr>
            </w:tcPrChange>
          </w:tcPr>
          <w:p w14:paraId="5DC4CA4C" w14:textId="26FDC70B"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sz w:val="24"/>
                <w:szCs w:val="24"/>
              </w:rPr>
              <w:t>Node Hosting Requirement</w:t>
            </w:r>
          </w:p>
        </w:tc>
        <w:tc>
          <w:tcPr>
            <w:tcW w:w="2543" w:type="dxa"/>
            <w:shd w:val="clear" w:color="auto" w:fill="7F7F7F" w:themeFill="text1" w:themeFillTint="80"/>
            <w:tcPrChange w:id="1076" w:author="Scott Nicholas" w:date="2020-06-22T15:20:00Z">
              <w:tcPr>
                <w:tcW w:w="2058" w:type="dxa"/>
                <w:shd w:val="clear" w:color="auto" w:fill="7F7F7F" w:themeFill="text1" w:themeFillTint="80"/>
              </w:tcPr>
            </w:tcPrChange>
          </w:tcPr>
          <w:p w14:paraId="25B2A8BC" w14:textId="77777777"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ins w:id="1077" w:author="Dan Gisolfi" w:date="2020-06-10T17:16:00Z"/>
                <w:b w:val="0"/>
                <w:bCs w:val="0"/>
                <w:sz w:val="24"/>
                <w:szCs w:val="24"/>
              </w:rPr>
            </w:pPr>
            <w:del w:id="1078" w:author="Dan Gisolfi" w:date="2020-06-10T17:15:00Z">
              <w:r w:rsidRPr="00603754" w:rsidDel="00E42658">
                <w:rPr>
                  <w:sz w:val="24"/>
                  <w:szCs w:val="24"/>
                </w:rPr>
                <w:delText>Write Transaction Entitlements</w:delText>
              </w:r>
            </w:del>
            <w:ins w:id="1079" w:author="Dan Gisolfi" w:date="2020-06-10T17:15:00Z">
              <w:r w:rsidRPr="00603754">
                <w:rPr>
                  <w:sz w:val="24"/>
                  <w:szCs w:val="24"/>
                </w:rPr>
                <w:t xml:space="preserve">Governing </w:t>
              </w:r>
            </w:ins>
          </w:p>
          <w:p w14:paraId="6191AAC3" w14:textId="586494F0"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1080" w:author="Dan Gisolfi" w:date="2020-06-10T17:15:00Z">
              <w:r w:rsidRPr="00603754">
                <w:rPr>
                  <w:sz w:val="24"/>
                  <w:szCs w:val="24"/>
                </w:rPr>
                <w:t xml:space="preserve">Body </w:t>
              </w:r>
            </w:ins>
            <w:ins w:id="1081" w:author="Dan Gisolfi" w:date="2020-06-10T17:16:00Z">
              <w:r w:rsidRPr="00603754">
                <w:rPr>
                  <w:sz w:val="24"/>
                  <w:szCs w:val="24"/>
                </w:rPr>
                <w:t>R</w:t>
              </w:r>
            </w:ins>
            <w:ins w:id="1082" w:author="Dan Gisolfi" w:date="2020-06-10T17:15:00Z">
              <w:r w:rsidRPr="00603754">
                <w:rPr>
                  <w:sz w:val="24"/>
                  <w:szCs w:val="24"/>
                </w:rPr>
                <w:t>esource</w:t>
              </w:r>
            </w:ins>
            <w:ins w:id="1083" w:author="Dan Gisolfi" w:date="2020-06-10T17:16:00Z">
              <w:r w:rsidRPr="00603754">
                <w:rPr>
                  <w:sz w:val="24"/>
                  <w:szCs w:val="24"/>
                </w:rPr>
                <w:t>s</w:t>
              </w:r>
            </w:ins>
          </w:p>
        </w:tc>
        <w:tc>
          <w:tcPr>
            <w:tcW w:w="1675" w:type="dxa"/>
            <w:shd w:val="clear" w:color="auto" w:fill="7F7F7F" w:themeFill="text1" w:themeFillTint="80"/>
            <w:tcPrChange w:id="1084" w:author="Scott Nicholas" w:date="2020-06-22T15:20:00Z">
              <w:tcPr>
                <w:tcW w:w="1975" w:type="dxa"/>
                <w:shd w:val="clear" w:color="auto" w:fill="7F7F7F" w:themeFill="text1" w:themeFillTint="80"/>
              </w:tcPr>
            </w:tcPrChange>
          </w:tcPr>
          <w:p w14:paraId="1D448B9D" w14:textId="0E41952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1085" w:author="Dan Gisolfi" w:date="2020-06-10T17:15:00Z">
              <w:r w:rsidRPr="00603754">
                <w:rPr>
                  <w:sz w:val="24"/>
                  <w:szCs w:val="24"/>
                </w:rPr>
                <w:t>Write Transaction Entitlements</w:t>
              </w:r>
            </w:ins>
          </w:p>
        </w:tc>
      </w:tr>
      <w:tr w:rsidR="00E42658" w:rsidRPr="00E46C57" w14:paraId="35D5BE3B" w14:textId="5C0DFA6B" w:rsidTr="008C3447">
        <w:tc>
          <w:tcPr>
            <w:tcW w:w="0" w:type="dxa"/>
            <w:shd w:val="clear" w:color="auto" w:fill="7F7F7F" w:themeFill="text1" w:themeFillTint="80"/>
            <w:tcPrChange w:id="1086" w:author="Scott Nicholas" w:date="2020-06-22T15:20:00Z">
              <w:tcPr>
                <w:tcW w:w="809" w:type="dxa"/>
                <w:shd w:val="clear" w:color="auto" w:fill="7F7F7F" w:themeFill="text1" w:themeFillTint="80"/>
              </w:tcPr>
            </w:tcPrChange>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Change w:id="1087" w:author="Scott Nicholas" w:date="2020-06-22T15:20:00Z">
              <w:tcPr>
                <w:tcW w:w="1490" w:type="dxa"/>
                <w:shd w:val="clear" w:color="auto" w:fill="7F7F7F" w:themeFill="text1" w:themeFillTint="80"/>
              </w:tcPr>
            </w:tcPrChange>
          </w:tcPr>
          <w:p w14:paraId="44637F77" w14:textId="3F554E5A" w:rsidR="00E42658" w:rsidRPr="00603754" w:rsidRDefault="00E42658" w:rsidP="00E42658">
            <w:pPr>
              <w:rPr>
                <w:sz w:val="24"/>
                <w:szCs w:val="24"/>
              </w:rPr>
            </w:pPr>
            <w:r w:rsidRPr="00603754">
              <w:rPr>
                <w:sz w:val="24"/>
                <w:szCs w:val="24"/>
              </w:rPr>
              <w:t>Governing Member</w:t>
            </w:r>
            <w:r w:rsidRPr="00E46C57">
              <w:rPr>
                <w:sz w:val="24"/>
                <w:szCs w:val="24"/>
                <w:vertAlign w:val="superscript"/>
                <w:rPrChange w:id="1088" w:author="Scott Nicholas" w:date="2020-06-20T01:19:00Z">
                  <w:rPr>
                    <w:sz w:val="26"/>
                    <w:szCs w:val="26"/>
                    <w:vertAlign w:val="superscript"/>
                  </w:rPr>
                </w:rPrChange>
              </w:rPr>
              <w:t>1</w:t>
            </w:r>
          </w:p>
        </w:tc>
        <w:tc>
          <w:tcPr>
            <w:tcW w:w="0" w:type="dxa"/>
            <w:shd w:val="clear" w:color="auto" w:fill="7F7F7F" w:themeFill="text1" w:themeFillTint="80"/>
            <w:tcPrChange w:id="1089" w:author="Scott Nicholas" w:date="2020-06-22T15:20:00Z">
              <w:tcPr>
                <w:tcW w:w="1490" w:type="dxa"/>
                <w:shd w:val="clear" w:color="auto" w:fill="7F7F7F" w:themeFill="text1" w:themeFillTint="80"/>
              </w:tcPr>
            </w:tcPrChange>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Change w:id="1090" w:author="Scott Nicholas" w:date="2020-06-22T15:20:00Z">
              <w:tcPr>
                <w:tcW w:w="1528" w:type="dxa"/>
                <w:shd w:val="clear" w:color="auto" w:fill="7F7F7F" w:themeFill="text1" w:themeFillTint="80"/>
              </w:tcPr>
            </w:tcPrChange>
          </w:tcPr>
          <w:p w14:paraId="69C07D57" w14:textId="5B40870A" w:rsidR="00E42658" w:rsidRPr="00603754" w:rsidRDefault="00E42658" w:rsidP="00E42658">
            <w:pPr>
              <w:rPr>
                <w:sz w:val="24"/>
                <w:szCs w:val="24"/>
              </w:rPr>
            </w:pPr>
            <w:ins w:id="1091" w:author="Dan Gisolfi" w:date="2020-06-10T17:14:00Z">
              <w:r w:rsidRPr="00603754">
                <w:rPr>
                  <w:sz w:val="24"/>
                  <w:szCs w:val="24"/>
                </w:rPr>
                <w:t>1</w:t>
              </w:r>
            </w:ins>
            <w:del w:id="1092" w:author="Dan Gisolfi" w:date="2020-06-10T17:14:00Z">
              <w:r w:rsidRPr="00603754" w:rsidDel="00E42658">
                <w:rPr>
                  <w:sz w:val="24"/>
                  <w:szCs w:val="24"/>
                </w:rPr>
                <w:delText>2</w:delText>
              </w:r>
            </w:del>
          </w:p>
        </w:tc>
        <w:tc>
          <w:tcPr>
            <w:tcW w:w="2543" w:type="dxa"/>
            <w:shd w:val="clear" w:color="auto" w:fill="7F7F7F" w:themeFill="text1" w:themeFillTint="80"/>
            <w:tcPrChange w:id="1093" w:author="Scott Nicholas" w:date="2020-06-22T15:20:00Z">
              <w:tcPr>
                <w:tcW w:w="2058" w:type="dxa"/>
                <w:shd w:val="clear" w:color="auto" w:fill="7F7F7F" w:themeFill="text1" w:themeFillTint="80"/>
              </w:tcPr>
            </w:tcPrChange>
          </w:tcPr>
          <w:p w14:paraId="189561CD" w14:textId="24A072E0" w:rsidR="00E42658" w:rsidRPr="00603754" w:rsidRDefault="00A074EB" w:rsidP="00E42658">
            <w:pPr>
              <w:rPr>
                <w:sz w:val="24"/>
                <w:szCs w:val="24"/>
              </w:rPr>
            </w:pPr>
            <w:ins w:id="1094" w:author="Scott Nicholas" w:date="2020-06-22T15:29:00Z">
              <w:r>
                <w:rPr>
                  <w:sz w:val="24"/>
                  <w:szCs w:val="24"/>
                </w:rPr>
                <w:t xml:space="preserve">One representative on the Governing Board and every Committee of the Directed Fund </w:t>
              </w:r>
            </w:ins>
            <w:ins w:id="1095" w:author="Scott Nicholas" w:date="2020-06-22T15:25:00Z">
              <w:r w:rsidR="008C3447">
                <w:rPr>
                  <w:b/>
                  <w:bCs/>
                  <w:sz w:val="24"/>
                  <w:szCs w:val="24"/>
                  <w:u w:val="single"/>
                </w:rPr>
                <w:t>plus</w:t>
              </w:r>
              <w:r w:rsidR="008C3447">
                <w:rPr>
                  <w:sz w:val="24"/>
                  <w:szCs w:val="24"/>
                </w:rPr>
                <w:t xml:space="preserve"> </w:t>
              </w:r>
            </w:ins>
            <w:ins w:id="1096" w:author="Scott Nicholas" w:date="2020-06-22T15:27:00Z">
              <w:r w:rsidR="008C3447">
                <w:rPr>
                  <w:sz w:val="24"/>
                  <w:szCs w:val="24"/>
                </w:rPr>
                <w:t xml:space="preserve">one dedicated resource on the technical steering committee of the Technical Project. </w:t>
              </w:r>
            </w:ins>
            <w:del w:id="1097" w:author="Scott Nicholas" w:date="2020-06-22T15:25:00Z">
              <w:r w:rsidR="00E42658" w:rsidRPr="00603754" w:rsidDel="008C3447">
                <w:rPr>
                  <w:sz w:val="24"/>
                  <w:szCs w:val="24"/>
                </w:rPr>
                <w:delText>Unlimited</w:delText>
              </w:r>
            </w:del>
            <w:ins w:id="1098" w:author="Dan Gisolfi" w:date="2020-06-10T17:17:00Z">
              <w:del w:id="1099" w:author="Scott Nicholas" w:date="2020-06-22T15:25:00Z">
                <w:r w:rsidR="00E42658" w:rsidRPr="00603754" w:rsidDel="008C3447">
                  <w:rPr>
                    <w:sz w:val="24"/>
                    <w:szCs w:val="24"/>
                  </w:rPr>
                  <w:delText xml:space="preserve">1 per </w:delText>
                </w:r>
              </w:del>
              <w:del w:id="1100" w:author="Scott Nicholas" w:date="2020-06-22T15:21:00Z">
                <w:r w:rsidR="00E42658" w:rsidRPr="00603754" w:rsidDel="008C3447">
                  <w:rPr>
                    <w:sz w:val="24"/>
                    <w:szCs w:val="24"/>
                  </w:rPr>
                  <w:delText xml:space="preserve">Governing </w:delText>
                </w:r>
              </w:del>
            </w:ins>
            <w:ins w:id="1101" w:author="Dan Gisolfi" w:date="2020-06-10T17:18:00Z">
              <w:del w:id="1102" w:author="Scott Nicholas" w:date="2020-06-22T15:21:00Z">
                <w:r w:rsidR="00E42658" w:rsidRPr="00603754" w:rsidDel="008C3447">
                  <w:rPr>
                    <w:sz w:val="24"/>
                    <w:szCs w:val="24"/>
                  </w:rPr>
                  <w:delText>B</w:delText>
                </w:r>
              </w:del>
            </w:ins>
            <w:ins w:id="1103" w:author="Dan Gisolfi" w:date="2020-06-10T17:17:00Z">
              <w:del w:id="1104" w:author="Scott Nicholas" w:date="2020-06-22T15:21:00Z">
                <w:r w:rsidR="00E42658" w:rsidRPr="00603754" w:rsidDel="008C3447">
                  <w:rPr>
                    <w:sz w:val="24"/>
                    <w:szCs w:val="24"/>
                  </w:rPr>
                  <w:delText>ody</w:delText>
                </w:r>
              </w:del>
            </w:ins>
          </w:p>
        </w:tc>
        <w:tc>
          <w:tcPr>
            <w:tcW w:w="1675" w:type="dxa"/>
            <w:shd w:val="clear" w:color="auto" w:fill="7F7F7F" w:themeFill="text1" w:themeFillTint="80"/>
            <w:tcPrChange w:id="1105" w:author="Scott Nicholas" w:date="2020-06-22T15:20:00Z">
              <w:tcPr>
                <w:tcW w:w="1975" w:type="dxa"/>
                <w:shd w:val="clear" w:color="auto" w:fill="7F7F7F" w:themeFill="text1" w:themeFillTint="80"/>
              </w:tcPr>
            </w:tcPrChange>
          </w:tcPr>
          <w:p w14:paraId="26BC7591" w14:textId="043F3AEC" w:rsidR="00E42658" w:rsidRPr="00603754" w:rsidRDefault="00E42658" w:rsidP="00E42658">
            <w:pPr>
              <w:rPr>
                <w:sz w:val="24"/>
                <w:szCs w:val="24"/>
              </w:rPr>
            </w:pPr>
            <w:ins w:id="1106" w:author="Dan Gisolfi" w:date="2020-06-10T17:15:00Z">
              <w:r w:rsidRPr="00603754">
                <w:rPr>
                  <w:sz w:val="24"/>
                  <w:szCs w:val="24"/>
                </w:rPr>
                <w:t>Unlimited</w:t>
              </w:r>
            </w:ins>
          </w:p>
        </w:tc>
      </w:tr>
      <w:tr w:rsidR="00E42658" w:rsidRPr="00E46C57" w14:paraId="7C3A23D7" w14:textId="5ED9E379" w:rsidTr="008C3447">
        <w:tc>
          <w:tcPr>
            <w:tcW w:w="0" w:type="dxa"/>
            <w:shd w:val="clear" w:color="auto" w:fill="7F7F7F" w:themeFill="text1" w:themeFillTint="80"/>
            <w:tcPrChange w:id="1107" w:author="Scott Nicholas" w:date="2020-06-22T15:20:00Z">
              <w:tcPr>
                <w:tcW w:w="809" w:type="dxa"/>
                <w:shd w:val="clear" w:color="auto" w:fill="7F7F7F" w:themeFill="text1" w:themeFillTint="80"/>
              </w:tcPr>
            </w:tcPrChange>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1108" w:author="Scott Nicholas" w:date="2020-06-22T15:20:00Z">
              <w:tcPr>
                <w:tcW w:w="1490" w:type="dxa"/>
                <w:shd w:val="clear" w:color="auto" w:fill="7F7F7F" w:themeFill="text1" w:themeFillTint="80"/>
              </w:tcPr>
            </w:tcPrChange>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Change w:id="1109" w:author="Scott Nicholas" w:date="2020-06-22T15:20:00Z">
              <w:tcPr>
                <w:tcW w:w="1490" w:type="dxa"/>
                <w:shd w:val="clear" w:color="auto" w:fill="7F7F7F" w:themeFill="text1" w:themeFillTint="80"/>
              </w:tcPr>
            </w:tcPrChange>
          </w:tcPr>
          <w:p w14:paraId="1C4959EF" w14:textId="010D06A6" w:rsidR="00E42658" w:rsidRPr="00603754" w:rsidRDefault="00E42658" w:rsidP="00E42658">
            <w:pPr>
              <w:rPr>
                <w:sz w:val="24"/>
                <w:szCs w:val="24"/>
              </w:rPr>
            </w:pPr>
            <w:r w:rsidRPr="00603754">
              <w:rPr>
                <w:sz w:val="24"/>
                <w:szCs w:val="24"/>
              </w:rPr>
              <w:t>$</w:t>
            </w:r>
            <w:ins w:id="1110" w:author="Scott Nicholas" w:date="2020-06-22T15:19:00Z">
              <w:r w:rsidR="008C3447">
                <w:rPr>
                  <w:sz w:val="24"/>
                  <w:szCs w:val="24"/>
                </w:rPr>
                <w:t>25</w:t>
              </w:r>
            </w:ins>
            <w:ins w:id="1111" w:author="Scott Nicholas" w:date="2020-06-22T15:20:00Z">
              <w:r w:rsidR="008C3447">
                <w:rPr>
                  <w:sz w:val="24"/>
                  <w:szCs w:val="24"/>
                </w:rPr>
                <w:t>,</w:t>
              </w:r>
            </w:ins>
            <w:del w:id="1112" w:author="Scott Nicholas" w:date="2020-06-22T15:19:00Z">
              <w:r w:rsidRPr="00603754" w:rsidDel="008C3447">
                <w:rPr>
                  <w:sz w:val="24"/>
                  <w:szCs w:val="24"/>
                </w:rPr>
                <w:delText>30</w:delText>
              </w:r>
            </w:del>
            <w:r w:rsidRPr="00603754">
              <w:rPr>
                <w:sz w:val="24"/>
                <w:szCs w:val="24"/>
              </w:rPr>
              <w:t>000</w:t>
            </w:r>
          </w:p>
        </w:tc>
        <w:tc>
          <w:tcPr>
            <w:tcW w:w="0" w:type="dxa"/>
            <w:shd w:val="clear" w:color="auto" w:fill="7F7F7F" w:themeFill="text1" w:themeFillTint="80"/>
            <w:tcPrChange w:id="1113" w:author="Scott Nicholas" w:date="2020-06-22T15:20:00Z">
              <w:tcPr>
                <w:tcW w:w="1528" w:type="dxa"/>
                <w:shd w:val="clear" w:color="auto" w:fill="7F7F7F" w:themeFill="text1" w:themeFillTint="80"/>
              </w:tcPr>
            </w:tcPrChange>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Change w:id="1114" w:author="Scott Nicholas" w:date="2020-06-22T15:20:00Z">
              <w:tcPr>
                <w:tcW w:w="2058" w:type="dxa"/>
                <w:shd w:val="clear" w:color="auto" w:fill="7F7F7F" w:themeFill="text1" w:themeFillTint="80"/>
              </w:tcPr>
            </w:tcPrChange>
          </w:tcPr>
          <w:p w14:paraId="75D80B65" w14:textId="07285A6E" w:rsidR="00E42658" w:rsidRPr="008C3447" w:rsidRDefault="00E42658" w:rsidP="00E42658">
            <w:pPr>
              <w:rPr>
                <w:sz w:val="24"/>
                <w:szCs w:val="24"/>
              </w:rPr>
            </w:pPr>
            <w:del w:id="1115" w:author="Dan Gisolfi" w:date="2020-06-10T17:17:00Z">
              <w:r w:rsidRPr="00603754" w:rsidDel="00E42658">
                <w:rPr>
                  <w:sz w:val="24"/>
                  <w:szCs w:val="24"/>
                </w:rPr>
                <w:delText>Unlimited</w:delText>
              </w:r>
            </w:del>
            <w:ins w:id="1116" w:author="Dan Gisolfi" w:date="2020-06-10T17:17:00Z">
              <w:del w:id="1117" w:author="Scott Nicholas" w:date="2020-06-22T15:24:00Z">
                <w:r w:rsidRPr="00603754" w:rsidDel="008C3447">
                  <w:rPr>
                    <w:sz w:val="24"/>
                    <w:szCs w:val="24"/>
                  </w:rPr>
                  <w:delText>2</w:delText>
                </w:r>
              </w:del>
            </w:ins>
            <w:ins w:id="1118" w:author="Scott Nicholas" w:date="2020-06-22T15:24:00Z">
              <w:r w:rsidR="008C3447">
                <w:rPr>
                  <w:sz w:val="24"/>
                  <w:szCs w:val="24"/>
                </w:rPr>
                <w:t>P</w:t>
              </w:r>
            </w:ins>
            <w:ins w:id="1119" w:author="Scott Nicholas" w:date="2020-06-22T15:21:00Z">
              <w:r w:rsidR="008C3447">
                <w:rPr>
                  <w:sz w:val="24"/>
                  <w:szCs w:val="24"/>
                </w:rPr>
                <w:t xml:space="preserve">articipation </w:t>
              </w:r>
            </w:ins>
            <w:ins w:id="1120" w:author="Scott Nicholas" w:date="2020-06-22T15:23:00Z">
              <w:r w:rsidR="008C3447">
                <w:rPr>
                  <w:sz w:val="24"/>
                  <w:szCs w:val="24"/>
                </w:rPr>
                <w:t>in</w:t>
              </w:r>
            </w:ins>
            <w:ins w:id="1121" w:author="Scott Nicholas" w:date="2020-06-22T15:21:00Z">
              <w:r w:rsidR="008C3447">
                <w:rPr>
                  <w:sz w:val="24"/>
                  <w:szCs w:val="24"/>
                </w:rPr>
                <w:t xml:space="preserve"> Technical </w:t>
              </w:r>
            </w:ins>
            <w:ins w:id="1122" w:author="Scott Nicholas" w:date="2020-06-22T15:22:00Z">
              <w:r w:rsidR="008C3447">
                <w:rPr>
                  <w:sz w:val="24"/>
                  <w:szCs w:val="24"/>
                </w:rPr>
                <w:t>Project</w:t>
              </w:r>
            </w:ins>
            <w:ins w:id="1123" w:author="Scott Nicholas" w:date="2020-06-22T15:23:00Z">
              <w:r w:rsidR="008C3447">
                <w:rPr>
                  <w:sz w:val="24"/>
                  <w:szCs w:val="24"/>
                </w:rPr>
                <w:t xml:space="preserve"> meetings</w:t>
              </w:r>
            </w:ins>
            <w:ins w:id="1124" w:author="Scott Nicholas" w:date="2020-06-22T15:24:00Z">
              <w:r w:rsidR="008C3447">
                <w:rPr>
                  <w:sz w:val="24"/>
                  <w:szCs w:val="24"/>
                </w:rPr>
                <w:t xml:space="preserve"> </w:t>
              </w:r>
              <w:r w:rsidR="008C3447">
                <w:rPr>
                  <w:b/>
                  <w:bCs/>
                  <w:sz w:val="24"/>
                  <w:szCs w:val="24"/>
                  <w:u w:val="single"/>
                </w:rPr>
                <w:t>plus</w:t>
              </w:r>
              <w:r w:rsidR="008C3447">
                <w:rPr>
                  <w:sz w:val="24"/>
                  <w:szCs w:val="24"/>
                </w:rPr>
                <w:t xml:space="preserve"> having </w:t>
              </w:r>
              <w:proofErr w:type="gramStart"/>
              <w:r w:rsidR="008C3447">
                <w:rPr>
                  <w:sz w:val="24"/>
                  <w:szCs w:val="24"/>
                </w:rPr>
                <w:t>an</w:t>
              </w:r>
              <w:proofErr w:type="gramEnd"/>
              <w:r w:rsidR="008C3447">
                <w:rPr>
                  <w:sz w:val="24"/>
                  <w:szCs w:val="24"/>
                </w:rPr>
                <w:t xml:space="preserve"> representative </w:t>
              </w:r>
            </w:ins>
            <w:ins w:id="1125" w:author="Scott Nicholas" w:date="2020-06-22T15:28:00Z">
              <w:r w:rsidR="008C3447">
                <w:rPr>
                  <w:sz w:val="24"/>
                  <w:szCs w:val="24"/>
                </w:rPr>
                <w:t xml:space="preserve">on </w:t>
              </w:r>
            </w:ins>
            <w:ins w:id="1126" w:author="Scott Nicholas" w:date="2020-06-22T15:24:00Z">
              <w:r w:rsidR="008C3447">
                <w:rPr>
                  <w:sz w:val="24"/>
                  <w:szCs w:val="24"/>
                </w:rPr>
                <w:t>at least one Committee of the Directed Fund.</w:t>
              </w:r>
            </w:ins>
          </w:p>
        </w:tc>
        <w:tc>
          <w:tcPr>
            <w:tcW w:w="1675" w:type="dxa"/>
            <w:shd w:val="clear" w:color="auto" w:fill="7F7F7F" w:themeFill="text1" w:themeFillTint="80"/>
            <w:tcPrChange w:id="1127" w:author="Scott Nicholas" w:date="2020-06-22T15:20:00Z">
              <w:tcPr>
                <w:tcW w:w="1975" w:type="dxa"/>
                <w:shd w:val="clear" w:color="auto" w:fill="7F7F7F" w:themeFill="text1" w:themeFillTint="80"/>
              </w:tcPr>
            </w:tcPrChange>
          </w:tcPr>
          <w:p w14:paraId="6F4F02A4" w14:textId="08C4284F" w:rsidR="00E42658" w:rsidRPr="00603754" w:rsidRDefault="00E42658" w:rsidP="00E42658">
            <w:pPr>
              <w:rPr>
                <w:sz w:val="24"/>
                <w:szCs w:val="24"/>
              </w:rPr>
            </w:pPr>
            <w:ins w:id="1128" w:author="Dan Gisolfi" w:date="2020-06-10T17:15:00Z">
              <w:r w:rsidRPr="00603754">
                <w:rPr>
                  <w:sz w:val="24"/>
                  <w:szCs w:val="24"/>
                </w:rPr>
                <w:t>Unlimited</w:t>
              </w:r>
            </w:ins>
          </w:p>
        </w:tc>
      </w:tr>
      <w:tr w:rsidR="00E42658" w:rsidRPr="00E46C57" w14:paraId="702605E6" w14:textId="45E7D946" w:rsidTr="008C3447">
        <w:tc>
          <w:tcPr>
            <w:tcW w:w="0" w:type="dxa"/>
            <w:shd w:val="clear" w:color="auto" w:fill="7F7F7F" w:themeFill="text1" w:themeFillTint="80"/>
            <w:tcPrChange w:id="1129" w:author="Scott Nicholas" w:date="2020-06-22T15:20:00Z">
              <w:tcPr>
                <w:tcW w:w="809" w:type="dxa"/>
                <w:shd w:val="clear" w:color="auto" w:fill="7F7F7F" w:themeFill="text1" w:themeFillTint="80"/>
              </w:tcPr>
            </w:tcPrChange>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1130" w:author="Scott Nicholas" w:date="2020-06-22T15:20:00Z">
              <w:tcPr>
                <w:tcW w:w="1490" w:type="dxa"/>
                <w:shd w:val="clear" w:color="auto" w:fill="7F7F7F" w:themeFill="text1" w:themeFillTint="80"/>
              </w:tcPr>
            </w:tcPrChange>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Change w:id="1131" w:author="Scott Nicholas" w:date="2020-06-22T15:20:00Z">
              <w:tcPr>
                <w:tcW w:w="1490" w:type="dxa"/>
                <w:shd w:val="clear" w:color="auto" w:fill="7F7F7F" w:themeFill="text1" w:themeFillTint="80"/>
              </w:tcPr>
            </w:tcPrChange>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Change w:id="1132" w:author="Scott Nicholas" w:date="2020-06-22T15:20:00Z">
              <w:tcPr>
                <w:tcW w:w="1528" w:type="dxa"/>
                <w:shd w:val="clear" w:color="auto" w:fill="7F7F7F" w:themeFill="text1" w:themeFillTint="80"/>
              </w:tcPr>
            </w:tcPrChange>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Change w:id="1133" w:author="Scott Nicholas" w:date="2020-06-22T15:20:00Z">
              <w:tcPr>
                <w:tcW w:w="2058" w:type="dxa"/>
                <w:shd w:val="clear" w:color="auto" w:fill="7F7F7F" w:themeFill="text1" w:themeFillTint="80"/>
              </w:tcPr>
            </w:tcPrChange>
          </w:tcPr>
          <w:p w14:paraId="23077526" w14:textId="29000977" w:rsidR="00E42658" w:rsidRPr="00603754" w:rsidRDefault="00E42658" w:rsidP="00E42658">
            <w:pPr>
              <w:rPr>
                <w:sz w:val="24"/>
                <w:szCs w:val="24"/>
              </w:rPr>
            </w:pPr>
            <w:del w:id="1134" w:author="Dan Gisolfi" w:date="2020-06-10T17:18:00Z">
              <w:r w:rsidRPr="00603754" w:rsidDel="00E42658">
                <w:rPr>
                  <w:sz w:val="24"/>
                  <w:szCs w:val="24"/>
                </w:rPr>
                <w:delText>50</w:delText>
              </w:r>
            </w:del>
            <w:ins w:id="1135" w:author="Dan Gisolfi" w:date="2020-06-10T17:18:00Z">
              <w:r w:rsidRPr="00603754">
                <w:rPr>
                  <w:sz w:val="24"/>
                  <w:szCs w:val="24"/>
                </w:rPr>
                <w:t>0</w:t>
              </w:r>
            </w:ins>
          </w:p>
        </w:tc>
        <w:tc>
          <w:tcPr>
            <w:tcW w:w="1675" w:type="dxa"/>
            <w:shd w:val="clear" w:color="auto" w:fill="7F7F7F" w:themeFill="text1" w:themeFillTint="80"/>
            <w:tcPrChange w:id="1136" w:author="Scott Nicholas" w:date="2020-06-22T15:20:00Z">
              <w:tcPr>
                <w:tcW w:w="1975" w:type="dxa"/>
                <w:shd w:val="clear" w:color="auto" w:fill="7F7F7F" w:themeFill="text1" w:themeFillTint="80"/>
              </w:tcPr>
            </w:tcPrChange>
          </w:tcPr>
          <w:p w14:paraId="41205AAF" w14:textId="684B177E" w:rsidR="00E42658" w:rsidRPr="00603754" w:rsidRDefault="00E42658" w:rsidP="00E42658">
            <w:pPr>
              <w:rPr>
                <w:sz w:val="24"/>
                <w:szCs w:val="24"/>
              </w:rPr>
            </w:pPr>
            <w:ins w:id="1137" w:author="Dan Gisolfi" w:date="2020-06-10T17:15:00Z">
              <w:r w:rsidRPr="00603754">
                <w:rPr>
                  <w:sz w:val="24"/>
                  <w:szCs w:val="24"/>
                </w:rPr>
                <w:t>50</w:t>
              </w:r>
            </w:ins>
          </w:p>
        </w:tc>
      </w:tr>
      <w:tr w:rsidR="00E42658" w:rsidRPr="00E46C57" w:rsidDel="002B4698" w14:paraId="558A16A9" w14:textId="25BC8BF6" w:rsidTr="008C3447">
        <w:trPr>
          <w:del w:id="1138" w:author="Scott Nicholas" w:date="2020-06-19T09:48:00Z"/>
        </w:trPr>
        <w:tc>
          <w:tcPr>
            <w:tcW w:w="0" w:type="dxa"/>
            <w:shd w:val="clear" w:color="auto" w:fill="7F7F7F" w:themeFill="text1" w:themeFillTint="80"/>
            <w:tcPrChange w:id="1139" w:author="Scott Nicholas" w:date="2020-06-22T15:20:00Z">
              <w:tcPr>
                <w:tcW w:w="809" w:type="dxa"/>
                <w:shd w:val="clear" w:color="auto" w:fill="7F7F7F" w:themeFill="text1" w:themeFillTint="80"/>
              </w:tcPr>
            </w:tcPrChange>
          </w:tcPr>
          <w:p w14:paraId="7DBD3340" w14:textId="0F9C1FE1" w:rsidR="00E42658" w:rsidRPr="00603754" w:rsidDel="002B4698" w:rsidRDefault="00E42658" w:rsidP="00E42658">
            <w:pPr>
              <w:rPr>
                <w:del w:id="1140" w:author="Scott Nicholas" w:date="2020-06-19T09:48:00Z"/>
                <w:sz w:val="24"/>
                <w:szCs w:val="24"/>
              </w:rPr>
            </w:pPr>
            <w:del w:id="1141" w:author="Scott Nicholas" w:date="2020-06-19T09:48:00Z">
              <w:r w:rsidRPr="00603754" w:rsidDel="002B4698">
                <w:rPr>
                  <w:sz w:val="24"/>
                  <w:szCs w:val="24"/>
                </w:rPr>
                <w:delText xml:space="preserve">  </w:delText>
              </w:r>
              <w:r w:rsidRPr="00E46C57" w:rsidDel="002B4698">
                <w:rPr>
                  <w:rFonts w:ascii="Segoe UI Symbol" w:eastAsia="MS Mincho" w:hAnsi="Segoe UI Symbol" w:cs="Segoe UI Symbol"/>
                  <w:sz w:val="24"/>
                  <w:szCs w:val="24"/>
                  <w:rPrChange w:id="1142" w:author="Scott Nicholas" w:date="2020-06-20T01:19:00Z">
                    <w:rPr>
                      <w:rFonts w:ascii="MS Mincho" w:eastAsia="MS Mincho" w:hAnsi="MS Mincho" w:cs="MS Mincho"/>
                      <w:sz w:val="24"/>
                      <w:szCs w:val="24"/>
                    </w:rPr>
                  </w:rPrChange>
                </w:rPr>
                <w:delText>☐</w:delText>
              </w:r>
            </w:del>
          </w:p>
        </w:tc>
        <w:tc>
          <w:tcPr>
            <w:tcW w:w="0" w:type="dxa"/>
            <w:shd w:val="clear" w:color="auto" w:fill="7F7F7F" w:themeFill="text1" w:themeFillTint="80"/>
            <w:tcPrChange w:id="1143" w:author="Scott Nicholas" w:date="2020-06-22T15:20:00Z">
              <w:tcPr>
                <w:tcW w:w="1490" w:type="dxa"/>
                <w:shd w:val="clear" w:color="auto" w:fill="7F7F7F" w:themeFill="text1" w:themeFillTint="80"/>
              </w:tcPr>
            </w:tcPrChange>
          </w:tcPr>
          <w:p w14:paraId="5E641143" w14:textId="30AAA57A" w:rsidR="00E42658" w:rsidRPr="00603754" w:rsidDel="002B4698" w:rsidRDefault="00E42658" w:rsidP="00E42658">
            <w:pPr>
              <w:rPr>
                <w:del w:id="1144" w:author="Scott Nicholas" w:date="2020-06-19T09:48:00Z"/>
                <w:sz w:val="24"/>
                <w:szCs w:val="24"/>
              </w:rPr>
            </w:pPr>
            <w:del w:id="1145" w:author="Scott Nicholas" w:date="2020-06-19T09:48:00Z">
              <w:r w:rsidRPr="00603754" w:rsidDel="002B4698">
                <w:rPr>
                  <w:sz w:val="24"/>
                  <w:szCs w:val="24"/>
                </w:rPr>
                <w:delText xml:space="preserve">Contributor </w:delText>
              </w:r>
            </w:del>
            <w:ins w:id="1146" w:author="Dan Gisolfi" w:date="2020-04-29T12:41:00Z">
              <w:del w:id="1147" w:author="Scott Nicholas" w:date="2020-06-19T09:48:00Z">
                <w:r w:rsidRPr="00603754" w:rsidDel="002B4698">
                  <w:rPr>
                    <w:sz w:val="24"/>
                    <w:szCs w:val="24"/>
                  </w:rPr>
                  <w:delText xml:space="preserve">Associate </w:delText>
                </w:r>
              </w:del>
            </w:ins>
            <w:del w:id="1148" w:author="Scott Nicholas" w:date="2020-06-19T09:48:00Z">
              <w:r w:rsidRPr="00603754" w:rsidDel="002B4698">
                <w:rPr>
                  <w:sz w:val="24"/>
                  <w:szCs w:val="24"/>
                </w:rPr>
                <w:delText>Member</w:delText>
              </w:r>
            </w:del>
          </w:p>
        </w:tc>
        <w:tc>
          <w:tcPr>
            <w:tcW w:w="0" w:type="dxa"/>
            <w:shd w:val="clear" w:color="auto" w:fill="7F7F7F" w:themeFill="text1" w:themeFillTint="80"/>
            <w:tcPrChange w:id="1149" w:author="Scott Nicholas" w:date="2020-06-22T15:20:00Z">
              <w:tcPr>
                <w:tcW w:w="1490" w:type="dxa"/>
                <w:shd w:val="clear" w:color="auto" w:fill="7F7F7F" w:themeFill="text1" w:themeFillTint="80"/>
              </w:tcPr>
            </w:tcPrChange>
          </w:tcPr>
          <w:p w14:paraId="3FF730A6" w14:textId="0904CF21" w:rsidR="00E42658" w:rsidRPr="00603754" w:rsidDel="002B4698" w:rsidRDefault="00E42658" w:rsidP="00E42658">
            <w:pPr>
              <w:rPr>
                <w:del w:id="1150" w:author="Scott Nicholas" w:date="2020-06-19T09:48:00Z"/>
                <w:sz w:val="24"/>
                <w:szCs w:val="24"/>
              </w:rPr>
            </w:pPr>
            <w:commentRangeStart w:id="1151"/>
            <w:commentRangeEnd w:id="1151"/>
            <w:del w:id="1152" w:author="Scott Nicholas" w:date="2020-06-19T09:48:00Z">
              <w:r w:rsidRPr="00E46C57" w:rsidDel="002B4698">
                <w:rPr>
                  <w:sz w:val="24"/>
                  <w:szCs w:val="24"/>
                  <w:rPrChange w:id="1153" w:author="Scott Nicholas" w:date="2020-06-20T01:19:00Z">
                    <w:rPr/>
                  </w:rPrChange>
                </w:rPr>
                <w:commentReference w:id="1151"/>
              </w:r>
              <w:r w:rsidRPr="00603754" w:rsidDel="002B4698">
                <w:rPr>
                  <w:sz w:val="24"/>
                  <w:szCs w:val="24"/>
                </w:rPr>
                <w:delText>$0</w:delText>
              </w:r>
            </w:del>
          </w:p>
        </w:tc>
        <w:tc>
          <w:tcPr>
            <w:tcW w:w="0" w:type="dxa"/>
            <w:shd w:val="clear" w:color="auto" w:fill="7F7F7F" w:themeFill="text1" w:themeFillTint="80"/>
            <w:tcPrChange w:id="1154" w:author="Scott Nicholas" w:date="2020-06-22T15:20:00Z">
              <w:tcPr>
                <w:tcW w:w="1528" w:type="dxa"/>
                <w:shd w:val="clear" w:color="auto" w:fill="7F7F7F" w:themeFill="text1" w:themeFillTint="80"/>
              </w:tcPr>
            </w:tcPrChange>
          </w:tcPr>
          <w:p w14:paraId="09122D12" w14:textId="20770C3A" w:rsidR="00E42658" w:rsidRPr="00603754" w:rsidDel="002B4698" w:rsidRDefault="00E42658" w:rsidP="00E42658">
            <w:pPr>
              <w:rPr>
                <w:del w:id="1155" w:author="Scott Nicholas" w:date="2020-06-19T09:48:00Z"/>
                <w:sz w:val="24"/>
                <w:szCs w:val="24"/>
              </w:rPr>
            </w:pPr>
            <w:del w:id="1156" w:author="Scott Nicholas" w:date="2020-06-19T09:48:00Z">
              <w:r w:rsidRPr="00603754" w:rsidDel="002B4698">
                <w:rPr>
                  <w:sz w:val="24"/>
                  <w:szCs w:val="24"/>
                </w:rPr>
                <w:delText>0</w:delText>
              </w:r>
            </w:del>
          </w:p>
        </w:tc>
        <w:tc>
          <w:tcPr>
            <w:tcW w:w="2543" w:type="dxa"/>
            <w:shd w:val="clear" w:color="auto" w:fill="7F7F7F" w:themeFill="text1" w:themeFillTint="80"/>
            <w:tcPrChange w:id="1157" w:author="Scott Nicholas" w:date="2020-06-22T15:20:00Z">
              <w:tcPr>
                <w:tcW w:w="2058" w:type="dxa"/>
                <w:shd w:val="clear" w:color="auto" w:fill="7F7F7F" w:themeFill="text1" w:themeFillTint="80"/>
              </w:tcPr>
            </w:tcPrChange>
          </w:tcPr>
          <w:p w14:paraId="1957BA12" w14:textId="74612909" w:rsidR="00E42658" w:rsidRPr="00603754" w:rsidDel="002B4698" w:rsidRDefault="00E42658" w:rsidP="00E42658">
            <w:pPr>
              <w:rPr>
                <w:del w:id="1158" w:author="Scott Nicholas" w:date="2020-06-19T09:48:00Z"/>
                <w:sz w:val="24"/>
                <w:szCs w:val="24"/>
              </w:rPr>
            </w:pPr>
            <w:del w:id="1159" w:author="Scott Nicholas" w:date="2020-06-19T09:48:00Z">
              <w:r w:rsidRPr="00603754" w:rsidDel="002B4698">
                <w:rPr>
                  <w:sz w:val="24"/>
                  <w:szCs w:val="24"/>
                </w:rPr>
                <w:delText>0</w:delText>
              </w:r>
            </w:del>
          </w:p>
        </w:tc>
        <w:tc>
          <w:tcPr>
            <w:tcW w:w="1675" w:type="dxa"/>
            <w:shd w:val="clear" w:color="auto" w:fill="7F7F7F" w:themeFill="text1" w:themeFillTint="80"/>
            <w:tcPrChange w:id="1160" w:author="Scott Nicholas" w:date="2020-06-22T15:20:00Z">
              <w:tcPr>
                <w:tcW w:w="1975" w:type="dxa"/>
                <w:shd w:val="clear" w:color="auto" w:fill="7F7F7F" w:themeFill="text1" w:themeFillTint="80"/>
              </w:tcPr>
            </w:tcPrChange>
          </w:tcPr>
          <w:p w14:paraId="6D2205E6" w14:textId="439AD3CF" w:rsidR="00E42658" w:rsidRPr="00603754" w:rsidDel="002B4698" w:rsidRDefault="00E42658" w:rsidP="00E42658">
            <w:pPr>
              <w:rPr>
                <w:del w:id="1161" w:author="Scott Nicholas" w:date="2020-06-19T09:48:00Z"/>
                <w:sz w:val="24"/>
                <w:szCs w:val="24"/>
              </w:rPr>
            </w:pPr>
            <w:ins w:id="1162" w:author="Dan Gisolfi" w:date="2020-06-10T17:15:00Z">
              <w:del w:id="1163" w:author="Scott Nicholas" w:date="2020-06-19T09:48:00Z">
                <w:r w:rsidRPr="00603754" w:rsidDel="002B4698">
                  <w:rPr>
                    <w:sz w:val="24"/>
                    <w:szCs w:val="24"/>
                  </w:rPr>
                  <w:delText>0</w:delText>
                </w:r>
              </w:del>
            </w:ins>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ins w:id="1164" w:author="Scott Nicholas" w:date="2020-07-06T13:56:00Z">
              <w:r w:rsidR="00394CD6">
                <w:rPr>
                  <w:sz w:val="24"/>
                  <w:szCs w:val="24"/>
                </w:rPr>
                <w:t>,</w:t>
              </w:r>
            </w:ins>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lastRenderedPageBreak/>
        <w:t>LF Associate membership is available for non-profit, open source, and government entities at no cost.</w:t>
      </w:r>
    </w:p>
    <w:sectPr w:rsidR="0075596C" w:rsidRPr="006037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4" w:author="Dan Gisolfi" w:date="2020-04-13T17:57:00Z" w:initials="">
    <w:p w14:paraId="5425A536" w14:textId="77777777" w:rsidR="00AE0800" w:rsidRDefault="00AE0800"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w:t>
      </w:r>
      <w:proofErr w:type="spellStart"/>
      <w:r>
        <w:rPr>
          <w:rFonts w:ascii="Arial" w:eastAsia="Arial" w:hAnsi="Arial" w:cs="Arial"/>
          <w:color w:val="000000"/>
          <w:sz w:val="22"/>
          <w:szCs w:val="22"/>
        </w:rPr>
        <w:t>Sovrin</w:t>
      </w:r>
      <w:proofErr w:type="spellEnd"/>
      <w:r>
        <w:rPr>
          <w:rFonts w:ascii="Arial" w:eastAsia="Arial" w:hAnsi="Arial" w:cs="Arial"/>
          <w:color w:val="000000"/>
          <w:sz w:val="22"/>
          <w:szCs w:val="22"/>
        </w:rPr>
        <w:t xml:space="preserve">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045" w:author="Michael Dolan" w:date="2020-04-09T13:38:00Z" w:initials="">
    <w:p w14:paraId="29C27810" w14:textId="77777777" w:rsidR="00AE0800" w:rsidRDefault="00AE08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1046" w:author="Dan Gisolfi" w:date="2020-04-13T18:43:00Z" w:initials="">
    <w:p w14:paraId="2484CAFE" w14:textId="77777777" w:rsidR="00AE0800" w:rsidRDefault="00AE08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1151" w:author="Dan Gisolfi" w:date="2020-04-13T18:38:00Z" w:initials="">
    <w:p w14:paraId="46DA4FFA" w14:textId="77777777" w:rsidR="00AE0800" w:rsidRDefault="00AE0800"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would an entity of this class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5A536"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5A536" w16cid:durableId="22494C2A"/>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3C491" w14:textId="77777777" w:rsidR="00DF7A59" w:rsidRDefault="00DF7A59">
      <w:r>
        <w:separator/>
      </w:r>
    </w:p>
  </w:endnote>
  <w:endnote w:type="continuationSeparator" w:id="0">
    <w:p w14:paraId="72B3755A" w14:textId="77777777" w:rsidR="00DF7A59" w:rsidRDefault="00DF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AE0800" w:rsidRDefault="00AE0800">
    <w:pPr>
      <w:pBdr>
        <w:top w:val="nil"/>
        <w:left w:val="nil"/>
        <w:bottom w:val="nil"/>
        <w:right w:val="nil"/>
        <w:between w:val="nil"/>
      </w:pBdr>
      <w:tabs>
        <w:tab w:val="center" w:pos="4680"/>
        <w:tab w:val="right" w:pos="9360"/>
      </w:tabs>
      <w:ind w:right="360"/>
      <w:jc w:val="right"/>
      <w:rPr>
        <w:color w:val="000000"/>
      </w:rPr>
    </w:pPr>
  </w:p>
  <w:p w14:paraId="6F9DAD7B"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AE0800" w:rsidRDefault="00AE0800">
    <w:pPr>
      <w:pBdr>
        <w:top w:val="nil"/>
        <w:left w:val="nil"/>
        <w:bottom w:val="nil"/>
        <w:right w:val="nil"/>
        <w:between w:val="nil"/>
      </w:pBdr>
      <w:tabs>
        <w:tab w:val="center" w:pos="4680"/>
        <w:tab w:val="right" w:pos="9360"/>
      </w:tabs>
      <w:ind w:right="360"/>
      <w:rPr>
        <w:color w:val="000000"/>
      </w:rPr>
    </w:pPr>
  </w:p>
  <w:p w14:paraId="53915EA1" w14:textId="77777777" w:rsidR="00AE0800" w:rsidRDefault="00AE0800">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AE0800" w:rsidRDefault="00AE0800">
    <w:pPr>
      <w:pBdr>
        <w:top w:val="nil"/>
        <w:left w:val="nil"/>
        <w:bottom w:val="nil"/>
        <w:right w:val="nil"/>
        <w:between w:val="nil"/>
      </w:pBdr>
      <w:tabs>
        <w:tab w:val="center" w:pos="4680"/>
        <w:tab w:val="right" w:pos="9360"/>
      </w:tabs>
      <w:rPr>
        <w:color w:val="000000"/>
        <w:sz w:val="18"/>
        <w:szCs w:val="18"/>
      </w:rPr>
    </w:pPr>
    <w:bookmarkStart w:id="1165" w:name="_30j0zll" w:colFirst="0" w:colLast="0"/>
    <w:bookmarkEnd w:id="1165"/>
    <w:r>
      <w:rPr>
        <w:color w:val="000000"/>
        <w:sz w:val="18"/>
        <w:szCs w:val="18"/>
      </w:rPr>
      <w:t>915727.1</w:t>
    </w:r>
  </w:p>
  <w:p w14:paraId="0286EC77"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DE8E7" w14:textId="77777777" w:rsidR="00DF7A59" w:rsidRDefault="00DF7A59">
      <w:r>
        <w:separator/>
      </w:r>
    </w:p>
  </w:footnote>
  <w:footnote w:type="continuationSeparator" w:id="0">
    <w:p w14:paraId="113C1C82" w14:textId="77777777" w:rsidR="00DF7A59" w:rsidRDefault="00DF7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AE0800" w:rsidRDefault="00AE08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AE0800" w:rsidRDefault="00AE0800">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AE0800" w:rsidRDefault="00AE08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26BDE"/>
    <w:rsid w:val="001737BB"/>
    <w:rsid w:val="00176A08"/>
    <w:rsid w:val="001C64C0"/>
    <w:rsid w:val="002A785F"/>
    <w:rsid w:val="002B4698"/>
    <w:rsid w:val="002D5603"/>
    <w:rsid w:val="002F3331"/>
    <w:rsid w:val="00326816"/>
    <w:rsid w:val="00331CD3"/>
    <w:rsid w:val="00373BC4"/>
    <w:rsid w:val="00394CD6"/>
    <w:rsid w:val="00411079"/>
    <w:rsid w:val="00411BB7"/>
    <w:rsid w:val="00474032"/>
    <w:rsid w:val="004B1201"/>
    <w:rsid w:val="004C37BE"/>
    <w:rsid w:val="005145C0"/>
    <w:rsid w:val="00527D46"/>
    <w:rsid w:val="0053036E"/>
    <w:rsid w:val="005648EC"/>
    <w:rsid w:val="00585335"/>
    <w:rsid w:val="0059793E"/>
    <w:rsid w:val="005D107C"/>
    <w:rsid w:val="00603754"/>
    <w:rsid w:val="0060558B"/>
    <w:rsid w:val="00665543"/>
    <w:rsid w:val="00670894"/>
    <w:rsid w:val="006E55F2"/>
    <w:rsid w:val="006F20F3"/>
    <w:rsid w:val="0073518B"/>
    <w:rsid w:val="0075596C"/>
    <w:rsid w:val="00757EA1"/>
    <w:rsid w:val="007866D7"/>
    <w:rsid w:val="00807371"/>
    <w:rsid w:val="00816DC6"/>
    <w:rsid w:val="00834368"/>
    <w:rsid w:val="00836BD9"/>
    <w:rsid w:val="0085783F"/>
    <w:rsid w:val="008703FB"/>
    <w:rsid w:val="00871B5D"/>
    <w:rsid w:val="008905CB"/>
    <w:rsid w:val="008B1EE9"/>
    <w:rsid w:val="008C3447"/>
    <w:rsid w:val="008C6329"/>
    <w:rsid w:val="008F3D16"/>
    <w:rsid w:val="008F72B4"/>
    <w:rsid w:val="009D1361"/>
    <w:rsid w:val="00A074EB"/>
    <w:rsid w:val="00A26EBA"/>
    <w:rsid w:val="00A27D6E"/>
    <w:rsid w:val="00A340B6"/>
    <w:rsid w:val="00A802C2"/>
    <w:rsid w:val="00AC52E4"/>
    <w:rsid w:val="00AE0800"/>
    <w:rsid w:val="00B21E41"/>
    <w:rsid w:val="00B2613A"/>
    <w:rsid w:val="00B61A75"/>
    <w:rsid w:val="00BF6024"/>
    <w:rsid w:val="00C72BC0"/>
    <w:rsid w:val="00C81B25"/>
    <w:rsid w:val="00C95165"/>
    <w:rsid w:val="00CD624C"/>
    <w:rsid w:val="00D07801"/>
    <w:rsid w:val="00D528FB"/>
    <w:rsid w:val="00D61DF8"/>
    <w:rsid w:val="00D85BF9"/>
    <w:rsid w:val="00D91137"/>
    <w:rsid w:val="00DC44BE"/>
    <w:rsid w:val="00DF7A59"/>
    <w:rsid w:val="00E31A94"/>
    <w:rsid w:val="00E42658"/>
    <w:rsid w:val="00E46C57"/>
    <w:rsid w:val="00E727E7"/>
    <w:rsid w:val="00E9544B"/>
    <w:rsid w:val="00EC285A"/>
    <w:rsid w:val="00ED2D4E"/>
    <w:rsid w:val="00EE0D39"/>
    <w:rsid w:val="00EE283F"/>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5754</Words>
  <Characters>32800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5</cp:revision>
  <dcterms:created xsi:type="dcterms:W3CDTF">2020-07-06T17:57:00Z</dcterms:created>
  <dcterms:modified xsi:type="dcterms:W3CDTF">2020-07-06T18:34:00Z</dcterms:modified>
</cp:coreProperties>
</file>