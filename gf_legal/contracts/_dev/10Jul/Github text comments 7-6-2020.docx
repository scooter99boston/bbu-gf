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F8A13" w14:textId="77777777" w:rsidR="00436CF3" w:rsidRPr="00436CF3" w:rsidRDefault="00436CF3" w:rsidP="00436CF3">
      <w:pPr>
        <w:spacing w:before="100" w:beforeAutospacing="1" w:after="100" w:afterAutospacing="1"/>
        <w:outlineLvl w:val="0"/>
        <w:rPr>
          <w:rFonts w:ascii="Helvetica Neue" w:eastAsia="Times New Roman" w:hAnsi="Helvetica Neue" w:cs="Times New Roman"/>
          <w:spacing w:val="-2"/>
          <w:kern w:val="36"/>
          <w:sz w:val="48"/>
          <w:szCs w:val="48"/>
        </w:rPr>
      </w:pPr>
      <w:r w:rsidRPr="00436CF3">
        <w:rPr>
          <w:rFonts w:ascii="Helvetica Neue" w:eastAsia="Times New Roman" w:hAnsi="Helvetica Neue" w:cs="Times New Roman"/>
          <w:spacing w:val="-2"/>
          <w:kern w:val="36"/>
          <w:sz w:val="48"/>
          <w:szCs w:val="48"/>
        </w:rPr>
        <w:t>Overview</w:t>
      </w:r>
    </w:p>
    <w:p w14:paraId="7FC0CCB8" w14:textId="3E226BBC" w:rsidR="00436CF3" w:rsidRPr="00436CF3" w:rsidRDefault="00436CF3" w:rsidP="00436CF3">
      <w:pPr>
        <w:spacing w:before="240" w:after="240"/>
        <w:rPr>
          <w:rFonts w:ascii="Helvetica Neue" w:eastAsia="Times New Roman" w:hAnsi="Helvetica Neue" w:cs="Times New Roman"/>
          <w:sz w:val="29"/>
          <w:szCs w:val="29"/>
        </w:rPr>
      </w:pPr>
      <w:r w:rsidRPr="00436CF3">
        <w:rPr>
          <w:rFonts w:ascii="Helvetica Neue" w:eastAsia="Times New Roman" w:hAnsi="Helvetica Neue" w:cs="Times New Roman"/>
          <w:sz w:val="29"/>
          <w:szCs w:val="29"/>
        </w:rPr>
        <w:t>The </w:t>
      </w:r>
      <w:r w:rsidRPr="00436CF3">
        <w:rPr>
          <w:rFonts w:ascii="Helvetica Neue" w:eastAsia="Times New Roman" w:hAnsi="Helvetica Neue" w:cs="Times New Roman"/>
          <w:i/>
          <w:iCs/>
          <w:sz w:val="29"/>
          <w:szCs w:val="29"/>
        </w:rPr>
        <w:t>Bedrock Consortium</w:t>
      </w:r>
      <w:r w:rsidRPr="00436CF3">
        <w:rPr>
          <w:rFonts w:ascii="Helvetica Neue" w:eastAsia="Times New Roman" w:hAnsi="Helvetica Neue" w:cs="Times New Roman"/>
          <w:sz w:val="29"/>
          <w:szCs w:val="29"/>
        </w:rPr>
        <w:t> is a</w:t>
      </w:r>
      <w:ins w:id="0" w:author="Scott Nicholas" w:date="2020-06-25T16:38:00Z">
        <w:r>
          <w:rPr>
            <w:rFonts w:ascii="Helvetica Neue" w:eastAsia="Times New Roman" w:hAnsi="Helvetica Neue" w:cs="Times New Roman"/>
            <w:sz w:val="29"/>
            <w:szCs w:val="29"/>
          </w:rPr>
          <w:t xml:space="preserve"> </w:t>
        </w:r>
        <w:r w:rsidRPr="00436CF3">
          <w:rPr>
            <w:rFonts w:ascii="Helvetica Neue" w:eastAsia="Times New Roman" w:hAnsi="Helvetica Neue" w:cs="Times New Roman"/>
            <w:sz w:val="29"/>
            <w:szCs w:val="29"/>
          </w:rPr>
          <w:fldChar w:fldCharType="begin"/>
        </w:r>
        <w:r w:rsidRPr="00436CF3">
          <w:rPr>
            <w:rFonts w:ascii="Helvetica Neue" w:eastAsia="Times New Roman" w:hAnsi="Helvetica Neue" w:cs="Times New Roman"/>
            <w:sz w:val="29"/>
            <w:szCs w:val="29"/>
          </w:rPr>
          <w:instrText xml:space="preserve"> HYPERLINK "http://linuxfoundation.org/" </w:instrText>
        </w:r>
        <w:r w:rsidRPr="00436CF3">
          <w:rPr>
            <w:rFonts w:ascii="Helvetica Neue" w:eastAsia="Times New Roman" w:hAnsi="Helvetica Neue" w:cs="Times New Roman"/>
            <w:sz w:val="29"/>
            <w:szCs w:val="29"/>
          </w:rPr>
          <w:fldChar w:fldCharType="separate"/>
        </w:r>
        <w:r w:rsidRPr="00436CF3">
          <w:rPr>
            <w:rFonts w:ascii="Helvetica Neue" w:eastAsia="Times New Roman" w:hAnsi="Helvetica Neue" w:cs="Times New Roman"/>
            <w:color w:val="3F51B5"/>
            <w:sz w:val="29"/>
            <w:szCs w:val="29"/>
            <w:u w:val="single"/>
          </w:rPr>
          <w:t>Linux Foundation</w:t>
        </w:r>
        <w:r w:rsidRPr="00436CF3">
          <w:rPr>
            <w:rFonts w:ascii="Helvetica Neue" w:eastAsia="Times New Roman" w:hAnsi="Helvetica Neue" w:cs="Times New Roman"/>
            <w:sz w:val="29"/>
            <w:szCs w:val="29"/>
          </w:rPr>
          <w:fldChar w:fldCharType="end"/>
        </w:r>
        <w:r>
          <w:rPr>
            <w:rFonts w:ascii="Helvetica Neue" w:eastAsia="Times New Roman" w:hAnsi="Helvetica Neue" w:cs="Times New Roman"/>
            <w:sz w:val="29"/>
            <w:szCs w:val="29"/>
          </w:rPr>
          <w:t xml:space="preserve"> project that supports the operation </w:t>
        </w:r>
      </w:ins>
      <w:del w:id="1" w:author="Scott Nicholas" w:date="2020-06-25T16:38:00Z">
        <w:r w:rsidRPr="00436CF3" w:rsidDel="00436CF3">
          <w:rPr>
            <w:rFonts w:ascii="Helvetica Neue" w:eastAsia="Times New Roman" w:hAnsi="Helvetica Neue" w:cs="Times New Roman"/>
            <w:sz w:val="29"/>
            <w:szCs w:val="29"/>
          </w:rPr>
          <w:delText xml:space="preserve"> collection of international private sector companies that operate </w:delText>
        </w:r>
      </w:del>
      <w:r w:rsidRPr="00436CF3">
        <w:rPr>
          <w:rFonts w:ascii="Helvetica Neue" w:eastAsia="Times New Roman" w:hAnsi="Helvetica Neue" w:cs="Times New Roman"/>
          <w:sz w:val="29"/>
          <w:szCs w:val="29"/>
        </w:rPr>
        <w:t>the </w:t>
      </w:r>
      <w:r w:rsidRPr="00436CF3">
        <w:rPr>
          <w:rFonts w:ascii="Helvetica Neue" w:eastAsia="Times New Roman" w:hAnsi="Helvetica Neue" w:cs="Times New Roman"/>
          <w:i/>
          <w:iCs/>
          <w:sz w:val="29"/>
          <w:szCs w:val="29"/>
        </w:rPr>
        <w:t>Bedrock Business Utility (BBU)</w:t>
      </w:r>
      <w:r w:rsidRPr="00436CF3">
        <w:rPr>
          <w:rFonts w:ascii="Helvetica Neue" w:eastAsia="Times New Roman" w:hAnsi="Helvetica Neue" w:cs="Times New Roman"/>
          <w:sz w:val="29"/>
          <w:szCs w:val="29"/>
        </w:rPr>
        <w:t xml:space="preserve">, an independent self-governed </w:t>
      </w:r>
      <w:del w:id="2" w:author="Scott Nicholas" w:date="2020-06-25T16:38:00Z">
        <w:r w:rsidRPr="00436CF3" w:rsidDel="00436CF3">
          <w:rPr>
            <w:rFonts w:ascii="Helvetica Neue" w:eastAsia="Times New Roman" w:hAnsi="Helvetica Neue" w:cs="Times New Roman"/>
            <w:sz w:val="29"/>
            <w:szCs w:val="29"/>
          </w:rPr>
          <w:delText xml:space="preserve">non-profit legal entity that serves as a </w:delText>
        </w:r>
      </w:del>
      <w:r w:rsidRPr="00436CF3">
        <w:rPr>
          <w:rFonts w:ascii="Helvetica Neue" w:eastAsia="Times New Roman" w:hAnsi="Helvetica Neue" w:cs="Times New Roman"/>
          <w:sz w:val="29"/>
          <w:szCs w:val="29"/>
        </w:rPr>
        <w:t>public identity utility</w:t>
      </w:r>
      <w:del w:id="3" w:author="Scott Nicholas" w:date="2020-06-25T16:39:00Z">
        <w:r w:rsidRPr="00436CF3" w:rsidDel="00436CF3">
          <w:rPr>
            <w:rFonts w:ascii="Helvetica Neue" w:eastAsia="Times New Roman" w:hAnsi="Helvetica Neue" w:cs="Times New Roman"/>
            <w:sz w:val="29"/>
            <w:szCs w:val="29"/>
          </w:rPr>
          <w:delText xml:space="preserve"> and operates as a self-sustainable directed fund project under </w:delText>
        </w:r>
      </w:del>
      <w:del w:id="4" w:author="Scott Nicholas" w:date="2020-06-25T16:38:00Z">
        <w:r w:rsidRPr="00436CF3" w:rsidDel="00436CF3">
          <w:rPr>
            <w:rFonts w:ascii="Helvetica Neue" w:eastAsia="Times New Roman" w:hAnsi="Helvetica Neue" w:cs="Times New Roman"/>
            <w:sz w:val="29"/>
            <w:szCs w:val="29"/>
          </w:rPr>
          <w:fldChar w:fldCharType="begin"/>
        </w:r>
        <w:r w:rsidRPr="00436CF3" w:rsidDel="00436CF3">
          <w:rPr>
            <w:rFonts w:ascii="Helvetica Neue" w:eastAsia="Times New Roman" w:hAnsi="Helvetica Neue" w:cs="Times New Roman"/>
            <w:sz w:val="29"/>
            <w:szCs w:val="29"/>
          </w:rPr>
          <w:delInstrText xml:space="preserve"> HYPERLINK "http://linuxfoundation.org/" </w:delInstrText>
        </w:r>
        <w:r w:rsidRPr="00436CF3" w:rsidDel="00436CF3">
          <w:rPr>
            <w:rFonts w:ascii="Helvetica Neue" w:eastAsia="Times New Roman" w:hAnsi="Helvetica Neue" w:cs="Times New Roman"/>
            <w:sz w:val="29"/>
            <w:szCs w:val="29"/>
          </w:rPr>
          <w:fldChar w:fldCharType="separate"/>
        </w:r>
        <w:r w:rsidRPr="00436CF3" w:rsidDel="00436CF3">
          <w:rPr>
            <w:rFonts w:ascii="Helvetica Neue" w:eastAsia="Times New Roman" w:hAnsi="Helvetica Neue" w:cs="Times New Roman"/>
            <w:color w:val="3F51B5"/>
            <w:sz w:val="29"/>
            <w:szCs w:val="29"/>
            <w:u w:val="single"/>
          </w:rPr>
          <w:delText>The Linux Foundation</w:delText>
        </w:r>
        <w:r w:rsidRPr="00436CF3" w:rsidDel="00436CF3">
          <w:rPr>
            <w:rFonts w:ascii="Helvetica Neue" w:eastAsia="Times New Roman" w:hAnsi="Helvetica Neue" w:cs="Times New Roman"/>
            <w:sz w:val="29"/>
            <w:szCs w:val="29"/>
          </w:rPr>
          <w:fldChar w:fldCharType="end"/>
        </w:r>
      </w:del>
      <w:r w:rsidRPr="00436CF3">
        <w:rPr>
          <w:rFonts w:ascii="Helvetica Neue" w:eastAsia="Times New Roman" w:hAnsi="Helvetica Neue" w:cs="Times New Roman"/>
          <w:sz w:val="29"/>
          <w:szCs w:val="29"/>
        </w:rPr>
        <w:t>.</w:t>
      </w:r>
    </w:p>
    <w:p w14:paraId="227ABC89" w14:textId="7F33CEB9" w:rsidR="00436CF3" w:rsidRPr="00436CF3" w:rsidRDefault="00436CF3" w:rsidP="00436CF3">
      <w:pPr>
        <w:spacing w:before="240" w:after="240"/>
        <w:jc w:val="center"/>
        <w:rPr>
          <w:rFonts w:ascii="Helvetica Neue" w:eastAsia="Times New Roman" w:hAnsi="Helvetica Neue" w:cs="Times New Roman"/>
          <w:sz w:val="29"/>
          <w:szCs w:val="29"/>
        </w:rPr>
      </w:pPr>
      <w:r w:rsidRPr="00436CF3">
        <w:rPr>
          <w:rFonts w:ascii="Helvetica Neue" w:eastAsia="Times New Roman" w:hAnsi="Helvetica Neue" w:cs="Times New Roman"/>
          <w:sz w:val="29"/>
          <w:szCs w:val="29"/>
        </w:rPr>
        <w:fldChar w:fldCharType="begin"/>
      </w:r>
      <w:r w:rsidRPr="00436CF3">
        <w:rPr>
          <w:rFonts w:ascii="Helvetica Neue" w:eastAsia="Times New Roman" w:hAnsi="Helvetica Neue" w:cs="Times New Roman"/>
          <w:sz w:val="29"/>
          <w:szCs w:val="29"/>
        </w:rPr>
        <w:instrText xml:space="preserve"> INCLUDEPICTURE "https://bedrock-consortium.github.io/bbu-gf/img/consortium-logo.png" \* MERGEFORMATINET </w:instrText>
      </w:r>
      <w:r w:rsidRPr="00436CF3">
        <w:rPr>
          <w:rFonts w:ascii="Helvetica Neue" w:eastAsia="Times New Roman" w:hAnsi="Helvetica Neue" w:cs="Times New Roman"/>
          <w:sz w:val="29"/>
          <w:szCs w:val="29"/>
        </w:rPr>
        <w:fldChar w:fldCharType="separate"/>
      </w:r>
      <w:r w:rsidRPr="00436CF3">
        <w:rPr>
          <w:rFonts w:ascii="Helvetica Neue" w:eastAsia="Times New Roman" w:hAnsi="Helvetica Neue" w:cs="Times New Roman"/>
          <w:noProof/>
          <w:sz w:val="29"/>
          <w:szCs w:val="29"/>
        </w:rPr>
        <w:drawing>
          <wp:inline distT="0" distB="0" distL="0" distR="0" wp14:anchorId="30D6574A" wp14:editId="31BB72E7">
            <wp:extent cx="3810000" cy="19050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r w:rsidRPr="00436CF3">
        <w:rPr>
          <w:rFonts w:ascii="Helvetica Neue" w:eastAsia="Times New Roman" w:hAnsi="Helvetica Neue" w:cs="Times New Roman"/>
          <w:sz w:val="29"/>
          <w:szCs w:val="29"/>
        </w:rPr>
        <w:fldChar w:fldCharType="end"/>
      </w:r>
    </w:p>
    <w:p w14:paraId="599F99D4" w14:textId="77777777" w:rsidR="00436CF3" w:rsidRPr="00436CF3" w:rsidRDefault="00436CF3" w:rsidP="00436CF3">
      <w:pPr>
        <w:spacing w:before="240" w:after="240"/>
        <w:rPr>
          <w:rFonts w:ascii="Helvetica Neue" w:eastAsia="Times New Roman" w:hAnsi="Helvetica Neue" w:cs="Times New Roman"/>
          <w:sz w:val="29"/>
          <w:szCs w:val="29"/>
        </w:rPr>
      </w:pPr>
      <w:r w:rsidRPr="00436CF3">
        <w:rPr>
          <w:rFonts w:ascii="Helvetica Neue" w:eastAsia="Times New Roman" w:hAnsi="Helvetica Neue" w:cs="Times New Roman"/>
          <w:sz w:val="29"/>
          <w:szCs w:val="29"/>
        </w:rPr>
        <w:t>The BBU is intended to serve organizations that desire to participate in </w:t>
      </w:r>
      <w:hyperlink r:id="rId6" w:history="1">
        <w:r w:rsidRPr="00436CF3">
          <w:rPr>
            <w:rFonts w:ascii="Helvetica Neue" w:eastAsia="Times New Roman" w:hAnsi="Helvetica Neue" w:cs="Times New Roman"/>
            <w:color w:val="3F51B5"/>
            <w:sz w:val="29"/>
            <w:szCs w:val="29"/>
            <w:u w:val="single"/>
          </w:rPr>
          <w:t>digital trust ecosystems</w:t>
        </w:r>
      </w:hyperlink>
      <w:r w:rsidRPr="00436CF3">
        <w:rPr>
          <w:rFonts w:ascii="Helvetica Neue" w:eastAsia="Times New Roman" w:hAnsi="Helvetica Neue" w:cs="Times New Roman"/>
          <w:sz w:val="29"/>
          <w:szCs w:val="29"/>
        </w:rPr>
        <w:t> and require an enterprise grade governance framework that will:</w:t>
      </w:r>
    </w:p>
    <w:p w14:paraId="5ADD2D7C" w14:textId="77777777" w:rsidR="00436CF3" w:rsidRPr="00436CF3" w:rsidRDefault="00436CF3" w:rsidP="00436CF3">
      <w:pPr>
        <w:numPr>
          <w:ilvl w:val="0"/>
          <w:numId w:val="1"/>
        </w:numPr>
        <w:spacing w:before="100" w:beforeAutospacing="1" w:after="120"/>
        <w:ind w:left="450"/>
        <w:rPr>
          <w:rFonts w:ascii="Helvetica Neue" w:eastAsia="Times New Roman" w:hAnsi="Helvetica Neue" w:cs="Times New Roman"/>
          <w:sz w:val="29"/>
          <w:szCs w:val="29"/>
        </w:rPr>
      </w:pPr>
      <w:r w:rsidRPr="00436CF3">
        <w:rPr>
          <w:rFonts w:ascii="Helvetica Neue" w:eastAsia="Times New Roman" w:hAnsi="Helvetica Neue" w:cs="Times New Roman"/>
          <w:sz w:val="29"/>
          <w:szCs w:val="29"/>
        </w:rPr>
        <w:t>Enforce permissioned-writes with contractual instruments that will conform to privacy regulations such as GDPR</w:t>
      </w:r>
    </w:p>
    <w:p w14:paraId="7226D538" w14:textId="77777777" w:rsidR="00436CF3" w:rsidRPr="00436CF3" w:rsidRDefault="00436CF3" w:rsidP="00436CF3">
      <w:pPr>
        <w:numPr>
          <w:ilvl w:val="0"/>
          <w:numId w:val="1"/>
        </w:numPr>
        <w:spacing w:before="100" w:beforeAutospacing="1" w:after="120"/>
        <w:ind w:left="450"/>
        <w:rPr>
          <w:rFonts w:ascii="Helvetica Neue" w:eastAsia="Times New Roman" w:hAnsi="Helvetica Neue" w:cs="Times New Roman"/>
          <w:sz w:val="29"/>
          <w:szCs w:val="29"/>
        </w:rPr>
      </w:pPr>
      <w:r w:rsidRPr="00436CF3">
        <w:rPr>
          <w:rFonts w:ascii="Helvetica Neue" w:eastAsia="Times New Roman" w:hAnsi="Helvetica Neue" w:cs="Times New Roman"/>
          <w:sz w:val="29"/>
          <w:szCs w:val="29"/>
        </w:rPr>
        <w:t>Maintain financial sustainability of the consortium members without the use of cryptographic tokens</w:t>
      </w:r>
    </w:p>
    <w:p w14:paraId="56CECA1E" w14:textId="77777777" w:rsidR="00436CF3" w:rsidRPr="00436CF3" w:rsidRDefault="00436CF3" w:rsidP="00436CF3">
      <w:pPr>
        <w:numPr>
          <w:ilvl w:val="0"/>
          <w:numId w:val="1"/>
        </w:numPr>
        <w:spacing w:before="100" w:beforeAutospacing="1" w:after="120"/>
        <w:ind w:left="450"/>
        <w:rPr>
          <w:rFonts w:ascii="Helvetica Neue" w:eastAsia="Times New Roman" w:hAnsi="Helvetica Neue" w:cs="Times New Roman"/>
          <w:sz w:val="29"/>
          <w:szCs w:val="29"/>
        </w:rPr>
      </w:pPr>
      <w:r w:rsidRPr="00436CF3">
        <w:rPr>
          <w:rFonts w:ascii="Helvetica Neue" w:eastAsia="Times New Roman" w:hAnsi="Helvetica Neue" w:cs="Times New Roman"/>
          <w:sz w:val="29"/>
          <w:szCs w:val="29"/>
        </w:rPr>
        <w:t>Establish a governing board so that no single organization owns the </w:t>
      </w:r>
      <w:hyperlink r:id="rId7" w:history="1">
        <w:r w:rsidRPr="00436CF3">
          <w:rPr>
            <w:rFonts w:ascii="Helvetica Neue" w:eastAsia="Times New Roman" w:hAnsi="Helvetica Neue" w:cs="Times New Roman"/>
            <w:color w:val="3F51B5"/>
            <w:sz w:val="29"/>
            <w:szCs w:val="29"/>
            <w:u w:val="single"/>
          </w:rPr>
          <w:t>Identity Utility Network</w:t>
        </w:r>
      </w:hyperlink>
    </w:p>
    <w:p w14:paraId="562CB5A4" w14:textId="77777777" w:rsidR="00436CF3" w:rsidRPr="00436CF3" w:rsidRDefault="00436CF3" w:rsidP="00436CF3">
      <w:pPr>
        <w:numPr>
          <w:ilvl w:val="0"/>
          <w:numId w:val="1"/>
        </w:numPr>
        <w:spacing w:before="100" w:beforeAutospacing="1"/>
        <w:ind w:left="450"/>
        <w:rPr>
          <w:rFonts w:ascii="Helvetica Neue" w:eastAsia="Times New Roman" w:hAnsi="Helvetica Neue" w:cs="Times New Roman"/>
          <w:sz w:val="29"/>
          <w:szCs w:val="29"/>
        </w:rPr>
      </w:pPr>
      <w:r w:rsidRPr="00436CF3">
        <w:rPr>
          <w:rFonts w:ascii="Helvetica Neue" w:eastAsia="Times New Roman" w:hAnsi="Helvetica Neue" w:cs="Times New Roman"/>
          <w:sz w:val="29"/>
          <w:szCs w:val="29"/>
        </w:rPr>
        <w:t>Require adherence to specified open standards and protocols</w:t>
      </w:r>
    </w:p>
    <w:p w14:paraId="0C413F21" w14:textId="351DDE5F" w:rsidR="00436CF3" w:rsidRPr="00436CF3" w:rsidRDefault="00436CF3" w:rsidP="00436CF3">
      <w:pPr>
        <w:rPr>
          <w:rFonts w:ascii="Helvetica Neue" w:eastAsia="Times New Roman" w:hAnsi="Helvetica Neue" w:cs="Times New Roman"/>
          <w:sz w:val="29"/>
          <w:szCs w:val="29"/>
        </w:rPr>
      </w:pPr>
      <w:r w:rsidRPr="00436CF3">
        <w:rPr>
          <w:rFonts w:ascii="Helvetica Neue" w:eastAsia="Times New Roman" w:hAnsi="Helvetica Neue" w:cs="Times New Roman"/>
          <w:sz w:val="29"/>
          <w:szCs w:val="29"/>
        </w:rPr>
        <w:t xml:space="preserve">To meet these requirements, the BBU </w:t>
      </w:r>
      <w:ins w:id="5" w:author="Scott Nicholas" w:date="2020-06-25T16:39:00Z">
        <w:r>
          <w:rPr>
            <w:rFonts w:ascii="Helvetica Neue" w:eastAsia="Times New Roman" w:hAnsi="Helvetica Neue" w:cs="Times New Roman"/>
            <w:sz w:val="29"/>
            <w:szCs w:val="29"/>
          </w:rPr>
          <w:t xml:space="preserve">operates pursuant to its own </w:t>
        </w:r>
      </w:ins>
      <w:del w:id="6" w:author="Scott Nicholas" w:date="2020-06-25T16:40:00Z">
        <w:r w:rsidRPr="00436CF3" w:rsidDel="00436CF3">
          <w:rPr>
            <w:rFonts w:ascii="Helvetica Neue" w:eastAsia="Times New Roman" w:hAnsi="Helvetica Neue" w:cs="Times New Roman"/>
            <w:sz w:val="29"/>
            <w:szCs w:val="29"/>
          </w:rPr>
          <w:delText>operates as a </w:delText>
        </w:r>
        <w:r w:rsidRPr="00436CF3" w:rsidDel="00436CF3">
          <w:rPr>
            <w:rFonts w:ascii="Helvetica Neue" w:eastAsia="Times New Roman" w:hAnsi="Helvetica Neue" w:cs="Times New Roman"/>
            <w:i/>
            <w:iCs/>
            <w:sz w:val="29"/>
            <w:szCs w:val="29"/>
          </w:rPr>
          <w:delText>Linux Foundation Operational Project</w:delText>
        </w:r>
        <w:r w:rsidRPr="00436CF3" w:rsidDel="00436CF3">
          <w:rPr>
            <w:rFonts w:ascii="Helvetica Neue" w:eastAsia="Times New Roman" w:hAnsi="Helvetica Neue" w:cs="Times New Roman"/>
            <w:sz w:val="29"/>
            <w:szCs w:val="29"/>
          </w:rPr>
          <w:delText xml:space="preserve"> (a Delaware series limited liability company) under its own </w:delText>
        </w:r>
      </w:del>
      <w:r w:rsidRPr="00436CF3">
        <w:rPr>
          <w:rFonts w:ascii="Helvetica Neue" w:eastAsia="Times New Roman" w:hAnsi="Helvetica Neue" w:cs="Times New Roman"/>
          <w:sz w:val="29"/>
          <w:szCs w:val="29"/>
        </w:rPr>
        <w:t>governance framework. Consortium members pay annual membership fees and provide supporting infrastructure to maintain a sustainable permissioned identity utility that is structured as an enterprise safe-space and purpose built for trusted commerce. The consortium leverages an independent </w:t>
      </w:r>
      <w:hyperlink r:id="rId8" w:history="1">
        <w:r w:rsidRPr="00436CF3">
          <w:rPr>
            <w:rFonts w:ascii="Helvetica Neue" w:eastAsia="Times New Roman" w:hAnsi="Helvetica Neue" w:cs="Times New Roman"/>
            <w:color w:val="3F51B5"/>
            <w:sz w:val="29"/>
            <w:szCs w:val="29"/>
            <w:u w:val="single"/>
          </w:rPr>
          <w:t>Utility Service Provider</w:t>
        </w:r>
      </w:hyperlink>
      <w:r w:rsidRPr="00436CF3">
        <w:rPr>
          <w:rFonts w:ascii="Helvetica Neue" w:eastAsia="Times New Roman" w:hAnsi="Helvetica Neue" w:cs="Times New Roman"/>
          <w:sz w:val="29"/>
          <w:szCs w:val="29"/>
        </w:rPr>
        <w:t> as a fee-based administrator for the delivery of a </w:t>
      </w:r>
      <w:hyperlink r:id="rId9" w:history="1">
        <w:r w:rsidRPr="00436CF3">
          <w:rPr>
            <w:rFonts w:ascii="Helvetica Neue" w:eastAsia="Times New Roman" w:hAnsi="Helvetica Neue" w:cs="Times New Roman"/>
            <w:color w:val="3F51B5"/>
            <w:sz w:val="29"/>
            <w:szCs w:val="29"/>
            <w:u w:val="single"/>
          </w:rPr>
          <w:t>DID Ledger</w:t>
        </w:r>
      </w:hyperlink>
      <w:r w:rsidRPr="00436CF3">
        <w:rPr>
          <w:rFonts w:ascii="Helvetica Neue" w:eastAsia="Times New Roman" w:hAnsi="Helvetica Neue" w:cs="Times New Roman"/>
          <w:sz w:val="29"/>
          <w:szCs w:val="29"/>
        </w:rPr>
        <w:t> associated with a unique DID Root Namespace, </w:t>
      </w:r>
      <w:proofErr w:type="spellStart"/>
      <w:r w:rsidRPr="00436CF3">
        <w:rPr>
          <w:rFonts w:ascii="Courier New" w:eastAsia="Times New Roman" w:hAnsi="Courier New" w:cs="Courier New"/>
          <w:color w:val="37474F"/>
          <w:sz w:val="20"/>
          <w:szCs w:val="20"/>
        </w:rPr>
        <w:t>did:bbu</w:t>
      </w:r>
      <w:proofErr w:type="spellEnd"/>
      <w:r w:rsidRPr="00436CF3">
        <w:rPr>
          <w:rFonts w:ascii="Helvetica Neue" w:eastAsia="Times New Roman" w:hAnsi="Helvetica Neue" w:cs="Times New Roman"/>
          <w:sz w:val="29"/>
          <w:szCs w:val="29"/>
        </w:rPr>
        <w:t>.</w:t>
      </w:r>
    </w:p>
    <w:p w14:paraId="3E1F93B4" w14:textId="77777777" w:rsidR="00436CF3" w:rsidRPr="00436CF3" w:rsidRDefault="00436CF3" w:rsidP="00436CF3">
      <w:pPr>
        <w:spacing w:before="240" w:after="240"/>
        <w:rPr>
          <w:rFonts w:ascii="Helvetica Neue" w:eastAsia="Times New Roman" w:hAnsi="Helvetica Neue" w:cs="Times New Roman"/>
          <w:sz w:val="29"/>
          <w:szCs w:val="29"/>
        </w:rPr>
      </w:pPr>
      <w:r w:rsidRPr="00436CF3">
        <w:rPr>
          <w:rFonts w:ascii="Helvetica Neue" w:eastAsia="Times New Roman" w:hAnsi="Helvetica Neue" w:cs="Times New Roman"/>
          <w:sz w:val="29"/>
          <w:szCs w:val="29"/>
        </w:rPr>
        <w:lastRenderedPageBreak/>
        <w:t>This document serves as the </w:t>
      </w:r>
      <w:r w:rsidRPr="00436CF3">
        <w:rPr>
          <w:rFonts w:ascii="Helvetica Neue" w:eastAsia="Times New Roman" w:hAnsi="Helvetica Neue" w:cs="Times New Roman"/>
          <w:i/>
          <w:iCs/>
          <w:sz w:val="29"/>
          <w:szCs w:val="29"/>
        </w:rPr>
        <w:t>constitution</w:t>
      </w:r>
      <w:r w:rsidRPr="00436CF3">
        <w:rPr>
          <w:rFonts w:ascii="Helvetica Neue" w:eastAsia="Times New Roman" w:hAnsi="Helvetica Neue" w:cs="Times New Roman"/>
          <w:sz w:val="29"/>
          <w:szCs w:val="29"/>
        </w:rPr>
        <w:t> for the BBU and represents the official BBU Governance Framework (BBU-GF).</w:t>
      </w:r>
    </w:p>
    <w:p w14:paraId="5C723B81" w14:textId="77777777" w:rsidR="00436CF3" w:rsidRPr="00436CF3" w:rsidRDefault="00436CF3" w:rsidP="00436CF3">
      <w:pPr>
        <w:spacing w:before="240"/>
        <w:rPr>
          <w:rFonts w:ascii="Helvetica Neue" w:eastAsia="Times New Roman" w:hAnsi="Helvetica Neue" w:cs="Times New Roman"/>
          <w:sz w:val="29"/>
          <w:szCs w:val="29"/>
        </w:rPr>
      </w:pPr>
      <w:r w:rsidRPr="00436CF3">
        <w:rPr>
          <w:rFonts w:ascii="Helvetica Neue" w:eastAsia="Times New Roman" w:hAnsi="Helvetica Neue" w:cs="Times New Roman"/>
          <w:sz w:val="29"/>
          <w:szCs w:val="29"/>
        </w:rPr>
        <w:t>The governing body responsible for the BBU-GF is the </w:t>
      </w:r>
      <w:r w:rsidRPr="00436CF3">
        <w:rPr>
          <w:rFonts w:ascii="Helvetica Neue" w:eastAsia="Times New Roman" w:hAnsi="Helvetica Neue" w:cs="Times New Roman"/>
          <w:i/>
          <w:iCs/>
          <w:sz w:val="29"/>
          <w:szCs w:val="29"/>
        </w:rPr>
        <w:t>Governing Board</w:t>
      </w:r>
      <w:r w:rsidRPr="00436CF3">
        <w:rPr>
          <w:rFonts w:ascii="Helvetica Neue" w:eastAsia="Times New Roman" w:hAnsi="Helvetica Neue" w:cs="Times New Roman"/>
          <w:sz w:val="29"/>
          <w:szCs w:val="29"/>
        </w:rPr>
        <w:t>.</w:t>
      </w:r>
    </w:p>
    <w:p w14:paraId="0F2BBE00" w14:textId="018E8200" w:rsidR="005C5B23" w:rsidRDefault="005C5B23"/>
    <w:p w14:paraId="55B46D6F" w14:textId="77777777" w:rsidR="00436CF3" w:rsidRDefault="00436CF3" w:rsidP="00436CF3">
      <w:pPr>
        <w:pStyle w:val="Heading1"/>
        <w:rPr>
          <w:rFonts w:ascii="Helvetica Neue" w:hAnsi="Helvetica Neue"/>
          <w:b w:val="0"/>
          <w:bCs w:val="0"/>
          <w:spacing w:val="-2"/>
        </w:rPr>
      </w:pPr>
      <w:r>
        <w:rPr>
          <w:rFonts w:ascii="Helvetica Neue" w:hAnsi="Helvetica Neue"/>
          <w:b w:val="0"/>
          <w:bCs w:val="0"/>
          <w:spacing w:val="-2"/>
        </w:rPr>
        <w:t>Consortium</w:t>
      </w:r>
    </w:p>
    <w:p w14:paraId="05D7293F" w14:textId="77777777" w:rsidR="00436CF3" w:rsidRDefault="00436CF3" w:rsidP="00436CF3">
      <w:pPr>
        <w:pStyle w:val="Heading2"/>
        <w:rPr>
          <w:rFonts w:ascii="Helvetica Neue" w:hAnsi="Helvetica Neue"/>
          <w:b/>
          <w:bCs/>
          <w:spacing w:val="-2"/>
        </w:rPr>
      </w:pPr>
      <w:r>
        <w:rPr>
          <w:rFonts w:ascii="Helvetica Neue" w:hAnsi="Helvetica Neue"/>
          <w:b/>
          <w:bCs/>
          <w:spacing w:val="-2"/>
        </w:rPr>
        <w:t>Non-Profit Organization</w:t>
      </w:r>
      <w:hyperlink r:id="rId10" w:anchor="non-profit-organization" w:tooltip="Permanent link" w:history="1">
        <w:r>
          <w:rPr>
            <w:rStyle w:val="Hyperlink"/>
            <w:rFonts w:ascii="Helvetica Neue" w:hAnsi="Helvetica Neue"/>
            <w:b/>
            <w:bCs/>
            <w:spacing w:val="-2"/>
            <w:u w:val="none"/>
          </w:rPr>
          <w:t>¶</w:t>
        </w:r>
      </w:hyperlink>
    </w:p>
    <w:p w14:paraId="2A561B46" w14:textId="1535F4A9" w:rsidR="00436CF3" w:rsidRDefault="00436CF3" w:rsidP="00436CF3">
      <w:pPr>
        <w:pStyle w:val="NormalWeb"/>
        <w:spacing w:before="240" w:beforeAutospacing="0" w:after="240" w:afterAutospacing="0"/>
        <w:rPr>
          <w:rFonts w:ascii="Helvetica Neue" w:hAnsi="Helvetica Neue"/>
          <w:sz w:val="29"/>
          <w:szCs w:val="29"/>
        </w:rPr>
      </w:pPr>
      <w:r>
        <w:rPr>
          <w:rFonts w:ascii="Helvetica Neue" w:hAnsi="Helvetica Neue"/>
          <w:sz w:val="29"/>
          <w:szCs w:val="29"/>
        </w:rPr>
        <w:t>The </w:t>
      </w:r>
      <w:r>
        <w:rPr>
          <w:rStyle w:val="Strong"/>
          <w:rFonts w:ascii="Helvetica Neue" w:eastAsiaTheme="majorEastAsia" w:hAnsi="Helvetica Neue"/>
          <w:sz w:val="29"/>
          <w:szCs w:val="29"/>
        </w:rPr>
        <w:t>Bedrock Consortium</w:t>
      </w:r>
      <w:r>
        <w:rPr>
          <w:rFonts w:ascii="Helvetica Neue" w:hAnsi="Helvetica Neue"/>
          <w:sz w:val="29"/>
          <w:szCs w:val="29"/>
        </w:rPr>
        <w:t xml:space="preserve"> ("Consortium") is </w:t>
      </w:r>
      <w:ins w:id="7" w:author="Scott Nicholas" w:date="2020-06-25T16:47:00Z">
        <w:r w:rsidR="00110C88">
          <w:rPr>
            <w:rFonts w:ascii="Helvetica Neue" w:hAnsi="Helvetica Neue"/>
            <w:sz w:val="29"/>
            <w:szCs w:val="29"/>
          </w:rPr>
          <w:t xml:space="preserve">a </w:t>
        </w:r>
      </w:ins>
      <w:ins w:id="8" w:author="Scott Nicholas" w:date="2020-06-25T16:46:00Z">
        <w:r w:rsidR="00110C88">
          <w:rPr>
            <w:rFonts w:ascii="Helvetica Neue" w:hAnsi="Helvetica Neue"/>
            <w:sz w:val="29"/>
            <w:szCs w:val="29"/>
          </w:rPr>
          <w:t>project of the Linux Foundation</w:t>
        </w:r>
      </w:ins>
      <w:ins w:id="9" w:author="Scott Nicholas" w:date="2020-06-25T16:47:00Z">
        <w:r w:rsidR="00110C88">
          <w:rPr>
            <w:rFonts w:ascii="Helvetica Neue" w:hAnsi="Helvetica Neue"/>
            <w:sz w:val="29"/>
            <w:szCs w:val="29"/>
          </w:rPr>
          <w:t xml:space="preserve"> and is back</w:t>
        </w:r>
      </w:ins>
      <w:ins w:id="10" w:author="Scott Nicholas" w:date="2020-06-25T17:33:00Z">
        <w:r w:rsidR="00D71864">
          <w:rPr>
            <w:rFonts w:ascii="Helvetica Neue" w:hAnsi="Helvetica Neue"/>
            <w:sz w:val="29"/>
            <w:szCs w:val="29"/>
          </w:rPr>
          <w:t>ed</w:t>
        </w:r>
      </w:ins>
      <w:ins w:id="11" w:author="Scott Nicholas" w:date="2020-06-25T16:47:00Z">
        <w:r w:rsidR="00110C88">
          <w:rPr>
            <w:rFonts w:ascii="Helvetica Neue" w:hAnsi="Helvetica Neue"/>
            <w:sz w:val="29"/>
            <w:szCs w:val="29"/>
          </w:rPr>
          <w:t xml:space="preserve"> by </w:t>
        </w:r>
      </w:ins>
      <w:del w:id="12" w:author="Scott Nicholas" w:date="2020-06-25T16:47:00Z">
        <w:r w:rsidDel="00110C88">
          <w:rPr>
            <w:rFonts w:ascii="Helvetica Neue" w:hAnsi="Helvetica Neue"/>
            <w:sz w:val="29"/>
            <w:szCs w:val="29"/>
          </w:rPr>
          <w:delText xml:space="preserve">an international non-profit association of </w:delText>
        </w:r>
      </w:del>
      <w:r>
        <w:rPr>
          <w:rFonts w:ascii="Helvetica Neue" w:hAnsi="Helvetica Neue"/>
          <w:sz w:val="29"/>
          <w:szCs w:val="29"/>
        </w:rPr>
        <w:t xml:space="preserve">members that share a common interest in collaborating on the delivery of the infrastructure and governance necessary for a dedicated and trusted public identity utility based on decentralized identity technology. The utility is intended to reliably serve the verifiability of both physical and online digital identity interactions. The Consortium is focused on the governance of a dedicated decentralized identity utility for the exchange </w:t>
      </w:r>
      <w:del w:id="13" w:author="Scott Nicholas" w:date="2020-06-25T16:47:00Z">
        <w:r w:rsidDel="00110C88">
          <w:rPr>
            <w:rFonts w:ascii="Helvetica Neue" w:hAnsi="Helvetica Neue"/>
            <w:sz w:val="29"/>
            <w:szCs w:val="29"/>
          </w:rPr>
          <w:delText xml:space="preserve">fo </w:delText>
        </w:r>
      </w:del>
      <w:ins w:id="14" w:author="Scott Nicholas" w:date="2020-06-25T16:47:00Z">
        <w:r w:rsidR="00110C88">
          <w:rPr>
            <w:rFonts w:ascii="Helvetica Neue" w:hAnsi="Helvetica Neue"/>
            <w:sz w:val="29"/>
            <w:szCs w:val="29"/>
          </w:rPr>
          <w:t xml:space="preserve">of </w:t>
        </w:r>
      </w:ins>
      <w:r>
        <w:rPr>
          <w:rFonts w:ascii="Helvetica Neue" w:hAnsi="Helvetica Neue"/>
          <w:sz w:val="29"/>
          <w:szCs w:val="29"/>
        </w:rPr>
        <w:t>trusted data. The Consortium represents a formal Trust Community consisting of participating members that adhere to the </w:t>
      </w:r>
      <w:r>
        <w:rPr>
          <w:rStyle w:val="Emphasis"/>
          <w:rFonts w:ascii="Helvetica Neue" w:hAnsi="Helvetica Neue"/>
          <w:sz w:val="29"/>
          <w:szCs w:val="29"/>
        </w:rPr>
        <w:t>Bedrock Business Utility Governance Framework</w:t>
      </w:r>
      <w:r>
        <w:rPr>
          <w:rFonts w:ascii="Helvetica Neue" w:hAnsi="Helvetica Neue"/>
          <w:sz w:val="29"/>
          <w:szCs w:val="29"/>
        </w:rPr>
        <w:t> ("BBU-GF").</w:t>
      </w:r>
    </w:p>
    <w:p w14:paraId="4461078C" w14:textId="77777777" w:rsidR="00436CF3" w:rsidRDefault="00436CF3" w:rsidP="00436CF3">
      <w:pPr>
        <w:pStyle w:val="Heading3"/>
        <w:rPr>
          <w:rFonts w:ascii="Helvetica Neue" w:hAnsi="Helvetica Neue"/>
          <w:spacing w:val="-2"/>
          <w:sz w:val="27"/>
          <w:szCs w:val="27"/>
        </w:rPr>
      </w:pPr>
      <w:r>
        <w:rPr>
          <w:rFonts w:ascii="Helvetica Neue" w:hAnsi="Helvetica Neue"/>
          <w:b/>
          <w:bCs/>
          <w:spacing w:val="-2"/>
        </w:rPr>
        <w:t>Legal Entity Structure</w:t>
      </w:r>
      <w:hyperlink r:id="rId11" w:anchor="legal-entity-structure" w:tooltip="Permanent link" w:history="1">
        <w:r>
          <w:rPr>
            <w:rStyle w:val="Hyperlink"/>
            <w:rFonts w:ascii="Helvetica Neue" w:hAnsi="Helvetica Neue"/>
            <w:b/>
            <w:bCs/>
            <w:spacing w:val="-2"/>
            <w:u w:val="none"/>
          </w:rPr>
          <w:t>¶</w:t>
        </w:r>
      </w:hyperlink>
    </w:p>
    <w:p w14:paraId="596B6BC3" w14:textId="77777777" w:rsidR="00436CF3" w:rsidRDefault="00436CF3" w:rsidP="00436CF3">
      <w:pPr>
        <w:pStyle w:val="NormalWeb"/>
        <w:spacing w:before="240" w:beforeAutospacing="0" w:after="240" w:afterAutospacing="0"/>
        <w:rPr>
          <w:rFonts w:ascii="Helvetica Neue" w:hAnsi="Helvetica Neue"/>
          <w:sz w:val="29"/>
          <w:szCs w:val="29"/>
        </w:rPr>
      </w:pPr>
      <w:r>
        <w:rPr>
          <w:rFonts w:ascii="Helvetica Neue" w:hAnsi="Helvetica Neue"/>
          <w:sz w:val="29"/>
          <w:szCs w:val="29"/>
        </w:rPr>
        <w:t>The </w:t>
      </w:r>
      <w:hyperlink r:id="rId12" w:history="1">
        <w:r>
          <w:rPr>
            <w:rStyle w:val="Hyperlink"/>
            <w:rFonts w:ascii="Helvetica Neue" w:hAnsi="Helvetica Neue"/>
            <w:color w:val="3F51B5"/>
            <w:sz w:val="29"/>
            <w:szCs w:val="29"/>
            <w:u w:val="none"/>
          </w:rPr>
          <w:t>Linux Foundation</w:t>
        </w:r>
      </w:hyperlink>
      <w:r>
        <w:rPr>
          <w:rFonts w:ascii="Helvetica Neue" w:hAnsi="Helvetica Neue"/>
          <w:sz w:val="29"/>
          <w:szCs w:val="29"/>
        </w:rPr>
        <w:t> (the “LF”) is dedicated to building sustainable ecosystems around open source projects to accelerate technology development and industry adoption. It provides support for open source communities through financial and intellectual resources, infrastructure, services, events, and training. The LF also provides a proven legal structure for the establishment of open source projects as non-profit legal entities for members.</w:t>
      </w:r>
    </w:p>
    <w:p w14:paraId="0911F2E2" w14:textId="13EC2D6B" w:rsidR="00436CF3" w:rsidRDefault="00436CF3" w:rsidP="00436CF3">
      <w:pPr>
        <w:pStyle w:val="NormalWeb"/>
        <w:spacing w:before="240" w:beforeAutospacing="0" w:after="240" w:afterAutospacing="0"/>
        <w:rPr>
          <w:rFonts w:ascii="Helvetica Neue" w:hAnsi="Helvetica Neue"/>
          <w:sz w:val="29"/>
          <w:szCs w:val="29"/>
        </w:rPr>
      </w:pPr>
      <w:r>
        <w:rPr>
          <w:rFonts w:ascii="Helvetica Neue" w:hAnsi="Helvetica Neue"/>
          <w:sz w:val="29"/>
          <w:szCs w:val="29"/>
        </w:rPr>
        <w:lastRenderedPageBreak/>
        <w:fldChar w:fldCharType="begin"/>
      </w:r>
      <w:r>
        <w:rPr>
          <w:rFonts w:ascii="Helvetica Neue" w:hAnsi="Helvetica Neue"/>
          <w:sz w:val="29"/>
          <w:szCs w:val="29"/>
        </w:rPr>
        <w:instrText xml:space="preserve"> INCLUDEPICTURE "https://bedrock-consortium.github.io/bbu-gf/img/lf_legal_entity_structure.png" \* MERGEFORMATINET </w:instrText>
      </w:r>
      <w:r>
        <w:rPr>
          <w:rFonts w:ascii="Helvetica Neue" w:hAnsi="Helvetica Neue"/>
          <w:sz w:val="29"/>
          <w:szCs w:val="29"/>
        </w:rPr>
        <w:fldChar w:fldCharType="separate"/>
      </w:r>
      <w:r>
        <w:rPr>
          <w:rFonts w:ascii="Helvetica Neue" w:hAnsi="Helvetica Neue"/>
          <w:noProof/>
          <w:sz w:val="29"/>
          <w:szCs w:val="29"/>
        </w:rPr>
        <w:drawing>
          <wp:inline distT="0" distB="0" distL="0" distR="0" wp14:anchorId="7F76287E" wp14:editId="4DF039F4">
            <wp:extent cx="5943600" cy="2516505"/>
            <wp:effectExtent l="0" t="0" r="0" b="0"/>
            <wp:docPr id="3" name="Picture 3" descr="lf_legal_entity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f_legal_entity_stru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16505"/>
                    </a:xfrm>
                    <a:prstGeom prst="rect">
                      <a:avLst/>
                    </a:prstGeom>
                    <a:noFill/>
                    <a:ln>
                      <a:noFill/>
                    </a:ln>
                  </pic:spPr>
                </pic:pic>
              </a:graphicData>
            </a:graphic>
          </wp:inline>
        </w:drawing>
      </w:r>
      <w:r>
        <w:rPr>
          <w:rFonts w:ascii="Helvetica Neue" w:hAnsi="Helvetica Neue"/>
          <w:sz w:val="29"/>
          <w:szCs w:val="29"/>
        </w:rPr>
        <w:fldChar w:fldCharType="end"/>
      </w:r>
    </w:p>
    <w:tbl>
      <w:tblPr>
        <w:tblW w:w="12375" w:type="dxa"/>
        <w:tblCellMar>
          <w:top w:w="15" w:type="dxa"/>
          <w:left w:w="15" w:type="dxa"/>
          <w:bottom w:w="15" w:type="dxa"/>
          <w:right w:w="15" w:type="dxa"/>
        </w:tblCellMar>
        <w:tblLook w:val="04A0" w:firstRow="1" w:lastRow="0" w:firstColumn="1" w:lastColumn="0" w:noHBand="0" w:noVBand="1"/>
      </w:tblPr>
      <w:tblGrid>
        <w:gridCol w:w="1116"/>
        <w:gridCol w:w="1594"/>
        <w:gridCol w:w="2283"/>
        <w:gridCol w:w="7382"/>
      </w:tblGrid>
      <w:tr w:rsidR="00436CF3" w14:paraId="691CA997" w14:textId="77777777" w:rsidTr="00436CF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5F5F5"/>
            <w:hideMark/>
          </w:tcPr>
          <w:p w14:paraId="109F6FD1" w14:textId="77777777" w:rsidR="00436CF3" w:rsidRDefault="00436CF3">
            <w:pPr>
              <w:rPr>
                <w:rFonts w:ascii="Times New Roman" w:hAnsi="Times New Roman"/>
                <w:color w:val="FFFFFF"/>
              </w:rPr>
            </w:pPr>
            <w:r>
              <w:rPr>
                <w:color w:val="FFFFFF"/>
              </w:rPr>
              <w:t>Activity Type</w:t>
            </w:r>
          </w:p>
        </w:tc>
        <w:tc>
          <w:tcPr>
            <w:tcW w:w="0" w:type="auto"/>
            <w:tcBorders>
              <w:top w:val="single" w:sz="6" w:space="0" w:color="DDDDDD"/>
              <w:left w:val="single" w:sz="6" w:space="0" w:color="DDDDDD"/>
              <w:bottom w:val="single" w:sz="6" w:space="0" w:color="DDDDDD"/>
              <w:right w:val="single" w:sz="6" w:space="0" w:color="DDDDDD"/>
            </w:tcBorders>
            <w:shd w:val="clear" w:color="auto" w:fill="F5F5F5"/>
            <w:hideMark/>
          </w:tcPr>
          <w:p w14:paraId="4F9162BE" w14:textId="77777777" w:rsidR="00436CF3" w:rsidRDefault="00436CF3">
            <w:pPr>
              <w:rPr>
                <w:color w:val="FFFFFF"/>
              </w:rPr>
            </w:pPr>
            <w:r>
              <w:rPr>
                <w:color w:val="FFFFFF"/>
              </w:rPr>
              <w:t>Entity Name</w:t>
            </w:r>
          </w:p>
        </w:tc>
        <w:tc>
          <w:tcPr>
            <w:tcW w:w="0" w:type="auto"/>
            <w:tcBorders>
              <w:top w:val="single" w:sz="6" w:space="0" w:color="DDDDDD"/>
              <w:left w:val="single" w:sz="6" w:space="0" w:color="DDDDDD"/>
              <w:bottom w:val="single" w:sz="6" w:space="0" w:color="DDDDDD"/>
              <w:right w:val="single" w:sz="6" w:space="0" w:color="DDDDDD"/>
            </w:tcBorders>
            <w:shd w:val="clear" w:color="auto" w:fill="F5F5F5"/>
            <w:hideMark/>
          </w:tcPr>
          <w:p w14:paraId="1785E73F" w14:textId="77777777" w:rsidR="00436CF3" w:rsidRDefault="00436CF3">
            <w:pPr>
              <w:rPr>
                <w:color w:val="FFFFFF"/>
              </w:rPr>
            </w:pPr>
            <w:r>
              <w:rPr>
                <w:color w:val="FFFFFF"/>
              </w:rPr>
              <w:t>Legal Structure</w:t>
            </w:r>
          </w:p>
        </w:tc>
        <w:tc>
          <w:tcPr>
            <w:tcW w:w="0" w:type="auto"/>
            <w:tcBorders>
              <w:top w:val="single" w:sz="6" w:space="0" w:color="DDDDDD"/>
              <w:left w:val="single" w:sz="6" w:space="0" w:color="DDDDDD"/>
              <w:bottom w:val="single" w:sz="6" w:space="0" w:color="DDDDDD"/>
              <w:right w:val="single" w:sz="6" w:space="0" w:color="DDDDDD"/>
            </w:tcBorders>
            <w:shd w:val="clear" w:color="auto" w:fill="F5F5F5"/>
            <w:hideMark/>
          </w:tcPr>
          <w:p w14:paraId="070515A9" w14:textId="77777777" w:rsidR="00436CF3" w:rsidRDefault="00436CF3">
            <w:pPr>
              <w:rPr>
                <w:color w:val="FFFFFF"/>
              </w:rPr>
            </w:pPr>
            <w:r>
              <w:rPr>
                <w:color w:val="FFFFFF"/>
              </w:rPr>
              <w:t>Purpose</w:t>
            </w:r>
          </w:p>
        </w:tc>
      </w:tr>
      <w:tr w:rsidR="00436CF3" w14:paraId="71ED254D" w14:textId="77777777" w:rsidTr="00436CF3">
        <w:tc>
          <w:tcPr>
            <w:tcW w:w="0" w:type="auto"/>
            <w:tcBorders>
              <w:top w:val="nil"/>
              <w:left w:val="single" w:sz="6" w:space="0" w:color="DDDDDD"/>
              <w:bottom w:val="single" w:sz="6" w:space="0" w:color="DDDDDD"/>
              <w:right w:val="single" w:sz="6" w:space="0" w:color="DDDDDD"/>
            </w:tcBorders>
            <w:shd w:val="clear" w:color="auto" w:fill="F5F5F5"/>
            <w:hideMark/>
          </w:tcPr>
          <w:p w14:paraId="0BA304B6" w14:textId="77777777" w:rsidR="00436CF3" w:rsidRDefault="00436CF3">
            <w:r>
              <w:t>Directed Fund</w:t>
            </w:r>
          </w:p>
        </w:tc>
        <w:tc>
          <w:tcPr>
            <w:tcW w:w="0" w:type="auto"/>
            <w:tcBorders>
              <w:top w:val="nil"/>
              <w:left w:val="single" w:sz="6" w:space="0" w:color="DDDDDD"/>
              <w:bottom w:val="single" w:sz="6" w:space="0" w:color="DDDDDD"/>
              <w:right w:val="single" w:sz="6" w:space="0" w:color="DDDDDD"/>
            </w:tcBorders>
            <w:shd w:val="clear" w:color="auto" w:fill="F5F5F5"/>
            <w:hideMark/>
          </w:tcPr>
          <w:p w14:paraId="07F88174" w14:textId="77777777" w:rsidR="00436CF3" w:rsidRDefault="00436CF3">
            <w:r>
              <w:t>Bedrock Consortium Directed Fund</w:t>
            </w:r>
          </w:p>
        </w:tc>
        <w:tc>
          <w:tcPr>
            <w:tcW w:w="0" w:type="auto"/>
            <w:tcBorders>
              <w:top w:val="nil"/>
              <w:left w:val="single" w:sz="6" w:space="0" w:color="DDDDDD"/>
              <w:bottom w:val="single" w:sz="6" w:space="0" w:color="DDDDDD"/>
              <w:right w:val="single" w:sz="6" w:space="0" w:color="DDDDDD"/>
            </w:tcBorders>
            <w:shd w:val="clear" w:color="auto" w:fill="F5F5F5"/>
            <w:hideMark/>
          </w:tcPr>
          <w:p w14:paraId="638AEF9E" w14:textId="77777777" w:rsidR="00436CF3" w:rsidRDefault="00436CF3">
            <w:r>
              <w:t>The Linux Foundation, (Oregon Mutual Benefit Corporation, 501(c)6)</w:t>
            </w:r>
          </w:p>
        </w:tc>
        <w:tc>
          <w:tcPr>
            <w:tcW w:w="0" w:type="auto"/>
            <w:tcBorders>
              <w:top w:val="nil"/>
              <w:left w:val="single" w:sz="6" w:space="0" w:color="DDDDDD"/>
              <w:bottom w:val="single" w:sz="6" w:space="0" w:color="DDDDDD"/>
              <w:right w:val="single" w:sz="6" w:space="0" w:color="DDDDDD"/>
            </w:tcBorders>
            <w:shd w:val="clear" w:color="auto" w:fill="F5F5F5"/>
            <w:hideMark/>
          </w:tcPr>
          <w:p w14:paraId="64176E3E" w14:textId="1269B15B" w:rsidR="00436CF3" w:rsidRDefault="00436CF3">
            <w:r>
              <w:t>The </w:t>
            </w:r>
            <w:r>
              <w:rPr>
                <w:rStyle w:val="Strong"/>
              </w:rPr>
              <w:t xml:space="preserve">Bedrock Consortium </w:t>
            </w:r>
            <w:del w:id="15" w:author="Scott Nicholas" w:date="2020-06-25T16:41:00Z">
              <w:r w:rsidDel="00436CF3">
                <w:rPr>
                  <w:rStyle w:val="Strong"/>
                </w:rPr>
                <w:delText>Directed Fund</w:delText>
              </w:r>
              <w:r w:rsidDel="00436CF3">
                <w:delText> </w:delText>
              </w:r>
            </w:del>
            <w:r>
              <w:t xml:space="preserve">is a </w:t>
            </w:r>
            <w:ins w:id="16" w:author="Scott Nicholas" w:date="2020-06-25T17:33:00Z">
              <w:r w:rsidR="00D71864">
                <w:t>directed</w:t>
              </w:r>
            </w:ins>
            <w:ins w:id="17" w:author="Scott Nicholas" w:date="2020-06-25T16:41:00Z">
              <w:r>
                <w:t xml:space="preserve"> fund of </w:t>
              </w:r>
            </w:ins>
            <w:del w:id="18" w:author="Scott Nicholas" w:date="2020-06-25T16:41:00Z">
              <w:r w:rsidDel="00436CF3">
                <w:delText xml:space="preserve">legal membership entity and affiliate activity of </w:delText>
              </w:r>
            </w:del>
            <w:r>
              <w:t xml:space="preserve">the Linux Foundation ("LF"). The Directed Fund uses a Project Participation Agreement </w:t>
            </w:r>
            <w:del w:id="19" w:author="Scott Nicholas" w:date="2020-06-25T16:41:00Z">
              <w:r w:rsidDel="00436CF3">
                <w:delText>to bind members to project</w:delText>
              </w:r>
            </w:del>
            <w:ins w:id="20" w:author="Scott Nicholas" w:date="2020-06-25T16:41:00Z">
              <w:r>
                <w:t>that spec</w:t>
              </w:r>
            </w:ins>
            <w:ins w:id="21" w:author="Scott Nicholas" w:date="2020-06-25T16:42:00Z">
              <w:r>
                <w:t>ifies</w:t>
              </w:r>
            </w:ins>
            <w:r>
              <w:t xml:space="preserve"> funding commitments, policies, governance and customized utility </w:t>
            </w:r>
            <w:proofErr w:type="spellStart"/>
            <w:ins w:id="22" w:author="Scott Nicholas" w:date="2020-06-25T16:42:00Z">
              <w:r>
                <w:t>utility</w:t>
              </w:r>
              <w:proofErr w:type="spellEnd"/>
              <w:r>
                <w:t xml:space="preserve"> </w:t>
              </w:r>
            </w:ins>
            <w:r>
              <w:t>agreements (</w:t>
            </w:r>
            <w:ins w:id="23" w:author="Scott Nicholas" w:date="2020-06-25T16:42:00Z">
              <w:r>
                <w:t xml:space="preserve">with the utility agreements </w:t>
              </w:r>
            </w:ins>
            <w:r>
              <w:t>hosted by LF Governance Networks, Inc.).</w:t>
            </w:r>
          </w:p>
        </w:tc>
      </w:tr>
      <w:tr w:rsidR="00436CF3" w14:paraId="47C1D171" w14:textId="77777777" w:rsidTr="00436CF3">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31BCE094" w14:textId="77777777" w:rsidR="00436CF3" w:rsidRDefault="00436CF3">
            <w:r>
              <w:t>Utility</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36004CEE" w14:textId="77777777" w:rsidR="00436CF3" w:rsidRDefault="00436CF3">
            <w:r>
              <w:t>Bedrock Business Utility</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44942505" w14:textId="77777777" w:rsidR="00436CF3" w:rsidRDefault="00436CF3">
            <w:r>
              <w:t>LF Governance Networks Inc, LLC (Delaware Non-Profit Corp)</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025D1380" w14:textId="576E063D" w:rsidR="00436CF3" w:rsidRDefault="00436CF3">
            <w:del w:id="24" w:author="Scott Nicholas" w:date="2020-06-25T16:42:00Z">
              <w:r w:rsidDel="00436CF3">
                <w:delText xml:space="preserve">An LF affiliate non-profit entity that enables the legal governance structure of one or more utilities. Each Utility is represented by a collection of legal </w:delText>
              </w:r>
            </w:del>
            <w:del w:id="25" w:author="Scott Nicholas" w:date="2020-06-25T16:43:00Z">
              <w:r w:rsidDel="00436CF3">
                <w:delText xml:space="preserve">instruments specified under a governance framework. </w:delText>
              </w:r>
            </w:del>
            <w:r>
              <w:t>The </w:t>
            </w:r>
            <w:r>
              <w:rPr>
                <w:rStyle w:val="Strong"/>
              </w:rPr>
              <w:t>Bedrock Business Utility ("BBU")</w:t>
            </w:r>
            <w:r>
              <w:t> </w:t>
            </w:r>
            <w:ins w:id="26" w:author="Scott Nicholas" w:date="2020-06-25T16:44:00Z">
              <w:r>
                <w:t xml:space="preserve">is </w:t>
              </w:r>
              <w:r w:rsidRPr="00436CF3">
                <w:rPr>
                  <w:rFonts w:ascii="Helvetica Neue" w:eastAsia="Times New Roman" w:hAnsi="Helvetica Neue" w:cs="Times New Roman"/>
                  <w:sz w:val="29"/>
                  <w:szCs w:val="29"/>
                </w:rPr>
                <w:t>an independent self-governed public identity utility</w:t>
              </w:r>
              <w:r>
                <w:rPr>
                  <w:rFonts w:ascii="Helvetica Neue" w:eastAsia="Times New Roman" w:hAnsi="Helvetica Neue" w:cs="Times New Roman"/>
                  <w:sz w:val="29"/>
                  <w:szCs w:val="29"/>
                </w:rPr>
                <w:t xml:space="preserve"> enabled by the utility agreements.</w:t>
              </w:r>
            </w:ins>
            <w:del w:id="27" w:author="Scott Nicholas" w:date="2020-06-25T16:44:00Z">
              <w:r w:rsidDel="00436CF3">
                <w:delText>is an exemplar of such a Utility.</w:delText>
              </w:r>
            </w:del>
          </w:p>
        </w:tc>
      </w:tr>
      <w:tr w:rsidR="00436CF3" w14:paraId="0734BD06" w14:textId="77777777" w:rsidTr="00436CF3">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718CC1E1" w14:textId="77777777" w:rsidR="00436CF3" w:rsidRDefault="00436CF3">
            <w:r>
              <w:t>Technical Project</w:t>
            </w:r>
          </w:p>
        </w:tc>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3FF6BFD0" w14:textId="77777777" w:rsidR="00436CF3" w:rsidRDefault="00436CF3">
            <w:r>
              <w:t>Bedrock Technical Project</w:t>
            </w:r>
          </w:p>
        </w:tc>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782957C4" w14:textId="77777777" w:rsidR="00436CF3" w:rsidRDefault="00436CF3">
            <w:r>
              <w:t>LF Projects LLC (Delaware Series LLC)</w:t>
            </w:r>
          </w:p>
        </w:tc>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6518E5CC" w14:textId="77777777" w:rsidR="00436CF3" w:rsidRDefault="00436CF3">
            <w:r>
              <w:t>An LF affiliate entity that hosts open source projects such as the </w:t>
            </w:r>
            <w:r>
              <w:rPr>
                <w:rStyle w:val="Strong"/>
              </w:rPr>
              <w:t xml:space="preserve">Bedrock Technical </w:t>
            </w:r>
            <w:proofErr w:type="gramStart"/>
            <w:r>
              <w:rPr>
                <w:rStyle w:val="Strong"/>
              </w:rPr>
              <w:t>Project </w:t>
            </w:r>
            <w:r>
              <w:t>.</w:t>
            </w:r>
            <w:proofErr w:type="gramEnd"/>
            <w:r>
              <w:t xml:space="preserve"> Each open source project is associated with a Technical Charter setup as its own Series LLC under the LF Projects LLC. A project may require a CLA.</w:t>
            </w:r>
          </w:p>
        </w:tc>
      </w:tr>
    </w:tbl>
    <w:p w14:paraId="0D44309A" w14:textId="77777777" w:rsidR="00436CF3" w:rsidRDefault="00436CF3" w:rsidP="00436CF3">
      <w:pPr>
        <w:pStyle w:val="Heading3"/>
        <w:rPr>
          <w:rFonts w:ascii="Helvetica Neue" w:hAnsi="Helvetica Neue"/>
          <w:spacing w:val="-2"/>
          <w:sz w:val="27"/>
          <w:szCs w:val="27"/>
        </w:rPr>
      </w:pPr>
      <w:r>
        <w:rPr>
          <w:rFonts w:ascii="Helvetica Neue" w:hAnsi="Helvetica Neue"/>
          <w:b/>
          <w:bCs/>
          <w:spacing w:val="-2"/>
        </w:rPr>
        <w:t>Legal Entity Registration</w:t>
      </w:r>
      <w:hyperlink r:id="rId14" w:anchor="legal-entity-registration" w:tooltip="Permanent link" w:history="1">
        <w:r>
          <w:rPr>
            <w:rStyle w:val="Hyperlink"/>
            <w:rFonts w:ascii="Helvetica Neue" w:hAnsi="Helvetica Neue"/>
            <w:b/>
            <w:bCs/>
            <w:spacing w:val="-2"/>
            <w:u w:val="none"/>
          </w:rPr>
          <w:t>¶</w:t>
        </w:r>
      </w:hyperlink>
    </w:p>
    <w:p w14:paraId="0C0937E0" w14:textId="40C6AD35" w:rsidR="00436CF3" w:rsidRDefault="00436CF3" w:rsidP="00436CF3">
      <w:pPr>
        <w:pStyle w:val="NormalWeb"/>
        <w:spacing w:before="240" w:beforeAutospacing="0" w:after="240" w:afterAutospacing="0"/>
        <w:rPr>
          <w:rFonts w:ascii="Helvetica Neue" w:hAnsi="Helvetica Neue"/>
          <w:sz w:val="29"/>
          <w:szCs w:val="29"/>
        </w:rPr>
      </w:pPr>
      <w:r>
        <w:rPr>
          <w:rFonts w:ascii="Helvetica Neue" w:hAnsi="Helvetica Neue"/>
          <w:sz w:val="29"/>
          <w:szCs w:val="29"/>
        </w:rPr>
        <w:t>The </w:t>
      </w:r>
      <w:r>
        <w:rPr>
          <w:rStyle w:val="Emphasis"/>
          <w:rFonts w:ascii="Helvetica Neue" w:hAnsi="Helvetica Neue"/>
          <w:sz w:val="29"/>
          <w:szCs w:val="29"/>
        </w:rPr>
        <w:t xml:space="preserve">Bedrock </w:t>
      </w:r>
      <w:del w:id="28" w:author="Scott Nicholas" w:date="2020-06-25T16:48:00Z">
        <w:r w:rsidDel="00110C88">
          <w:rPr>
            <w:rStyle w:val="Emphasis"/>
            <w:rFonts w:ascii="Helvetica Neue" w:hAnsi="Helvetica Neue"/>
            <w:sz w:val="29"/>
            <w:szCs w:val="29"/>
          </w:rPr>
          <w:delText>Business Utility Fund</w:delText>
        </w:r>
      </w:del>
      <w:ins w:id="29" w:author="Scott Nicholas" w:date="2020-06-25T16:48:00Z">
        <w:r w:rsidR="00110C88">
          <w:rPr>
            <w:rStyle w:val="Emphasis"/>
            <w:rFonts w:ascii="Helvetica Neue" w:hAnsi="Helvetica Neue"/>
            <w:sz w:val="29"/>
            <w:szCs w:val="29"/>
          </w:rPr>
          <w:t>Consortium</w:t>
        </w:r>
      </w:ins>
      <w:r>
        <w:rPr>
          <w:rFonts w:ascii="Helvetica Neue" w:hAnsi="Helvetica Neue"/>
          <w:sz w:val="29"/>
          <w:szCs w:val="29"/>
        </w:rPr>
        <w:t> (the “Directed Fund”), is a directed fund project of the LF. The Directed Fund serves two purposes:</w:t>
      </w:r>
    </w:p>
    <w:p w14:paraId="58B13B21" w14:textId="2676A75F" w:rsidR="00436CF3" w:rsidRDefault="00436CF3" w:rsidP="00436CF3">
      <w:pPr>
        <w:numPr>
          <w:ilvl w:val="0"/>
          <w:numId w:val="2"/>
        </w:numPr>
        <w:spacing w:before="100" w:beforeAutospacing="1" w:after="120"/>
        <w:ind w:left="450"/>
        <w:rPr>
          <w:rFonts w:ascii="Helvetica Neue" w:hAnsi="Helvetica Neue"/>
          <w:sz w:val="29"/>
          <w:szCs w:val="29"/>
        </w:rPr>
      </w:pPr>
      <w:r>
        <w:rPr>
          <w:rFonts w:ascii="Helvetica Neue" w:hAnsi="Helvetica Neue"/>
          <w:sz w:val="29"/>
          <w:szCs w:val="29"/>
        </w:rPr>
        <w:t>Manage the operation and maintenance of the </w:t>
      </w:r>
      <w:r>
        <w:rPr>
          <w:rStyle w:val="Emphasis"/>
          <w:rFonts w:ascii="Helvetica Neue" w:hAnsi="Helvetica Neue"/>
          <w:sz w:val="29"/>
          <w:szCs w:val="29"/>
        </w:rPr>
        <w:t>Bedrock Business Utility</w:t>
      </w:r>
      <w:r>
        <w:rPr>
          <w:rFonts w:ascii="Helvetica Neue" w:hAnsi="Helvetica Neue"/>
          <w:sz w:val="29"/>
          <w:szCs w:val="29"/>
        </w:rPr>
        <w:t> (“the Utility”)</w:t>
      </w:r>
      <w:ins w:id="30" w:author="Scott Nicholas" w:date="2020-06-25T16:48:00Z">
        <w:r w:rsidR="00110C88">
          <w:rPr>
            <w:rFonts w:ascii="Helvetica Neue" w:hAnsi="Helvetica Neue"/>
            <w:sz w:val="29"/>
            <w:szCs w:val="29"/>
          </w:rPr>
          <w:t>.</w:t>
        </w:r>
      </w:ins>
      <w:del w:id="31" w:author="Scott Nicholas" w:date="2020-06-25T16:48:00Z">
        <w:r w:rsidDel="00110C88">
          <w:rPr>
            <w:rFonts w:ascii="Helvetica Neue" w:hAnsi="Helvetica Neue"/>
            <w:sz w:val="29"/>
            <w:szCs w:val="29"/>
          </w:rPr>
          <w:delText>, a LF Operational Project (a Delaware series limited liability company)</w:delText>
        </w:r>
      </w:del>
    </w:p>
    <w:p w14:paraId="22364804" w14:textId="77777777" w:rsidR="00436CF3" w:rsidRDefault="00436CF3" w:rsidP="00436CF3">
      <w:pPr>
        <w:numPr>
          <w:ilvl w:val="0"/>
          <w:numId w:val="2"/>
        </w:numPr>
        <w:spacing w:before="100" w:beforeAutospacing="1"/>
        <w:ind w:left="450"/>
        <w:rPr>
          <w:rFonts w:ascii="Helvetica Neue" w:hAnsi="Helvetica Neue"/>
          <w:sz w:val="29"/>
          <w:szCs w:val="29"/>
        </w:rPr>
      </w:pPr>
      <w:r>
        <w:rPr>
          <w:rFonts w:ascii="Helvetica Neue" w:hAnsi="Helvetica Neue"/>
          <w:sz w:val="29"/>
          <w:szCs w:val="29"/>
        </w:rPr>
        <w:t>Support for the </w:t>
      </w:r>
      <w:r>
        <w:rPr>
          <w:rStyle w:val="Emphasis"/>
          <w:rFonts w:ascii="Helvetica Neue" w:hAnsi="Helvetica Neue"/>
          <w:sz w:val="29"/>
          <w:szCs w:val="29"/>
        </w:rPr>
        <w:t>Bedrock Technical Project</w:t>
      </w:r>
      <w:del w:id="32" w:author="Scott Nicholas" w:date="2020-06-25T16:48:00Z">
        <w:r w:rsidDel="00110C88">
          <w:rPr>
            <w:rFonts w:ascii="Helvetica Neue" w:hAnsi="Helvetica Neue"/>
            <w:sz w:val="29"/>
            <w:szCs w:val="29"/>
          </w:rPr>
          <w:delText>,</w:delText>
        </w:r>
      </w:del>
      <w:r>
        <w:rPr>
          <w:rFonts w:ascii="Helvetica Neue" w:hAnsi="Helvetica Neue"/>
          <w:sz w:val="29"/>
          <w:szCs w:val="29"/>
        </w:rPr>
        <w:t xml:space="preserve"> (the “Technical Project”), an open source project, a LF Network Projects.</w:t>
      </w:r>
    </w:p>
    <w:p w14:paraId="177591EE" w14:textId="77777777" w:rsidR="00436CF3" w:rsidRDefault="00436CF3" w:rsidP="00436CF3">
      <w:pPr>
        <w:pStyle w:val="Heading3"/>
        <w:rPr>
          <w:rFonts w:ascii="Helvetica Neue" w:hAnsi="Helvetica Neue"/>
          <w:spacing w:val="-2"/>
          <w:sz w:val="27"/>
          <w:szCs w:val="27"/>
        </w:rPr>
      </w:pPr>
      <w:r>
        <w:rPr>
          <w:rFonts w:ascii="Helvetica Neue" w:hAnsi="Helvetica Neue"/>
          <w:b/>
          <w:bCs/>
          <w:spacing w:val="-2"/>
        </w:rPr>
        <w:lastRenderedPageBreak/>
        <w:t>Membership Signing Requirements</w:t>
      </w:r>
      <w:hyperlink r:id="rId15" w:anchor="membership-signing-requirements" w:tooltip="Permanent link" w:history="1">
        <w:r>
          <w:rPr>
            <w:rStyle w:val="Hyperlink"/>
            <w:rFonts w:ascii="Helvetica Neue" w:hAnsi="Helvetica Neue"/>
            <w:b/>
            <w:bCs/>
            <w:spacing w:val="-2"/>
            <w:u w:val="none"/>
          </w:rPr>
          <w:t>¶</w:t>
        </w:r>
      </w:hyperlink>
    </w:p>
    <w:p w14:paraId="146C0E16" w14:textId="77777777" w:rsidR="00436CF3" w:rsidRDefault="00436CF3" w:rsidP="00436CF3">
      <w:pPr>
        <w:pStyle w:val="NormalWeb"/>
        <w:spacing w:before="240" w:beforeAutospacing="0" w:after="240" w:afterAutospacing="0"/>
        <w:rPr>
          <w:rFonts w:ascii="Helvetica Neue" w:hAnsi="Helvetica Neue"/>
          <w:sz w:val="29"/>
          <w:szCs w:val="29"/>
        </w:rPr>
      </w:pPr>
      <w:r>
        <w:rPr>
          <w:rFonts w:ascii="Helvetica Neue" w:hAnsi="Helvetica Neue"/>
          <w:sz w:val="29"/>
          <w:szCs w:val="29"/>
        </w:rPr>
        <w:t>Participation in or use of a project entity may require the signing of one or more contractual instruments.</w:t>
      </w:r>
    </w:p>
    <w:p w14:paraId="1065256E" w14:textId="38E2F250" w:rsidR="00436CF3" w:rsidRDefault="00436CF3" w:rsidP="00436CF3">
      <w:pPr>
        <w:pStyle w:val="NormalWeb"/>
        <w:spacing w:before="240" w:beforeAutospacing="0" w:after="240" w:afterAutospacing="0"/>
        <w:rPr>
          <w:rFonts w:ascii="Helvetica Neue" w:hAnsi="Helvetica Neue"/>
          <w:sz w:val="29"/>
          <w:szCs w:val="29"/>
        </w:rPr>
      </w:pPr>
      <w:r>
        <w:rPr>
          <w:rFonts w:ascii="Helvetica Neue" w:hAnsi="Helvetica Neue"/>
          <w:sz w:val="29"/>
          <w:szCs w:val="29"/>
        </w:rPr>
        <w:fldChar w:fldCharType="begin"/>
      </w:r>
      <w:r>
        <w:rPr>
          <w:rFonts w:ascii="Helvetica Neue" w:hAnsi="Helvetica Neue"/>
          <w:sz w:val="29"/>
          <w:szCs w:val="29"/>
        </w:rPr>
        <w:instrText xml:space="preserve"> INCLUDEPICTURE "https://bedrock-consortium.github.io/bbu-gf/img/bbu-signing-reqs.png" \* MERGEFORMATINET </w:instrText>
      </w:r>
      <w:r>
        <w:rPr>
          <w:rFonts w:ascii="Helvetica Neue" w:hAnsi="Helvetica Neue"/>
          <w:sz w:val="29"/>
          <w:szCs w:val="29"/>
        </w:rPr>
        <w:fldChar w:fldCharType="separate"/>
      </w:r>
      <w:r>
        <w:rPr>
          <w:rFonts w:ascii="Helvetica Neue" w:hAnsi="Helvetica Neue"/>
          <w:noProof/>
          <w:sz w:val="29"/>
          <w:szCs w:val="29"/>
        </w:rPr>
        <w:drawing>
          <wp:inline distT="0" distB="0" distL="0" distR="0" wp14:anchorId="72FC5777" wp14:editId="6909D2A5">
            <wp:extent cx="5943600" cy="6176645"/>
            <wp:effectExtent l="0" t="0" r="0" b="0"/>
            <wp:docPr id="2" name="Picture 2" descr="bbu_signing_re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bu_signing_req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176645"/>
                    </a:xfrm>
                    <a:prstGeom prst="rect">
                      <a:avLst/>
                    </a:prstGeom>
                    <a:noFill/>
                    <a:ln>
                      <a:noFill/>
                    </a:ln>
                  </pic:spPr>
                </pic:pic>
              </a:graphicData>
            </a:graphic>
          </wp:inline>
        </w:drawing>
      </w:r>
      <w:r>
        <w:rPr>
          <w:rFonts w:ascii="Helvetica Neue" w:hAnsi="Helvetica Neue"/>
          <w:sz w:val="29"/>
          <w:szCs w:val="29"/>
        </w:rPr>
        <w:fldChar w:fldCharType="end"/>
      </w:r>
    </w:p>
    <w:tbl>
      <w:tblPr>
        <w:tblW w:w="12375" w:type="dxa"/>
        <w:tblCellMar>
          <w:top w:w="15" w:type="dxa"/>
          <w:left w:w="15" w:type="dxa"/>
          <w:bottom w:w="15" w:type="dxa"/>
          <w:right w:w="15" w:type="dxa"/>
        </w:tblCellMar>
        <w:tblLook w:val="04A0" w:firstRow="1" w:lastRow="0" w:firstColumn="1" w:lastColumn="0" w:noHBand="0" w:noVBand="1"/>
      </w:tblPr>
      <w:tblGrid>
        <w:gridCol w:w="1656"/>
        <w:gridCol w:w="3244"/>
        <w:gridCol w:w="7475"/>
      </w:tblGrid>
      <w:tr w:rsidR="00436CF3" w14:paraId="5D514F56" w14:textId="77777777" w:rsidTr="00436CF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5F5F5"/>
            <w:hideMark/>
          </w:tcPr>
          <w:p w14:paraId="1359B2B9" w14:textId="77777777" w:rsidR="00436CF3" w:rsidRDefault="00436CF3">
            <w:pPr>
              <w:rPr>
                <w:rFonts w:ascii="Times New Roman" w:hAnsi="Times New Roman"/>
                <w:color w:val="FFFFFF"/>
              </w:rPr>
            </w:pPr>
            <w:r>
              <w:rPr>
                <w:color w:val="FFFFFF"/>
              </w:rPr>
              <w:t>Activity Type</w:t>
            </w:r>
          </w:p>
        </w:tc>
        <w:tc>
          <w:tcPr>
            <w:tcW w:w="0" w:type="auto"/>
            <w:tcBorders>
              <w:top w:val="single" w:sz="6" w:space="0" w:color="DDDDDD"/>
              <w:left w:val="single" w:sz="6" w:space="0" w:color="DDDDDD"/>
              <w:bottom w:val="single" w:sz="6" w:space="0" w:color="DDDDDD"/>
              <w:right w:val="single" w:sz="6" w:space="0" w:color="DDDDDD"/>
            </w:tcBorders>
            <w:shd w:val="clear" w:color="auto" w:fill="F5F5F5"/>
            <w:hideMark/>
          </w:tcPr>
          <w:p w14:paraId="732A1ACD" w14:textId="77777777" w:rsidR="00436CF3" w:rsidRDefault="00436CF3">
            <w:pPr>
              <w:rPr>
                <w:color w:val="FFFFFF"/>
              </w:rPr>
            </w:pPr>
            <w:r>
              <w:rPr>
                <w:color w:val="FFFFFF"/>
              </w:rPr>
              <w:t>Entity Name</w:t>
            </w:r>
          </w:p>
        </w:tc>
        <w:tc>
          <w:tcPr>
            <w:tcW w:w="0" w:type="auto"/>
            <w:tcBorders>
              <w:top w:val="single" w:sz="6" w:space="0" w:color="DDDDDD"/>
              <w:left w:val="single" w:sz="6" w:space="0" w:color="DDDDDD"/>
              <w:bottom w:val="single" w:sz="6" w:space="0" w:color="DDDDDD"/>
              <w:right w:val="single" w:sz="6" w:space="0" w:color="DDDDDD"/>
            </w:tcBorders>
            <w:shd w:val="clear" w:color="auto" w:fill="F5F5F5"/>
            <w:hideMark/>
          </w:tcPr>
          <w:p w14:paraId="31532222" w14:textId="77777777" w:rsidR="00436CF3" w:rsidRDefault="00436CF3">
            <w:pPr>
              <w:rPr>
                <w:color w:val="FFFFFF"/>
              </w:rPr>
            </w:pPr>
            <w:r>
              <w:rPr>
                <w:color w:val="FFFFFF"/>
              </w:rPr>
              <w:t>Contractual Instruments</w:t>
            </w:r>
          </w:p>
        </w:tc>
      </w:tr>
      <w:tr w:rsidR="00436CF3" w14:paraId="525E8F33" w14:textId="77777777" w:rsidTr="00436CF3">
        <w:tc>
          <w:tcPr>
            <w:tcW w:w="0" w:type="auto"/>
            <w:tcBorders>
              <w:top w:val="nil"/>
              <w:left w:val="single" w:sz="6" w:space="0" w:color="DDDDDD"/>
              <w:bottom w:val="single" w:sz="6" w:space="0" w:color="DDDDDD"/>
              <w:right w:val="single" w:sz="6" w:space="0" w:color="DDDDDD"/>
            </w:tcBorders>
            <w:shd w:val="clear" w:color="auto" w:fill="F5F5F5"/>
            <w:hideMark/>
          </w:tcPr>
          <w:p w14:paraId="135D800B" w14:textId="77777777" w:rsidR="00436CF3" w:rsidRDefault="00436CF3">
            <w:r>
              <w:t>Directed Fund</w:t>
            </w:r>
          </w:p>
        </w:tc>
        <w:tc>
          <w:tcPr>
            <w:tcW w:w="0" w:type="auto"/>
            <w:tcBorders>
              <w:top w:val="nil"/>
              <w:left w:val="single" w:sz="6" w:space="0" w:color="DDDDDD"/>
              <w:bottom w:val="single" w:sz="6" w:space="0" w:color="DDDDDD"/>
              <w:right w:val="single" w:sz="6" w:space="0" w:color="DDDDDD"/>
            </w:tcBorders>
            <w:shd w:val="clear" w:color="auto" w:fill="F5F5F5"/>
            <w:hideMark/>
          </w:tcPr>
          <w:p w14:paraId="0505EBC2" w14:textId="77777777" w:rsidR="00436CF3" w:rsidRDefault="00436CF3">
            <w:r>
              <w:t>Bedrock Consortium Directed Fund</w:t>
            </w:r>
          </w:p>
        </w:tc>
        <w:tc>
          <w:tcPr>
            <w:tcW w:w="0" w:type="auto"/>
            <w:tcBorders>
              <w:top w:val="nil"/>
              <w:left w:val="single" w:sz="6" w:space="0" w:color="DDDDDD"/>
              <w:bottom w:val="single" w:sz="6" w:space="0" w:color="DDDDDD"/>
              <w:right w:val="single" w:sz="6" w:space="0" w:color="DDDDDD"/>
            </w:tcBorders>
            <w:shd w:val="clear" w:color="auto" w:fill="F5F5F5"/>
            <w:hideMark/>
          </w:tcPr>
          <w:p w14:paraId="4F322913" w14:textId="77777777" w:rsidR="00436CF3" w:rsidRDefault="00436CF3">
            <w:r>
              <w:t>LF Membership Agreement, BBU Participation Agreement, and Utility Agreements.</w:t>
            </w:r>
          </w:p>
        </w:tc>
      </w:tr>
      <w:tr w:rsidR="00436CF3" w14:paraId="21BBBAC0" w14:textId="77777777" w:rsidTr="00436CF3">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10A87471" w14:textId="77777777" w:rsidR="00436CF3" w:rsidRDefault="00436CF3">
            <w:r>
              <w:t>Utility</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2987CF85" w14:textId="77777777" w:rsidR="00436CF3" w:rsidRDefault="00436CF3">
            <w:r>
              <w:t>Bedrock Business Utility</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5A30EB32" w14:textId="77777777" w:rsidR="00436CF3" w:rsidRDefault="00436CF3">
            <w:r>
              <w:t>Utility Agreements, USP Contracts</w:t>
            </w:r>
          </w:p>
        </w:tc>
      </w:tr>
      <w:tr w:rsidR="00436CF3" w14:paraId="75402DF6" w14:textId="77777777" w:rsidTr="00436CF3">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39F82C92" w14:textId="77777777" w:rsidR="00436CF3" w:rsidRDefault="00436CF3">
            <w:r>
              <w:lastRenderedPageBreak/>
              <w:t>Technical Project</w:t>
            </w:r>
          </w:p>
        </w:tc>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00D2A832" w14:textId="77777777" w:rsidR="00436CF3" w:rsidRDefault="00436CF3">
            <w:r>
              <w:t>Bedrock Technical Project</w:t>
            </w:r>
          </w:p>
        </w:tc>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2C8B40C2" w14:textId="77777777" w:rsidR="00436CF3" w:rsidRDefault="00436CF3">
            <w:r>
              <w:t>None</w:t>
            </w:r>
          </w:p>
        </w:tc>
      </w:tr>
    </w:tbl>
    <w:p w14:paraId="3A3039C1" w14:textId="4693F404" w:rsidR="00436CF3" w:rsidRDefault="00436CF3" w:rsidP="00436CF3">
      <w:pPr>
        <w:pStyle w:val="NormalWeb"/>
        <w:spacing w:before="240" w:beforeAutospacing="0" w:after="240" w:afterAutospacing="0"/>
        <w:rPr>
          <w:rFonts w:ascii="Helvetica Neue" w:hAnsi="Helvetica Neue"/>
          <w:sz w:val="29"/>
          <w:szCs w:val="29"/>
        </w:rPr>
      </w:pPr>
      <w:r>
        <w:rPr>
          <w:rFonts w:ascii="Helvetica Neue" w:hAnsi="Helvetica Neue"/>
          <w:sz w:val="29"/>
          <w:szCs w:val="29"/>
        </w:rPr>
        <w:t xml:space="preserve">The </w:t>
      </w:r>
      <w:del w:id="33" w:author="Scott Nicholas" w:date="2020-06-25T16:49:00Z">
        <w:r w:rsidDel="00110C88">
          <w:rPr>
            <w:rFonts w:ascii="Helvetica Neue" w:hAnsi="Helvetica Neue"/>
            <w:sz w:val="29"/>
            <w:szCs w:val="29"/>
          </w:rPr>
          <w:delText xml:space="preserve">BBU </w:delText>
        </w:r>
      </w:del>
      <w:ins w:id="34" w:author="Scott Nicholas" w:date="2020-06-25T16:49:00Z">
        <w:r w:rsidR="00110C88">
          <w:rPr>
            <w:rFonts w:ascii="Helvetica Neue" w:hAnsi="Helvetica Neue"/>
            <w:sz w:val="29"/>
            <w:szCs w:val="29"/>
          </w:rPr>
          <w:t xml:space="preserve">Bedrock Consortium </w:t>
        </w:r>
      </w:ins>
      <w:r>
        <w:rPr>
          <w:rFonts w:ascii="Helvetica Neue" w:hAnsi="Helvetica Neue"/>
          <w:sz w:val="29"/>
          <w:szCs w:val="29"/>
        </w:rPr>
        <w:t>Participation Agreement binds members to project funding commitments, policies, etc. It also puts forth a project charter that addresses the governance of directed fund and customized requirements for </w:t>
      </w:r>
      <w:r>
        <w:rPr>
          <w:rStyle w:val="Emphasis"/>
          <w:rFonts w:ascii="Helvetica Neue" w:hAnsi="Helvetica Neue"/>
          <w:sz w:val="29"/>
          <w:szCs w:val="29"/>
        </w:rPr>
        <w:t>Utility Agreements</w:t>
      </w:r>
      <w:r>
        <w:rPr>
          <w:rFonts w:ascii="Helvetica Neue" w:hAnsi="Helvetica Neue"/>
          <w:sz w:val="29"/>
          <w:szCs w:val="29"/>
        </w:rPr>
        <w:t>.</w:t>
      </w:r>
    </w:p>
    <w:p w14:paraId="67247B40" w14:textId="6FC4A5C8" w:rsidR="00436CF3" w:rsidRDefault="00436CF3" w:rsidP="00436CF3">
      <w:pPr>
        <w:pStyle w:val="NormalWeb"/>
        <w:spacing w:before="240" w:beforeAutospacing="0" w:after="240" w:afterAutospacing="0"/>
        <w:rPr>
          <w:rFonts w:ascii="Helvetica Neue" w:hAnsi="Helvetica Neue"/>
          <w:sz w:val="29"/>
          <w:szCs w:val="29"/>
        </w:rPr>
      </w:pPr>
      <w:r>
        <w:rPr>
          <w:rFonts w:ascii="Helvetica Neue" w:hAnsi="Helvetica Neue"/>
          <w:sz w:val="29"/>
          <w:szCs w:val="29"/>
        </w:rPr>
        <w:t>For details pertaining to </w:t>
      </w:r>
      <w:r>
        <w:rPr>
          <w:rStyle w:val="Emphasis"/>
          <w:rFonts w:ascii="Helvetica Neue" w:hAnsi="Helvetica Neue"/>
          <w:sz w:val="29"/>
          <w:szCs w:val="29"/>
        </w:rPr>
        <w:t>Utility Agreements</w:t>
      </w:r>
      <w:r>
        <w:rPr>
          <w:rFonts w:ascii="Helvetica Neue" w:hAnsi="Helvetica Neue"/>
          <w:sz w:val="29"/>
          <w:szCs w:val="29"/>
        </w:rPr>
        <w:t xml:space="preserve">, see "Exhibit B" of the Bedrock </w:t>
      </w:r>
      <w:del w:id="35" w:author="Scott Nicholas" w:date="2020-06-25T16:49:00Z">
        <w:r w:rsidDel="00110C88">
          <w:rPr>
            <w:rFonts w:ascii="Helvetica Neue" w:hAnsi="Helvetica Neue"/>
            <w:sz w:val="29"/>
            <w:szCs w:val="29"/>
          </w:rPr>
          <w:delText>Business Utility</w:delText>
        </w:r>
      </w:del>
      <w:ins w:id="36" w:author="Scott Nicholas" w:date="2020-06-25T16:49:00Z">
        <w:r w:rsidR="00110C88">
          <w:rPr>
            <w:rFonts w:ascii="Helvetica Neue" w:hAnsi="Helvetica Neue"/>
            <w:sz w:val="29"/>
            <w:szCs w:val="29"/>
          </w:rPr>
          <w:t>Consortium</w:t>
        </w:r>
      </w:ins>
      <w:r>
        <w:rPr>
          <w:rFonts w:ascii="Helvetica Neue" w:hAnsi="Helvetica Neue"/>
          <w:sz w:val="29"/>
          <w:szCs w:val="29"/>
        </w:rPr>
        <w:t xml:space="preserve"> </w:t>
      </w:r>
      <w:del w:id="37" w:author="Scott Nicholas" w:date="2020-06-25T16:52:00Z">
        <w:r w:rsidDel="00110C88">
          <w:rPr>
            <w:rFonts w:ascii="Helvetica Neue" w:hAnsi="Helvetica Neue"/>
            <w:sz w:val="29"/>
            <w:szCs w:val="29"/>
          </w:rPr>
          <w:delText xml:space="preserve">Fund </w:delText>
        </w:r>
      </w:del>
      <w:r>
        <w:rPr>
          <w:rFonts w:ascii="Helvetica Neue" w:hAnsi="Helvetica Neue"/>
          <w:sz w:val="29"/>
          <w:szCs w:val="29"/>
        </w:rPr>
        <w:t>Charter</w:t>
      </w:r>
      <w:ins w:id="38" w:author="Scott Nicholas" w:date="2020-06-25T16:49:00Z">
        <w:r w:rsidR="00110C88">
          <w:rPr>
            <w:rFonts w:ascii="Helvetica Neue" w:hAnsi="Helvetica Neue"/>
            <w:sz w:val="29"/>
            <w:szCs w:val="29"/>
          </w:rPr>
          <w:t xml:space="preserve"> (Exhibit B to the Bedrock Consortium Participation Agreement). </w:t>
        </w:r>
      </w:ins>
      <w:del w:id="39" w:author="Scott Nicholas" w:date="2020-06-25T16:50:00Z">
        <w:r w:rsidDel="00110C88">
          <w:rPr>
            <w:rFonts w:ascii="Helvetica Neue" w:hAnsi="Helvetica Neue"/>
            <w:sz w:val="29"/>
            <w:szCs w:val="29"/>
          </w:rPr>
          <w:delText xml:space="preserve"> as articulated in the </w:delText>
        </w:r>
      </w:del>
      <w:del w:id="40" w:author="Scott Nicholas" w:date="2020-06-25T16:49:00Z">
        <w:r w:rsidDel="00110C88">
          <w:rPr>
            <w:rFonts w:ascii="Helvetica Neue" w:hAnsi="Helvetica Neue"/>
            <w:sz w:val="29"/>
            <w:szCs w:val="29"/>
          </w:rPr>
          <w:fldChar w:fldCharType="begin"/>
        </w:r>
        <w:r w:rsidDel="00110C88">
          <w:rPr>
            <w:rFonts w:ascii="Helvetica Neue" w:hAnsi="Helvetica Neue"/>
            <w:sz w:val="29"/>
            <w:szCs w:val="29"/>
          </w:rPr>
          <w:delInstrText xml:space="preserve"> HYPERLINK "https://bedrock-consortium.github.io/bbu-gf/gf_info/gf_legal/contracts/bbu_partnership_agreement.docx" </w:delInstrText>
        </w:r>
        <w:r w:rsidDel="00110C88">
          <w:rPr>
            <w:rFonts w:ascii="Helvetica Neue" w:hAnsi="Helvetica Neue"/>
            <w:sz w:val="29"/>
            <w:szCs w:val="29"/>
          </w:rPr>
          <w:fldChar w:fldCharType="separate"/>
        </w:r>
        <w:r w:rsidDel="00110C88">
          <w:rPr>
            <w:rStyle w:val="Hyperlink"/>
            <w:rFonts w:ascii="Helvetica Neue" w:hAnsi="Helvetica Neue"/>
            <w:color w:val="3F51B5"/>
            <w:sz w:val="29"/>
            <w:szCs w:val="29"/>
            <w:u w:val="none"/>
          </w:rPr>
          <w:delText>BBU Partnership Agreement</w:delText>
        </w:r>
        <w:r w:rsidDel="00110C88">
          <w:rPr>
            <w:rFonts w:ascii="Helvetica Neue" w:hAnsi="Helvetica Neue"/>
            <w:sz w:val="29"/>
            <w:szCs w:val="29"/>
          </w:rPr>
          <w:fldChar w:fldCharType="end"/>
        </w:r>
      </w:del>
      <w:del w:id="41" w:author="Scott Nicholas" w:date="2020-06-25T16:50:00Z">
        <w:r w:rsidDel="00110C88">
          <w:rPr>
            <w:rFonts w:ascii="Helvetica Neue" w:hAnsi="Helvetica Neue"/>
            <w:sz w:val="29"/>
            <w:szCs w:val="29"/>
          </w:rPr>
          <w:delText>.</w:delText>
        </w:r>
      </w:del>
    </w:p>
    <w:p w14:paraId="7D9933CB" w14:textId="77777777" w:rsidR="00436CF3" w:rsidRDefault="00436CF3" w:rsidP="00436CF3">
      <w:pPr>
        <w:pStyle w:val="NormalWeb"/>
        <w:spacing w:before="240" w:beforeAutospacing="0" w:after="240" w:afterAutospacing="0"/>
        <w:rPr>
          <w:rFonts w:ascii="Helvetica Neue" w:hAnsi="Helvetica Neue"/>
          <w:sz w:val="29"/>
          <w:szCs w:val="29"/>
        </w:rPr>
      </w:pPr>
      <w:r>
        <w:rPr>
          <w:rFonts w:ascii="Helvetica Neue" w:hAnsi="Helvetica Neue"/>
          <w:sz w:val="29"/>
          <w:szCs w:val="29"/>
        </w:rPr>
        <w:t>The </w:t>
      </w:r>
      <w:r>
        <w:rPr>
          <w:rStyle w:val="Emphasis"/>
          <w:rFonts w:ascii="Helvetica Neue" w:hAnsi="Helvetica Neue"/>
          <w:sz w:val="29"/>
          <w:szCs w:val="29"/>
        </w:rPr>
        <w:t>Bedrock Technical Project</w:t>
      </w:r>
      <w:r>
        <w:rPr>
          <w:rFonts w:ascii="Helvetica Neue" w:hAnsi="Helvetica Neue"/>
          <w:sz w:val="29"/>
          <w:szCs w:val="29"/>
        </w:rPr>
        <w:t> does not require the signing of a </w:t>
      </w:r>
      <w:r>
        <w:rPr>
          <w:rStyle w:val="Emphasis"/>
          <w:rFonts w:ascii="Helvetica Neue" w:hAnsi="Helvetica Neue"/>
          <w:sz w:val="29"/>
          <w:szCs w:val="29"/>
        </w:rPr>
        <w:t>Contributors License Agreement (CLA)</w:t>
      </w:r>
      <w:r>
        <w:rPr>
          <w:rFonts w:ascii="Helvetica Neue" w:hAnsi="Helvetica Neue"/>
          <w:sz w:val="29"/>
          <w:szCs w:val="29"/>
        </w:rPr>
        <w:t>.</w:t>
      </w:r>
    </w:p>
    <w:p w14:paraId="7964E203" w14:textId="77777777" w:rsidR="00436CF3" w:rsidRDefault="00436CF3" w:rsidP="00436CF3">
      <w:pPr>
        <w:pStyle w:val="Heading3"/>
        <w:rPr>
          <w:rFonts w:ascii="Helvetica Neue" w:hAnsi="Helvetica Neue"/>
          <w:spacing w:val="-2"/>
          <w:sz w:val="27"/>
          <w:szCs w:val="27"/>
        </w:rPr>
      </w:pPr>
      <w:r>
        <w:rPr>
          <w:rFonts w:ascii="Helvetica Neue" w:hAnsi="Helvetica Neue"/>
          <w:b/>
          <w:bCs/>
          <w:spacing w:val="-2"/>
        </w:rPr>
        <w:t>Consortium Name</w:t>
      </w:r>
      <w:hyperlink r:id="rId17" w:anchor="consortium-name" w:tooltip="Permanent link" w:history="1">
        <w:r>
          <w:rPr>
            <w:rStyle w:val="Hyperlink"/>
            <w:rFonts w:ascii="Helvetica Neue" w:hAnsi="Helvetica Neue"/>
            <w:b/>
            <w:bCs/>
            <w:spacing w:val="-2"/>
            <w:u w:val="none"/>
          </w:rPr>
          <w:t>¶</w:t>
        </w:r>
      </w:hyperlink>
    </w:p>
    <w:p w14:paraId="2E3F8341" w14:textId="6D471A11" w:rsidR="00436CF3" w:rsidRDefault="00436CF3" w:rsidP="00436CF3">
      <w:pPr>
        <w:pStyle w:val="NormalWeb"/>
        <w:spacing w:before="240" w:beforeAutospacing="0" w:after="240" w:afterAutospacing="0"/>
        <w:rPr>
          <w:rFonts w:ascii="Helvetica Neue" w:hAnsi="Helvetica Neue"/>
          <w:sz w:val="29"/>
          <w:szCs w:val="29"/>
        </w:rPr>
      </w:pPr>
      <w:del w:id="42" w:author="Scott Nicholas" w:date="2020-06-25T16:50:00Z">
        <w:r w:rsidDel="00110C88">
          <w:rPr>
            <w:rFonts w:ascii="Helvetica Neue" w:hAnsi="Helvetica Neue"/>
            <w:sz w:val="29"/>
            <w:szCs w:val="29"/>
          </w:rPr>
          <w:delText xml:space="preserve">Participants in the Directed Fund are members of the </w:delText>
        </w:r>
      </w:del>
      <w:ins w:id="43" w:author="Scott Nicholas" w:date="2020-06-25T16:50:00Z">
        <w:r w:rsidR="00110C88">
          <w:rPr>
            <w:rFonts w:ascii="Helvetica Neue" w:hAnsi="Helvetica Neue"/>
            <w:sz w:val="29"/>
            <w:szCs w:val="29"/>
          </w:rPr>
          <w:t xml:space="preserve">The name of the member-driven funding entity supporting the BBU is the </w:t>
        </w:r>
      </w:ins>
      <w:r>
        <w:rPr>
          <w:rFonts w:ascii="Helvetica Neue" w:hAnsi="Helvetica Neue"/>
          <w:sz w:val="29"/>
          <w:szCs w:val="29"/>
        </w:rPr>
        <w:t xml:space="preserve">Bedrock Consortium. </w:t>
      </w:r>
      <w:del w:id="44" w:author="Scott Nicholas" w:date="2020-06-25T16:50:00Z">
        <w:r w:rsidDel="00110C88">
          <w:rPr>
            <w:rFonts w:ascii="Helvetica Neue" w:hAnsi="Helvetica Neue"/>
            <w:sz w:val="29"/>
            <w:szCs w:val="29"/>
          </w:rPr>
          <w:delText xml:space="preserve">Our </w:delText>
        </w:r>
      </w:del>
      <w:ins w:id="45" w:author="Scott Nicholas" w:date="2020-06-25T16:50:00Z">
        <w:r w:rsidR="00110C88">
          <w:rPr>
            <w:rFonts w:ascii="Helvetica Neue" w:hAnsi="Helvetica Neue"/>
            <w:sz w:val="29"/>
            <w:szCs w:val="29"/>
          </w:rPr>
          <w:t xml:space="preserve">The </w:t>
        </w:r>
      </w:ins>
      <w:r>
        <w:rPr>
          <w:rFonts w:ascii="Helvetica Neue" w:hAnsi="Helvetica Neue"/>
          <w:sz w:val="29"/>
          <w:szCs w:val="29"/>
        </w:rPr>
        <w:t>membership</w:t>
      </w:r>
      <w:ins w:id="46" w:author="Scott Nicholas" w:date="2020-06-25T16:50:00Z">
        <w:r w:rsidR="00110C88">
          <w:rPr>
            <w:rFonts w:ascii="Helvetica Neue" w:hAnsi="Helvetica Neue"/>
            <w:sz w:val="29"/>
            <w:szCs w:val="29"/>
          </w:rPr>
          <w:t xml:space="preserve"> of the Bedrock Consortium</w:t>
        </w:r>
      </w:ins>
      <w:r>
        <w:rPr>
          <w:rFonts w:ascii="Helvetica Neue" w:hAnsi="Helvetica Neue"/>
          <w:sz w:val="29"/>
          <w:szCs w:val="29"/>
        </w:rPr>
        <w:t xml:space="preserve"> shares a keen interest towards the establishment of trusted commerce. They believe in a set of fundamental privacy by design principles while mitigating financial and regulatory compliance risks.</w:t>
      </w:r>
    </w:p>
    <w:p w14:paraId="559B1952" w14:textId="77777777" w:rsidR="00436CF3" w:rsidRDefault="00436CF3" w:rsidP="00436CF3">
      <w:pPr>
        <w:pStyle w:val="NormalWeb"/>
        <w:spacing w:before="240" w:beforeAutospacing="0" w:after="240" w:afterAutospacing="0"/>
        <w:rPr>
          <w:rFonts w:ascii="Helvetica Neue" w:hAnsi="Helvetica Neue"/>
          <w:sz w:val="29"/>
          <w:szCs w:val="29"/>
        </w:rPr>
      </w:pPr>
      <w:r>
        <w:rPr>
          <w:rFonts w:ascii="Helvetica Neue" w:hAnsi="Helvetica Neue"/>
          <w:sz w:val="29"/>
          <w:szCs w:val="29"/>
        </w:rPr>
        <w:t>The term “Bedrock” carries two pertinent meanings:</w:t>
      </w:r>
    </w:p>
    <w:p w14:paraId="3A274E48" w14:textId="77777777" w:rsidR="00436CF3" w:rsidRDefault="00436CF3" w:rsidP="00436CF3">
      <w:pPr>
        <w:numPr>
          <w:ilvl w:val="0"/>
          <w:numId w:val="3"/>
        </w:numPr>
        <w:spacing w:before="100" w:beforeAutospacing="1" w:after="120"/>
        <w:ind w:left="450"/>
        <w:rPr>
          <w:rFonts w:ascii="Helvetica Neue" w:hAnsi="Helvetica Neue"/>
          <w:sz w:val="29"/>
          <w:szCs w:val="29"/>
        </w:rPr>
      </w:pPr>
      <w:r>
        <w:rPr>
          <w:rFonts w:ascii="Helvetica Neue" w:hAnsi="Helvetica Neue"/>
          <w:sz w:val="29"/>
          <w:szCs w:val="29"/>
        </w:rPr>
        <w:t>Gold accumulates at this solid foundational layer of the earth because water can't "wash it down" any further. The implication here is that our public identity utility ledger is the bedrock for business trust worldwide.</w:t>
      </w:r>
    </w:p>
    <w:p w14:paraId="10F304CA" w14:textId="77777777" w:rsidR="00436CF3" w:rsidRDefault="00436CF3" w:rsidP="00436CF3">
      <w:pPr>
        <w:numPr>
          <w:ilvl w:val="0"/>
          <w:numId w:val="3"/>
        </w:numPr>
        <w:spacing w:before="100" w:beforeAutospacing="1"/>
        <w:ind w:left="450"/>
        <w:rPr>
          <w:rFonts w:ascii="Helvetica Neue" w:hAnsi="Helvetica Neue"/>
          <w:sz w:val="29"/>
          <w:szCs w:val="29"/>
        </w:rPr>
      </w:pPr>
      <w:r>
        <w:rPr>
          <w:rFonts w:ascii="Helvetica Neue" w:hAnsi="Helvetica Neue"/>
          <w:sz w:val="29"/>
          <w:szCs w:val="29"/>
        </w:rPr>
        <w:t>A “bedrock” principle is one that forms the basis for others principles. Our public identity utility ledger aims to provide the foundational principles for the exchange of trusted personal data.</w:t>
      </w:r>
    </w:p>
    <w:p w14:paraId="560B6AAF" w14:textId="77777777" w:rsidR="00436CF3" w:rsidRDefault="00436CF3" w:rsidP="00436CF3">
      <w:pPr>
        <w:pStyle w:val="Heading2"/>
        <w:rPr>
          <w:rFonts w:ascii="Helvetica Neue" w:hAnsi="Helvetica Neue"/>
          <w:spacing w:val="-2"/>
          <w:sz w:val="36"/>
          <w:szCs w:val="36"/>
        </w:rPr>
      </w:pPr>
      <w:r>
        <w:rPr>
          <w:rFonts w:ascii="Helvetica Neue" w:hAnsi="Helvetica Neue"/>
          <w:b/>
          <w:bCs/>
          <w:spacing w:val="-2"/>
        </w:rPr>
        <w:t>Governing Board</w:t>
      </w:r>
      <w:hyperlink r:id="rId18" w:anchor="governing-board" w:tooltip="Permanent link" w:history="1">
        <w:r>
          <w:rPr>
            <w:rStyle w:val="Hyperlink"/>
            <w:rFonts w:ascii="Helvetica Neue" w:hAnsi="Helvetica Neue"/>
            <w:b/>
            <w:bCs/>
            <w:spacing w:val="-2"/>
            <w:u w:val="none"/>
          </w:rPr>
          <w:t>¶</w:t>
        </w:r>
      </w:hyperlink>
    </w:p>
    <w:p w14:paraId="0F08A959" w14:textId="526319EB" w:rsidR="00436CF3" w:rsidRDefault="00110C88" w:rsidP="00436CF3">
      <w:pPr>
        <w:pStyle w:val="NormalWeb"/>
        <w:spacing w:before="240" w:beforeAutospacing="0" w:after="240" w:afterAutospacing="0"/>
        <w:rPr>
          <w:rFonts w:ascii="Helvetica Neue" w:hAnsi="Helvetica Neue"/>
          <w:sz w:val="29"/>
          <w:szCs w:val="29"/>
        </w:rPr>
      </w:pPr>
      <w:ins w:id="47" w:author="Scott Nicholas" w:date="2020-06-25T16:50:00Z">
        <w:r>
          <w:rPr>
            <w:rFonts w:ascii="Helvetica Neue" w:hAnsi="Helvetica Neue"/>
            <w:sz w:val="29"/>
            <w:szCs w:val="29"/>
          </w:rPr>
          <w:t>The business of the</w:t>
        </w:r>
      </w:ins>
      <w:ins w:id="48" w:author="Scott Nicholas" w:date="2020-06-25T16:51:00Z">
        <w:r>
          <w:rPr>
            <w:rFonts w:ascii="Helvetica Neue" w:hAnsi="Helvetica Neue"/>
            <w:sz w:val="29"/>
            <w:szCs w:val="29"/>
          </w:rPr>
          <w:t xml:space="preserve"> Bedrock Consortium is overseen by a Governing Board.  The Governing Board is comprised of </w:t>
        </w:r>
      </w:ins>
      <w:del w:id="49" w:author="Scott Nicholas" w:date="2020-06-25T16:51:00Z">
        <w:r w:rsidR="00436CF3" w:rsidDel="00110C88">
          <w:rPr>
            <w:rFonts w:ascii="Helvetica Neue" w:hAnsi="Helvetica Neue"/>
            <w:sz w:val="29"/>
            <w:szCs w:val="29"/>
          </w:rPr>
          <w:delText xml:space="preserve">The Consortium will appoint a Governing Board as the governing body of the Directed Fund. The Governing Board will be comprised of </w:delText>
        </w:r>
      </w:del>
      <w:r w:rsidR="00436CF3">
        <w:rPr>
          <w:rFonts w:ascii="Helvetica Neue" w:hAnsi="Helvetica Neue"/>
          <w:sz w:val="29"/>
          <w:szCs w:val="29"/>
        </w:rPr>
        <w:t>representatives from members</w:t>
      </w:r>
      <w:del w:id="50" w:author="Scott Nicholas" w:date="2020-06-25T16:51:00Z">
        <w:r w:rsidR="00436CF3" w:rsidDel="00110C88">
          <w:rPr>
            <w:rFonts w:ascii="Helvetica Neue" w:hAnsi="Helvetica Neue"/>
            <w:sz w:val="29"/>
            <w:szCs w:val="29"/>
          </w:rPr>
          <w:delText>hip</w:delText>
        </w:r>
      </w:del>
      <w:r w:rsidR="00436CF3">
        <w:rPr>
          <w:rFonts w:ascii="Helvetica Neue" w:hAnsi="Helvetica Neue"/>
          <w:sz w:val="29"/>
          <w:szCs w:val="29"/>
        </w:rPr>
        <w:t xml:space="preserve"> as outlined in </w:t>
      </w:r>
      <w:del w:id="51" w:author="Scott Nicholas" w:date="2020-06-25T16:51:00Z">
        <w:r w:rsidR="00436CF3" w:rsidDel="00110C88">
          <w:rPr>
            <w:rFonts w:ascii="Helvetica Neue" w:hAnsi="Helvetica Neue"/>
            <w:sz w:val="29"/>
            <w:szCs w:val="29"/>
          </w:rPr>
          <w:delText>"Exhibit B" of the Bedrock Business Utility</w:delText>
        </w:r>
      </w:del>
      <w:ins w:id="52" w:author="Scott Nicholas" w:date="2020-06-25T16:51:00Z">
        <w:r>
          <w:rPr>
            <w:rFonts w:ascii="Helvetica Neue" w:hAnsi="Helvetica Neue"/>
            <w:sz w:val="29"/>
            <w:szCs w:val="29"/>
          </w:rPr>
          <w:t>the Bedrock Consortium’</w:t>
        </w:r>
      </w:ins>
      <w:ins w:id="53" w:author="Scott Nicholas" w:date="2020-06-25T16:52:00Z">
        <w:r>
          <w:rPr>
            <w:rFonts w:ascii="Helvetica Neue" w:hAnsi="Helvetica Neue"/>
            <w:sz w:val="29"/>
            <w:szCs w:val="29"/>
          </w:rPr>
          <w:t>s</w:t>
        </w:r>
      </w:ins>
      <w:del w:id="54" w:author="Scott Nicholas" w:date="2020-06-25T16:52:00Z">
        <w:r w:rsidR="00436CF3" w:rsidDel="00110C88">
          <w:rPr>
            <w:rFonts w:ascii="Helvetica Neue" w:hAnsi="Helvetica Neue"/>
            <w:sz w:val="29"/>
            <w:szCs w:val="29"/>
          </w:rPr>
          <w:delText xml:space="preserve"> Fund</w:delText>
        </w:r>
      </w:del>
      <w:r w:rsidR="00436CF3">
        <w:rPr>
          <w:rFonts w:ascii="Helvetica Neue" w:hAnsi="Helvetica Neue"/>
          <w:sz w:val="29"/>
          <w:szCs w:val="29"/>
        </w:rPr>
        <w:t xml:space="preserve"> Charter. See </w:t>
      </w:r>
      <w:del w:id="55" w:author="Scott Nicholas" w:date="2020-06-25T16:52:00Z">
        <w:r w:rsidR="00436CF3" w:rsidDel="00110C88">
          <w:rPr>
            <w:rFonts w:ascii="Helvetica Neue" w:hAnsi="Helvetica Neue"/>
            <w:sz w:val="29"/>
            <w:szCs w:val="29"/>
          </w:rPr>
          <w:fldChar w:fldCharType="begin"/>
        </w:r>
        <w:r w:rsidR="00436CF3" w:rsidDel="00110C88">
          <w:rPr>
            <w:rFonts w:ascii="Helvetica Neue" w:hAnsi="Helvetica Neue"/>
            <w:sz w:val="29"/>
            <w:szCs w:val="29"/>
          </w:rPr>
          <w:delInstrText xml:space="preserve"> HYPERLINK "https://bedrock-consortium.github.io/bbu-gf/gf_info/gf_legal/contracts/bbu_partnership_agreement.docx" </w:delInstrText>
        </w:r>
        <w:r w:rsidR="00436CF3" w:rsidDel="00110C88">
          <w:rPr>
            <w:rFonts w:ascii="Helvetica Neue" w:hAnsi="Helvetica Neue"/>
            <w:sz w:val="29"/>
            <w:szCs w:val="29"/>
          </w:rPr>
          <w:fldChar w:fldCharType="separate"/>
        </w:r>
        <w:r w:rsidR="00436CF3" w:rsidDel="00110C88">
          <w:rPr>
            <w:rStyle w:val="Hyperlink"/>
            <w:rFonts w:ascii="Helvetica Neue" w:hAnsi="Helvetica Neue"/>
            <w:color w:val="3F51B5"/>
            <w:sz w:val="29"/>
            <w:szCs w:val="29"/>
            <w:u w:val="none"/>
          </w:rPr>
          <w:delText>BBU Partnership Agreement</w:delText>
        </w:r>
        <w:r w:rsidR="00436CF3" w:rsidDel="00110C88">
          <w:rPr>
            <w:rFonts w:ascii="Helvetica Neue" w:hAnsi="Helvetica Neue"/>
            <w:sz w:val="29"/>
            <w:szCs w:val="29"/>
          </w:rPr>
          <w:fldChar w:fldCharType="end"/>
        </w:r>
        <w:r w:rsidR="00436CF3" w:rsidDel="00110C88">
          <w:rPr>
            <w:rFonts w:ascii="Helvetica Neue" w:hAnsi="Helvetica Neue"/>
            <w:sz w:val="29"/>
            <w:szCs w:val="29"/>
          </w:rPr>
          <w:delText>.</w:delText>
        </w:r>
      </w:del>
      <w:ins w:id="56" w:author="Scott Nicholas" w:date="2020-06-25T16:52:00Z">
        <w:r>
          <w:rPr>
            <w:rFonts w:ascii="Helvetica Neue" w:hAnsi="Helvetica Neue"/>
            <w:sz w:val="29"/>
            <w:szCs w:val="29"/>
          </w:rPr>
          <w:t>the Bedrock Consortium Participation Agreement.</w:t>
        </w:r>
      </w:ins>
    </w:p>
    <w:p w14:paraId="5A5572C7" w14:textId="5EF119BA" w:rsidR="00436CF3" w:rsidRDefault="00436CF3" w:rsidP="00436CF3">
      <w:pPr>
        <w:pStyle w:val="Heading2"/>
        <w:rPr>
          <w:rFonts w:ascii="Helvetica Neue" w:hAnsi="Helvetica Neue"/>
          <w:spacing w:val="-2"/>
          <w:sz w:val="36"/>
          <w:szCs w:val="36"/>
        </w:rPr>
      </w:pPr>
      <w:del w:id="57" w:author="Scott Nicholas" w:date="2020-06-25T16:52:00Z">
        <w:r w:rsidDel="00110C88">
          <w:rPr>
            <w:rFonts w:ascii="Helvetica Neue" w:hAnsi="Helvetica Neue"/>
            <w:b/>
            <w:bCs/>
            <w:spacing w:val="-2"/>
          </w:rPr>
          <w:lastRenderedPageBreak/>
          <w:delText>Bylaws</w:delText>
        </w:r>
        <w:r w:rsidDel="00110C88">
          <w:rPr>
            <w:rFonts w:ascii="Helvetica Neue" w:hAnsi="Helvetica Neue"/>
            <w:b/>
            <w:bCs/>
            <w:spacing w:val="-2"/>
          </w:rPr>
          <w:fldChar w:fldCharType="begin"/>
        </w:r>
        <w:r w:rsidDel="00110C88">
          <w:rPr>
            <w:rFonts w:ascii="Helvetica Neue" w:hAnsi="Helvetica Neue"/>
            <w:b/>
            <w:bCs/>
            <w:spacing w:val="-2"/>
          </w:rPr>
          <w:delInstrText xml:space="preserve"> HYPERLINK "https://bedrock-consortium.github.io/bbu-gf/gf_info/consortium/" \l "bylaws" \o "Permanent link" </w:delInstrText>
        </w:r>
        <w:r w:rsidDel="00110C88">
          <w:rPr>
            <w:rFonts w:ascii="Helvetica Neue" w:hAnsi="Helvetica Neue"/>
            <w:b/>
            <w:bCs/>
            <w:spacing w:val="-2"/>
          </w:rPr>
          <w:fldChar w:fldCharType="separate"/>
        </w:r>
        <w:r w:rsidDel="00110C88">
          <w:rPr>
            <w:rStyle w:val="Hyperlink"/>
            <w:rFonts w:ascii="Helvetica Neue" w:hAnsi="Helvetica Neue"/>
            <w:b/>
            <w:bCs/>
            <w:spacing w:val="-2"/>
            <w:u w:val="none"/>
          </w:rPr>
          <w:delText>¶</w:delText>
        </w:r>
        <w:r w:rsidDel="00110C88">
          <w:rPr>
            <w:rFonts w:ascii="Helvetica Neue" w:hAnsi="Helvetica Neue"/>
            <w:b/>
            <w:bCs/>
            <w:spacing w:val="-2"/>
          </w:rPr>
          <w:fldChar w:fldCharType="end"/>
        </w:r>
      </w:del>
      <w:ins w:id="58" w:author="Scott Nicholas" w:date="2020-06-25T16:52:00Z">
        <w:r w:rsidR="00110C88">
          <w:rPr>
            <w:rFonts w:ascii="Helvetica Neue" w:hAnsi="Helvetica Neue"/>
            <w:b/>
            <w:bCs/>
            <w:spacing w:val="-2"/>
          </w:rPr>
          <w:t>Governance Framework of the BBU</w:t>
        </w:r>
      </w:ins>
    </w:p>
    <w:p w14:paraId="1B212605" w14:textId="0ED8F0CF" w:rsidR="00436CF3" w:rsidRDefault="00436CF3" w:rsidP="00436CF3">
      <w:pPr>
        <w:pStyle w:val="NormalWeb"/>
        <w:spacing w:before="240" w:beforeAutospacing="0" w:after="0" w:afterAutospacing="0"/>
        <w:rPr>
          <w:rFonts w:ascii="Helvetica Neue" w:hAnsi="Helvetica Neue"/>
          <w:sz w:val="29"/>
          <w:szCs w:val="29"/>
        </w:rPr>
      </w:pPr>
      <w:r>
        <w:rPr>
          <w:rFonts w:ascii="Helvetica Neue" w:hAnsi="Helvetica Neue"/>
          <w:sz w:val="29"/>
          <w:szCs w:val="29"/>
        </w:rPr>
        <w:t>The Governing Board is responsible for establishing and maintaining the governance framework for the operation and administration of the </w:t>
      </w:r>
      <w:r>
        <w:rPr>
          <w:rStyle w:val="Emphasis"/>
          <w:rFonts w:ascii="Helvetica Neue" w:hAnsi="Helvetica Neue"/>
          <w:sz w:val="29"/>
          <w:szCs w:val="29"/>
        </w:rPr>
        <w:t>Bedrock Business Utility ("BBU")</w:t>
      </w:r>
      <w:r>
        <w:rPr>
          <w:rFonts w:ascii="Helvetica Neue" w:hAnsi="Helvetica Neue"/>
          <w:sz w:val="29"/>
          <w:szCs w:val="29"/>
        </w:rPr>
        <w:t> </w:t>
      </w:r>
      <w:del w:id="59" w:author="Scott Nicholas" w:date="2020-06-25T16:56:00Z">
        <w:r w:rsidDel="008734F6">
          <w:rPr>
            <w:rFonts w:ascii="Helvetica Neue" w:hAnsi="Helvetica Neue"/>
            <w:sz w:val="29"/>
            <w:szCs w:val="29"/>
          </w:rPr>
          <w:delText>along with the bylaws for the Consortium</w:delText>
        </w:r>
      </w:del>
      <w:r>
        <w:rPr>
          <w:rFonts w:ascii="Helvetica Neue" w:hAnsi="Helvetica Neue"/>
          <w:sz w:val="29"/>
          <w:szCs w:val="29"/>
        </w:rPr>
        <w:t>. See </w:t>
      </w:r>
      <w:del w:id="60" w:author="Scott Nicholas" w:date="2020-06-25T16:52:00Z">
        <w:r w:rsidDel="00110C88">
          <w:rPr>
            <w:rFonts w:ascii="Helvetica Neue" w:hAnsi="Helvetica Neue"/>
            <w:sz w:val="29"/>
            <w:szCs w:val="29"/>
          </w:rPr>
          <w:fldChar w:fldCharType="begin"/>
        </w:r>
        <w:r w:rsidDel="00110C88">
          <w:rPr>
            <w:rFonts w:ascii="Helvetica Neue" w:hAnsi="Helvetica Neue"/>
            <w:sz w:val="29"/>
            <w:szCs w:val="29"/>
          </w:rPr>
          <w:delInstrText xml:space="preserve"> HYPERLINK "https://bedrock-consortium.github.io/bbu-gf/gf_info/gf_legal/contracts/bbu_partnership_agreement.docx" </w:delInstrText>
        </w:r>
        <w:r w:rsidDel="00110C88">
          <w:rPr>
            <w:rFonts w:ascii="Helvetica Neue" w:hAnsi="Helvetica Neue"/>
            <w:sz w:val="29"/>
            <w:szCs w:val="29"/>
          </w:rPr>
          <w:fldChar w:fldCharType="separate"/>
        </w:r>
        <w:r w:rsidDel="00110C88">
          <w:rPr>
            <w:rStyle w:val="Hyperlink"/>
            <w:rFonts w:ascii="Helvetica Neue" w:hAnsi="Helvetica Neue"/>
            <w:color w:val="3F51B5"/>
            <w:sz w:val="29"/>
            <w:szCs w:val="29"/>
            <w:u w:val="none"/>
          </w:rPr>
          <w:delText>BBU Partnership Agreement</w:delText>
        </w:r>
        <w:r w:rsidDel="00110C88">
          <w:rPr>
            <w:rFonts w:ascii="Helvetica Neue" w:hAnsi="Helvetica Neue"/>
            <w:sz w:val="29"/>
            <w:szCs w:val="29"/>
          </w:rPr>
          <w:fldChar w:fldCharType="end"/>
        </w:r>
        <w:r w:rsidDel="00110C88">
          <w:rPr>
            <w:rFonts w:ascii="Helvetica Neue" w:hAnsi="Helvetica Neue"/>
            <w:sz w:val="29"/>
            <w:szCs w:val="29"/>
          </w:rPr>
          <w:delText>.</w:delText>
        </w:r>
      </w:del>
      <w:ins w:id="61" w:author="Scott Nicholas" w:date="2020-06-25T16:52:00Z">
        <w:r w:rsidR="00110C88">
          <w:rPr>
            <w:rFonts w:ascii="Helvetica Neue" w:hAnsi="Helvetica Neue"/>
            <w:sz w:val="29"/>
            <w:szCs w:val="29"/>
          </w:rPr>
          <w:t xml:space="preserve">the </w:t>
        </w:r>
      </w:ins>
      <w:ins w:id="62" w:author="Scott Nicholas" w:date="2020-06-25T16:53:00Z">
        <w:r w:rsidR="00110C88">
          <w:rPr>
            <w:rFonts w:ascii="Helvetica Neue" w:hAnsi="Helvetica Neue"/>
            <w:sz w:val="29"/>
            <w:szCs w:val="29"/>
          </w:rPr>
          <w:t xml:space="preserve">Bedrock Consortium </w:t>
        </w:r>
      </w:ins>
      <w:ins w:id="63" w:author="Scott Nicholas" w:date="2020-06-25T16:52:00Z">
        <w:r w:rsidR="00110C88">
          <w:rPr>
            <w:rFonts w:ascii="Helvetica Neue" w:hAnsi="Helvetica Neue"/>
            <w:sz w:val="29"/>
            <w:szCs w:val="29"/>
          </w:rPr>
          <w:t>Charter.</w:t>
        </w:r>
      </w:ins>
    </w:p>
    <w:p w14:paraId="531DF7F7" w14:textId="339AFDA8" w:rsidR="00436CF3" w:rsidRDefault="00436CF3">
      <w:pPr>
        <w:rPr>
          <w:ins w:id="64" w:author="Scott Nicholas" w:date="2020-06-25T16:57:00Z"/>
        </w:rPr>
      </w:pPr>
    </w:p>
    <w:p w14:paraId="5083572E" w14:textId="77777777" w:rsidR="008734F6" w:rsidRDefault="008734F6" w:rsidP="008734F6">
      <w:pPr>
        <w:pStyle w:val="Heading1"/>
        <w:rPr>
          <w:rFonts w:ascii="Helvetica Neue" w:hAnsi="Helvetica Neue"/>
          <w:b w:val="0"/>
          <w:bCs w:val="0"/>
          <w:spacing w:val="-2"/>
        </w:rPr>
      </w:pPr>
      <w:r>
        <w:rPr>
          <w:rFonts w:ascii="Helvetica Neue" w:hAnsi="Helvetica Neue"/>
          <w:b w:val="0"/>
          <w:bCs w:val="0"/>
          <w:spacing w:val="-2"/>
        </w:rPr>
        <w:t>Membership</w:t>
      </w:r>
    </w:p>
    <w:p w14:paraId="59B47340" w14:textId="7769D286" w:rsidR="008734F6" w:rsidRDefault="008734F6" w:rsidP="008734F6">
      <w:pPr>
        <w:pStyle w:val="NormalWeb"/>
        <w:spacing w:before="0" w:beforeAutospacing="0" w:after="0" w:afterAutospacing="0"/>
        <w:rPr>
          <w:rFonts w:ascii="Helvetica Neue" w:hAnsi="Helvetica Neue"/>
          <w:sz w:val="29"/>
          <w:szCs w:val="29"/>
        </w:rPr>
      </w:pPr>
      <w:r>
        <w:rPr>
          <w:rFonts w:ascii="Helvetica Neue" w:hAnsi="Helvetica Neue"/>
          <w:sz w:val="29"/>
          <w:szCs w:val="29"/>
        </w:rPr>
        <w:t xml:space="preserve">The concepts outlined herein provide an informational synopsis for the operation of the Bedrock Business Utility and participation in the Bedrock </w:t>
      </w:r>
      <w:del w:id="65" w:author="Scott Nicholas" w:date="2020-06-25T16:58:00Z">
        <w:r w:rsidDel="008734F6">
          <w:rPr>
            <w:rFonts w:ascii="Helvetica Neue" w:hAnsi="Helvetica Neue"/>
            <w:sz w:val="29"/>
            <w:szCs w:val="29"/>
          </w:rPr>
          <w:delText>Business Directed Fund Project</w:delText>
        </w:r>
      </w:del>
      <w:ins w:id="66" w:author="Scott Nicholas" w:date="2020-06-25T16:58:00Z">
        <w:r>
          <w:rPr>
            <w:rFonts w:ascii="Helvetica Neue" w:hAnsi="Helvetica Neue"/>
            <w:sz w:val="29"/>
            <w:szCs w:val="29"/>
          </w:rPr>
          <w:t>Consortium</w:t>
        </w:r>
      </w:ins>
      <w:r>
        <w:rPr>
          <w:rFonts w:ascii="Helvetica Neue" w:hAnsi="Helvetica Neue"/>
          <w:sz w:val="29"/>
          <w:szCs w:val="29"/>
        </w:rPr>
        <w:t>. The executable</w:t>
      </w:r>
      <w:ins w:id="67" w:author="Scott Nicholas" w:date="2020-06-25T16:58:00Z">
        <w:r>
          <w:rPr>
            <w:rFonts w:ascii="Helvetica Neue" w:hAnsi="Helvetica Neue"/>
            <w:sz w:val="29"/>
            <w:szCs w:val="29"/>
          </w:rPr>
          <w:t xml:space="preserve"> </w:t>
        </w:r>
      </w:ins>
      <w:r>
        <w:rPr>
          <w:rFonts w:ascii="Helvetica Neue" w:hAnsi="Helvetica Neue"/>
          <w:sz w:val="29"/>
          <w:szCs w:val="29"/>
        </w:rPr>
        <w:t> </w:t>
      </w:r>
      <w:hyperlink r:id="rId19" w:history="1">
        <w:r>
          <w:rPr>
            <w:rStyle w:val="Hyperlink"/>
            <w:rFonts w:ascii="Helvetica Neue" w:hAnsi="Helvetica Neue"/>
            <w:color w:val="3F51B5"/>
            <w:sz w:val="29"/>
            <w:szCs w:val="29"/>
            <w:u w:val="none"/>
          </w:rPr>
          <w:t>BBU Participation Agreement</w:t>
        </w:r>
      </w:hyperlink>
      <w:r>
        <w:rPr>
          <w:rFonts w:ascii="Helvetica Neue" w:hAnsi="Helvetica Neue"/>
          <w:sz w:val="29"/>
          <w:szCs w:val="29"/>
        </w:rPr>
        <w:t> (the "Participation Agreement"), specifically </w:t>
      </w:r>
      <w:r>
        <w:rPr>
          <w:rStyle w:val="HTMLCode"/>
          <w:rFonts w:eastAsiaTheme="majorEastAsia"/>
          <w:color w:val="37474F"/>
          <w:sz w:val="24"/>
          <w:szCs w:val="24"/>
        </w:rPr>
        <w:t>Exhibit B</w:t>
      </w:r>
      <w:r>
        <w:rPr>
          <w:rFonts w:ascii="Helvetica Neue" w:hAnsi="Helvetica Neue"/>
          <w:sz w:val="29"/>
          <w:szCs w:val="29"/>
        </w:rPr>
        <w:t> and </w:t>
      </w:r>
      <w:r>
        <w:rPr>
          <w:rStyle w:val="HTMLCode"/>
          <w:rFonts w:eastAsiaTheme="majorEastAsia"/>
          <w:color w:val="37474F"/>
          <w:sz w:val="24"/>
          <w:szCs w:val="24"/>
        </w:rPr>
        <w:t>Exhibit C</w:t>
      </w:r>
      <w:r>
        <w:rPr>
          <w:rFonts w:ascii="Helvetica Neue" w:hAnsi="Helvetica Neue"/>
          <w:sz w:val="29"/>
          <w:szCs w:val="29"/>
        </w:rPr>
        <w:t>, supersedes this content.</w:t>
      </w:r>
    </w:p>
    <w:p w14:paraId="7AB63B88" w14:textId="77777777" w:rsidR="008734F6" w:rsidRDefault="008734F6" w:rsidP="008734F6">
      <w:pPr>
        <w:pStyle w:val="Heading2"/>
        <w:rPr>
          <w:rFonts w:ascii="Helvetica Neue" w:hAnsi="Helvetica Neue"/>
          <w:spacing w:val="-2"/>
          <w:sz w:val="36"/>
          <w:szCs w:val="36"/>
        </w:rPr>
      </w:pPr>
      <w:r>
        <w:rPr>
          <w:rFonts w:ascii="Helvetica Neue" w:hAnsi="Helvetica Neue"/>
          <w:b/>
          <w:bCs/>
          <w:spacing w:val="-2"/>
        </w:rPr>
        <w:t>Utility Infrastructure Requirements</w:t>
      </w:r>
      <w:hyperlink r:id="rId20" w:anchor="utility-infrastructure-requirements" w:tooltip="Permanent link" w:history="1">
        <w:r>
          <w:rPr>
            <w:rStyle w:val="Hyperlink"/>
            <w:rFonts w:ascii="Helvetica Neue" w:hAnsi="Helvetica Neue"/>
            <w:b/>
            <w:bCs/>
            <w:spacing w:val="-2"/>
            <w:u w:val="none"/>
          </w:rPr>
          <w:t>¶</w:t>
        </w:r>
      </w:hyperlink>
    </w:p>
    <w:p w14:paraId="3C16D614" w14:textId="77777777" w:rsidR="008734F6" w:rsidRDefault="008734F6" w:rsidP="008734F6">
      <w:pPr>
        <w:pStyle w:val="NormalWeb"/>
        <w:spacing w:before="240" w:beforeAutospacing="0" w:after="240" w:afterAutospacing="0"/>
        <w:rPr>
          <w:rFonts w:ascii="Helvetica Neue" w:hAnsi="Helvetica Neue"/>
          <w:sz w:val="29"/>
          <w:szCs w:val="29"/>
        </w:rPr>
      </w:pPr>
      <w:r>
        <w:rPr>
          <w:rFonts w:ascii="Helvetica Neue" w:hAnsi="Helvetica Neue"/>
          <w:sz w:val="29"/>
          <w:szCs w:val="29"/>
        </w:rPr>
        <w:t>The Utility is an instance of a </w:t>
      </w:r>
      <w:proofErr w:type="spellStart"/>
      <w:r>
        <w:rPr>
          <w:rFonts w:ascii="Helvetica Neue" w:hAnsi="Helvetica Neue"/>
          <w:sz w:val="29"/>
          <w:szCs w:val="29"/>
        </w:rPr>
        <w:fldChar w:fldCharType="begin"/>
      </w:r>
      <w:r>
        <w:rPr>
          <w:rFonts w:ascii="Helvetica Neue" w:hAnsi="Helvetica Neue"/>
          <w:sz w:val="29"/>
          <w:szCs w:val="29"/>
        </w:rPr>
        <w:instrText xml:space="preserve"> HYPERLINK "https://github.com/hyperledger/aries-rfcs/tree/master/concepts/0289-toip-stack" \l "layer-one-public-utilities-for-decentralized-identifiers-dids" </w:instrText>
      </w:r>
      <w:r>
        <w:rPr>
          <w:rFonts w:ascii="Helvetica Neue" w:hAnsi="Helvetica Neue"/>
          <w:sz w:val="29"/>
          <w:szCs w:val="29"/>
        </w:rPr>
        <w:fldChar w:fldCharType="separate"/>
      </w:r>
      <w:r>
        <w:rPr>
          <w:rStyle w:val="Hyperlink"/>
          <w:rFonts w:ascii="Helvetica Neue" w:hAnsi="Helvetica Neue"/>
          <w:color w:val="3F51B5"/>
          <w:sz w:val="29"/>
          <w:szCs w:val="29"/>
          <w:u w:val="none"/>
        </w:rPr>
        <w:t>ToIP</w:t>
      </w:r>
      <w:proofErr w:type="spellEnd"/>
      <w:r>
        <w:rPr>
          <w:rStyle w:val="Hyperlink"/>
          <w:rFonts w:ascii="Helvetica Neue" w:hAnsi="Helvetica Neue"/>
          <w:color w:val="3F51B5"/>
          <w:sz w:val="29"/>
          <w:szCs w:val="29"/>
          <w:u w:val="none"/>
        </w:rPr>
        <w:t xml:space="preserve"> Layer One Public Utility</w:t>
      </w:r>
      <w:r>
        <w:rPr>
          <w:rFonts w:ascii="Helvetica Neue" w:hAnsi="Helvetica Neue"/>
          <w:sz w:val="29"/>
          <w:szCs w:val="29"/>
        </w:rPr>
        <w:fldChar w:fldCharType="end"/>
      </w:r>
      <w:r>
        <w:rPr>
          <w:rFonts w:ascii="Helvetica Neue" w:hAnsi="Helvetica Neue"/>
          <w:sz w:val="29"/>
          <w:szCs w:val="29"/>
        </w:rPr>
        <w:t> based on </w:t>
      </w:r>
      <w:hyperlink r:id="rId21" w:history="1">
        <w:r>
          <w:rPr>
            <w:rStyle w:val="Hyperlink"/>
            <w:rFonts w:ascii="Helvetica Neue" w:hAnsi="Helvetica Neue"/>
            <w:color w:val="3F51B5"/>
            <w:sz w:val="29"/>
            <w:szCs w:val="29"/>
            <w:u w:val="none"/>
          </w:rPr>
          <w:t>Hyperledger Indy</w:t>
        </w:r>
      </w:hyperlink>
      <w:r>
        <w:rPr>
          <w:rFonts w:ascii="Helvetica Neue" w:hAnsi="Helvetica Neue"/>
          <w:sz w:val="29"/>
          <w:szCs w:val="29"/>
        </w:rPr>
        <w:t> ("Indy"). In order to establish an operational budget for the Utility, several infrastructure assumptions must be considered.</w:t>
      </w:r>
    </w:p>
    <w:p w14:paraId="531F98E7" w14:textId="77777777" w:rsidR="008734F6" w:rsidRDefault="008734F6" w:rsidP="008734F6">
      <w:pPr>
        <w:numPr>
          <w:ilvl w:val="0"/>
          <w:numId w:val="4"/>
        </w:numPr>
        <w:spacing w:before="100" w:beforeAutospacing="1" w:after="120"/>
        <w:ind w:left="450"/>
        <w:rPr>
          <w:rFonts w:ascii="Helvetica Neue" w:hAnsi="Helvetica Neue"/>
          <w:sz w:val="29"/>
          <w:szCs w:val="29"/>
        </w:rPr>
      </w:pPr>
      <w:r>
        <w:rPr>
          <w:rFonts w:ascii="Helvetica Neue" w:hAnsi="Helvetica Neue"/>
          <w:sz w:val="29"/>
          <w:szCs w:val="29"/>
        </w:rPr>
        <w:t>Budgetary requirements dictate how much revenue is required to keep the Utility sustainable.</w:t>
      </w:r>
    </w:p>
    <w:p w14:paraId="7E39B560" w14:textId="77777777" w:rsidR="008734F6" w:rsidRDefault="008734F6" w:rsidP="008734F6">
      <w:pPr>
        <w:numPr>
          <w:ilvl w:val="0"/>
          <w:numId w:val="4"/>
        </w:numPr>
        <w:spacing w:before="100" w:beforeAutospacing="1"/>
        <w:ind w:left="450"/>
        <w:rPr>
          <w:rFonts w:ascii="Helvetica Neue" w:hAnsi="Helvetica Neue"/>
          <w:sz w:val="29"/>
          <w:szCs w:val="29"/>
        </w:rPr>
      </w:pPr>
      <w:r>
        <w:rPr>
          <w:rFonts w:ascii="Helvetica Neue" w:hAnsi="Helvetica Neue"/>
          <w:sz w:val="29"/>
          <w:szCs w:val="29"/>
        </w:rPr>
        <w:t>Distributed ledger technologies, like Indy, leverage consensus algorithms that come with an optimal consensus threshold. This threshold value dictates the number of validator nodes required to operate the Utility. To meet the needs of a decentralized ledger, each validator node must be operated by an independent and unique participant. Therefore, a quantity requirement associated with one or more classes of members will be tied to the number of required validator nodes. Validator nodes may also be referred to as </w:t>
      </w:r>
      <w:r>
        <w:rPr>
          <w:rStyle w:val="Emphasis"/>
          <w:rFonts w:ascii="Helvetica Neue" w:hAnsi="Helvetica Neue"/>
          <w:sz w:val="29"/>
          <w:szCs w:val="29"/>
        </w:rPr>
        <w:t>utility infrastructure nodes</w:t>
      </w:r>
      <w:r>
        <w:rPr>
          <w:rFonts w:ascii="Helvetica Neue" w:hAnsi="Helvetica Neue"/>
          <w:sz w:val="29"/>
          <w:szCs w:val="29"/>
        </w:rPr>
        <w:t> or </w:t>
      </w:r>
      <w:r>
        <w:rPr>
          <w:rStyle w:val="Emphasis"/>
          <w:rFonts w:ascii="Helvetica Neue" w:hAnsi="Helvetica Neue"/>
          <w:sz w:val="29"/>
          <w:szCs w:val="29"/>
        </w:rPr>
        <w:t>Stewards</w:t>
      </w:r>
      <w:r>
        <w:rPr>
          <w:rFonts w:ascii="Helvetica Neue" w:hAnsi="Helvetica Neue"/>
          <w:sz w:val="29"/>
          <w:szCs w:val="29"/>
        </w:rPr>
        <w:t> from a historical </w:t>
      </w:r>
      <w:proofErr w:type="spellStart"/>
      <w:r>
        <w:rPr>
          <w:rFonts w:ascii="Helvetica Neue" w:hAnsi="Helvetica Neue"/>
          <w:sz w:val="29"/>
          <w:szCs w:val="29"/>
        </w:rPr>
        <w:fldChar w:fldCharType="begin"/>
      </w:r>
      <w:r>
        <w:rPr>
          <w:rFonts w:ascii="Helvetica Neue" w:hAnsi="Helvetica Neue"/>
          <w:sz w:val="29"/>
          <w:szCs w:val="29"/>
        </w:rPr>
        <w:instrText xml:space="preserve"> HYPERLINK "http://sovrin.org/" </w:instrText>
      </w:r>
      <w:r>
        <w:rPr>
          <w:rFonts w:ascii="Helvetica Neue" w:hAnsi="Helvetica Neue"/>
          <w:sz w:val="29"/>
          <w:szCs w:val="29"/>
        </w:rPr>
        <w:fldChar w:fldCharType="separate"/>
      </w:r>
      <w:r>
        <w:rPr>
          <w:rStyle w:val="Hyperlink"/>
          <w:rFonts w:ascii="Helvetica Neue" w:hAnsi="Helvetica Neue"/>
          <w:color w:val="3F51B5"/>
          <w:sz w:val="29"/>
          <w:szCs w:val="29"/>
          <w:u w:val="none"/>
        </w:rPr>
        <w:t>Sovrin</w:t>
      </w:r>
      <w:proofErr w:type="spellEnd"/>
      <w:r>
        <w:rPr>
          <w:rStyle w:val="Hyperlink"/>
          <w:rFonts w:ascii="Helvetica Neue" w:hAnsi="Helvetica Neue"/>
          <w:color w:val="3F51B5"/>
          <w:sz w:val="29"/>
          <w:szCs w:val="29"/>
          <w:u w:val="none"/>
        </w:rPr>
        <w:t xml:space="preserve"> Foundation</w:t>
      </w:r>
      <w:r>
        <w:rPr>
          <w:rFonts w:ascii="Helvetica Neue" w:hAnsi="Helvetica Neue"/>
          <w:sz w:val="29"/>
          <w:szCs w:val="29"/>
        </w:rPr>
        <w:fldChar w:fldCharType="end"/>
      </w:r>
      <w:r>
        <w:rPr>
          <w:rFonts w:ascii="Helvetica Neue" w:hAnsi="Helvetica Neue"/>
          <w:sz w:val="29"/>
          <w:szCs w:val="29"/>
        </w:rPr>
        <w:t> context.</w:t>
      </w:r>
    </w:p>
    <w:p w14:paraId="06F00D74" w14:textId="77777777" w:rsidR="008734F6" w:rsidRDefault="008734F6" w:rsidP="008734F6">
      <w:pPr>
        <w:pStyle w:val="NormalWeb"/>
        <w:spacing w:before="240" w:beforeAutospacing="0" w:after="240" w:afterAutospacing="0"/>
        <w:rPr>
          <w:rFonts w:ascii="Helvetica Neue" w:hAnsi="Helvetica Neue"/>
          <w:sz w:val="29"/>
          <w:szCs w:val="29"/>
        </w:rPr>
      </w:pPr>
      <w:r>
        <w:rPr>
          <w:rFonts w:ascii="Helvetica Neue" w:hAnsi="Helvetica Neue"/>
          <w:sz w:val="29"/>
          <w:szCs w:val="29"/>
        </w:rPr>
        <w:t xml:space="preserve">A balance between budget requirements and technology limitations will define the number of validator nodes required to operate the Utility. Initially this will be set at twenty-five (25) utility infrastructure nodes. The </w:t>
      </w:r>
      <w:r>
        <w:rPr>
          <w:rFonts w:ascii="Helvetica Neue" w:hAnsi="Helvetica Neue"/>
          <w:sz w:val="29"/>
          <w:szCs w:val="29"/>
        </w:rPr>
        <w:lastRenderedPageBreak/>
        <w:t>set of active nodes on the network will be periodically pulled from a pool of available nodes.</w:t>
      </w:r>
    </w:p>
    <w:p w14:paraId="4240CC12" w14:textId="77777777" w:rsidR="008734F6" w:rsidRDefault="008734F6" w:rsidP="008734F6">
      <w:pPr>
        <w:pStyle w:val="Heading3"/>
        <w:rPr>
          <w:rFonts w:ascii="Helvetica Neue" w:hAnsi="Helvetica Neue"/>
          <w:spacing w:val="-2"/>
          <w:sz w:val="27"/>
          <w:szCs w:val="27"/>
        </w:rPr>
      </w:pPr>
      <w:r>
        <w:rPr>
          <w:rFonts w:ascii="Helvetica Neue" w:hAnsi="Helvetica Neue"/>
          <w:b/>
          <w:bCs/>
          <w:spacing w:val="-2"/>
        </w:rPr>
        <w:t>Validator Node Pool</w:t>
      </w:r>
      <w:hyperlink r:id="rId22" w:anchor="validator-node-pool" w:tooltip="Permanent link" w:history="1">
        <w:r>
          <w:rPr>
            <w:rStyle w:val="Hyperlink"/>
            <w:rFonts w:ascii="Helvetica Neue" w:hAnsi="Helvetica Neue"/>
            <w:b/>
            <w:bCs/>
            <w:spacing w:val="-2"/>
            <w:u w:val="none"/>
          </w:rPr>
          <w:t>¶</w:t>
        </w:r>
      </w:hyperlink>
    </w:p>
    <w:p w14:paraId="4AE19978" w14:textId="77777777" w:rsidR="008734F6" w:rsidRDefault="008734F6" w:rsidP="008734F6">
      <w:pPr>
        <w:pStyle w:val="NormalWeb"/>
        <w:spacing w:before="240" w:beforeAutospacing="0" w:after="240" w:afterAutospacing="0"/>
        <w:rPr>
          <w:rFonts w:ascii="Helvetica Neue" w:hAnsi="Helvetica Neue"/>
          <w:sz w:val="29"/>
          <w:szCs w:val="29"/>
        </w:rPr>
      </w:pPr>
      <w:r>
        <w:rPr>
          <w:rFonts w:ascii="Helvetica Neue" w:hAnsi="Helvetica Neue"/>
          <w:sz w:val="29"/>
          <w:szCs w:val="29"/>
        </w:rPr>
        <w:t>In order to efficiently operate the ledger associated with the Utility, a combination of production, test, and development environments are necessary. The Governing Board is responsible for defining the requirements associated with the validator pool. It is important to note that such Governing Board decisions will be influenced by both technical performance restrictions as well as budgetary demands.</w:t>
      </w:r>
    </w:p>
    <w:tbl>
      <w:tblPr>
        <w:tblW w:w="12375" w:type="dxa"/>
        <w:tblCellMar>
          <w:top w:w="15" w:type="dxa"/>
          <w:left w:w="15" w:type="dxa"/>
          <w:bottom w:w="15" w:type="dxa"/>
          <w:right w:w="15" w:type="dxa"/>
        </w:tblCellMar>
        <w:tblLook w:val="04A0" w:firstRow="1" w:lastRow="0" w:firstColumn="1" w:lastColumn="0" w:noHBand="0" w:noVBand="1"/>
      </w:tblPr>
      <w:tblGrid>
        <w:gridCol w:w="2967"/>
        <w:gridCol w:w="1665"/>
        <w:gridCol w:w="7743"/>
      </w:tblGrid>
      <w:tr w:rsidR="008734F6" w14:paraId="3AE66276" w14:textId="77777777" w:rsidTr="008734F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5F5F5"/>
            <w:hideMark/>
          </w:tcPr>
          <w:p w14:paraId="4BC95CA5" w14:textId="77777777" w:rsidR="008734F6" w:rsidRDefault="008734F6">
            <w:pPr>
              <w:rPr>
                <w:rFonts w:ascii="Times New Roman" w:hAnsi="Times New Roman"/>
                <w:color w:val="FFFFFF"/>
              </w:rPr>
            </w:pPr>
            <w:r>
              <w:rPr>
                <w:color w:val="FFFFFF"/>
              </w:rPr>
              <w:t>Framework Facet</w:t>
            </w:r>
          </w:p>
        </w:tc>
        <w:tc>
          <w:tcPr>
            <w:tcW w:w="0" w:type="auto"/>
            <w:tcBorders>
              <w:top w:val="single" w:sz="6" w:space="0" w:color="DDDDDD"/>
              <w:left w:val="single" w:sz="6" w:space="0" w:color="DDDDDD"/>
              <w:bottom w:val="single" w:sz="6" w:space="0" w:color="DDDDDD"/>
              <w:right w:val="single" w:sz="6" w:space="0" w:color="DDDDDD"/>
            </w:tcBorders>
            <w:shd w:val="clear" w:color="auto" w:fill="F5F5F5"/>
            <w:hideMark/>
          </w:tcPr>
          <w:p w14:paraId="06F40DCC" w14:textId="77777777" w:rsidR="008734F6" w:rsidRDefault="008734F6">
            <w:pPr>
              <w:rPr>
                <w:color w:val="FFFFFF"/>
              </w:rPr>
            </w:pPr>
            <w:r>
              <w:rPr>
                <w:color w:val="FFFFFF"/>
              </w:rPr>
              <w:t>Required Quantity</w:t>
            </w:r>
          </w:p>
        </w:tc>
        <w:tc>
          <w:tcPr>
            <w:tcW w:w="0" w:type="auto"/>
            <w:tcBorders>
              <w:top w:val="single" w:sz="6" w:space="0" w:color="DDDDDD"/>
              <w:left w:val="single" w:sz="6" w:space="0" w:color="DDDDDD"/>
              <w:bottom w:val="single" w:sz="6" w:space="0" w:color="DDDDDD"/>
              <w:right w:val="single" w:sz="6" w:space="0" w:color="DDDDDD"/>
            </w:tcBorders>
            <w:shd w:val="clear" w:color="auto" w:fill="F5F5F5"/>
            <w:hideMark/>
          </w:tcPr>
          <w:p w14:paraId="5BC1F525" w14:textId="77777777" w:rsidR="008734F6" w:rsidRDefault="008734F6">
            <w:pPr>
              <w:rPr>
                <w:color w:val="FFFFFF"/>
              </w:rPr>
            </w:pPr>
            <w:r>
              <w:rPr>
                <w:color w:val="FFFFFF"/>
              </w:rPr>
              <w:t>Comment</w:t>
            </w:r>
          </w:p>
        </w:tc>
      </w:tr>
      <w:tr w:rsidR="008734F6" w14:paraId="4489DFBC" w14:textId="77777777" w:rsidTr="008734F6">
        <w:tc>
          <w:tcPr>
            <w:tcW w:w="0" w:type="auto"/>
            <w:tcBorders>
              <w:top w:val="nil"/>
              <w:left w:val="single" w:sz="6" w:space="0" w:color="DDDDDD"/>
              <w:bottom w:val="single" w:sz="6" w:space="0" w:color="DDDDDD"/>
              <w:right w:val="single" w:sz="6" w:space="0" w:color="DDDDDD"/>
            </w:tcBorders>
            <w:shd w:val="clear" w:color="auto" w:fill="F5F5F5"/>
            <w:hideMark/>
          </w:tcPr>
          <w:p w14:paraId="335C106D" w14:textId="77777777" w:rsidR="008734F6" w:rsidRDefault="008734F6">
            <w:r>
              <w:t>Governing Board Seats</w:t>
            </w:r>
          </w:p>
        </w:tc>
        <w:tc>
          <w:tcPr>
            <w:tcW w:w="0" w:type="auto"/>
            <w:tcBorders>
              <w:top w:val="nil"/>
              <w:left w:val="single" w:sz="6" w:space="0" w:color="DDDDDD"/>
              <w:bottom w:val="single" w:sz="6" w:space="0" w:color="DDDDDD"/>
              <w:right w:val="single" w:sz="6" w:space="0" w:color="DDDDDD"/>
            </w:tcBorders>
            <w:shd w:val="clear" w:color="auto" w:fill="F5F5F5"/>
            <w:hideMark/>
          </w:tcPr>
          <w:p w14:paraId="6DEEEAFB" w14:textId="77777777" w:rsidR="008734F6" w:rsidRDefault="008734F6">
            <w:r>
              <w:t>7</w:t>
            </w:r>
          </w:p>
        </w:tc>
        <w:tc>
          <w:tcPr>
            <w:tcW w:w="0" w:type="auto"/>
            <w:tcBorders>
              <w:top w:val="nil"/>
              <w:left w:val="single" w:sz="6" w:space="0" w:color="DDDDDD"/>
              <w:bottom w:val="single" w:sz="6" w:space="0" w:color="DDDDDD"/>
              <w:right w:val="single" w:sz="6" w:space="0" w:color="DDDDDD"/>
            </w:tcBorders>
            <w:shd w:val="clear" w:color="auto" w:fill="F5F5F5"/>
            <w:hideMark/>
          </w:tcPr>
          <w:p w14:paraId="01B980AB" w14:textId="77777777" w:rsidR="008734F6" w:rsidRDefault="008734F6">
            <w:r>
              <w:t>Minimum Governing Members. Governing Board seats can increase but MUST not exceed 15</w:t>
            </w:r>
          </w:p>
        </w:tc>
      </w:tr>
      <w:tr w:rsidR="008734F6" w14:paraId="10DBA390" w14:textId="77777777" w:rsidTr="008734F6">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7859114D" w14:textId="77777777" w:rsidR="008734F6" w:rsidRDefault="008734F6">
            <w:r>
              <w:t>Minimum Production Pool Size</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0BF9BE4C" w14:textId="77777777" w:rsidR="008734F6" w:rsidRDefault="008734F6">
            <w:r>
              <w:t>19</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07061EE3" w14:textId="77777777" w:rsidR="008734F6" w:rsidRDefault="008734F6">
            <w:r>
              <w:t>Considers production and Governing Board factors.</w:t>
            </w:r>
          </w:p>
        </w:tc>
      </w:tr>
      <w:tr w:rsidR="008734F6" w14:paraId="7FEB501F" w14:textId="77777777" w:rsidTr="008734F6">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551E8E86" w14:textId="77777777" w:rsidR="008734F6" w:rsidRDefault="008734F6">
            <w:r>
              <w:t>Minimum Test Pool Size</w:t>
            </w:r>
          </w:p>
        </w:tc>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104E81E6" w14:textId="77777777" w:rsidR="008734F6" w:rsidRDefault="008734F6">
            <w:r>
              <w:t>3</w:t>
            </w:r>
          </w:p>
        </w:tc>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2EDA1884" w14:textId="77777777" w:rsidR="008734F6" w:rsidRDefault="008734F6">
            <w:r>
              <w:t>Ledger used by Utility Service Provider and Technical Project contributors.</w:t>
            </w:r>
          </w:p>
        </w:tc>
      </w:tr>
      <w:tr w:rsidR="008734F6" w14:paraId="7EB33941" w14:textId="77777777" w:rsidTr="008734F6">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016DC31B" w14:textId="77777777" w:rsidR="008734F6" w:rsidRDefault="008734F6">
            <w:r>
              <w:t>Minimum Development Pool Size</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6AE29070" w14:textId="77777777" w:rsidR="008734F6" w:rsidRDefault="008734F6">
            <w:r>
              <w:t>3</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10CC0A48" w14:textId="77777777" w:rsidR="008734F6" w:rsidRDefault="008734F6">
            <w:r>
              <w:t>Ledger used by Utility Service Provider and Technical Project contributors.</w:t>
            </w:r>
          </w:p>
        </w:tc>
      </w:tr>
      <w:tr w:rsidR="008734F6" w14:paraId="726B0826" w14:textId="77777777" w:rsidTr="008734F6">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3CA86F4B" w14:textId="77777777" w:rsidR="008734F6" w:rsidRDefault="008734F6">
            <w:r>
              <w:t>Minimum Total Pool Size</w:t>
            </w:r>
          </w:p>
        </w:tc>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24C273AE" w14:textId="77777777" w:rsidR="008734F6" w:rsidRDefault="008734F6">
            <w:r>
              <w:t>25</w:t>
            </w:r>
          </w:p>
        </w:tc>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52DC8F1C" w14:textId="77777777" w:rsidR="008734F6" w:rsidRDefault="008734F6">
            <w:r>
              <w:t>Considers requirements across all environments.</w:t>
            </w:r>
          </w:p>
        </w:tc>
      </w:tr>
    </w:tbl>
    <w:p w14:paraId="0F2497FD" w14:textId="77777777" w:rsidR="008734F6" w:rsidRDefault="008734F6" w:rsidP="008734F6">
      <w:pPr>
        <w:pStyle w:val="Heading3"/>
        <w:rPr>
          <w:rFonts w:ascii="Helvetica Neue" w:hAnsi="Helvetica Neue"/>
          <w:spacing w:val="-2"/>
          <w:sz w:val="27"/>
          <w:szCs w:val="27"/>
        </w:rPr>
      </w:pPr>
      <w:r>
        <w:rPr>
          <w:rFonts w:ascii="Helvetica Neue" w:hAnsi="Helvetica Neue"/>
          <w:b/>
          <w:bCs/>
          <w:spacing w:val="-2"/>
        </w:rPr>
        <w:t>Steward Population Dynamics</w:t>
      </w:r>
      <w:hyperlink r:id="rId23" w:anchor="steward-population-dynamics" w:tooltip="Permanent link" w:history="1">
        <w:r>
          <w:rPr>
            <w:rStyle w:val="Hyperlink"/>
            <w:rFonts w:ascii="Helvetica Neue" w:hAnsi="Helvetica Neue"/>
            <w:b/>
            <w:bCs/>
            <w:spacing w:val="-2"/>
            <w:u w:val="none"/>
          </w:rPr>
          <w:t>¶</w:t>
        </w:r>
      </w:hyperlink>
    </w:p>
    <w:p w14:paraId="09E773E5" w14:textId="77777777" w:rsidR="008734F6" w:rsidRDefault="008734F6" w:rsidP="008734F6">
      <w:pPr>
        <w:pStyle w:val="NormalWeb"/>
        <w:spacing w:before="240" w:beforeAutospacing="0" w:after="240" w:afterAutospacing="0"/>
        <w:rPr>
          <w:rFonts w:ascii="Helvetica Neue" w:hAnsi="Helvetica Neue"/>
          <w:sz w:val="29"/>
          <w:szCs w:val="29"/>
        </w:rPr>
      </w:pPr>
      <w:r>
        <w:rPr>
          <w:rFonts w:ascii="Helvetica Neue" w:hAnsi="Helvetica Neue"/>
          <w:sz w:val="29"/>
          <w:szCs w:val="29"/>
        </w:rPr>
        <w:t>The number of Board of Director seats SHOULD be consistent as the population of Stewards (Governing and Operational Members) increases.</w:t>
      </w:r>
    </w:p>
    <w:tbl>
      <w:tblPr>
        <w:tblW w:w="7305" w:type="dxa"/>
        <w:tblCellMar>
          <w:top w:w="15" w:type="dxa"/>
          <w:left w:w="15" w:type="dxa"/>
          <w:bottom w:w="15" w:type="dxa"/>
          <w:right w:w="15" w:type="dxa"/>
        </w:tblCellMar>
        <w:tblLook w:val="04A0" w:firstRow="1" w:lastRow="0" w:firstColumn="1" w:lastColumn="0" w:noHBand="0" w:noVBand="1"/>
      </w:tblPr>
      <w:tblGrid>
        <w:gridCol w:w="3510"/>
        <w:gridCol w:w="2865"/>
        <w:gridCol w:w="930"/>
      </w:tblGrid>
      <w:tr w:rsidR="008734F6" w14:paraId="4FEAF262" w14:textId="77777777" w:rsidTr="008734F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5F5F5"/>
            <w:hideMark/>
          </w:tcPr>
          <w:p w14:paraId="0F55C766" w14:textId="77777777" w:rsidR="008734F6" w:rsidRDefault="008734F6">
            <w:pPr>
              <w:rPr>
                <w:rFonts w:ascii="Times New Roman" w:hAnsi="Times New Roman"/>
                <w:color w:val="FFFFFF"/>
              </w:rPr>
            </w:pPr>
            <w:r>
              <w:rPr>
                <w:color w:val="FFFFFF"/>
              </w:rPr>
              <w:t>Board of Director Seats</w:t>
            </w:r>
          </w:p>
        </w:tc>
        <w:tc>
          <w:tcPr>
            <w:tcW w:w="0" w:type="auto"/>
            <w:tcBorders>
              <w:top w:val="single" w:sz="6" w:space="0" w:color="DDDDDD"/>
              <w:left w:val="single" w:sz="6" w:space="0" w:color="DDDDDD"/>
              <w:bottom w:val="single" w:sz="6" w:space="0" w:color="DDDDDD"/>
              <w:right w:val="single" w:sz="6" w:space="0" w:color="DDDDDD"/>
            </w:tcBorders>
            <w:shd w:val="clear" w:color="auto" w:fill="F5F5F5"/>
            <w:hideMark/>
          </w:tcPr>
          <w:p w14:paraId="68CF582A" w14:textId="77777777" w:rsidR="008734F6" w:rsidRDefault="008734F6">
            <w:pPr>
              <w:rPr>
                <w:color w:val="FFFFFF"/>
              </w:rPr>
            </w:pPr>
            <w:r>
              <w:rPr>
                <w:color w:val="FFFFFF"/>
              </w:rPr>
              <w:t>Required Stewards</w:t>
            </w:r>
          </w:p>
        </w:tc>
        <w:tc>
          <w:tcPr>
            <w:tcW w:w="0" w:type="auto"/>
            <w:tcBorders>
              <w:top w:val="single" w:sz="6" w:space="0" w:color="DDDDDD"/>
              <w:left w:val="single" w:sz="6" w:space="0" w:color="DDDDDD"/>
              <w:bottom w:val="single" w:sz="6" w:space="0" w:color="DDDDDD"/>
              <w:right w:val="single" w:sz="6" w:space="0" w:color="DDDDDD"/>
            </w:tcBorders>
            <w:shd w:val="clear" w:color="auto" w:fill="F5F5F5"/>
            <w:hideMark/>
          </w:tcPr>
          <w:p w14:paraId="7576215D" w14:textId="77777777" w:rsidR="008734F6" w:rsidRDefault="008734F6">
            <w:pPr>
              <w:rPr>
                <w:color w:val="FFFFFF"/>
              </w:rPr>
            </w:pPr>
            <w:proofErr w:type="spellStart"/>
            <w:r>
              <w:rPr>
                <w:color w:val="FFFFFF"/>
              </w:rPr>
              <w:t>BoD</w:t>
            </w:r>
            <w:proofErr w:type="spellEnd"/>
            <w:r>
              <w:rPr>
                <w:color w:val="FFFFFF"/>
              </w:rPr>
              <w:t>%</w:t>
            </w:r>
          </w:p>
        </w:tc>
      </w:tr>
      <w:tr w:rsidR="008734F6" w14:paraId="1B227706" w14:textId="77777777" w:rsidTr="008734F6">
        <w:tc>
          <w:tcPr>
            <w:tcW w:w="0" w:type="auto"/>
            <w:tcBorders>
              <w:top w:val="nil"/>
              <w:left w:val="single" w:sz="6" w:space="0" w:color="DDDDDD"/>
              <w:bottom w:val="single" w:sz="6" w:space="0" w:color="DDDDDD"/>
              <w:right w:val="single" w:sz="6" w:space="0" w:color="DDDDDD"/>
            </w:tcBorders>
            <w:shd w:val="clear" w:color="auto" w:fill="F5F5F5"/>
            <w:hideMark/>
          </w:tcPr>
          <w:p w14:paraId="03616E59" w14:textId="77777777" w:rsidR="008734F6" w:rsidRDefault="008734F6">
            <w:r>
              <w:t>7</w:t>
            </w:r>
          </w:p>
        </w:tc>
        <w:tc>
          <w:tcPr>
            <w:tcW w:w="0" w:type="auto"/>
            <w:tcBorders>
              <w:top w:val="nil"/>
              <w:left w:val="single" w:sz="6" w:space="0" w:color="DDDDDD"/>
              <w:bottom w:val="single" w:sz="6" w:space="0" w:color="DDDDDD"/>
              <w:right w:val="single" w:sz="6" w:space="0" w:color="DDDDDD"/>
            </w:tcBorders>
            <w:shd w:val="clear" w:color="auto" w:fill="F5F5F5"/>
            <w:hideMark/>
          </w:tcPr>
          <w:p w14:paraId="4BD31084" w14:textId="77777777" w:rsidR="008734F6" w:rsidRDefault="008734F6">
            <w:r>
              <w:t>25</w:t>
            </w:r>
          </w:p>
        </w:tc>
        <w:tc>
          <w:tcPr>
            <w:tcW w:w="0" w:type="auto"/>
            <w:tcBorders>
              <w:top w:val="nil"/>
              <w:left w:val="single" w:sz="6" w:space="0" w:color="DDDDDD"/>
              <w:bottom w:val="single" w:sz="6" w:space="0" w:color="DDDDDD"/>
              <w:right w:val="single" w:sz="6" w:space="0" w:color="DDDDDD"/>
            </w:tcBorders>
            <w:shd w:val="clear" w:color="auto" w:fill="F5F5F5"/>
            <w:hideMark/>
          </w:tcPr>
          <w:p w14:paraId="7B2D7D07" w14:textId="77777777" w:rsidR="008734F6" w:rsidRDefault="008734F6">
            <w:r>
              <w:t>0.28</w:t>
            </w:r>
          </w:p>
        </w:tc>
      </w:tr>
      <w:tr w:rsidR="008734F6" w14:paraId="14E495FB" w14:textId="77777777" w:rsidTr="008734F6">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143CCFDD" w14:textId="77777777" w:rsidR="008734F6" w:rsidRDefault="008734F6">
            <w:r>
              <w:t>9</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7BFF0AFA" w14:textId="77777777" w:rsidR="008734F6" w:rsidRDefault="008734F6">
            <w:r>
              <w:t>36</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025513C8" w14:textId="77777777" w:rsidR="008734F6" w:rsidRDefault="008734F6">
            <w:r>
              <w:t>0.25</w:t>
            </w:r>
          </w:p>
        </w:tc>
      </w:tr>
      <w:tr w:rsidR="008734F6" w14:paraId="05B40FEA" w14:textId="77777777" w:rsidTr="008734F6">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205A8C1D" w14:textId="77777777" w:rsidR="008734F6" w:rsidRDefault="008734F6">
            <w:r>
              <w:t>11</w:t>
            </w:r>
          </w:p>
        </w:tc>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4CBDFB6B" w14:textId="77777777" w:rsidR="008734F6" w:rsidRDefault="008734F6">
            <w:r>
              <w:t>44</w:t>
            </w:r>
          </w:p>
        </w:tc>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2F630B45" w14:textId="77777777" w:rsidR="008734F6" w:rsidRDefault="008734F6">
            <w:r>
              <w:t>0.25</w:t>
            </w:r>
          </w:p>
        </w:tc>
      </w:tr>
      <w:tr w:rsidR="008734F6" w14:paraId="6A6E888A" w14:textId="77777777" w:rsidTr="008734F6">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67D3402C" w14:textId="77777777" w:rsidR="008734F6" w:rsidRDefault="008734F6">
            <w:r>
              <w:t>13</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2E51D2B8" w14:textId="77777777" w:rsidR="008734F6" w:rsidRDefault="008734F6">
            <w:r>
              <w:t>52</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140DA48E" w14:textId="77777777" w:rsidR="008734F6" w:rsidRDefault="008734F6">
            <w:r>
              <w:t>0.25</w:t>
            </w:r>
          </w:p>
        </w:tc>
      </w:tr>
      <w:tr w:rsidR="008734F6" w14:paraId="297D59A9" w14:textId="77777777" w:rsidTr="008734F6">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2D7915BD" w14:textId="77777777" w:rsidR="008734F6" w:rsidRDefault="008734F6">
            <w:r>
              <w:t>15</w:t>
            </w:r>
          </w:p>
        </w:tc>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1943B3F4" w14:textId="77777777" w:rsidR="008734F6" w:rsidRDefault="008734F6">
            <w:r>
              <w:t>60</w:t>
            </w:r>
          </w:p>
        </w:tc>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555B4545" w14:textId="77777777" w:rsidR="008734F6" w:rsidRDefault="008734F6">
            <w:r>
              <w:t>0.25</w:t>
            </w:r>
          </w:p>
        </w:tc>
      </w:tr>
    </w:tbl>
    <w:p w14:paraId="48E569F5" w14:textId="07B88A19" w:rsidR="008734F6" w:rsidRDefault="008734F6" w:rsidP="008734F6">
      <w:pPr>
        <w:pStyle w:val="NormalWeb"/>
        <w:spacing w:before="240" w:beforeAutospacing="0" w:after="240" w:afterAutospacing="0"/>
        <w:rPr>
          <w:rFonts w:ascii="Helvetica Neue" w:hAnsi="Helvetica Neue"/>
          <w:sz w:val="29"/>
          <w:szCs w:val="29"/>
        </w:rPr>
      </w:pPr>
      <w:r>
        <w:rPr>
          <w:rFonts w:ascii="Helvetica Neue" w:hAnsi="Helvetica Neue"/>
          <w:sz w:val="29"/>
          <w:szCs w:val="29"/>
        </w:rPr>
        <w:t xml:space="preserve">The Governing Board </w:t>
      </w:r>
      <w:del w:id="68" w:author="Scott Nicholas" w:date="2020-07-06T14:20:00Z">
        <w:r w:rsidDel="004536CA">
          <w:rPr>
            <w:rFonts w:ascii="Helvetica Neue" w:hAnsi="Helvetica Neue"/>
            <w:sz w:val="29"/>
            <w:szCs w:val="29"/>
          </w:rPr>
          <w:delText xml:space="preserve">MUST </w:delText>
        </w:r>
      </w:del>
      <w:r>
        <w:rPr>
          <w:rFonts w:ascii="Helvetica Neue" w:hAnsi="Helvetica Neue"/>
          <w:sz w:val="29"/>
          <w:szCs w:val="29"/>
        </w:rPr>
        <w:t>maintain</w:t>
      </w:r>
      <w:ins w:id="69" w:author="Scott Nicholas" w:date="2020-07-06T14:20:00Z">
        <w:r w:rsidR="004536CA">
          <w:rPr>
            <w:rFonts w:ascii="Helvetica Neue" w:hAnsi="Helvetica Neue"/>
            <w:sz w:val="29"/>
            <w:szCs w:val="29"/>
          </w:rPr>
          <w:t>s</w:t>
        </w:r>
      </w:ins>
      <w:r>
        <w:rPr>
          <w:rFonts w:ascii="Helvetica Neue" w:hAnsi="Helvetica Neue"/>
          <w:sz w:val="29"/>
          <w:szCs w:val="29"/>
        </w:rPr>
        <w:t xml:space="preserve"> a </w:t>
      </w:r>
      <w:r>
        <w:rPr>
          <w:rStyle w:val="Strong"/>
          <w:rFonts w:ascii="Helvetica Neue" w:hAnsi="Helvetica Neue"/>
          <w:sz w:val="29"/>
          <w:szCs w:val="29"/>
        </w:rPr>
        <w:t>FIFO Waiting List</w:t>
      </w:r>
      <w:r>
        <w:rPr>
          <w:rFonts w:ascii="Helvetica Neue" w:hAnsi="Helvetica Neue"/>
          <w:sz w:val="29"/>
          <w:szCs w:val="29"/>
        </w:rPr>
        <w:t xml:space="preserve"> of Operational Members that have maintained consistent membership. </w:t>
      </w:r>
      <w:ins w:id="70" w:author="Scott Nicholas" w:date="2020-07-06T14:20:00Z">
        <w:r w:rsidR="004536CA">
          <w:rPr>
            <w:rFonts w:ascii="Helvetica Neue" w:hAnsi="Helvetica Neue"/>
            <w:sz w:val="29"/>
            <w:szCs w:val="29"/>
          </w:rPr>
          <w:t xml:space="preserve">Position on the waiting list is based upon date of membership of the </w:t>
        </w:r>
      </w:ins>
      <w:ins w:id="71" w:author="Scott Nicholas" w:date="2020-07-06T14:36:00Z">
        <w:r w:rsidR="00193DE4">
          <w:rPr>
            <w:rFonts w:ascii="Helvetica Neue" w:hAnsi="Helvetica Neue"/>
            <w:sz w:val="29"/>
            <w:szCs w:val="29"/>
          </w:rPr>
          <w:t>O</w:t>
        </w:r>
      </w:ins>
      <w:ins w:id="72" w:author="Scott Nicholas" w:date="2020-07-06T14:20:00Z">
        <w:r w:rsidR="004536CA">
          <w:rPr>
            <w:rFonts w:ascii="Helvetica Neue" w:hAnsi="Helvetica Neue"/>
            <w:sz w:val="29"/>
            <w:szCs w:val="29"/>
          </w:rPr>
          <w:t xml:space="preserve">perational </w:t>
        </w:r>
      </w:ins>
      <w:ins w:id="73" w:author="Scott Nicholas" w:date="2020-07-06T14:36:00Z">
        <w:r w:rsidR="00193DE4">
          <w:rPr>
            <w:rFonts w:ascii="Helvetica Neue" w:hAnsi="Helvetica Neue"/>
            <w:sz w:val="29"/>
            <w:szCs w:val="29"/>
          </w:rPr>
          <w:lastRenderedPageBreak/>
          <w:t>M</w:t>
        </w:r>
      </w:ins>
      <w:ins w:id="74" w:author="Scott Nicholas" w:date="2020-07-06T14:20:00Z">
        <w:r w:rsidR="004536CA">
          <w:rPr>
            <w:rFonts w:ascii="Helvetica Neue" w:hAnsi="Helvetica Neue"/>
            <w:sz w:val="29"/>
            <w:szCs w:val="29"/>
          </w:rPr>
          <w:t xml:space="preserve">ember. </w:t>
        </w:r>
      </w:ins>
      <w:r>
        <w:rPr>
          <w:rFonts w:ascii="Helvetica Neue" w:hAnsi="Helvetica Neue"/>
          <w:sz w:val="29"/>
          <w:szCs w:val="29"/>
        </w:rPr>
        <w:t>This list shall be used to offer new Governing Board seats upon availability due to attrition or growth.</w:t>
      </w:r>
    </w:p>
    <w:p w14:paraId="241EB35F" w14:textId="77777777" w:rsidR="008734F6" w:rsidRDefault="008734F6" w:rsidP="008734F6">
      <w:pPr>
        <w:pStyle w:val="Heading2"/>
        <w:rPr>
          <w:rFonts w:ascii="Helvetica Neue" w:hAnsi="Helvetica Neue"/>
          <w:spacing w:val="-2"/>
          <w:sz w:val="36"/>
          <w:szCs w:val="36"/>
        </w:rPr>
      </w:pPr>
      <w:r>
        <w:rPr>
          <w:rFonts w:ascii="Helvetica Neue" w:hAnsi="Helvetica Neue"/>
          <w:b/>
          <w:bCs/>
          <w:spacing w:val="-2"/>
        </w:rPr>
        <w:t>Membership Types</w:t>
      </w:r>
      <w:hyperlink r:id="rId24" w:anchor="membership-types" w:tooltip="Permanent link" w:history="1">
        <w:r>
          <w:rPr>
            <w:rStyle w:val="Hyperlink"/>
            <w:rFonts w:ascii="Helvetica Neue" w:hAnsi="Helvetica Neue"/>
            <w:b/>
            <w:bCs/>
            <w:spacing w:val="-2"/>
            <w:u w:val="none"/>
          </w:rPr>
          <w:t>¶</w:t>
        </w:r>
      </w:hyperlink>
    </w:p>
    <w:p w14:paraId="48D41568" w14:textId="77777777" w:rsidR="008734F6" w:rsidRDefault="008734F6" w:rsidP="008734F6">
      <w:pPr>
        <w:pStyle w:val="NormalWeb"/>
        <w:spacing w:before="240" w:beforeAutospacing="0" w:after="240" w:afterAutospacing="0"/>
        <w:rPr>
          <w:rFonts w:ascii="Helvetica Neue" w:hAnsi="Helvetica Neue"/>
          <w:sz w:val="29"/>
          <w:szCs w:val="29"/>
        </w:rPr>
      </w:pPr>
      <w:r>
        <w:rPr>
          <w:rFonts w:ascii="Helvetica Neue" w:hAnsi="Helvetica Neue"/>
          <w:sz w:val="29"/>
          <w:szCs w:val="29"/>
        </w:rPr>
        <w:t>Building on our </w:t>
      </w:r>
      <w:hyperlink r:id="rId25" w:history="1">
        <w:r>
          <w:rPr>
            <w:rStyle w:val="Hyperlink"/>
            <w:rFonts w:ascii="Helvetica Neue" w:hAnsi="Helvetica Neue"/>
            <w:color w:val="3F51B5"/>
            <w:sz w:val="29"/>
            <w:szCs w:val="29"/>
            <w:u w:val="none"/>
          </w:rPr>
          <w:t>Glossary</w:t>
        </w:r>
      </w:hyperlink>
      <w:r>
        <w:rPr>
          <w:rFonts w:ascii="Helvetica Neue" w:hAnsi="Helvetica Neue"/>
          <w:sz w:val="29"/>
          <w:szCs w:val="29"/>
        </w:rPr>
        <w:t>, participants in the Consortium are referred to as </w:t>
      </w:r>
      <w:r>
        <w:rPr>
          <w:rStyle w:val="Emphasis"/>
          <w:rFonts w:ascii="Helvetica Neue" w:hAnsi="Helvetica Neue"/>
          <w:sz w:val="29"/>
          <w:szCs w:val="29"/>
        </w:rPr>
        <w:t>Trust Community Members</w:t>
      </w:r>
      <w:r>
        <w:rPr>
          <w:rFonts w:ascii="Helvetica Neue" w:hAnsi="Helvetica Neue"/>
          <w:sz w:val="29"/>
          <w:szCs w:val="29"/>
        </w:rPr>
        <w:t>. These business entities agreed to participate in the </w:t>
      </w:r>
      <w:r>
        <w:rPr>
          <w:rStyle w:val="Emphasis"/>
          <w:rFonts w:ascii="Helvetica Neue" w:hAnsi="Helvetica Neue"/>
          <w:sz w:val="29"/>
          <w:szCs w:val="29"/>
        </w:rPr>
        <w:t>Trust Community</w:t>
      </w:r>
      <w:r>
        <w:rPr>
          <w:rFonts w:ascii="Helvetica Neue" w:hAnsi="Helvetica Neue"/>
          <w:sz w:val="29"/>
          <w:szCs w:val="29"/>
        </w:rPr>
        <w:t> known as the Bedrock Consortium. Participation in the Consortium is possible via formal legal contracts or membership agreements.</w:t>
      </w:r>
    </w:p>
    <w:p w14:paraId="0B462514" w14:textId="77777777" w:rsidR="008734F6" w:rsidRDefault="008734F6" w:rsidP="008734F6">
      <w:pPr>
        <w:pStyle w:val="Heading3"/>
        <w:rPr>
          <w:rFonts w:ascii="Helvetica Neue" w:hAnsi="Helvetica Neue"/>
          <w:spacing w:val="-2"/>
          <w:sz w:val="27"/>
          <w:szCs w:val="27"/>
        </w:rPr>
      </w:pPr>
      <w:r>
        <w:rPr>
          <w:rFonts w:ascii="Helvetica Neue" w:hAnsi="Helvetica Neue"/>
          <w:b/>
          <w:bCs/>
          <w:spacing w:val="-2"/>
        </w:rPr>
        <w:t>Annual Membership</w:t>
      </w:r>
      <w:hyperlink r:id="rId26" w:anchor="annual-membership" w:tooltip="Permanent link" w:history="1">
        <w:r>
          <w:rPr>
            <w:rStyle w:val="Hyperlink"/>
            <w:rFonts w:ascii="Helvetica Neue" w:hAnsi="Helvetica Neue"/>
            <w:b/>
            <w:bCs/>
            <w:spacing w:val="-2"/>
            <w:u w:val="none"/>
          </w:rPr>
          <w:t>¶</w:t>
        </w:r>
      </w:hyperlink>
    </w:p>
    <w:p w14:paraId="1D093221" w14:textId="77777777" w:rsidR="008734F6" w:rsidRDefault="008734F6" w:rsidP="008734F6">
      <w:pPr>
        <w:pStyle w:val="NormalWeb"/>
        <w:spacing w:before="240" w:beforeAutospacing="0" w:after="240" w:afterAutospacing="0"/>
        <w:rPr>
          <w:rFonts w:ascii="Helvetica Neue" w:hAnsi="Helvetica Neue"/>
          <w:sz w:val="29"/>
          <w:szCs w:val="29"/>
        </w:rPr>
      </w:pPr>
      <w:r>
        <w:rPr>
          <w:rFonts w:ascii="Helvetica Neue" w:hAnsi="Helvetica Neue"/>
          <w:sz w:val="29"/>
          <w:szCs w:val="29"/>
        </w:rPr>
        <w:t>Private sector entities (businesses) can join and renew membership on an annual basis under three possible membership types:</w:t>
      </w:r>
    </w:p>
    <w:tbl>
      <w:tblPr>
        <w:tblW w:w="12375" w:type="dxa"/>
        <w:tblCellMar>
          <w:top w:w="15" w:type="dxa"/>
          <w:left w:w="15" w:type="dxa"/>
          <w:bottom w:w="15" w:type="dxa"/>
          <w:right w:w="15" w:type="dxa"/>
        </w:tblCellMar>
        <w:tblLook w:val="04A0" w:firstRow="1" w:lastRow="0" w:firstColumn="1" w:lastColumn="0" w:noHBand="0" w:noVBand="1"/>
      </w:tblPr>
      <w:tblGrid>
        <w:gridCol w:w="1993"/>
        <w:gridCol w:w="2891"/>
        <w:gridCol w:w="3437"/>
        <w:gridCol w:w="4054"/>
      </w:tblGrid>
      <w:tr w:rsidR="008734F6" w14:paraId="4AE7C1F0" w14:textId="77777777" w:rsidTr="008734F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5F5F5"/>
            <w:hideMark/>
          </w:tcPr>
          <w:p w14:paraId="04D4E8DE" w14:textId="77777777" w:rsidR="008734F6" w:rsidRDefault="008734F6">
            <w:pPr>
              <w:rPr>
                <w:rFonts w:ascii="Times New Roman" w:hAnsi="Times New Roman"/>
                <w:color w:val="FFFFFF"/>
              </w:rPr>
            </w:pPr>
            <w:r>
              <w:rPr>
                <w:color w:val="FFFFFF"/>
              </w:rPr>
              <w:t>Membership Type</w:t>
            </w:r>
          </w:p>
        </w:tc>
        <w:tc>
          <w:tcPr>
            <w:tcW w:w="0" w:type="auto"/>
            <w:tcBorders>
              <w:top w:val="single" w:sz="6" w:space="0" w:color="DDDDDD"/>
              <w:left w:val="single" w:sz="6" w:space="0" w:color="DDDDDD"/>
              <w:bottom w:val="single" w:sz="6" w:space="0" w:color="DDDDDD"/>
              <w:right w:val="single" w:sz="6" w:space="0" w:color="DDDDDD"/>
            </w:tcBorders>
            <w:shd w:val="clear" w:color="auto" w:fill="F5F5F5"/>
            <w:hideMark/>
          </w:tcPr>
          <w:p w14:paraId="76F64E0F" w14:textId="77777777" w:rsidR="008734F6" w:rsidRDefault="008734F6">
            <w:pPr>
              <w:rPr>
                <w:color w:val="FFFFFF"/>
              </w:rPr>
            </w:pPr>
            <w:r>
              <w:rPr>
                <w:color w:val="FFFFFF"/>
              </w:rPr>
              <w:t>Validator Node Hosting Required</w:t>
            </w:r>
          </w:p>
        </w:tc>
        <w:tc>
          <w:tcPr>
            <w:tcW w:w="0" w:type="auto"/>
            <w:tcBorders>
              <w:top w:val="single" w:sz="6" w:space="0" w:color="DDDDDD"/>
              <w:left w:val="single" w:sz="6" w:space="0" w:color="DDDDDD"/>
              <w:bottom w:val="single" w:sz="6" w:space="0" w:color="DDDDDD"/>
              <w:right w:val="single" w:sz="6" w:space="0" w:color="DDDDDD"/>
            </w:tcBorders>
            <w:shd w:val="clear" w:color="auto" w:fill="F5F5F5"/>
            <w:hideMark/>
          </w:tcPr>
          <w:p w14:paraId="621D853E" w14:textId="77777777" w:rsidR="008734F6" w:rsidRDefault="008734F6">
            <w:pPr>
              <w:rPr>
                <w:color w:val="FFFFFF"/>
              </w:rPr>
            </w:pPr>
            <w:r>
              <w:rPr>
                <w:color w:val="FFFFFF"/>
              </w:rPr>
              <w:t>Governing Body Participation Required</w:t>
            </w:r>
          </w:p>
        </w:tc>
        <w:tc>
          <w:tcPr>
            <w:tcW w:w="0" w:type="auto"/>
            <w:tcBorders>
              <w:top w:val="single" w:sz="6" w:space="0" w:color="DDDDDD"/>
              <w:left w:val="single" w:sz="6" w:space="0" w:color="DDDDDD"/>
              <w:bottom w:val="single" w:sz="6" w:space="0" w:color="DDDDDD"/>
              <w:right w:val="single" w:sz="6" w:space="0" w:color="DDDDDD"/>
            </w:tcBorders>
            <w:shd w:val="clear" w:color="auto" w:fill="F5F5F5"/>
            <w:hideMark/>
          </w:tcPr>
          <w:p w14:paraId="218D75AA" w14:textId="77777777" w:rsidR="008734F6" w:rsidRDefault="008734F6">
            <w:pPr>
              <w:rPr>
                <w:color w:val="FFFFFF"/>
              </w:rPr>
            </w:pPr>
            <w:r>
              <w:rPr>
                <w:color w:val="FFFFFF"/>
              </w:rPr>
              <w:t>Authorized Endorser Privileges (Ledger Writes)</w:t>
            </w:r>
          </w:p>
        </w:tc>
      </w:tr>
      <w:tr w:rsidR="008734F6" w14:paraId="63A30EF2" w14:textId="77777777" w:rsidTr="008734F6">
        <w:tc>
          <w:tcPr>
            <w:tcW w:w="0" w:type="auto"/>
            <w:tcBorders>
              <w:top w:val="nil"/>
              <w:left w:val="single" w:sz="6" w:space="0" w:color="DDDDDD"/>
              <w:bottom w:val="single" w:sz="6" w:space="0" w:color="DDDDDD"/>
              <w:right w:val="single" w:sz="6" w:space="0" w:color="DDDDDD"/>
            </w:tcBorders>
            <w:shd w:val="clear" w:color="auto" w:fill="F5F5F5"/>
            <w:hideMark/>
          </w:tcPr>
          <w:p w14:paraId="38080375" w14:textId="77777777" w:rsidR="008734F6" w:rsidRDefault="008734F6">
            <w:r>
              <w:t>Governing Member</w:t>
            </w:r>
          </w:p>
        </w:tc>
        <w:tc>
          <w:tcPr>
            <w:tcW w:w="0" w:type="auto"/>
            <w:tcBorders>
              <w:top w:val="nil"/>
              <w:left w:val="single" w:sz="6" w:space="0" w:color="DDDDDD"/>
              <w:bottom w:val="single" w:sz="6" w:space="0" w:color="DDDDDD"/>
              <w:right w:val="single" w:sz="6" w:space="0" w:color="DDDDDD"/>
            </w:tcBorders>
            <w:shd w:val="clear" w:color="auto" w:fill="F5F5F5"/>
            <w:hideMark/>
          </w:tcPr>
          <w:p w14:paraId="26796F3B" w14:textId="77777777" w:rsidR="008734F6" w:rsidRDefault="008734F6">
            <w:r>
              <w:t>Yes</w:t>
            </w:r>
          </w:p>
        </w:tc>
        <w:tc>
          <w:tcPr>
            <w:tcW w:w="0" w:type="auto"/>
            <w:tcBorders>
              <w:top w:val="nil"/>
              <w:left w:val="single" w:sz="6" w:space="0" w:color="DDDDDD"/>
              <w:bottom w:val="single" w:sz="6" w:space="0" w:color="DDDDDD"/>
              <w:right w:val="single" w:sz="6" w:space="0" w:color="DDDDDD"/>
            </w:tcBorders>
            <w:shd w:val="clear" w:color="auto" w:fill="F5F5F5"/>
            <w:hideMark/>
          </w:tcPr>
          <w:p w14:paraId="1BACE81A" w14:textId="77777777" w:rsidR="008734F6" w:rsidRDefault="008734F6">
            <w:r>
              <w:t>Yes - 1 Per Governing Body</w:t>
            </w:r>
          </w:p>
        </w:tc>
        <w:tc>
          <w:tcPr>
            <w:tcW w:w="0" w:type="auto"/>
            <w:tcBorders>
              <w:top w:val="nil"/>
              <w:left w:val="single" w:sz="6" w:space="0" w:color="DDDDDD"/>
              <w:bottom w:val="single" w:sz="6" w:space="0" w:color="DDDDDD"/>
              <w:right w:val="single" w:sz="6" w:space="0" w:color="DDDDDD"/>
            </w:tcBorders>
            <w:shd w:val="clear" w:color="auto" w:fill="F5F5F5"/>
            <w:hideMark/>
          </w:tcPr>
          <w:p w14:paraId="5350F3BA" w14:textId="77777777" w:rsidR="008734F6" w:rsidRDefault="008734F6">
            <w:r>
              <w:t>Yes - Unlimited</w:t>
            </w:r>
          </w:p>
        </w:tc>
      </w:tr>
      <w:tr w:rsidR="008734F6" w14:paraId="1F24F247" w14:textId="77777777" w:rsidTr="008734F6">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018134BB" w14:textId="77777777" w:rsidR="008734F6" w:rsidRDefault="008734F6">
            <w:r>
              <w:t>Operational Member</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54D0A31A" w14:textId="77777777" w:rsidR="008734F6" w:rsidRDefault="008734F6">
            <w:r>
              <w:t>Yes</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630E0CFD" w14:textId="77777777" w:rsidR="008734F6" w:rsidRDefault="008734F6">
            <w:r>
              <w:t>Yes - 2</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2D152479" w14:textId="77777777" w:rsidR="008734F6" w:rsidRDefault="008734F6">
            <w:r>
              <w:t>Yes - Unlimited</w:t>
            </w:r>
          </w:p>
        </w:tc>
      </w:tr>
      <w:tr w:rsidR="008734F6" w14:paraId="058A6BBB" w14:textId="77777777" w:rsidTr="008734F6">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676F49BC" w14:textId="77777777" w:rsidR="008734F6" w:rsidRDefault="008734F6">
            <w:r>
              <w:t>Subscriber</w:t>
            </w:r>
          </w:p>
        </w:tc>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336C9720" w14:textId="77777777" w:rsidR="008734F6" w:rsidRDefault="008734F6">
            <w:r>
              <w:t>No</w:t>
            </w:r>
          </w:p>
        </w:tc>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67EE7AB1" w14:textId="77777777" w:rsidR="008734F6" w:rsidRDefault="008734F6">
            <w:r>
              <w:t>No</w:t>
            </w:r>
          </w:p>
        </w:tc>
        <w:tc>
          <w:tcPr>
            <w:tcW w:w="0" w:type="auto"/>
            <w:tcBorders>
              <w:top w:val="single" w:sz="24" w:space="0" w:color="auto"/>
              <w:left w:val="single" w:sz="24" w:space="0" w:color="auto"/>
              <w:bottom w:val="single" w:sz="24" w:space="0" w:color="auto"/>
              <w:right w:val="single" w:sz="24" w:space="0" w:color="auto"/>
            </w:tcBorders>
            <w:shd w:val="clear" w:color="auto" w:fill="F5F5F5"/>
            <w:hideMark/>
          </w:tcPr>
          <w:p w14:paraId="42E5D0DC" w14:textId="77777777" w:rsidR="008734F6" w:rsidRDefault="008734F6">
            <w:r>
              <w:t>Yes - Limited</w:t>
            </w:r>
          </w:p>
        </w:tc>
      </w:tr>
    </w:tbl>
    <w:p w14:paraId="2A539650" w14:textId="77777777" w:rsidR="008734F6" w:rsidRDefault="008734F6" w:rsidP="008734F6">
      <w:pPr>
        <w:pStyle w:val="NormalWeb"/>
        <w:numPr>
          <w:ilvl w:val="0"/>
          <w:numId w:val="5"/>
        </w:numPr>
        <w:spacing w:before="120" w:beforeAutospacing="0" w:after="120" w:afterAutospacing="0"/>
        <w:ind w:left="450"/>
        <w:rPr>
          <w:rFonts w:ascii="Helvetica Neue" w:hAnsi="Helvetica Neue"/>
          <w:sz w:val="29"/>
          <w:szCs w:val="29"/>
        </w:rPr>
      </w:pPr>
      <w:r>
        <w:rPr>
          <w:rFonts w:ascii="Helvetica Neue" w:hAnsi="Helvetica Neue"/>
          <w:sz w:val="29"/>
          <w:szCs w:val="29"/>
        </w:rPr>
        <w:t>Governing Member:</w:t>
      </w:r>
    </w:p>
    <w:p w14:paraId="63BA4970" w14:textId="77777777" w:rsidR="008734F6" w:rsidRDefault="008734F6" w:rsidP="008734F6">
      <w:pPr>
        <w:numPr>
          <w:ilvl w:val="1"/>
          <w:numId w:val="5"/>
        </w:numPr>
        <w:spacing w:before="100" w:beforeAutospacing="1" w:after="120"/>
        <w:ind w:left="900"/>
        <w:rPr>
          <w:rFonts w:ascii="Helvetica Neue" w:hAnsi="Helvetica Neue"/>
          <w:sz w:val="29"/>
          <w:szCs w:val="29"/>
        </w:rPr>
      </w:pPr>
      <w:r>
        <w:rPr>
          <w:rStyle w:val="Strong"/>
          <w:rFonts w:ascii="Helvetica Neue" w:hAnsi="Helvetica Neue"/>
          <w:sz w:val="29"/>
          <w:szCs w:val="29"/>
        </w:rPr>
        <w:t>Description</w:t>
      </w:r>
      <w:r>
        <w:rPr>
          <w:rFonts w:ascii="Helvetica Neue" w:hAnsi="Helvetica Neue"/>
          <w:sz w:val="29"/>
          <w:szCs w:val="29"/>
        </w:rPr>
        <w:t>: Members that are willing to contribute to the infrastructure, management, and financial needs of the Utility. Minimally, this requires the member to contribute a </w:t>
      </w:r>
      <w:r>
        <w:rPr>
          <w:rStyle w:val="Emphasis"/>
          <w:rFonts w:ascii="Helvetica Neue" w:hAnsi="Helvetica Neue"/>
          <w:sz w:val="29"/>
          <w:szCs w:val="29"/>
        </w:rPr>
        <w:t>Validator Node</w:t>
      </w:r>
      <w:r>
        <w:rPr>
          <w:rFonts w:ascii="Helvetica Neue" w:hAnsi="Helvetica Neue"/>
          <w:sz w:val="29"/>
          <w:szCs w:val="29"/>
        </w:rPr>
        <w:t> to the operation of the Ledger.</w:t>
      </w:r>
    </w:p>
    <w:p w14:paraId="7CA02760" w14:textId="77777777" w:rsidR="008734F6" w:rsidRDefault="008734F6" w:rsidP="008734F6">
      <w:pPr>
        <w:numPr>
          <w:ilvl w:val="1"/>
          <w:numId w:val="5"/>
        </w:numPr>
        <w:spacing w:before="100" w:beforeAutospacing="1" w:after="120"/>
        <w:ind w:left="900"/>
        <w:rPr>
          <w:rFonts w:ascii="Helvetica Neue" w:hAnsi="Helvetica Neue"/>
          <w:sz w:val="29"/>
          <w:szCs w:val="29"/>
        </w:rPr>
      </w:pPr>
      <w:r>
        <w:rPr>
          <w:rStyle w:val="Strong"/>
          <w:rFonts w:ascii="Helvetica Neue" w:hAnsi="Helvetica Neue"/>
          <w:sz w:val="29"/>
          <w:szCs w:val="29"/>
        </w:rPr>
        <w:t>Ledger Roles</w:t>
      </w:r>
      <w:r>
        <w:rPr>
          <w:rFonts w:ascii="Helvetica Neue" w:hAnsi="Helvetica Neue"/>
          <w:sz w:val="29"/>
          <w:szCs w:val="29"/>
        </w:rPr>
        <w:t>:</w:t>
      </w:r>
    </w:p>
    <w:p w14:paraId="271377FA" w14:textId="77777777" w:rsidR="008734F6" w:rsidRDefault="008734F6" w:rsidP="008734F6">
      <w:pPr>
        <w:numPr>
          <w:ilvl w:val="2"/>
          <w:numId w:val="5"/>
        </w:numPr>
        <w:spacing w:beforeAutospacing="1"/>
        <w:ind w:left="1350"/>
        <w:rPr>
          <w:rFonts w:ascii="Helvetica Neue" w:hAnsi="Helvetica Neue"/>
          <w:sz w:val="29"/>
          <w:szCs w:val="29"/>
        </w:rPr>
      </w:pPr>
      <w:r>
        <w:rPr>
          <w:rStyle w:val="Emphasis"/>
          <w:rFonts w:ascii="Helvetica Neue" w:hAnsi="Helvetica Neue"/>
          <w:sz w:val="29"/>
          <w:szCs w:val="29"/>
        </w:rPr>
        <w:t>Validator Node</w:t>
      </w:r>
      <w:r>
        <w:rPr>
          <w:rFonts w:ascii="Helvetica Neue" w:hAnsi="Helvetica Neue"/>
          <w:sz w:val="29"/>
          <w:szCs w:val="29"/>
        </w:rPr>
        <w:t>: Must host one or more utility infrastructure nodes as defined in </w:t>
      </w:r>
      <w:r>
        <w:rPr>
          <w:rStyle w:val="HTMLCode"/>
          <w:rFonts w:eastAsiaTheme="majorEastAsia"/>
          <w:color w:val="37474F"/>
          <w:sz w:val="24"/>
          <w:szCs w:val="24"/>
        </w:rPr>
        <w:t>Exhibit C</w:t>
      </w:r>
      <w:r>
        <w:rPr>
          <w:rFonts w:ascii="Helvetica Neue" w:hAnsi="Helvetica Neue"/>
          <w:sz w:val="29"/>
          <w:szCs w:val="29"/>
        </w:rPr>
        <w:t> of the Participation Agreement.</w:t>
      </w:r>
    </w:p>
    <w:p w14:paraId="30EE6D17" w14:textId="77777777" w:rsidR="008734F6" w:rsidRDefault="008734F6" w:rsidP="008734F6">
      <w:pPr>
        <w:numPr>
          <w:ilvl w:val="2"/>
          <w:numId w:val="5"/>
        </w:numPr>
        <w:spacing w:before="100" w:beforeAutospacing="1"/>
        <w:ind w:left="1350"/>
        <w:rPr>
          <w:rFonts w:ascii="Helvetica Neue" w:hAnsi="Helvetica Neue"/>
          <w:sz w:val="29"/>
          <w:szCs w:val="29"/>
        </w:rPr>
      </w:pPr>
      <w:r>
        <w:rPr>
          <w:rStyle w:val="Emphasis"/>
          <w:rFonts w:ascii="Helvetica Neue" w:hAnsi="Helvetica Neue"/>
          <w:sz w:val="29"/>
          <w:szCs w:val="29"/>
        </w:rPr>
        <w:t>Transaction Endorser</w:t>
      </w:r>
      <w:r>
        <w:rPr>
          <w:rFonts w:ascii="Helvetica Neue" w:hAnsi="Helvetica Neue"/>
          <w:sz w:val="29"/>
          <w:szCs w:val="29"/>
        </w:rPr>
        <w:t>: APPROVED for the endorsement for </w:t>
      </w:r>
      <w:r>
        <w:rPr>
          <w:rStyle w:val="Emphasis"/>
          <w:rFonts w:ascii="Helvetica Neue" w:hAnsi="Helvetica Neue"/>
          <w:sz w:val="29"/>
          <w:szCs w:val="29"/>
        </w:rPr>
        <w:t>Transaction Author</w:t>
      </w:r>
      <w:r>
        <w:rPr>
          <w:rFonts w:ascii="Helvetica Neue" w:hAnsi="Helvetica Neue"/>
          <w:sz w:val="29"/>
          <w:szCs w:val="29"/>
        </w:rPr>
        <w:t> write requests.</w:t>
      </w:r>
    </w:p>
    <w:p w14:paraId="45DBD8D5" w14:textId="77777777" w:rsidR="008734F6" w:rsidRDefault="008734F6" w:rsidP="008734F6">
      <w:pPr>
        <w:numPr>
          <w:ilvl w:val="1"/>
          <w:numId w:val="5"/>
        </w:numPr>
        <w:spacing w:before="100" w:beforeAutospacing="1" w:after="120"/>
        <w:ind w:left="900"/>
        <w:rPr>
          <w:rFonts w:ascii="Helvetica Neue" w:hAnsi="Helvetica Neue"/>
          <w:sz w:val="29"/>
          <w:szCs w:val="29"/>
        </w:rPr>
      </w:pPr>
      <w:r>
        <w:rPr>
          <w:rStyle w:val="Strong"/>
          <w:rFonts w:ascii="Helvetica Neue" w:hAnsi="Helvetica Neue"/>
          <w:sz w:val="29"/>
          <w:szCs w:val="29"/>
        </w:rPr>
        <w:t>Restrictions</w:t>
      </w:r>
      <w:r>
        <w:rPr>
          <w:rFonts w:ascii="Helvetica Neue" w:hAnsi="Helvetica Neue"/>
          <w:sz w:val="29"/>
          <w:szCs w:val="29"/>
        </w:rPr>
        <w:t>:</w:t>
      </w:r>
    </w:p>
    <w:p w14:paraId="1E1A362D" w14:textId="77777777" w:rsidR="008734F6" w:rsidRDefault="008734F6" w:rsidP="008734F6">
      <w:pPr>
        <w:numPr>
          <w:ilvl w:val="2"/>
          <w:numId w:val="5"/>
        </w:numPr>
        <w:spacing w:before="100" w:beforeAutospacing="1" w:after="120"/>
        <w:ind w:left="1350"/>
        <w:rPr>
          <w:rFonts w:ascii="Helvetica Neue" w:hAnsi="Helvetica Neue"/>
          <w:sz w:val="29"/>
          <w:szCs w:val="29"/>
        </w:rPr>
      </w:pPr>
      <w:r>
        <w:rPr>
          <w:rFonts w:ascii="Helvetica Neue" w:hAnsi="Helvetica Neue"/>
          <w:sz w:val="29"/>
          <w:szCs w:val="29"/>
        </w:rPr>
        <w:t>Membership is limited to the number of Board of Director seats available.</w:t>
      </w:r>
    </w:p>
    <w:p w14:paraId="6E9D2B2B" w14:textId="77777777" w:rsidR="008734F6" w:rsidRDefault="008734F6" w:rsidP="008734F6">
      <w:pPr>
        <w:numPr>
          <w:ilvl w:val="2"/>
          <w:numId w:val="5"/>
        </w:numPr>
        <w:spacing w:before="100" w:beforeAutospacing="1" w:after="120"/>
        <w:ind w:left="1350"/>
        <w:rPr>
          <w:rFonts w:ascii="Helvetica Neue" w:hAnsi="Helvetica Neue"/>
          <w:sz w:val="29"/>
          <w:szCs w:val="29"/>
        </w:rPr>
      </w:pPr>
      <w:r>
        <w:rPr>
          <w:rFonts w:ascii="Helvetica Neue" w:hAnsi="Helvetica Neue"/>
          <w:sz w:val="29"/>
          <w:szCs w:val="29"/>
        </w:rPr>
        <w:lastRenderedPageBreak/>
        <w:t>A FIFO waiting list is maintained by Governing Board to allow for new members to fill voids left by exiting members.</w:t>
      </w:r>
    </w:p>
    <w:p w14:paraId="1E8E141F" w14:textId="77777777" w:rsidR="008734F6" w:rsidRDefault="008734F6" w:rsidP="008734F6">
      <w:pPr>
        <w:numPr>
          <w:ilvl w:val="2"/>
          <w:numId w:val="5"/>
        </w:numPr>
        <w:spacing w:beforeAutospacing="1"/>
        <w:ind w:left="1350"/>
        <w:rPr>
          <w:rFonts w:ascii="Helvetica Neue" w:hAnsi="Helvetica Neue"/>
          <w:sz w:val="29"/>
          <w:szCs w:val="29"/>
        </w:rPr>
      </w:pPr>
      <w:r>
        <w:rPr>
          <w:rFonts w:ascii="Helvetica Neue" w:hAnsi="Helvetica Neue"/>
          <w:sz w:val="29"/>
          <w:szCs w:val="29"/>
        </w:rPr>
        <w:t>Must sign the required </w:t>
      </w:r>
      <w:r>
        <w:rPr>
          <w:rStyle w:val="HTMLCode"/>
          <w:rFonts w:eastAsiaTheme="majorEastAsia"/>
          <w:color w:val="37474F"/>
          <w:sz w:val="24"/>
          <w:szCs w:val="24"/>
        </w:rPr>
        <w:t>Utility Agreements</w:t>
      </w:r>
      <w:r>
        <w:rPr>
          <w:rFonts w:ascii="Helvetica Neue" w:hAnsi="Helvetica Neue"/>
          <w:sz w:val="29"/>
          <w:szCs w:val="29"/>
        </w:rPr>
        <w:t> as set forth in the Participation Agreement.</w:t>
      </w:r>
    </w:p>
    <w:p w14:paraId="4BA6BAB5" w14:textId="77777777" w:rsidR="008734F6" w:rsidRDefault="008734F6" w:rsidP="008734F6">
      <w:pPr>
        <w:numPr>
          <w:ilvl w:val="2"/>
          <w:numId w:val="5"/>
        </w:numPr>
        <w:spacing w:before="100" w:beforeAutospacing="1" w:after="120"/>
        <w:ind w:left="1350"/>
        <w:rPr>
          <w:rFonts w:ascii="Helvetica Neue" w:hAnsi="Helvetica Neue"/>
          <w:sz w:val="29"/>
          <w:szCs w:val="29"/>
        </w:rPr>
      </w:pPr>
      <w:r>
        <w:rPr>
          <w:rFonts w:ascii="Helvetica Neue" w:hAnsi="Helvetica Neue"/>
          <w:sz w:val="29"/>
          <w:szCs w:val="29"/>
        </w:rPr>
        <w:t>Utility Service Providers MAY NOT be a Governing Member.</w:t>
      </w:r>
    </w:p>
    <w:p w14:paraId="56559C9A" w14:textId="77777777" w:rsidR="008734F6" w:rsidRDefault="008734F6" w:rsidP="008734F6">
      <w:pPr>
        <w:numPr>
          <w:ilvl w:val="2"/>
          <w:numId w:val="5"/>
        </w:numPr>
        <w:spacing w:before="100" w:beforeAutospacing="1"/>
        <w:ind w:left="1350"/>
        <w:rPr>
          <w:rFonts w:ascii="Helvetica Neue" w:hAnsi="Helvetica Neue"/>
          <w:sz w:val="29"/>
          <w:szCs w:val="29"/>
        </w:rPr>
      </w:pPr>
      <w:r>
        <w:rPr>
          <w:rFonts w:ascii="Helvetica Neue" w:hAnsi="Helvetica Neue"/>
          <w:sz w:val="29"/>
          <w:szCs w:val="29"/>
        </w:rPr>
        <w:t>Utility Service Providers MAY NOT participate in the Finance Committee.</w:t>
      </w:r>
    </w:p>
    <w:p w14:paraId="2D659A89" w14:textId="77777777" w:rsidR="008734F6" w:rsidRDefault="008734F6" w:rsidP="008734F6">
      <w:pPr>
        <w:numPr>
          <w:ilvl w:val="1"/>
          <w:numId w:val="5"/>
        </w:numPr>
        <w:spacing w:before="100" w:beforeAutospacing="1"/>
        <w:ind w:left="900"/>
        <w:rPr>
          <w:rFonts w:ascii="Helvetica Neue" w:hAnsi="Helvetica Neue"/>
          <w:sz w:val="29"/>
          <w:szCs w:val="29"/>
        </w:rPr>
      </w:pPr>
      <w:r>
        <w:rPr>
          <w:rStyle w:val="Strong"/>
          <w:rFonts w:ascii="Helvetica Neue" w:hAnsi="Helvetica Neue"/>
          <w:sz w:val="29"/>
          <w:szCs w:val="29"/>
        </w:rPr>
        <w:t>Benefits</w:t>
      </w:r>
      <w:r>
        <w:rPr>
          <w:rFonts w:ascii="Helvetica Neue" w:hAnsi="Helvetica Neue"/>
          <w:sz w:val="29"/>
          <w:szCs w:val="29"/>
        </w:rPr>
        <w:t>:</w:t>
      </w:r>
    </w:p>
    <w:p w14:paraId="2DE64466" w14:textId="77777777" w:rsidR="008734F6" w:rsidRDefault="008734F6" w:rsidP="008734F6">
      <w:pPr>
        <w:numPr>
          <w:ilvl w:val="2"/>
          <w:numId w:val="5"/>
        </w:numPr>
        <w:spacing w:before="100" w:beforeAutospacing="1" w:after="120"/>
        <w:ind w:left="1350"/>
        <w:rPr>
          <w:rFonts w:ascii="Helvetica Neue" w:hAnsi="Helvetica Neue"/>
          <w:sz w:val="29"/>
          <w:szCs w:val="29"/>
        </w:rPr>
      </w:pPr>
      <w:r>
        <w:rPr>
          <w:rFonts w:ascii="Helvetica Neue" w:hAnsi="Helvetica Neue"/>
          <w:sz w:val="29"/>
          <w:szCs w:val="29"/>
        </w:rPr>
        <w:t>A single representative on the Board of Directors.</w:t>
      </w:r>
    </w:p>
    <w:p w14:paraId="75DAD398" w14:textId="77777777" w:rsidR="008734F6" w:rsidRDefault="008734F6" w:rsidP="008734F6">
      <w:pPr>
        <w:numPr>
          <w:ilvl w:val="2"/>
          <w:numId w:val="5"/>
        </w:numPr>
        <w:spacing w:before="100" w:beforeAutospacing="1" w:after="120"/>
        <w:ind w:left="1350"/>
        <w:rPr>
          <w:rFonts w:ascii="Helvetica Neue" w:hAnsi="Helvetica Neue"/>
          <w:sz w:val="29"/>
          <w:szCs w:val="29"/>
        </w:rPr>
      </w:pPr>
      <w:r>
        <w:rPr>
          <w:rFonts w:ascii="Helvetica Neue" w:hAnsi="Helvetica Neue"/>
          <w:sz w:val="29"/>
          <w:szCs w:val="29"/>
        </w:rPr>
        <w:t>Appointment of representatives to any Committee within the Directed Fund.</w:t>
      </w:r>
    </w:p>
    <w:p w14:paraId="66F4668D" w14:textId="77777777" w:rsidR="008734F6" w:rsidRDefault="008734F6" w:rsidP="008734F6">
      <w:pPr>
        <w:numPr>
          <w:ilvl w:val="2"/>
          <w:numId w:val="5"/>
        </w:numPr>
        <w:spacing w:beforeAutospacing="1"/>
        <w:ind w:left="1350"/>
        <w:rPr>
          <w:rFonts w:ascii="Helvetica Neue" w:hAnsi="Helvetica Neue"/>
          <w:sz w:val="29"/>
          <w:szCs w:val="29"/>
        </w:rPr>
      </w:pPr>
      <w:r>
        <w:rPr>
          <w:rFonts w:ascii="Helvetica Neue" w:hAnsi="Helvetica Neue"/>
          <w:sz w:val="29"/>
          <w:szCs w:val="29"/>
        </w:rPr>
        <w:t>Approval, pending signed </w:t>
      </w:r>
      <w:r>
        <w:rPr>
          <w:rStyle w:val="HTMLCode"/>
          <w:rFonts w:eastAsiaTheme="majorEastAsia"/>
          <w:color w:val="37474F"/>
          <w:sz w:val="24"/>
          <w:szCs w:val="24"/>
        </w:rPr>
        <w:t>Utility Agreements</w:t>
      </w:r>
      <w:r>
        <w:rPr>
          <w:rFonts w:ascii="Helvetica Neue" w:hAnsi="Helvetica Neue"/>
          <w:sz w:val="29"/>
          <w:szCs w:val="29"/>
        </w:rPr>
        <w:t>, to act as a Transaction Endorser.</w:t>
      </w:r>
    </w:p>
    <w:p w14:paraId="490F24A3" w14:textId="77777777" w:rsidR="008734F6" w:rsidRDefault="008734F6" w:rsidP="008734F6">
      <w:pPr>
        <w:numPr>
          <w:ilvl w:val="2"/>
          <w:numId w:val="5"/>
        </w:numPr>
        <w:spacing w:beforeAutospacing="1"/>
        <w:ind w:left="1350"/>
        <w:rPr>
          <w:rFonts w:ascii="Helvetica Neue" w:hAnsi="Helvetica Neue"/>
          <w:sz w:val="29"/>
          <w:szCs w:val="29"/>
        </w:rPr>
      </w:pPr>
      <w:r>
        <w:rPr>
          <w:rFonts w:ascii="Helvetica Neue" w:hAnsi="Helvetica Neue"/>
          <w:sz w:val="29"/>
          <w:szCs w:val="29"/>
        </w:rPr>
        <w:t>Write Transactions as a Transaction Endorser as defined in </w:t>
      </w:r>
      <w:r>
        <w:rPr>
          <w:rStyle w:val="HTMLCode"/>
          <w:rFonts w:eastAsiaTheme="majorEastAsia"/>
          <w:color w:val="37474F"/>
          <w:sz w:val="24"/>
          <w:szCs w:val="24"/>
        </w:rPr>
        <w:t>Exhibit C</w:t>
      </w:r>
      <w:r>
        <w:rPr>
          <w:rFonts w:ascii="Helvetica Neue" w:hAnsi="Helvetica Neue"/>
          <w:sz w:val="29"/>
          <w:szCs w:val="29"/>
        </w:rPr>
        <w:t> of the Participation Agreement.</w:t>
      </w:r>
    </w:p>
    <w:p w14:paraId="64FD4CE4" w14:textId="77777777" w:rsidR="008734F6" w:rsidRDefault="008734F6" w:rsidP="008734F6">
      <w:pPr>
        <w:pStyle w:val="NormalWeb"/>
        <w:numPr>
          <w:ilvl w:val="0"/>
          <w:numId w:val="5"/>
        </w:numPr>
        <w:spacing w:before="120" w:beforeAutospacing="0" w:after="120" w:afterAutospacing="0"/>
        <w:ind w:left="450"/>
        <w:rPr>
          <w:rFonts w:ascii="Helvetica Neue" w:hAnsi="Helvetica Neue"/>
          <w:sz w:val="29"/>
          <w:szCs w:val="29"/>
        </w:rPr>
      </w:pPr>
      <w:r>
        <w:rPr>
          <w:rFonts w:ascii="Helvetica Neue" w:hAnsi="Helvetica Neue"/>
          <w:sz w:val="29"/>
          <w:szCs w:val="29"/>
        </w:rPr>
        <w:t>Operational Member</w:t>
      </w:r>
    </w:p>
    <w:p w14:paraId="647BB233" w14:textId="77777777" w:rsidR="008734F6" w:rsidRDefault="008734F6" w:rsidP="008734F6">
      <w:pPr>
        <w:numPr>
          <w:ilvl w:val="1"/>
          <w:numId w:val="5"/>
        </w:numPr>
        <w:spacing w:before="100" w:beforeAutospacing="1" w:after="120"/>
        <w:ind w:left="900"/>
        <w:rPr>
          <w:rFonts w:ascii="Helvetica Neue" w:hAnsi="Helvetica Neue"/>
          <w:sz w:val="29"/>
          <w:szCs w:val="29"/>
        </w:rPr>
      </w:pPr>
      <w:r>
        <w:rPr>
          <w:rStyle w:val="Strong"/>
          <w:rFonts w:ascii="Helvetica Neue" w:hAnsi="Helvetica Neue"/>
          <w:sz w:val="29"/>
          <w:szCs w:val="29"/>
        </w:rPr>
        <w:t>Description</w:t>
      </w:r>
      <w:r>
        <w:rPr>
          <w:rFonts w:ascii="Helvetica Neue" w:hAnsi="Helvetica Neue"/>
          <w:sz w:val="29"/>
          <w:szCs w:val="29"/>
        </w:rPr>
        <w:t>: Members that are willing to contribute to the infrastructure, management, and financial needs of the Network. Minimally, this requires the member to contribute a </w:t>
      </w:r>
      <w:r>
        <w:rPr>
          <w:rStyle w:val="Emphasis"/>
          <w:rFonts w:ascii="Helvetica Neue" w:hAnsi="Helvetica Neue"/>
          <w:sz w:val="29"/>
          <w:szCs w:val="29"/>
        </w:rPr>
        <w:t>Validator Node</w:t>
      </w:r>
      <w:r>
        <w:rPr>
          <w:rFonts w:ascii="Helvetica Neue" w:hAnsi="Helvetica Neue"/>
          <w:sz w:val="29"/>
          <w:szCs w:val="29"/>
        </w:rPr>
        <w:t> to the operation of the Ledger.</w:t>
      </w:r>
    </w:p>
    <w:p w14:paraId="78703387" w14:textId="77777777" w:rsidR="008734F6" w:rsidRDefault="008734F6" w:rsidP="008734F6">
      <w:pPr>
        <w:numPr>
          <w:ilvl w:val="1"/>
          <w:numId w:val="5"/>
        </w:numPr>
        <w:spacing w:before="100" w:beforeAutospacing="1" w:after="120"/>
        <w:ind w:left="900"/>
        <w:rPr>
          <w:rFonts w:ascii="Helvetica Neue" w:hAnsi="Helvetica Neue"/>
          <w:sz w:val="29"/>
          <w:szCs w:val="29"/>
        </w:rPr>
      </w:pPr>
      <w:r>
        <w:rPr>
          <w:rStyle w:val="Strong"/>
          <w:rFonts w:ascii="Helvetica Neue" w:hAnsi="Helvetica Neue"/>
          <w:sz w:val="29"/>
          <w:szCs w:val="29"/>
        </w:rPr>
        <w:t>Ledger Roles</w:t>
      </w:r>
      <w:r>
        <w:rPr>
          <w:rFonts w:ascii="Helvetica Neue" w:hAnsi="Helvetica Neue"/>
          <w:sz w:val="29"/>
          <w:szCs w:val="29"/>
        </w:rPr>
        <w:t>:</w:t>
      </w:r>
    </w:p>
    <w:p w14:paraId="0375BC8E" w14:textId="77777777" w:rsidR="008734F6" w:rsidRDefault="008734F6" w:rsidP="008734F6">
      <w:pPr>
        <w:numPr>
          <w:ilvl w:val="2"/>
          <w:numId w:val="5"/>
        </w:numPr>
        <w:spacing w:beforeAutospacing="1"/>
        <w:ind w:left="1350"/>
        <w:rPr>
          <w:rFonts w:ascii="Helvetica Neue" w:hAnsi="Helvetica Neue"/>
          <w:sz w:val="29"/>
          <w:szCs w:val="29"/>
        </w:rPr>
      </w:pPr>
      <w:r>
        <w:rPr>
          <w:rStyle w:val="Emphasis"/>
          <w:rFonts w:ascii="Helvetica Neue" w:hAnsi="Helvetica Neue"/>
          <w:sz w:val="29"/>
          <w:szCs w:val="29"/>
        </w:rPr>
        <w:t>Validator Node</w:t>
      </w:r>
      <w:r>
        <w:rPr>
          <w:rFonts w:ascii="Helvetica Neue" w:hAnsi="Helvetica Neue"/>
          <w:sz w:val="29"/>
          <w:szCs w:val="29"/>
        </w:rPr>
        <w:t>: Must host one or more utility infrastructure nodes as defined in </w:t>
      </w:r>
      <w:r>
        <w:rPr>
          <w:rStyle w:val="HTMLCode"/>
          <w:rFonts w:eastAsiaTheme="majorEastAsia"/>
          <w:color w:val="37474F"/>
          <w:sz w:val="24"/>
          <w:szCs w:val="24"/>
        </w:rPr>
        <w:t>Exhibit C</w:t>
      </w:r>
      <w:r>
        <w:rPr>
          <w:rFonts w:ascii="Helvetica Neue" w:hAnsi="Helvetica Neue"/>
          <w:sz w:val="29"/>
          <w:szCs w:val="29"/>
        </w:rPr>
        <w:t> of the Participation Agreement.</w:t>
      </w:r>
    </w:p>
    <w:p w14:paraId="56CF4676" w14:textId="77777777" w:rsidR="008734F6" w:rsidRDefault="008734F6" w:rsidP="008734F6">
      <w:pPr>
        <w:numPr>
          <w:ilvl w:val="2"/>
          <w:numId w:val="5"/>
        </w:numPr>
        <w:spacing w:before="100" w:beforeAutospacing="1"/>
        <w:ind w:left="1350"/>
        <w:rPr>
          <w:rFonts w:ascii="Helvetica Neue" w:hAnsi="Helvetica Neue"/>
          <w:sz w:val="29"/>
          <w:szCs w:val="29"/>
        </w:rPr>
      </w:pPr>
      <w:r>
        <w:rPr>
          <w:rStyle w:val="Emphasis"/>
          <w:rFonts w:ascii="Helvetica Neue" w:hAnsi="Helvetica Neue"/>
          <w:sz w:val="29"/>
          <w:szCs w:val="29"/>
        </w:rPr>
        <w:t>Transaction Endorser</w:t>
      </w:r>
      <w:r>
        <w:rPr>
          <w:rFonts w:ascii="Helvetica Neue" w:hAnsi="Helvetica Neue"/>
          <w:sz w:val="29"/>
          <w:szCs w:val="29"/>
        </w:rPr>
        <w:t>: APPROVED for the endorsement for </w:t>
      </w:r>
      <w:r>
        <w:rPr>
          <w:rStyle w:val="Emphasis"/>
          <w:rFonts w:ascii="Helvetica Neue" w:hAnsi="Helvetica Neue"/>
          <w:sz w:val="29"/>
          <w:szCs w:val="29"/>
        </w:rPr>
        <w:t>Transaction Author</w:t>
      </w:r>
      <w:r>
        <w:rPr>
          <w:rFonts w:ascii="Helvetica Neue" w:hAnsi="Helvetica Neue"/>
          <w:sz w:val="29"/>
          <w:szCs w:val="29"/>
        </w:rPr>
        <w:t> write requests.</w:t>
      </w:r>
    </w:p>
    <w:p w14:paraId="68CF0384" w14:textId="77777777" w:rsidR="008734F6" w:rsidRDefault="008734F6" w:rsidP="008734F6">
      <w:pPr>
        <w:numPr>
          <w:ilvl w:val="1"/>
          <w:numId w:val="5"/>
        </w:numPr>
        <w:spacing w:before="100" w:beforeAutospacing="1" w:after="120"/>
        <w:ind w:left="900"/>
        <w:rPr>
          <w:rFonts w:ascii="Helvetica Neue" w:hAnsi="Helvetica Neue"/>
          <w:sz w:val="29"/>
          <w:szCs w:val="29"/>
        </w:rPr>
      </w:pPr>
      <w:r>
        <w:rPr>
          <w:rStyle w:val="Strong"/>
          <w:rFonts w:ascii="Helvetica Neue" w:hAnsi="Helvetica Neue"/>
          <w:sz w:val="29"/>
          <w:szCs w:val="29"/>
        </w:rPr>
        <w:t>Restrictions</w:t>
      </w:r>
      <w:r>
        <w:rPr>
          <w:rFonts w:ascii="Helvetica Neue" w:hAnsi="Helvetica Neue"/>
          <w:sz w:val="29"/>
          <w:szCs w:val="29"/>
        </w:rPr>
        <w:t>:</w:t>
      </w:r>
    </w:p>
    <w:p w14:paraId="68C6D94F" w14:textId="77777777" w:rsidR="008734F6" w:rsidRDefault="008734F6" w:rsidP="008734F6">
      <w:pPr>
        <w:numPr>
          <w:ilvl w:val="2"/>
          <w:numId w:val="5"/>
        </w:numPr>
        <w:spacing w:beforeAutospacing="1"/>
        <w:ind w:left="1350"/>
        <w:rPr>
          <w:rFonts w:ascii="Helvetica Neue" w:hAnsi="Helvetica Neue"/>
          <w:sz w:val="29"/>
          <w:szCs w:val="29"/>
        </w:rPr>
      </w:pPr>
      <w:r>
        <w:rPr>
          <w:rFonts w:ascii="Helvetica Neue" w:hAnsi="Helvetica Neue"/>
          <w:sz w:val="29"/>
          <w:szCs w:val="29"/>
        </w:rPr>
        <w:t>Must sign the required </w:t>
      </w:r>
      <w:r>
        <w:rPr>
          <w:rStyle w:val="HTMLCode"/>
          <w:rFonts w:eastAsiaTheme="majorEastAsia"/>
          <w:color w:val="37474F"/>
          <w:sz w:val="24"/>
          <w:szCs w:val="24"/>
        </w:rPr>
        <w:t>Utility Agreements</w:t>
      </w:r>
      <w:r>
        <w:rPr>
          <w:rFonts w:ascii="Helvetica Neue" w:hAnsi="Helvetica Neue"/>
          <w:sz w:val="29"/>
          <w:szCs w:val="29"/>
        </w:rPr>
        <w:t> as set forth in the Participation Agreement.</w:t>
      </w:r>
    </w:p>
    <w:p w14:paraId="2F8B9D4B" w14:textId="77777777" w:rsidR="008734F6" w:rsidRDefault="008734F6" w:rsidP="008734F6">
      <w:pPr>
        <w:numPr>
          <w:ilvl w:val="2"/>
          <w:numId w:val="5"/>
        </w:numPr>
        <w:spacing w:before="100" w:beforeAutospacing="1"/>
        <w:ind w:left="1350"/>
        <w:rPr>
          <w:rFonts w:ascii="Helvetica Neue" w:hAnsi="Helvetica Neue"/>
          <w:sz w:val="29"/>
          <w:szCs w:val="29"/>
        </w:rPr>
      </w:pPr>
      <w:r>
        <w:rPr>
          <w:rFonts w:ascii="Helvetica Neue" w:hAnsi="Helvetica Neue"/>
          <w:sz w:val="29"/>
          <w:szCs w:val="29"/>
        </w:rPr>
        <w:t xml:space="preserve">Membership is limited to the number of nodes required to maintain optimal consensus performance. The optimal limit here must take into consideration a balance with decentralization requirements. The Governing Board will annually determine the number of nodes required to meet </w:t>
      </w:r>
      <w:r>
        <w:rPr>
          <w:rFonts w:ascii="Helvetica Neue" w:hAnsi="Helvetica Neue"/>
          <w:sz w:val="29"/>
          <w:szCs w:val="29"/>
        </w:rPr>
        <w:lastRenderedPageBreak/>
        <w:t>both consensus, decentralization, and budgetary requirements.</w:t>
      </w:r>
    </w:p>
    <w:p w14:paraId="1A1E07D0" w14:textId="77777777" w:rsidR="008734F6" w:rsidRDefault="008734F6" w:rsidP="008734F6">
      <w:pPr>
        <w:numPr>
          <w:ilvl w:val="1"/>
          <w:numId w:val="5"/>
        </w:numPr>
        <w:spacing w:before="100" w:beforeAutospacing="1"/>
        <w:ind w:left="900"/>
        <w:rPr>
          <w:rFonts w:ascii="Helvetica Neue" w:hAnsi="Helvetica Neue"/>
          <w:sz w:val="29"/>
          <w:szCs w:val="29"/>
        </w:rPr>
      </w:pPr>
      <w:r>
        <w:rPr>
          <w:rStyle w:val="Strong"/>
          <w:rFonts w:ascii="Helvetica Neue" w:hAnsi="Helvetica Neue"/>
          <w:sz w:val="29"/>
          <w:szCs w:val="29"/>
        </w:rPr>
        <w:t>Benefits</w:t>
      </w:r>
      <w:r>
        <w:rPr>
          <w:rFonts w:ascii="Helvetica Neue" w:hAnsi="Helvetica Neue"/>
          <w:sz w:val="29"/>
          <w:szCs w:val="29"/>
        </w:rPr>
        <w:t>:</w:t>
      </w:r>
    </w:p>
    <w:p w14:paraId="0D1E6792" w14:textId="77777777" w:rsidR="008734F6" w:rsidRDefault="008734F6" w:rsidP="008734F6">
      <w:pPr>
        <w:numPr>
          <w:ilvl w:val="2"/>
          <w:numId w:val="5"/>
        </w:numPr>
        <w:spacing w:before="100" w:beforeAutospacing="1" w:after="120"/>
        <w:ind w:left="1350"/>
        <w:rPr>
          <w:rFonts w:ascii="Helvetica Neue" w:hAnsi="Helvetica Neue"/>
          <w:sz w:val="29"/>
          <w:szCs w:val="29"/>
        </w:rPr>
      </w:pPr>
      <w:r>
        <w:rPr>
          <w:rFonts w:ascii="Helvetica Neue" w:hAnsi="Helvetica Neue"/>
          <w:sz w:val="29"/>
          <w:szCs w:val="29"/>
        </w:rPr>
        <w:t>Appointment of representatives to any Committee within the Directed Fund.</w:t>
      </w:r>
    </w:p>
    <w:p w14:paraId="6277F792" w14:textId="77777777" w:rsidR="008734F6" w:rsidRDefault="008734F6" w:rsidP="008734F6">
      <w:pPr>
        <w:numPr>
          <w:ilvl w:val="2"/>
          <w:numId w:val="5"/>
        </w:numPr>
        <w:spacing w:beforeAutospacing="1"/>
        <w:ind w:left="1350"/>
        <w:rPr>
          <w:rFonts w:ascii="Helvetica Neue" w:hAnsi="Helvetica Neue"/>
          <w:sz w:val="29"/>
          <w:szCs w:val="29"/>
        </w:rPr>
      </w:pPr>
      <w:r>
        <w:rPr>
          <w:rFonts w:ascii="Helvetica Neue" w:hAnsi="Helvetica Neue"/>
          <w:sz w:val="29"/>
          <w:szCs w:val="29"/>
        </w:rPr>
        <w:t>Approval, pending signed </w:t>
      </w:r>
      <w:r>
        <w:rPr>
          <w:rStyle w:val="HTMLCode"/>
          <w:rFonts w:eastAsiaTheme="majorEastAsia"/>
          <w:color w:val="37474F"/>
          <w:sz w:val="24"/>
          <w:szCs w:val="24"/>
        </w:rPr>
        <w:t>Utility Agreements</w:t>
      </w:r>
      <w:r>
        <w:rPr>
          <w:rFonts w:ascii="Helvetica Neue" w:hAnsi="Helvetica Neue"/>
          <w:sz w:val="29"/>
          <w:szCs w:val="29"/>
        </w:rPr>
        <w:t>, to act as a Transaction Endorser.</w:t>
      </w:r>
    </w:p>
    <w:p w14:paraId="2F618A56" w14:textId="77777777" w:rsidR="008734F6" w:rsidRDefault="008734F6" w:rsidP="008734F6">
      <w:pPr>
        <w:numPr>
          <w:ilvl w:val="2"/>
          <w:numId w:val="5"/>
        </w:numPr>
        <w:spacing w:beforeAutospacing="1"/>
        <w:ind w:left="1350"/>
        <w:rPr>
          <w:rFonts w:ascii="Helvetica Neue" w:hAnsi="Helvetica Neue"/>
          <w:sz w:val="29"/>
          <w:szCs w:val="29"/>
        </w:rPr>
      </w:pPr>
      <w:r>
        <w:rPr>
          <w:rFonts w:ascii="Helvetica Neue" w:hAnsi="Helvetica Neue"/>
          <w:sz w:val="29"/>
          <w:szCs w:val="29"/>
        </w:rPr>
        <w:t>Write Transactions as a Transaction Endorser as defined in </w:t>
      </w:r>
      <w:r>
        <w:rPr>
          <w:rStyle w:val="HTMLCode"/>
          <w:rFonts w:eastAsiaTheme="majorEastAsia"/>
          <w:color w:val="37474F"/>
          <w:sz w:val="24"/>
          <w:szCs w:val="24"/>
        </w:rPr>
        <w:t>Exhibit C</w:t>
      </w:r>
      <w:r>
        <w:rPr>
          <w:rFonts w:ascii="Helvetica Neue" w:hAnsi="Helvetica Neue"/>
          <w:sz w:val="29"/>
          <w:szCs w:val="29"/>
        </w:rPr>
        <w:t> of the Participation Agreement.</w:t>
      </w:r>
    </w:p>
    <w:p w14:paraId="4C04C71B" w14:textId="77777777" w:rsidR="008734F6" w:rsidRDefault="008734F6" w:rsidP="008734F6">
      <w:pPr>
        <w:numPr>
          <w:ilvl w:val="2"/>
          <w:numId w:val="5"/>
        </w:numPr>
        <w:spacing w:before="100" w:beforeAutospacing="1"/>
        <w:ind w:left="1350"/>
        <w:rPr>
          <w:rFonts w:ascii="Helvetica Neue" w:hAnsi="Helvetica Neue"/>
          <w:sz w:val="29"/>
          <w:szCs w:val="29"/>
        </w:rPr>
      </w:pPr>
      <w:r>
        <w:rPr>
          <w:rFonts w:ascii="Helvetica Neue" w:hAnsi="Helvetica Neue"/>
          <w:sz w:val="29"/>
          <w:szCs w:val="29"/>
        </w:rPr>
        <w:t>Members with continuous participation, can reserve a position to be invited as a Governing Steward via a FIFO waiting list.</w:t>
      </w:r>
    </w:p>
    <w:p w14:paraId="6E5723AF" w14:textId="77777777" w:rsidR="008734F6" w:rsidRDefault="008734F6" w:rsidP="008734F6">
      <w:pPr>
        <w:pStyle w:val="NormalWeb"/>
        <w:numPr>
          <w:ilvl w:val="0"/>
          <w:numId w:val="5"/>
        </w:numPr>
        <w:spacing w:before="120" w:beforeAutospacing="0" w:after="120" w:afterAutospacing="0"/>
        <w:ind w:left="450"/>
        <w:rPr>
          <w:rFonts w:ascii="Helvetica Neue" w:hAnsi="Helvetica Neue"/>
          <w:sz w:val="29"/>
          <w:szCs w:val="29"/>
        </w:rPr>
      </w:pPr>
      <w:r>
        <w:rPr>
          <w:rFonts w:ascii="Helvetica Neue" w:hAnsi="Helvetica Neue"/>
          <w:sz w:val="29"/>
          <w:szCs w:val="29"/>
        </w:rPr>
        <w:t>Subscriber</w:t>
      </w:r>
    </w:p>
    <w:p w14:paraId="2000D85A" w14:textId="77777777" w:rsidR="008734F6" w:rsidRDefault="008734F6" w:rsidP="008734F6">
      <w:pPr>
        <w:numPr>
          <w:ilvl w:val="1"/>
          <w:numId w:val="5"/>
        </w:numPr>
        <w:spacing w:before="100" w:beforeAutospacing="1" w:after="120"/>
        <w:ind w:left="900"/>
        <w:rPr>
          <w:rFonts w:ascii="Helvetica Neue" w:hAnsi="Helvetica Neue"/>
          <w:sz w:val="29"/>
          <w:szCs w:val="29"/>
        </w:rPr>
      </w:pPr>
      <w:r>
        <w:rPr>
          <w:rStyle w:val="Strong"/>
          <w:rFonts w:ascii="Helvetica Neue" w:hAnsi="Helvetica Neue"/>
          <w:sz w:val="29"/>
          <w:szCs w:val="29"/>
        </w:rPr>
        <w:t>Description</w:t>
      </w:r>
      <w:r>
        <w:rPr>
          <w:rFonts w:ascii="Helvetica Neue" w:hAnsi="Helvetica Neue"/>
          <w:sz w:val="29"/>
          <w:szCs w:val="29"/>
        </w:rPr>
        <w:t>: Members that are willing to be responsible for the endorsement of transactions to the ledger.</w:t>
      </w:r>
    </w:p>
    <w:p w14:paraId="5B78BE33" w14:textId="77777777" w:rsidR="008734F6" w:rsidRDefault="008734F6" w:rsidP="008734F6">
      <w:pPr>
        <w:numPr>
          <w:ilvl w:val="1"/>
          <w:numId w:val="5"/>
        </w:numPr>
        <w:spacing w:before="100" w:beforeAutospacing="1" w:after="120"/>
        <w:ind w:left="900"/>
        <w:rPr>
          <w:rFonts w:ascii="Helvetica Neue" w:hAnsi="Helvetica Neue"/>
          <w:sz w:val="29"/>
          <w:szCs w:val="29"/>
        </w:rPr>
      </w:pPr>
      <w:r>
        <w:rPr>
          <w:rStyle w:val="Strong"/>
          <w:rFonts w:ascii="Helvetica Neue" w:hAnsi="Helvetica Neue"/>
          <w:sz w:val="29"/>
          <w:szCs w:val="29"/>
        </w:rPr>
        <w:t>Ledger Roles</w:t>
      </w:r>
      <w:r>
        <w:rPr>
          <w:rFonts w:ascii="Helvetica Neue" w:hAnsi="Helvetica Neue"/>
          <w:sz w:val="29"/>
          <w:szCs w:val="29"/>
        </w:rPr>
        <w:t>:</w:t>
      </w:r>
    </w:p>
    <w:p w14:paraId="42258BA2" w14:textId="77777777" w:rsidR="008734F6" w:rsidRDefault="008734F6" w:rsidP="008734F6">
      <w:pPr>
        <w:numPr>
          <w:ilvl w:val="2"/>
          <w:numId w:val="5"/>
        </w:numPr>
        <w:spacing w:before="100" w:beforeAutospacing="1"/>
        <w:ind w:left="1350"/>
        <w:rPr>
          <w:rFonts w:ascii="Helvetica Neue" w:hAnsi="Helvetica Neue"/>
          <w:sz w:val="29"/>
          <w:szCs w:val="29"/>
        </w:rPr>
      </w:pPr>
      <w:r>
        <w:rPr>
          <w:rStyle w:val="Emphasis"/>
          <w:rFonts w:ascii="Helvetica Neue" w:hAnsi="Helvetica Neue"/>
          <w:sz w:val="29"/>
          <w:szCs w:val="29"/>
        </w:rPr>
        <w:t>Transaction Endorser</w:t>
      </w:r>
      <w:r>
        <w:rPr>
          <w:rFonts w:ascii="Helvetica Neue" w:hAnsi="Helvetica Neue"/>
          <w:sz w:val="29"/>
          <w:szCs w:val="29"/>
        </w:rPr>
        <w:t>: APPROVED for the endorsement for </w:t>
      </w:r>
      <w:r>
        <w:rPr>
          <w:rStyle w:val="Emphasis"/>
          <w:rFonts w:ascii="Helvetica Neue" w:hAnsi="Helvetica Neue"/>
          <w:sz w:val="29"/>
          <w:szCs w:val="29"/>
        </w:rPr>
        <w:t>Transaction Author</w:t>
      </w:r>
      <w:r>
        <w:rPr>
          <w:rFonts w:ascii="Helvetica Neue" w:hAnsi="Helvetica Neue"/>
          <w:sz w:val="29"/>
          <w:szCs w:val="29"/>
        </w:rPr>
        <w:t> write requests.</w:t>
      </w:r>
    </w:p>
    <w:p w14:paraId="356AAF47" w14:textId="77777777" w:rsidR="008734F6" w:rsidRDefault="008734F6" w:rsidP="008734F6">
      <w:pPr>
        <w:numPr>
          <w:ilvl w:val="1"/>
          <w:numId w:val="5"/>
        </w:numPr>
        <w:spacing w:before="100" w:beforeAutospacing="1" w:after="120"/>
        <w:ind w:left="900"/>
        <w:rPr>
          <w:rFonts w:ascii="Helvetica Neue" w:hAnsi="Helvetica Neue"/>
          <w:sz w:val="29"/>
          <w:szCs w:val="29"/>
        </w:rPr>
      </w:pPr>
      <w:r>
        <w:rPr>
          <w:rStyle w:val="Strong"/>
          <w:rFonts w:ascii="Helvetica Neue" w:hAnsi="Helvetica Neue"/>
          <w:sz w:val="29"/>
          <w:szCs w:val="29"/>
        </w:rPr>
        <w:t>Restrictions</w:t>
      </w:r>
      <w:r>
        <w:rPr>
          <w:rFonts w:ascii="Helvetica Neue" w:hAnsi="Helvetica Neue"/>
          <w:sz w:val="29"/>
          <w:szCs w:val="29"/>
        </w:rPr>
        <w:t>:</w:t>
      </w:r>
    </w:p>
    <w:p w14:paraId="58D30012" w14:textId="77777777" w:rsidR="008734F6" w:rsidRDefault="008734F6" w:rsidP="008734F6">
      <w:pPr>
        <w:numPr>
          <w:ilvl w:val="2"/>
          <w:numId w:val="5"/>
        </w:numPr>
        <w:spacing w:beforeAutospacing="1"/>
        <w:ind w:left="1350"/>
        <w:rPr>
          <w:rFonts w:ascii="Helvetica Neue" w:hAnsi="Helvetica Neue"/>
          <w:sz w:val="29"/>
          <w:szCs w:val="29"/>
        </w:rPr>
      </w:pPr>
      <w:r>
        <w:rPr>
          <w:rFonts w:ascii="Helvetica Neue" w:hAnsi="Helvetica Neue"/>
          <w:sz w:val="29"/>
          <w:szCs w:val="29"/>
        </w:rPr>
        <w:t>Must sign the required </w:t>
      </w:r>
      <w:r>
        <w:rPr>
          <w:rStyle w:val="HTMLCode"/>
          <w:rFonts w:eastAsiaTheme="majorEastAsia"/>
          <w:color w:val="37474F"/>
          <w:sz w:val="24"/>
          <w:szCs w:val="24"/>
        </w:rPr>
        <w:t>Utility Agreements</w:t>
      </w:r>
      <w:r>
        <w:rPr>
          <w:rFonts w:ascii="Helvetica Neue" w:hAnsi="Helvetica Neue"/>
          <w:sz w:val="29"/>
          <w:szCs w:val="29"/>
        </w:rPr>
        <w:t> as set forth in the Participation Agreement.</w:t>
      </w:r>
    </w:p>
    <w:p w14:paraId="31B6A51B" w14:textId="77777777" w:rsidR="008734F6" w:rsidRDefault="008734F6" w:rsidP="008734F6">
      <w:pPr>
        <w:numPr>
          <w:ilvl w:val="1"/>
          <w:numId w:val="5"/>
        </w:numPr>
        <w:spacing w:before="100" w:beforeAutospacing="1"/>
        <w:ind w:left="900"/>
        <w:rPr>
          <w:rFonts w:ascii="Helvetica Neue" w:hAnsi="Helvetica Neue"/>
          <w:sz w:val="29"/>
          <w:szCs w:val="29"/>
        </w:rPr>
      </w:pPr>
      <w:r>
        <w:rPr>
          <w:rStyle w:val="Strong"/>
          <w:rFonts w:ascii="Helvetica Neue" w:hAnsi="Helvetica Neue"/>
          <w:sz w:val="29"/>
          <w:szCs w:val="29"/>
        </w:rPr>
        <w:t>Benefits</w:t>
      </w:r>
      <w:r>
        <w:rPr>
          <w:rFonts w:ascii="Helvetica Neue" w:hAnsi="Helvetica Neue"/>
          <w:sz w:val="29"/>
          <w:szCs w:val="29"/>
        </w:rPr>
        <w:t>:</w:t>
      </w:r>
    </w:p>
    <w:p w14:paraId="46E8CC3C" w14:textId="77777777" w:rsidR="008734F6" w:rsidRDefault="008734F6" w:rsidP="008734F6">
      <w:pPr>
        <w:numPr>
          <w:ilvl w:val="2"/>
          <w:numId w:val="5"/>
        </w:numPr>
        <w:spacing w:before="100" w:beforeAutospacing="1" w:after="120"/>
        <w:ind w:left="1350"/>
        <w:rPr>
          <w:rFonts w:ascii="Helvetica Neue" w:hAnsi="Helvetica Neue"/>
          <w:sz w:val="29"/>
          <w:szCs w:val="29"/>
        </w:rPr>
      </w:pPr>
      <w:r>
        <w:rPr>
          <w:rFonts w:ascii="Helvetica Neue" w:hAnsi="Helvetica Neue"/>
          <w:sz w:val="29"/>
          <w:szCs w:val="29"/>
        </w:rPr>
        <w:t>Appointment of representatives to any Committee within the Directed Fund.</w:t>
      </w:r>
    </w:p>
    <w:p w14:paraId="6BEFE1F3" w14:textId="77777777" w:rsidR="008734F6" w:rsidRDefault="008734F6" w:rsidP="008734F6">
      <w:pPr>
        <w:numPr>
          <w:ilvl w:val="2"/>
          <w:numId w:val="5"/>
        </w:numPr>
        <w:spacing w:beforeAutospacing="1"/>
        <w:ind w:left="1350"/>
        <w:rPr>
          <w:rFonts w:ascii="Helvetica Neue" w:hAnsi="Helvetica Neue"/>
          <w:sz w:val="29"/>
          <w:szCs w:val="29"/>
        </w:rPr>
      </w:pPr>
      <w:r>
        <w:rPr>
          <w:rFonts w:ascii="Helvetica Neue" w:hAnsi="Helvetica Neue"/>
          <w:sz w:val="29"/>
          <w:szCs w:val="29"/>
        </w:rPr>
        <w:t>Approval, pending signed </w:t>
      </w:r>
      <w:r>
        <w:rPr>
          <w:rStyle w:val="HTMLCode"/>
          <w:rFonts w:eastAsiaTheme="majorEastAsia"/>
          <w:color w:val="37474F"/>
          <w:sz w:val="24"/>
          <w:szCs w:val="24"/>
        </w:rPr>
        <w:t>Utility Agreements</w:t>
      </w:r>
      <w:r>
        <w:rPr>
          <w:rFonts w:ascii="Helvetica Neue" w:hAnsi="Helvetica Neue"/>
          <w:sz w:val="29"/>
          <w:szCs w:val="29"/>
        </w:rPr>
        <w:t>, to act as a Transaction Endorser.</w:t>
      </w:r>
    </w:p>
    <w:p w14:paraId="6CBC2468" w14:textId="77777777" w:rsidR="008734F6" w:rsidRDefault="008734F6" w:rsidP="008734F6">
      <w:pPr>
        <w:numPr>
          <w:ilvl w:val="2"/>
          <w:numId w:val="5"/>
        </w:numPr>
        <w:spacing w:beforeAutospacing="1"/>
        <w:ind w:left="1350"/>
        <w:rPr>
          <w:rFonts w:ascii="Helvetica Neue" w:hAnsi="Helvetica Neue"/>
          <w:sz w:val="29"/>
          <w:szCs w:val="29"/>
        </w:rPr>
      </w:pPr>
      <w:r>
        <w:rPr>
          <w:rFonts w:ascii="Helvetica Neue" w:hAnsi="Helvetica Neue"/>
          <w:sz w:val="29"/>
          <w:szCs w:val="29"/>
        </w:rPr>
        <w:t>Write Transactions as a Transaction Endorser as defined in </w:t>
      </w:r>
      <w:r>
        <w:rPr>
          <w:rStyle w:val="HTMLCode"/>
          <w:rFonts w:eastAsiaTheme="majorEastAsia"/>
          <w:color w:val="37474F"/>
          <w:sz w:val="24"/>
          <w:szCs w:val="24"/>
        </w:rPr>
        <w:t>Exhibit C</w:t>
      </w:r>
      <w:r>
        <w:rPr>
          <w:rFonts w:ascii="Helvetica Neue" w:hAnsi="Helvetica Neue"/>
          <w:sz w:val="29"/>
          <w:szCs w:val="29"/>
        </w:rPr>
        <w:t> of the Participation Agreement.</w:t>
      </w:r>
    </w:p>
    <w:p w14:paraId="08CD90D0" w14:textId="77777777" w:rsidR="008734F6" w:rsidRDefault="008734F6" w:rsidP="008734F6">
      <w:pPr>
        <w:pStyle w:val="Heading3"/>
        <w:rPr>
          <w:rFonts w:ascii="Helvetica Neue" w:hAnsi="Helvetica Neue"/>
          <w:spacing w:val="-2"/>
          <w:sz w:val="27"/>
          <w:szCs w:val="27"/>
        </w:rPr>
      </w:pPr>
      <w:r>
        <w:rPr>
          <w:rFonts w:ascii="Helvetica Neue" w:hAnsi="Helvetica Neue"/>
          <w:b/>
          <w:bCs/>
          <w:spacing w:val="-2"/>
        </w:rPr>
        <w:t>Non-Membership Roles</w:t>
      </w:r>
      <w:hyperlink r:id="rId27" w:anchor="non-membership-roles" w:tooltip="Permanent link" w:history="1">
        <w:r>
          <w:rPr>
            <w:rStyle w:val="Hyperlink"/>
            <w:rFonts w:ascii="Helvetica Neue" w:hAnsi="Helvetica Neue"/>
            <w:b/>
            <w:bCs/>
            <w:spacing w:val="-2"/>
            <w:u w:val="none"/>
          </w:rPr>
          <w:t>¶</w:t>
        </w:r>
      </w:hyperlink>
    </w:p>
    <w:p w14:paraId="513925BF" w14:textId="77777777" w:rsidR="008734F6" w:rsidRDefault="008734F6" w:rsidP="008734F6">
      <w:pPr>
        <w:pStyle w:val="NormalWeb"/>
        <w:numPr>
          <w:ilvl w:val="0"/>
          <w:numId w:val="6"/>
        </w:numPr>
        <w:spacing w:before="120" w:beforeAutospacing="0" w:after="120" w:afterAutospacing="0"/>
        <w:ind w:left="450"/>
        <w:rPr>
          <w:rFonts w:ascii="Helvetica Neue" w:hAnsi="Helvetica Neue"/>
          <w:sz w:val="29"/>
          <w:szCs w:val="29"/>
        </w:rPr>
      </w:pPr>
      <w:r>
        <w:rPr>
          <w:rFonts w:ascii="Helvetica Neue" w:hAnsi="Helvetica Neue"/>
          <w:sz w:val="29"/>
          <w:szCs w:val="29"/>
        </w:rPr>
        <w:t>Transaction Author</w:t>
      </w:r>
    </w:p>
    <w:p w14:paraId="1869F458" w14:textId="77777777" w:rsidR="008734F6" w:rsidRDefault="008734F6" w:rsidP="008734F6">
      <w:pPr>
        <w:numPr>
          <w:ilvl w:val="1"/>
          <w:numId w:val="6"/>
        </w:numPr>
        <w:spacing w:before="100" w:beforeAutospacing="1" w:after="120"/>
        <w:ind w:left="900"/>
        <w:rPr>
          <w:rFonts w:ascii="Helvetica Neue" w:hAnsi="Helvetica Neue"/>
          <w:sz w:val="29"/>
          <w:szCs w:val="29"/>
        </w:rPr>
      </w:pPr>
      <w:r>
        <w:rPr>
          <w:rStyle w:val="Strong"/>
          <w:rFonts w:ascii="Helvetica Neue" w:hAnsi="Helvetica Neue"/>
          <w:sz w:val="29"/>
          <w:szCs w:val="29"/>
        </w:rPr>
        <w:t>Description</w:t>
      </w:r>
      <w:r>
        <w:rPr>
          <w:rFonts w:ascii="Helvetica Neue" w:hAnsi="Helvetica Neue"/>
          <w:sz w:val="29"/>
          <w:szCs w:val="29"/>
        </w:rPr>
        <w:t>: Any entity (member or non-member) that is the submitter of a write transaction. </w:t>
      </w:r>
      <w:r>
        <w:rPr>
          <w:rStyle w:val="Strong"/>
          <w:rFonts w:ascii="Helvetica Neue" w:hAnsi="Helvetica Neue"/>
          <w:sz w:val="29"/>
          <w:szCs w:val="29"/>
        </w:rPr>
        <w:t>Ledger Roles</w:t>
      </w:r>
      <w:r>
        <w:rPr>
          <w:rFonts w:ascii="Helvetica Neue" w:hAnsi="Helvetica Neue"/>
          <w:sz w:val="29"/>
          <w:szCs w:val="29"/>
        </w:rPr>
        <w:t>:</w:t>
      </w:r>
    </w:p>
    <w:p w14:paraId="33CF9349" w14:textId="77777777" w:rsidR="008734F6" w:rsidRDefault="008734F6" w:rsidP="008734F6">
      <w:pPr>
        <w:numPr>
          <w:ilvl w:val="2"/>
          <w:numId w:val="6"/>
        </w:numPr>
        <w:spacing w:before="100" w:beforeAutospacing="1"/>
        <w:ind w:left="1350"/>
        <w:rPr>
          <w:rFonts w:ascii="Helvetica Neue" w:hAnsi="Helvetica Neue"/>
          <w:sz w:val="29"/>
          <w:szCs w:val="29"/>
        </w:rPr>
      </w:pPr>
      <w:r>
        <w:rPr>
          <w:rStyle w:val="Emphasis"/>
          <w:rFonts w:ascii="Helvetica Neue" w:hAnsi="Helvetica Neue"/>
          <w:sz w:val="29"/>
          <w:szCs w:val="29"/>
        </w:rPr>
        <w:lastRenderedPageBreak/>
        <w:t>Transaction Author</w:t>
      </w:r>
      <w:r>
        <w:rPr>
          <w:rFonts w:ascii="Helvetica Neue" w:hAnsi="Helvetica Neue"/>
          <w:sz w:val="29"/>
          <w:szCs w:val="29"/>
        </w:rPr>
        <w:t>: Interacts with a </w:t>
      </w:r>
      <w:r>
        <w:rPr>
          <w:rStyle w:val="Emphasis"/>
          <w:rFonts w:ascii="Helvetica Neue" w:hAnsi="Helvetica Neue"/>
          <w:sz w:val="29"/>
          <w:szCs w:val="29"/>
        </w:rPr>
        <w:t>Transaction Endorser</w:t>
      </w:r>
      <w:r>
        <w:rPr>
          <w:rFonts w:ascii="Helvetica Neue" w:hAnsi="Helvetica Neue"/>
          <w:sz w:val="29"/>
          <w:szCs w:val="29"/>
        </w:rPr>
        <w:t> for the processing of write requests.</w:t>
      </w:r>
    </w:p>
    <w:p w14:paraId="3D521DA7" w14:textId="77777777" w:rsidR="008734F6" w:rsidRDefault="008734F6" w:rsidP="008734F6">
      <w:pPr>
        <w:numPr>
          <w:ilvl w:val="1"/>
          <w:numId w:val="6"/>
        </w:numPr>
        <w:spacing w:before="100" w:beforeAutospacing="1" w:after="120"/>
        <w:ind w:left="900"/>
        <w:rPr>
          <w:rFonts w:ascii="Helvetica Neue" w:hAnsi="Helvetica Neue"/>
          <w:sz w:val="29"/>
          <w:szCs w:val="29"/>
        </w:rPr>
      </w:pPr>
      <w:r>
        <w:rPr>
          <w:rStyle w:val="Strong"/>
          <w:rFonts w:ascii="Helvetica Neue" w:hAnsi="Helvetica Neue"/>
          <w:sz w:val="29"/>
          <w:szCs w:val="29"/>
        </w:rPr>
        <w:t>Restrictions</w:t>
      </w:r>
      <w:r>
        <w:rPr>
          <w:rFonts w:ascii="Helvetica Neue" w:hAnsi="Helvetica Neue"/>
          <w:sz w:val="29"/>
          <w:szCs w:val="29"/>
        </w:rPr>
        <w:t>:</w:t>
      </w:r>
    </w:p>
    <w:p w14:paraId="12486A1C" w14:textId="77777777" w:rsidR="008734F6" w:rsidRDefault="008734F6" w:rsidP="008734F6">
      <w:pPr>
        <w:numPr>
          <w:ilvl w:val="2"/>
          <w:numId w:val="6"/>
        </w:numPr>
        <w:spacing w:before="100" w:beforeAutospacing="1" w:after="120"/>
        <w:ind w:left="1350"/>
        <w:rPr>
          <w:rFonts w:ascii="Helvetica Neue" w:hAnsi="Helvetica Neue"/>
          <w:sz w:val="29"/>
          <w:szCs w:val="29"/>
        </w:rPr>
      </w:pPr>
      <w:r>
        <w:rPr>
          <w:rFonts w:ascii="Helvetica Neue" w:hAnsi="Helvetica Neue"/>
          <w:sz w:val="29"/>
          <w:szCs w:val="29"/>
        </w:rPr>
        <w:t>Only the transaction types outlined in the Utilities </w:t>
      </w:r>
      <w:hyperlink r:id="rId28" w:history="1">
        <w:r>
          <w:rPr>
            <w:rStyle w:val="Hyperlink"/>
            <w:rFonts w:ascii="Helvetica Neue" w:hAnsi="Helvetica Neue"/>
            <w:color w:val="3F51B5"/>
            <w:sz w:val="29"/>
            <w:szCs w:val="29"/>
            <w:u w:val="none"/>
          </w:rPr>
          <w:t>ledger access policies</w:t>
        </w:r>
      </w:hyperlink>
      <w:r>
        <w:rPr>
          <w:rFonts w:ascii="Helvetica Neue" w:hAnsi="Helvetica Neue"/>
          <w:sz w:val="29"/>
          <w:szCs w:val="29"/>
        </w:rPr>
        <w:t> and </w:t>
      </w:r>
      <w:hyperlink r:id="rId29" w:history="1">
        <w:r>
          <w:rPr>
            <w:rStyle w:val="Hyperlink"/>
            <w:rFonts w:ascii="Helvetica Neue" w:hAnsi="Helvetica Neue"/>
            <w:color w:val="3F51B5"/>
            <w:sz w:val="29"/>
            <w:szCs w:val="29"/>
            <w:u w:val="none"/>
          </w:rPr>
          <w:t>ledger data policies</w:t>
        </w:r>
      </w:hyperlink>
      <w:r>
        <w:rPr>
          <w:rFonts w:ascii="Helvetica Neue" w:hAnsi="Helvetica Neue"/>
          <w:sz w:val="29"/>
          <w:szCs w:val="29"/>
        </w:rPr>
        <w:t> are permitted.</w:t>
      </w:r>
    </w:p>
    <w:p w14:paraId="7F1B70DC" w14:textId="77777777" w:rsidR="008734F6" w:rsidRDefault="008734F6" w:rsidP="008734F6">
      <w:pPr>
        <w:numPr>
          <w:ilvl w:val="2"/>
          <w:numId w:val="6"/>
        </w:numPr>
        <w:spacing w:beforeAutospacing="1"/>
        <w:ind w:left="1350"/>
        <w:rPr>
          <w:rFonts w:ascii="Helvetica Neue" w:hAnsi="Helvetica Neue"/>
          <w:sz w:val="29"/>
          <w:szCs w:val="29"/>
        </w:rPr>
      </w:pPr>
      <w:r>
        <w:rPr>
          <w:rFonts w:ascii="Helvetica Neue" w:hAnsi="Helvetica Neue"/>
          <w:sz w:val="29"/>
          <w:szCs w:val="29"/>
        </w:rPr>
        <w:t>MUST sign the </w:t>
      </w:r>
      <w:r>
        <w:rPr>
          <w:rStyle w:val="HTMLCode"/>
          <w:rFonts w:eastAsiaTheme="majorEastAsia"/>
          <w:color w:val="37474F"/>
          <w:sz w:val="24"/>
          <w:szCs w:val="24"/>
        </w:rPr>
        <w:t>Utility Agreements</w:t>
      </w:r>
      <w:r>
        <w:rPr>
          <w:rFonts w:ascii="Helvetica Neue" w:hAnsi="Helvetica Neue"/>
          <w:sz w:val="29"/>
          <w:szCs w:val="29"/>
        </w:rPr>
        <w:t> as defined in the Participation Agreement.</w:t>
      </w:r>
    </w:p>
    <w:p w14:paraId="5AC5AD11" w14:textId="77777777" w:rsidR="008734F6" w:rsidRDefault="008734F6" w:rsidP="008734F6">
      <w:pPr>
        <w:numPr>
          <w:ilvl w:val="1"/>
          <w:numId w:val="6"/>
        </w:numPr>
        <w:spacing w:before="100" w:beforeAutospacing="1"/>
        <w:ind w:left="900"/>
        <w:rPr>
          <w:rFonts w:ascii="Helvetica Neue" w:hAnsi="Helvetica Neue"/>
          <w:sz w:val="29"/>
          <w:szCs w:val="29"/>
        </w:rPr>
      </w:pPr>
      <w:r>
        <w:rPr>
          <w:rStyle w:val="Strong"/>
          <w:rFonts w:ascii="Helvetica Neue" w:hAnsi="Helvetica Neue"/>
          <w:sz w:val="29"/>
          <w:szCs w:val="29"/>
        </w:rPr>
        <w:t>Benefits</w:t>
      </w:r>
      <w:r>
        <w:rPr>
          <w:rFonts w:ascii="Helvetica Neue" w:hAnsi="Helvetica Neue"/>
          <w:sz w:val="29"/>
          <w:szCs w:val="29"/>
        </w:rPr>
        <w:t>:</w:t>
      </w:r>
    </w:p>
    <w:p w14:paraId="6C8D5CD5" w14:textId="77777777" w:rsidR="008734F6" w:rsidRDefault="008734F6" w:rsidP="008734F6">
      <w:pPr>
        <w:numPr>
          <w:ilvl w:val="2"/>
          <w:numId w:val="6"/>
        </w:numPr>
        <w:spacing w:before="100" w:beforeAutospacing="1"/>
        <w:ind w:left="1350"/>
        <w:rPr>
          <w:rFonts w:ascii="Helvetica Neue" w:hAnsi="Helvetica Neue"/>
          <w:sz w:val="29"/>
          <w:szCs w:val="29"/>
        </w:rPr>
      </w:pPr>
      <w:r>
        <w:rPr>
          <w:rFonts w:ascii="Helvetica Neue" w:hAnsi="Helvetica Neue"/>
          <w:sz w:val="29"/>
          <w:szCs w:val="29"/>
        </w:rPr>
        <w:t>Ability to use ledger for decentralized identity interactions.</w:t>
      </w:r>
    </w:p>
    <w:p w14:paraId="062F5AA8" w14:textId="2BCA2A34" w:rsidR="008734F6" w:rsidRDefault="008734F6" w:rsidP="008734F6">
      <w:pPr>
        <w:pStyle w:val="NormalWeb"/>
        <w:numPr>
          <w:ilvl w:val="0"/>
          <w:numId w:val="6"/>
        </w:numPr>
        <w:spacing w:before="120" w:beforeAutospacing="0" w:after="120" w:afterAutospacing="0"/>
        <w:ind w:left="450"/>
        <w:rPr>
          <w:rFonts w:ascii="Helvetica Neue" w:hAnsi="Helvetica Neue"/>
          <w:sz w:val="29"/>
          <w:szCs w:val="29"/>
        </w:rPr>
      </w:pPr>
      <w:r>
        <w:rPr>
          <w:rFonts w:ascii="Helvetica Neue" w:hAnsi="Helvetica Neue"/>
          <w:sz w:val="29"/>
          <w:szCs w:val="29"/>
        </w:rPr>
        <w:t>Contributors to the Technical Project</w:t>
      </w:r>
      <w:ins w:id="75" w:author="Scott Nicholas" w:date="2020-07-06T14:36:00Z">
        <w:r w:rsidR="00193DE4">
          <w:rPr>
            <w:rFonts w:ascii="Helvetica Neue" w:hAnsi="Helvetica Neue"/>
            <w:sz w:val="29"/>
            <w:szCs w:val="29"/>
          </w:rPr>
          <w:t>. Contributions to the Technical Project are made pursuant to the terms of the Te</w:t>
        </w:r>
      </w:ins>
      <w:ins w:id="76" w:author="Scott Nicholas" w:date="2020-07-06T14:37:00Z">
        <w:r w:rsidR="00193DE4">
          <w:rPr>
            <w:rFonts w:ascii="Helvetica Neue" w:hAnsi="Helvetica Neue"/>
            <w:sz w:val="29"/>
            <w:szCs w:val="29"/>
          </w:rPr>
          <w:t>chnical Charter for the Technical Project.</w:t>
        </w:r>
      </w:ins>
    </w:p>
    <w:p w14:paraId="61B59B7F" w14:textId="12C1D8D0" w:rsidR="008734F6" w:rsidRPr="004536CA" w:rsidDel="00193DE4" w:rsidRDefault="008734F6" w:rsidP="008734F6">
      <w:pPr>
        <w:numPr>
          <w:ilvl w:val="1"/>
          <w:numId w:val="6"/>
        </w:numPr>
        <w:spacing w:before="100" w:beforeAutospacing="1"/>
        <w:ind w:left="900"/>
        <w:rPr>
          <w:del w:id="77" w:author="Scott Nicholas" w:date="2020-07-06T14:36:00Z"/>
          <w:rFonts w:ascii="Helvetica Neue" w:hAnsi="Helvetica Neue"/>
          <w:sz w:val="29"/>
          <w:szCs w:val="29"/>
          <w:highlight w:val="yellow"/>
          <w:rPrChange w:id="78" w:author="Scott Nicholas" w:date="2020-07-06T14:23:00Z">
            <w:rPr>
              <w:del w:id="79" w:author="Scott Nicholas" w:date="2020-07-06T14:36:00Z"/>
              <w:rFonts w:ascii="Helvetica Neue" w:hAnsi="Helvetica Neue"/>
              <w:sz w:val="29"/>
              <w:szCs w:val="29"/>
            </w:rPr>
          </w:rPrChange>
        </w:rPr>
      </w:pPr>
      <w:del w:id="80" w:author="Scott Nicholas" w:date="2020-07-06T14:36:00Z">
        <w:r w:rsidRPr="004536CA" w:rsidDel="00193DE4">
          <w:rPr>
            <w:rStyle w:val="Strong"/>
            <w:rFonts w:ascii="Helvetica Neue" w:hAnsi="Helvetica Neue"/>
            <w:sz w:val="29"/>
            <w:szCs w:val="29"/>
            <w:highlight w:val="yellow"/>
            <w:rPrChange w:id="81" w:author="Scott Nicholas" w:date="2020-07-06T14:23:00Z">
              <w:rPr>
                <w:rStyle w:val="Strong"/>
                <w:rFonts w:ascii="Helvetica Neue" w:hAnsi="Helvetica Neue"/>
                <w:sz w:val="29"/>
                <w:szCs w:val="29"/>
              </w:rPr>
            </w:rPrChange>
          </w:rPr>
          <w:delText>Description</w:delText>
        </w:r>
        <w:r w:rsidRPr="004536CA" w:rsidDel="00193DE4">
          <w:rPr>
            <w:rFonts w:ascii="Helvetica Neue" w:hAnsi="Helvetica Neue"/>
            <w:sz w:val="29"/>
            <w:szCs w:val="29"/>
            <w:highlight w:val="yellow"/>
            <w:rPrChange w:id="82" w:author="Scott Nicholas" w:date="2020-07-06T14:23:00Z">
              <w:rPr>
                <w:rFonts w:ascii="Helvetica Neue" w:hAnsi="Helvetica Neue"/>
                <w:sz w:val="29"/>
                <w:szCs w:val="29"/>
              </w:rPr>
            </w:rPrChange>
          </w:rPr>
          <w:delText>: A category of membership that is limited to Associate Members of the Linux Foundation. This membership category is limited to participation in Committees within the Technical Project.</w:delText>
        </w:r>
      </w:del>
    </w:p>
    <w:p w14:paraId="5C01E24F" w14:textId="4F53C717" w:rsidR="008734F6" w:rsidRDefault="008734F6">
      <w:pPr>
        <w:rPr>
          <w:ins w:id="83" w:author="Scott Nicholas" w:date="2020-06-25T16:57:00Z"/>
        </w:rPr>
      </w:pPr>
    </w:p>
    <w:p w14:paraId="5C09A7C1" w14:textId="77777777" w:rsidR="008734F6" w:rsidRDefault="008734F6"/>
    <w:sectPr w:rsidR="00873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76F3"/>
    <w:multiLevelType w:val="multilevel"/>
    <w:tmpl w:val="4332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636BE"/>
    <w:multiLevelType w:val="multilevel"/>
    <w:tmpl w:val="9D2A0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4703B"/>
    <w:multiLevelType w:val="multilevel"/>
    <w:tmpl w:val="A7AC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662089"/>
    <w:multiLevelType w:val="multilevel"/>
    <w:tmpl w:val="CC9E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9F0BB6"/>
    <w:multiLevelType w:val="multilevel"/>
    <w:tmpl w:val="0E5C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0F1C2C"/>
    <w:multiLevelType w:val="multilevel"/>
    <w:tmpl w:val="E3E20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Nicholas">
    <w15:presenceInfo w15:providerId="Windows Live" w15:userId="a1bd431825865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23"/>
    <w:rsid w:val="00110C88"/>
    <w:rsid w:val="00193DE4"/>
    <w:rsid w:val="001D6005"/>
    <w:rsid w:val="00436CF3"/>
    <w:rsid w:val="004536CA"/>
    <w:rsid w:val="005C5B23"/>
    <w:rsid w:val="007E4981"/>
    <w:rsid w:val="008734F6"/>
    <w:rsid w:val="00D71864"/>
    <w:rsid w:val="00ED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1B26"/>
  <w15:chartTrackingRefBased/>
  <w15:docId w15:val="{01689B98-1A8D-5C43-B5E3-ECECA737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6CF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36C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6C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C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36CF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36CF3"/>
    <w:rPr>
      <w:i/>
      <w:iCs/>
    </w:rPr>
  </w:style>
  <w:style w:type="character" w:styleId="Hyperlink">
    <w:name w:val="Hyperlink"/>
    <w:basedOn w:val="DefaultParagraphFont"/>
    <w:uiPriority w:val="99"/>
    <w:semiHidden/>
    <w:unhideWhenUsed/>
    <w:rsid w:val="00436CF3"/>
    <w:rPr>
      <w:color w:val="0000FF"/>
      <w:u w:val="single"/>
    </w:rPr>
  </w:style>
  <w:style w:type="character" w:styleId="HTMLCode">
    <w:name w:val="HTML Code"/>
    <w:basedOn w:val="DefaultParagraphFont"/>
    <w:uiPriority w:val="99"/>
    <w:semiHidden/>
    <w:unhideWhenUsed/>
    <w:rsid w:val="00436CF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36C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36CF3"/>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436CF3"/>
    <w:rPr>
      <w:b/>
      <w:bCs/>
    </w:rPr>
  </w:style>
  <w:style w:type="paragraph" w:styleId="BalloonText">
    <w:name w:val="Balloon Text"/>
    <w:basedOn w:val="Normal"/>
    <w:link w:val="BalloonTextChar"/>
    <w:uiPriority w:val="99"/>
    <w:semiHidden/>
    <w:unhideWhenUsed/>
    <w:rsid w:val="00436C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6CF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873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6102">
      <w:bodyDiv w:val="1"/>
      <w:marLeft w:val="0"/>
      <w:marRight w:val="0"/>
      <w:marTop w:val="0"/>
      <w:marBottom w:val="0"/>
      <w:divBdr>
        <w:top w:val="none" w:sz="0" w:space="0" w:color="auto"/>
        <w:left w:val="none" w:sz="0" w:space="0" w:color="auto"/>
        <w:bottom w:val="none" w:sz="0" w:space="0" w:color="auto"/>
        <w:right w:val="none" w:sz="0" w:space="0" w:color="auto"/>
      </w:divBdr>
      <w:divsChild>
        <w:div w:id="264852744">
          <w:marLeft w:val="0"/>
          <w:marRight w:val="0"/>
          <w:marTop w:val="0"/>
          <w:marBottom w:val="0"/>
          <w:divBdr>
            <w:top w:val="none" w:sz="0" w:space="0" w:color="auto"/>
            <w:left w:val="none" w:sz="0" w:space="0" w:color="auto"/>
            <w:bottom w:val="none" w:sz="0" w:space="0" w:color="auto"/>
            <w:right w:val="none" w:sz="0" w:space="0" w:color="auto"/>
          </w:divBdr>
          <w:divsChild>
            <w:div w:id="1137912839">
              <w:marLeft w:val="0"/>
              <w:marRight w:val="0"/>
              <w:marTop w:val="0"/>
              <w:marBottom w:val="120"/>
              <w:divBdr>
                <w:top w:val="none" w:sz="0" w:space="0" w:color="auto"/>
                <w:left w:val="none" w:sz="0" w:space="0" w:color="auto"/>
                <w:bottom w:val="none" w:sz="0" w:space="0" w:color="auto"/>
                <w:right w:val="none" w:sz="0" w:space="0" w:color="auto"/>
              </w:divBdr>
            </w:div>
          </w:divsChild>
        </w:div>
        <w:div w:id="551042462">
          <w:marLeft w:val="0"/>
          <w:marRight w:val="0"/>
          <w:marTop w:val="0"/>
          <w:marBottom w:val="0"/>
          <w:divBdr>
            <w:top w:val="none" w:sz="0" w:space="0" w:color="auto"/>
            <w:left w:val="none" w:sz="0" w:space="0" w:color="auto"/>
            <w:bottom w:val="none" w:sz="0" w:space="0" w:color="auto"/>
            <w:right w:val="none" w:sz="0" w:space="0" w:color="auto"/>
          </w:divBdr>
          <w:divsChild>
            <w:div w:id="2054843273">
              <w:marLeft w:val="0"/>
              <w:marRight w:val="0"/>
              <w:marTop w:val="0"/>
              <w:marBottom w:val="120"/>
              <w:divBdr>
                <w:top w:val="none" w:sz="0" w:space="0" w:color="auto"/>
                <w:left w:val="none" w:sz="0" w:space="0" w:color="auto"/>
                <w:bottom w:val="none" w:sz="0" w:space="0" w:color="auto"/>
                <w:right w:val="none" w:sz="0" w:space="0" w:color="auto"/>
              </w:divBdr>
            </w:div>
          </w:divsChild>
        </w:div>
        <w:div w:id="455755682">
          <w:marLeft w:val="0"/>
          <w:marRight w:val="0"/>
          <w:marTop w:val="0"/>
          <w:marBottom w:val="0"/>
          <w:divBdr>
            <w:top w:val="none" w:sz="0" w:space="0" w:color="auto"/>
            <w:left w:val="none" w:sz="0" w:space="0" w:color="auto"/>
            <w:bottom w:val="none" w:sz="0" w:space="0" w:color="auto"/>
            <w:right w:val="none" w:sz="0" w:space="0" w:color="auto"/>
          </w:divBdr>
          <w:divsChild>
            <w:div w:id="11237697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1599828">
      <w:bodyDiv w:val="1"/>
      <w:marLeft w:val="0"/>
      <w:marRight w:val="0"/>
      <w:marTop w:val="0"/>
      <w:marBottom w:val="0"/>
      <w:divBdr>
        <w:top w:val="none" w:sz="0" w:space="0" w:color="auto"/>
        <w:left w:val="none" w:sz="0" w:space="0" w:color="auto"/>
        <w:bottom w:val="none" w:sz="0" w:space="0" w:color="auto"/>
        <w:right w:val="none" w:sz="0" w:space="0" w:color="auto"/>
      </w:divBdr>
      <w:divsChild>
        <w:div w:id="2064449701">
          <w:marLeft w:val="0"/>
          <w:marRight w:val="0"/>
          <w:marTop w:val="0"/>
          <w:marBottom w:val="0"/>
          <w:divBdr>
            <w:top w:val="none" w:sz="0" w:space="0" w:color="auto"/>
            <w:left w:val="none" w:sz="0" w:space="0" w:color="auto"/>
            <w:bottom w:val="none" w:sz="0" w:space="0" w:color="auto"/>
            <w:right w:val="none" w:sz="0" w:space="0" w:color="auto"/>
          </w:divBdr>
          <w:divsChild>
            <w:div w:id="6106075">
              <w:marLeft w:val="0"/>
              <w:marRight w:val="0"/>
              <w:marTop w:val="0"/>
              <w:marBottom w:val="120"/>
              <w:divBdr>
                <w:top w:val="none" w:sz="0" w:space="0" w:color="auto"/>
                <w:left w:val="none" w:sz="0" w:space="0" w:color="auto"/>
                <w:bottom w:val="none" w:sz="0" w:space="0" w:color="auto"/>
                <w:right w:val="none" w:sz="0" w:space="0" w:color="auto"/>
              </w:divBdr>
            </w:div>
          </w:divsChild>
        </w:div>
        <w:div w:id="135296765">
          <w:marLeft w:val="0"/>
          <w:marRight w:val="0"/>
          <w:marTop w:val="0"/>
          <w:marBottom w:val="0"/>
          <w:divBdr>
            <w:top w:val="none" w:sz="0" w:space="0" w:color="auto"/>
            <w:left w:val="none" w:sz="0" w:space="0" w:color="auto"/>
            <w:bottom w:val="none" w:sz="0" w:space="0" w:color="auto"/>
            <w:right w:val="none" w:sz="0" w:space="0" w:color="auto"/>
          </w:divBdr>
          <w:divsChild>
            <w:div w:id="17412440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3538332">
      <w:bodyDiv w:val="1"/>
      <w:marLeft w:val="0"/>
      <w:marRight w:val="0"/>
      <w:marTop w:val="0"/>
      <w:marBottom w:val="0"/>
      <w:divBdr>
        <w:top w:val="none" w:sz="0" w:space="0" w:color="auto"/>
        <w:left w:val="none" w:sz="0" w:space="0" w:color="auto"/>
        <w:bottom w:val="none" w:sz="0" w:space="0" w:color="auto"/>
        <w:right w:val="none" w:sz="0" w:space="0" w:color="auto"/>
      </w:divBdr>
      <w:divsChild>
        <w:div w:id="1698002093">
          <w:marLeft w:val="0"/>
          <w:marRight w:val="0"/>
          <w:marTop w:val="0"/>
          <w:marBottom w:val="0"/>
          <w:divBdr>
            <w:top w:val="none" w:sz="0" w:space="0" w:color="auto"/>
            <w:left w:val="none" w:sz="0" w:space="0" w:color="auto"/>
            <w:bottom w:val="none" w:sz="0" w:space="0" w:color="auto"/>
            <w:right w:val="none" w:sz="0" w:space="0" w:color="auto"/>
          </w:divBdr>
          <w:divsChild>
            <w:div w:id="1525633009">
              <w:marLeft w:val="0"/>
              <w:marRight w:val="0"/>
              <w:marTop w:val="0"/>
              <w:marBottom w:val="120"/>
              <w:divBdr>
                <w:top w:val="none" w:sz="0" w:space="0" w:color="auto"/>
                <w:left w:val="none" w:sz="0" w:space="0" w:color="auto"/>
                <w:bottom w:val="none" w:sz="0" w:space="0" w:color="auto"/>
                <w:right w:val="none" w:sz="0" w:space="0" w:color="auto"/>
              </w:divBdr>
            </w:div>
          </w:divsChild>
        </w:div>
        <w:div w:id="820731736">
          <w:marLeft w:val="0"/>
          <w:marRight w:val="0"/>
          <w:marTop w:val="0"/>
          <w:marBottom w:val="0"/>
          <w:divBdr>
            <w:top w:val="none" w:sz="0" w:space="0" w:color="auto"/>
            <w:left w:val="none" w:sz="0" w:space="0" w:color="auto"/>
            <w:bottom w:val="none" w:sz="0" w:space="0" w:color="auto"/>
            <w:right w:val="none" w:sz="0" w:space="0" w:color="auto"/>
          </w:divBdr>
          <w:divsChild>
            <w:div w:id="1358576208">
              <w:marLeft w:val="0"/>
              <w:marRight w:val="0"/>
              <w:marTop w:val="0"/>
              <w:marBottom w:val="120"/>
              <w:divBdr>
                <w:top w:val="none" w:sz="0" w:space="0" w:color="auto"/>
                <w:left w:val="none" w:sz="0" w:space="0" w:color="auto"/>
                <w:bottom w:val="none" w:sz="0" w:space="0" w:color="auto"/>
                <w:right w:val="none" w:sz="0" w:space="0" w:color="auto"/>
              </w:divBdr>
            </w:div>
          </w:divsChild>
        </w:div>
        <w:div w:id="1177766961">
          <w:marLeft w:val="0"/>
          <w:marRight w:val="0"/>
          <w:marTop w:val="0"/>
          <w:marBottom w:val="0"/>
          <w:divBdr>
            <w:top w:val="none" w:sz="0" w:space="0" w:color="auto"/>
            <w:left w:val="none" w:sz="0" w:space="0" w:color="auto"/>
            <w:bottom w:val="none" w:sz="0" w:space="0" w:color="auto"/>
            <w:right w:val="none" w:sz="0" w:space="0" w:color="auto"/>
          </w:divBdr>
          <w:divsChild>
            <w:div w:id="19136562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809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drock-consortium.github.io/bbu-gf/gf_info/glossary/" TargetMode="External"/><Relationship Id="rId13" Type="http://schemas.openxmlformats.org/officeDocument/2006/relationships/image" Target="media/image2.png"/><Relationship Id="rId18" Type="http://schemas.openxmlformats.org/officeDocument/2006/relationships/hyperlink" Target="https://bedrock-consortium.github.io/bbu-gf/gf_info/consortium/" TargetMode="External"/><Relationship Id="rId26" Type="http://schemas.openxmlformats.org/officeDocument/2006/relationships/hyperlink" Target="https://bedrock-consortium.github.io/bbu-gf/gf_info/membership/" TargetMode="External"/><Relationship Id="rId3" Type="http://schemas.openxmlformats.org/officeDocument/2006/relationships/settings" Target="settings.xml"/><Relationship Id="rId21" Type="http://schemas.openxmlformats.org/officeDocument/2006/relationships/hyperlink" Target="https://www.hyperledger.org/projects/hyperledger-indy" TargetMode="External"/><Relationship Id="rId7" Type="http://schemas.openxmlformats.org/officeDocument/2006/relationships/hyperlink" Target="https://bedrock-consortium.github.io/bbu-gf/gf_info/glossary/" TargetMode="External"/><Relationship Id="rId12" Type="http://schemas.openxmlformats.org/officeDocument/2006/relationships/hyperlink" Target="https://www.linuxfoundation.org/" TargetMode="External"/><Relationship Id="rId17" Type="http://schemas.openxmlformats.org/officeDocument/2006/relationships/hyperlink" Target="https://bedrock-consortium.github.io/bbu-gf/gf_info/consortium/" TargetMode="External"/><Relationship Id="rId25" Type="http://schemas.openxmlformats.org/officeDocument/2006/relationships/hyperlink" Target="https://bedrock-consortium.github.io/bbu-gf/gf_info/glossary/"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bedrock-consortium.github.io/bbu-gf/gf_info/membership/" TargetMode="External"/><Relationship Id="rId29" Type="http://schemas.openxmlformats.org/officeDocument/2006/relationships/hyperlink" Target="https://bedrock-consortium.github.io/bbu-gf/gf_info/gf_controlled/ledger_data_policies.md" TargetMode="External"/><Relationship Id="rId1" Type="http://schemas.openxmlformats.org/officeDocument/2006/relationships/numbering" Target="numbering.xml"/><Relationship Id="rId6" Type="http://schemas.openxmlformats.org/officeDocument/2006/relationships/hyperlink" Target="https://bedrock-consortium.github.io/bbu-gf/gf_info/glossary/" TargetMode="External"/><Relationship Id="rId11" Type="http://schemas.openxmlformats.org/officeDocument/2006/relationships/hyperlink" Target="https://bedrock-consortium.github.io/bbu-gf/gf_info/consortium/" TargetMode="External"/><Relationship Id="rId24" Type="http://schemas.openxmlformats.org/officeDocument/2006/relationships/hyperlink" Target="https://bedrock-consortium.github.io/bbu-gf/gf_info/membership/"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bedrock-consortium.github.io/bbu-gf/gf_info/consortium/" TargetMode="External"/><Relationship Id="rId23" Type="http://schemas.openxmlformats.org/officeDocument/2006/relationships/hyperlink" Target="https://bedrock-consortium.github.io/bbu-gf/gf_info/membership/" TargetMode="External"/><Relationship Id="rId28" Type="http://schemas.openxmlformats.org/officeDocument/2006/relationships/hyperlink" Target="https://bedrock-consortium.github.io/bbu-gf/gf_controlled/ledger_access_policies/" TargetMode="External"/><Relationship Id="rId10" Type="http://schemas.openxmlformats.org/officeDocument/2006/relationships/hyperlink" Target="https://bedrock-consortium.github.io/bbu-gf/gf_info/consortium/" TargetMode="External"/><Relationship Id="rId19" Type="http://schemas.openxmlformats.org/officeDocument/2006/relationships/hyperlink" Target="https://bedrock-consortium.github.io/bbu-gf/gf_legal/contracts/bbu_participation_agreement.docx"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bedrock-consortium.github.io/bbu-gf/gf_info/glossary/" TargetMode="External"/><Relationship Id="rId14" Type="http://schemas.openxmlformats.org/officeDocument/2006/relationships/hyperlink" Target="https://bedrock-consortium.github.io/bbu-gf/gf_info/consortium/" TargetMode="External"/><Relationship Id="rId22" Type="http://schemas.openxmlformats.org/officeDocument/2006/relationships/hyperlink" Target="https://bedrock-consortium.github.io/bbu-gf/gf_info/membership/" TargetMode="External"/><Relationship Id="rId27" Type="http://schemas.openxmlformats.org/officeDocument/2006/relationships/hyperlink" Target="https://bedrock-consortium.github.io/bbu-gf/gf_info/membershi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Nicholas</dc:creator>
  <cp:keywords/>
  <dc:description/>
  <cp:lastModifiedBy>Scott Nicholas</cp:lastModifiedBy>
  <cp:revision>4</cp:revision>
  <dcterms:created xsi:type="dcterms:W3CDTF">2020-07-06T18:18:00Z</dcterms:created>
  <dcterms:modified xsi:type="dcterms:W3CDTF">2020-07-06T18:37:00Z</dcterms:modified>
</cp:coreProperties>
</file>