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sz w:val="24"/>
          <w:szCs w:val="24"/>
        </w:rPr>
      </w:pPr>
      <w:r w:rsidDel="00000000" w:rsidR="00000000" w:rsidRPr="00000000">
        <w:rPr>
          <w:rtl w:val="0"/>
        </w:rPr>
      </w:r>
    </w:p>
    <w:p w:rsidR="00000000" w:rsidDel="00000000" w:rsidP="00000000" w:rsidRDefault="00000000" w:rsidRPr="00000000" w14:paraId="000000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r w:rsidDel="00000000" w:rsidR="00000000" w:rsidRPr="00000000">
        <w:rPr>
          <w:b w:val="1"/>
          <w:sz w:val="24"/>
          <w:szCs w:val="24"/>
          <w:rtl w:val="0"/>
        </w:rPr>
        <w:t xml:space="preserve">THE LINUX FOUNDATION</w:t>
        <w:br w:type="textWrapping"/>
      </w:r>
      <w:r w:rsidDel="00000000" w:rsidR="00000000" w:rsidRPr="00000000">
        <w:rPr>
          <w:rtl w:val="0"/>
        </w:rPr>
      </w:r>
    </w:p>
    <w:p w:rsidR="00000000" w:rsidDel="00000000" w:rsidP="00000000" w:rsidRDefault="00000000" w:rsidRPr="00000000" w14:paraId="0000000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r w:rsidDel="00000000" w:rsidR="00000000" w:rsidRPr="00000000">
        <w:rPr>
          <w:b w:val="1"/>
          <w:sz w:val="24"/>
          <w:szCs w:val="24"/>
          <w:rtl w:val="0"/>
        </w:rPr>
        <w:t xml:space="preserve">THE </w:t>
      </w:r>
      <w:r w:rsidDel="00000000" w:rsidR="00000000" w:rsidRPr="00000000">
        <w:rPr>
          <w:b w:val="1"/>
          <w:sz w:val="24"/>
          <w:szCs w:val="24"/>
          <w:highlight w:val="yellow"/>
          <w:rtl w:val="0"/>
        </w:rPr>
        <w:t xml:space="preserve">[COMMUNITY NAME]</w:t>
      </w:r>
      <w:r w:rsidDel="00000000" w:rsidR="00000000" w:rsidRPr="00000000">
        <w:rPr>
          <w:b w:val="1"/>
          <w:sz w:val="24"/>
          <w:szCs w:val="24"/>
          <w:rtl w:val="0"/>
        </w:rPr>
        <w:t xml:space="preserve"> FUND</w:t>
      </w:r>
      <w:r w:rsidDel="00000000" w:rsidR="00000000" w:rsidRPr="00000000">
        <w:rPr>
          <w:rtl w:val="0"/>
        </w:rPr>
      </w:r>
    </w:p>
    <w:p w:rsidR="00000000" w:rsidDel="00000000" w:rsidP="00000000" w:rsidRDefault="00000000" w:rsidRPr="00000000" w14:paraId="000000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r w:rsidDel="00000000" w:rsidR="00000000" w:rsidRPr="00000000">
        <w:rPr>
          <w:b w:val="1"/>
          <w:sz w:val="24"/>
          <w:szCs w:val="24"/>
          <w:rtl w:val="0"/>
        </w:rPr>
        <w:t xml:space="preserve">Directed Fund Participation Agreement</w:t>
      </w:r>
      <w:r w:rsidDel="00000000" w:rsidR="00000000" w:rsidRPr="00000000">
        <w:rPr>
          <w:rtl w:val="0"/>
        </w:rPr>
      </w:r>
    </w:p>
    <w:p w:rsidR="00000000" w:rsidDel="00000000" w:rsidP="00000000" w:rsidRDefault="00000000" w:rsidRPr="00000000" w14:paraId="0000000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Del="00000000" w:rsidR="00000000" w:rsidRPr="00000000">
        <w:rPr>
          <w:rtl w:val="0"/>
        </w:rPr>
      </w:r>
    </w:p>
    <w:p w:rsidR="00000000" w:rsidDel="00000000" w:rsidP="00000000" w:rsidRDefault="00000000" w:rsidRPr="00000000" w14:paraId="0000000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Del="00000000" w:rsidR="00000000" w:rsidRPr="00000000">
        <w:rPr>
          <w:sz w:val="24"/>
          <w:szCs w:val="24"/>
          <w:rtl w:val="0"/>
        </w:rPr>
        <w:t xml:space="preserve">Thank you for your interest in joining the </w:t>
      </w:r>
      <w:commentRangeStart w:id="0"/>
      <w:r w:rsidDel="00000000" w:rsidR="00000000" w:rsidRPr="00000000">
        <w:rPr>
          <w:sz w:val="24"/>
          <w:szCs w:val="24"/>
          <w:highlight w:val="yellow"/>
          <w:rtl w:val="0"/>
        </w:rPr>
        <w:t xml:space="preserve">[COMMUNITY NAME]</w:t>
      </w:r>
      <w:commentRangeEnd w:id="0"/>
      <w:r w:rsidDel="00000000" w:rsidR="00000000" w:rsidRPr="00000000">
        <w:commentReference w:id="0"/>
      </w:r>
      <w:r w:rsidDel="00000000" w:rsidR="00000000" w:rsidRPr="00000000">
        <w:rPr>
          <w:sz w:val="24"/>
          <w:szCs w:val="24"/>
          <w:rtl w:val="0"/>
        </w:rPr>
        <w:t xml:space="preserve"> Fund (the “Directed Fund”), a directed fund project of The Linux Foundation (the “LF”).  The purpose of the Directed Fund is to raise, budget and spend funds in support of the </w:t>
      </w:r>
      <w:r w:rsidDel="00000000" w:rsidR="00000000" w:rsidRPr="00000000">
        <w:rPr>
          <w:sz w:val="24"/>
          <w:szCs w:val="24"/>
          <w:highlight w:val="yellow"/>
          <w:rtl w:val="0"/>
        </w:rPr>
        <w:t xml:space="preserve">[COMMUNITY NAME]</w:t>
      </w:r>
      <w:r w:rsidDel="00000000" w:rsidR="00000000" w:rsidRPr="00000000">
        <w:rPr>
          <w:sz w:val="24"/>
          <w:szCs w:val="24"/>
          <w:rtl w:val="0"/>
        </w:rPr>
        <w:t xml:space="preserve"> a Series of LF Utility Networks, LLC (the “Technical Project”), an open source project and individual series of LF Utility Networks, LLC, a Delaware series limited liability company.  The governance for the Directed Fund will operate pursuant to the Directed Fund Charter (the “Charter”), set forth as </w:t>
      </w:r>
      <w:r w:rsidDel="00000000" w:rsidR="00000000" w:rsidRPr="00000000">
        <w:rPr>
          <w:sz w:val="24"/>
          <w:szCs w:val="24"/>
          <w:u w:val="single"/>
          <w:rtl w:val="0"/>
        </w:rPr>
        <w:t xml:space="preserve">Exhibit B</w:t>
      </w:r>
      <w:r w:rsidDel="00000000" w:rsidR="00000000" w:rsidRPr="00000000">
        <w:rPr>
          <w:sz w:val="24"/>
          <w:szCs w:val="24"/>
          <w:rtl w:val="0"/>
        </w:rPr>
        <w:t xml:space="preserve">, and as amended in the future by the Directed Fund’s Governing Board with the approval of the LF. </w:t>
      </w:r>
      <w:r w:rsidDel="00000000" w:rsidR="00000000" w:rsidRPr="00000000">
        <w:rPr>
          <w:b w:val="1"/>
          <w:sz w:val="24"/>
          <w:szCs w:val="24"/>
          <w:rtl w:val="0"/>
        </w:rPr>
        <w:t xml:space="preserve">Please note</w:t>
      </w:r>
      <w:r w:rsidDel="00000000" w:rsidR="00000000" w:rsidRPr="00000000">
        <w:rPr>
          <w:sz w:val="24"/>
          <w:szCs w:val="24"/>
          <w:rtl w:val="0"/>
        </w:rPr>
        <w:t xml:space="preserve"> that you must be a member of the LF to be eligible to participate as a member of the Directed Fund. For further information, visit the </w:t>
      </w:r>
      <w:hyperlink r:id="rId7">
        <w:r w:rsidDel="00000000" w:rsidR="00000000" w:rsidRPr="00000000">
          <w:rPr>
            <w:color w:val="0563c1"/>
            <w:sz w:val="24"/>
            <w:szCs w:val="24"/>
            <w:u w:val="single"/>
            <w:rtl w:val="0"/>
          </w:rPr>
          <w:t xml:space="preserve">Corporate Membership</w:t>
        </w:r>
      </w:hyperlink>
      <w:r w:rsidDel="00000000" w:rsidR="00000000" w:rsidRPr="00000000">
        <w:rPr>
          <w:sz w:val="24"/>
          <w:szCs w:val="24"/>
          <w:rtl w:val="0"/>
        </w:rPr>
        <w:t xml:space="preserve"> page at the LF web site.</w:t>
      </w:r>
    </w:p>
    <w:p w:rsidR="00000000" w:rsidDel="00000000" w:rsidP="00000000" w:rsidRDefault="00000000" w:rsidRPr="00000000" w14:paraId="0000000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Del="00000000" w:rsidR="00000000" w:rsidRPr="00000000">
        <w:rPr>
          <w:rtl w:val="0"/>
        </w:rPr>
      </w:r>
    </w:p>
    <w:p w:rsidR="00000000" w:rsidDel="00000000" w:rsidP="00000000" w:rsidRDefault="00000000" w:rsidRPr="00000000" w14:paraId="000000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Del="00000000" w:rsidR="00000000" w:rsidRPr="00000000">
        <w:rPr>
          <w:sz w:val="24"/>
          <w:szCs w:val="24"/>
          <w:rtl w:val="0"/>
        </w:rPr>
        <w:t xml:space="preserve">Participants will enjoy the privileges and undertake the obligations described in the Charter and will comply with all such policies as the LF Board of Directors and/or the Directed Fund’s Governing Board may from time to time adopt with notice to members. The LF reserves the right to refuse any Participation Agreement submitted by a member who has payment obligations outstanding to the LF or to any other LF directed funds.  Technical oversight governance for the Technical Project is set forth in the Technical Charter, available on the p</w:t>
      </w:r>
      <w:r w:rsidDel="00000000" w:rsidR="00000000" w:rsidRPr="00000000">
        <w:rPr>
          <w:sz w:val="24"/>
          <w:szCs w:val="24"/>
          <w:rtl w:val="0"/>
        </w:rPr>
        <w:t xml:space="preserve">roject’s website or source repository</w:t>
      </w:r>
      <w:r w:rsidDel="00000000" w:rsidR="00000000" w:rsidRPr="00000000">
        <w:rPr>
          <w:sz w:val="24"/>
          <w:szCs w:val="24"/>
          <w:rtl w:val="0"/>
        </w:rPr>
        <w:t xml:space="preserve">. </w:t>
      </w:r>
    </w:p>
    <w:p w:rsidR="00000000" w:rsidDel="00000000" w:rsidP="00000000" w:rsidRDefault="00000000" w:rsidRPr="00000000" w14:paraId="000000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Del="00000000" w:rsidR="00000000" w:rsidRPr="00000000">
        <w:rPr>
          <w:rtl w:val="0"/>
        </w:rPr>
      </w:r>
    </w:p>
    <w:p w:rsidR="00000000" w:rsidDel="00000000" w:rsidP="00000000" w:rsidRDefault="00000000" w:rsidRPr="00000000" w14:paraId="0000000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Del="00000000" w:rsidR="00000000" w:rsidRPr="00000000">
        <w:rPr>
          <w:sz w:val="24"/>
          <w:szCs w:val="24"/>
          <w:rtl w:val="0"/>
        </w:rPr>
        <w:t xml:space="preserve">Please have this Participation Agreement (the “Agreement”) executed by an authorized representative of the member company named below (“Member”) and send a copy in PDF form by email to </w:t>
      </w:r>
      <w:hyperlink r:id="rId8">
        <w:r w:rsidDel="00000000" w:rsidR="00000000" w:rsidRPr="00000000">
          <w:rPr>
            <w:color w:val="0563c1"/>
            <w:sz w:val="24"/>
            <w:szCs w:val="24"/>
            <w:u w:val="single"/>
            <w:rtl w:val="0"/>
          </w:rPr>
          <w:t xml:space="preserve">membership@linuxfoundation.org</w:t>
        </w:r>
      </w:hyperlink>
      <w:r w:rsidDel="00000000" w:rsidR="00000000" w:rsidRPr="00000000">
        <w:rPr>
          <w:sz w:val="24"/>
          <w:szCs w:val="24"/>
          <w:rtl w:val="0"/>
        </w:rPr>
        <w:t xml:space="preserve">. A countersigned copy will be returned to you by email for your records when your eligibility for membership has been confirmed and an invoice will be emailed to you for payment of applicable membership fees. Note that this is not an indication of interest; execution of this Agreement creates an irrevocable, binding obligation for the member company to make the payments provided for and to otherwise perform in accordance with its terms. </w:t>
      </w:r>
    </w:p>
    <w:p w:rsidR="00000000" w:rsidDel="00000000" w:rsidP="00000000" w:rsidRDefault="00000000" w:rsidRPr="00000000" w14:paraId="0000000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Del="00000000" w:rsidR="00000000" w:rsidRPr="00000000">
        <w:rPr>
          <w:rtl w:val="0"/>
        </w:rPr>
      </w:r>
    </w:p>
    <w:p w:rsidR="00000000" w:rsidDel="00000000" w:rsidP="00000000" w:rsidRDefault="00000000" w:rsidRPr="00000000" w14:paraId="0000000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Del="00000000" w:rsidR="00000000" w:rsidRPr="00000000">
        <w:rPr>
          <w:b w:val="1"/>
          <w:sz w:val="24"/>
          <w:szCs w:val="24"/>
          <w:rtl w:val="0"/>
        </w:rPr>
        <w:t xml:space="preserve">Contact Information:</w:t>
      </w:r>
      <w:r w:rsidDel="00000000" w:rsidR="00000000" w:rsidRPr="00000000">
        <w:rPr>
          <w:sz w:val="24"/>
          <w:szCs w:val="24"/>
          <w:rtl w:val="0"/>
        </w:rPr>
        <w:t xml:space="preserve"> If you are an existing LF Member, all legal, billing and financial notices from the LF relating to your participation will be sent to the individuals already on file with the LF under those categories unless you designate a different individual in </w:t>
      </w:r>
      <w:r w:rsidDel="00000000" w:rsidR="00000000" w:rsidRPr="00000000">
        <w:rPr>
          <w:sz w:val="24"/>
          <w:szCs w:val="24"/>
          <w:u w:val="single"/>
          <w:rtl w:val="0"/>
        </w:rPr>
        <w:t xml:space="preserve">Exhibit A</w:t>
      </w:r>
      <w:r w:rsidDel="00000000" w:rsidR="00000000" w:rsidRPr="00000000">
        <w:rPr>
          <w:sz w:val="24"/>
          <w:szCs w:val="24"/>
          <w:rtl w:val="0"/>
        </w:rPr>
        <w:t xml:space="preserve">.</w:t>
      </w:r>
    </w:p>
    <w:p w:rsidR="00000000" w:rsidDel="00000000" w:rsidP="00000000" w:rsidRDefault="00000000" w:rsidRPr="00000000" w14:paraId="0000000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Del="00000000" w:rsidR="00000000" w:rsidRPr="00000000">
        <w:rPr>
          <w:rtl w:val="0"/>
        </w:rPr>
      </w:r>
    </w:p>
    <w:p w:rsidR="00000000" w:rsidDel="00000000" w:rsidP="00000000" w:rsidRDefault="00000000" w:rsidRPr="00000000" w14:paraId="0000000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Del="00000000" w:rsidR="00000000" w:rsidRPr="00000000">
        <w:rPr>
          <w:b w:val="1"/>
          <w:sz w:val="24"/>
          <w:szCs w:val="24"/>
          <w:rtl w:val="0"/>
        </w:rPr>
        <w:t xml:space="preserve">Premier Membership Term:</w:t>
      </w:r>
      <w:r w:rsidDel="00000000" w:rsidR="00000000" w:rsidRPr="00000000">
        <w:rPr>
          <w:sz w:val="24"/>
          <w:szCs w:val="24"/>
          <w:rtl w:val="0"/>
        </w:rPr>
        <w:t xml:space="preserve">  </w:t>
      </w:r>
    </w:p>
    <w:p w:rsidR="00000000" w:rsidDel="00000000" w:rsidP="00000000" w:rsidRDefault="00000000" w:rsidRPr="00000000" w14:paraId="0000000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Del="00000000" w:rsidR="00000000" w:rsidRPr="00000000">
        <w:rPr>
          <w:rtl w:val="0"/>
        </w:rPr>
      </w:r>
    </w:p>
    <w:p w:rsidR="00000000" w:rsidDel="00000000" w:rsidP="00000000" w:rsidRDefault="00000000" w:rsidRPr="00000000" w14:paraId="000000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Premier membership requires an initial two-year membership commitment. One year’s fees are due on acceptance as a member, and the second year’s fees are due at the first anniversary of membership. At the second anniversary of membership, if membership is not canceled at least thirty days prior to the second anniversary of membership, a </w:t>
      </w:r>
      <w:r w:rsidDel="00000000" w:rsidR="00000000" w:rsidRPr="00000000">
        <w:rPr>
          <w:sz w:val="24"/>
          <w:szCs w:val="24"/>
          <w:rtl w:val="0"/>
        </w:rPr>
        <w:t xml:space="preserve">prorated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amount of the applicable fees for the remainder of that calendar year (a “stub period”) will be invoiced (and membership will proceed on a calendar-year based renewal cycle thereafter).</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General Membership Term and Fee Scale: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 calculating the appropriate annual fee for General membership, please indicate your current consolidated employee headcount in the membership level selected. Solely for purposes of calculating fees, Consolidated Employees include all employees of Related Companies (as defined in the Charter), which include any direct and indirect parent companies, and all sister and subsidiary entities. Employees do not include third party contractors. For General Members, at the first anniversary of membership, if membership is not canceled at least thirty days prior to the first anniversary of membership, a prorated amount of fees for the remainder of that calendar year will be assessed (and membership will proceed on a calendar-year based renewal cycle thereafter).</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commentRangeStart w:id="1"/>
      <w:commentRangeStart w:id="2"/>
      <w:r w:rsidDel="00000000" w:rsidR="00000000" w:rsidRPr="00000000">
        <w:rPr>
          <w:b w:val="1"/>
          <w:sz w:val="24"/>
          <w:szCs w:val="24"/>
          <w:rtl w:val="0"/>
        </w:rPr>
        <w:t xml:space="preserve">Network Agreements: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8">
      <w:pPr>
        <w:widowControl w:val="0"/>
        <w:rPr>
          <w:sz w:val="24"/>
          <w:szCs w:val="24"/>
        </w:rPr>
      </w:pPr>
      <w:r w:rsidDel="00000000" w:rsidR="00000000" w:rsidRPr="00000000">
        <w:rPr>
          <w:sz w:val="24"/>
          <w:szCs w:val="24"/>
          <w:rtl w:val="0"/>
        </w:rPr>
        <w:t xml:space="preserve">The member agrees to be bound by the Network Agreements defining the terms of service and participation in a utility network governed by the Directed Fund.</w:t>
      </w:r>
      <w:commentRangeEnd w:id="1"/>
      <w:r w:rsidDel="00000000" w:rsidR="00000000" w:rsidRPr="00000000">
        <w:commentReference w:id="1"/>
      </w:r>
      <w:commentRangeEnd w:id="2"/>
      <w:r w:rsidDel="00000000" w:rsidR="00000000" w:rsidRPr="00000000">
        <w:commentReference w:id="2"/>
      </w:r>
      <w:r w:rsidDel="00000000" w:rsidR="00000000" w:rsidRPr="00000000">
        <w:rPr>
          <w:sz w:val="24"/>
          <w:szCs w:val="24"/>
          <w:rtl w:val="0"/>
        </w:rPr>
        <w:t xml:space="preserve"> In the case of any future revisions to the Network Agreements, the member will be bound by the latest version of the Network Agreements, or the member may offer 30 days notice to cancel their membership and continue operating under the prior version Network Agreements for an additional 30 days until the membership cancels.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A">
      <w:pPr>
        <w:pStyle w:val="Heading1"/>
        <w:ind w:left="0" w:right="3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Membership Terms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Del="00000000" w:rsidR="00000000" w:rsidRPr="00000000">
        <w:rPr>
          <w:sz w:val="24"/>
          <w:szCs w:val="24"/>
          <w:rtl w:val="0"/>
        </w:rPr>
        <w:t xml:space="preserve">For all levels of membership, an initial full year’s payment of fees is due upon receipt and acceptance of an executed membership agreement and payable within thirty days of the date of invoice from the LF. Agreements signed before the 15th of the month will be invoiced as if active on the first of the month of signature. Agreements signed on or after the 15th will be invoiced as if active on the 1st of the following month. All fee amounts are irrevocable and non-refundable commitments based in US Dollars. We reserve the right to refuse your Participation Agreement if you have outstanding obligations to the LF or any other LF projects.  In no event will fees be refunded, upon a Member’s resignation or otherwise.  </w:t>
      </w:r>
    </w:p>
    <w:p w:rsidR="00000000" w:rsidDel="00000000" w:rsidP="00000000" w:rsidRDefault="00000000" w:rsidRPr="00000000" w14:paraId="000000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Del="00000000" w:rsidR="00000000" w:rsidRPr="00000000">
        <w:rPr>
          <w:rtl w:val="0"/>
        </w:rPr>
      </w:r>
    </w:p>
    <w:p w:rsidR="00000000" w:rsidDel="00000000" w:rsidP="00000000" w:rsidRDefault="00000000" w:rsidRPr="00000000" w14:paraId="0000001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Del="00000000" w:rsidR="00000000" w:rsidRPr="00000000">
        <w:rPr>
          <w:sz w:val="24"/>
          <w:szCs w:val="24"/>
          <w:rtl w:val="0"/>
        </w:rPr>
        <w:t xml:space="preserve">Each Member acknowledges that the LF and other members of the Directed Fund depend upon reliable participation renewal information to budget effectively, and that the LF’s ability to provide services to the Directed Fund would suffer in the event of nonpayment of participation fees. Each Member acknowledges The Linux Foundation’s Good Standing Policy, available at https://www.linuxfoundation.org/good-standing-policy.</w:t>
      </w:r>
    </w:p>
    <w:p w:rsidR="00000000" w:rsidDel="00000000" w:rsidP="00000000" w:rsidRDefault="00000000" w:rsidRPr="00000000" w14:paraId="000000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Del="00000000" w:rsidR="00000000" w:rsidRPr="00000000">
        <w:rPr>
          <w:rtl w:val="0"/>
        </w:rPr>
      </w:r>
    </w:p>
    <w:p w:rsidR="00000000" w:rsidDel="00000000" w:rsidP="00000000" w:rsidRDefault="00000000" w:rsidRPr="00000000" w14:paraId="0000001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Del="00000000" w:rsidR="00000000" w:rsidRPr="00000000">
        <w:rPr>
          <w:sz w:val="24"/>
          <w:szCs w:val="24"/>
          <w:rtl w:val="0"/>
        </w:rPr>
        <w:t xml:space="preserve">Notice of any increase in participation fees for the following calendar year will be given on or before October 15 in the current calendar year. Member’s participation for each calendar year and any stub period, and its obligation to pay participation fees for the following calendar year or stub period, as applicable, will renew annually for successive one-year terms, unless the applicant delivers written notice of non-renewal to the LF on or before December 1 of the current membership year. </w:t>
      </w:r>
      <w:r w:rsidDel="00000000" w:rsidR="00000000" w:rsidRPr="00000000">
        <w:rPr>
          <w:rtl w:val="0"/>
        </w:rPr>
      </w:r>
    </w:p>
    <w:p w:rsidR="00000000" w:rsidDel="00000000" w:rsidP="00000000" w:rsidRDefault="00000000" w:rsidRPr="00000000" w14:paraId="000000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Del="00000000" w:rsidR="00000000" w:rsidRPr="00000000">
        <w:rPr>
          <w:rtl w:val="0"/>
        </w:rPr>
      </w:r>
    </w:p>
    <w:p w:rsidR="00000000" w:rsidDel="00000000" w:rsidP="00000000" w:rsidRDefault="00000000" w:rsidRPr="00000000" w14:paraId="000000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 w:val="24"/>
          <w:szCs w:val="24"/>
        </w:rPr>
      </w:pPr>
      <w:r w:rsidDel="00000000" w:rsidR="00000000" w:rsidRPr="00000000">
        <w:rPr>
          <w:sz w:val="24"/>
          <w:szCs w:val="24"/>
          <w:rtl w:val="0"/>
        </w:rPr>
        <w:t xml:space="preserve">[REMAINDER OF THIS PAGE INTENTIONALLY LEFT BLANK]</w:t>
      </w:r>
      <w:r w:rsidDel="00000000" w:rsidR="00000000" w:rsidRPr="00000000">
        <w:br w:type="page"/>
      </w:r>
      <w:r w:rsidDel="00000000" w:rsidR="00000000" w:rsidRPr="00000000">
        <w:rPr>
          <w:rtl w:val="0"/>
        </w:rPr>
      </w:r>
    </w:p>
    <w:p w:rsidR="00000000" w:rsidDel="00000000" w:rsidP="00000000" w:rsidRDefault="00000000" w:rsidRPr="00000000" w14:paraId="0000002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Del="00000000" w:rsidR="00000000" w:rsidRPr="00000000">
        <w:rPr>
          <w:b w:val="1"/>
          <w:sz w:val="24"/>
          <w:szCs w:val="24"/>
          <w:rtl w:val="0"/>
        </w:rPr>
        <w:t xml:space="preserve">Name of Member Company: </w:t>
      </w:r>
      <w:r w:rsidDel="00000000" w:rsidR="00000000" w:rsidRPr="00000000">
        <w:rPr>
          <w:sz w:val="24"/>
          <w:szCs w:val="24"/>
          <w:rtl w:val="0"/>
        </w:rPr>
        <w:t xml:space="preserve">_________________________________</w:t>
      </w:r>
    </w:p>
    <w:p w:rsidR="00000000" w:rsidDel="00000000" w:rsidP="00000000" w:rsidRDefault="00000000" w:rsidRPr="00000000" w14:paraId="000000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Del="00000000" w:rsidR="00000000" w:rsidRPr="00000000">
        <w:rPr>
          <w:sz w:val="24"/>
          <w:szCs w:val="24"/>
          <w:rtl w:val="0"/>
        </w:rPr>
        <w:t xml:space="preserve"> </w:t>
      </w:r>
    </w:p>
    <w:p w:rsidR="00000000" w:rsidDel="00000000" w:rsidP="00000000" w:rsidRDefault="00000000" w:rsidRPr="00000000" w14:paraId="0000002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Del="00000000" w:rsidR="00000000" w:rsidRPr="00000000">
        <w:rPr>
          <w:b w:val="1"/>
          <w:sz w:val="24"/>
          <w:szCs w:val="24"/>
          <w:rtl w:val="0"/>
        </w:rPr>
        <w:t xml:space="preserve">Membership Level </w:t>
      </w:r>
      <w:r w:rsidDel="00000000" w:rsidR="00000000" w:rsidRPr="00000000">
        <w:rPr>
          <w:sz w:val="24"/>
          <w:szCs w:val="24"/>
          <w:rtl w:val="0"/>
        </w:rPr>
        <w:t xml:space="preserve">(</w:t>
      </w:r>
      <w:r w:rsidDel="00000000" w:rsidR="00000000" w:rsidRPr="00000000">
        <w:rPr>
          <w:i w:val="1"/>
          <w:sz w:val="24"/>
          <w:szCs w:val="24"/>
          <w:rtl w:val="0"/>
        </w:rPr>
        <w:t xml:space="preserve">see Exhibit C</w:t>
      </w:r>
      <w:r w:rsidDel="00000000" w:rsidR="00000000" w:rsidRPr="00000000">
        <w:rPr>
          <w:sz w:val="24"/>
          <w:szCs w:val="24"/>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_________________________________</w:t>
      </w:r>
    </w:p>
    <w:p w:rsidR="00000000" w:rsidDel="00000000" w:rsidP="00000000" w:rsidRDefault="00000000" w:rsidRPr="00000000" w14:paraId="0000002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Del="00000000" w:rsidR="00000000" w:rsidRPr="00000000">
        <w:rPr>
          <w:rtl w:val="0"/>
        </w:rPr>
      </w:r>
    </w:p>
    <w:p w:rsidR="00000000" w:rsidDel="00000000" w:rsidP="00000000" w:rsidRDefault="00000000" w:rsidRPr="00000000" w14:paraId="0000002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Del="00000000" w:rsidR="00000000" w:rsidRPr="00000000">
        <w:rPr>
          <w:b w:val="1"/>
          <w:sz w:val="24"/>
          <w:szCs w:val="24"/>
          <w:rtl w:val="0"/>
        </w:rPr>
        <w:t xml:space="preserve">Network Agreement(s):</w:t>
      </w:r>
      <w:r w:rsidDel="00000000" w:rsidR="00000000" w:rsidRPr="00000000">
        <w:rPr>
          <w:sz w:val="24"/>
          <w:szCs w:val="24"/>
          <w:rtl w:val="0"/>
        </w:rPr>
        <w:t xml:space="preserve"> the member agrees to be bound by the additional terms of the following </w:t>
      </w:r>
      <w:commentRangeStart w:id="3"/>
      <w:r w:rsidDel="00000000" w:rsidR="00000000" w:rsidRPr="00000000">
        <w:rPr>
          <w:sz w:val="24"/>
          <w:szCs w:val="24"/>
          <w:rtl w:val="0"/>
        </w:rPr>
        <w:t xml:space="preserve">Network Agreement(s).  _________________________________</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Del="00000000" w:rsidR="00000000" w:rsidRPr="00000000">
        <w:rPr>
          <w:rtl w:val="0"/>
        </w:rPr>
      </w:r>
    </w:p>
    <w:p w:rsidR="00000000" w:rsidDel="00000000" w:rsidP="00000000" w:rsidRDefault="00000000" w:rsidRPr="00000000" w14:paraId="000000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Del="00000000" w:rsidR="00000000" w:rsidRPr="00000000">
        <w:rPr>
          <w:b w:val="1"/>
          <w:sz w:val="24"/>
          <w:szCs w:val="24"/>
          <w:rtl w:val="0"/>
        </w:rPr>
        <w:t xml:space="preserve">Consolidated Employees </w:t>
      </w:r>
      <w:r w:rsidDel="00000000" w:rsidR="00000000" w:rsidRPr="00000000">
        <w:rPr>
          <w:sz w:val="24"/>
          <w:szCs w:val="24"/>
          <w:rtl w:val="0"/>
        </w:rPr>
        <w:t xml:space="preserve">(</w:t>
      </w:r>
      <w:r w:rsidDel="00000000" w:rsidR="00000000" w:rsidRPr="00000000">
        <w:rPr>
          <w:i w:val="1"/>
          <w:sz w:val="24"/>
          <w:szCs w:val="24"/>
          <w:rtl w:val="0"/>
        </w:rPr>
        <w:t xml:space="preserve">if applicable</w:t>
      </w:r>
      <w:r w:rsidDel="00000000" w:rsidR="00000000" w:rsidRPr="00000000">
        <w:rPr>
          <w:sz w:val="24"/>
          <w:szCs w:val="24"/>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_________________________________</w:t>
      </w:r>
      <w:r w:rsidDel="00000000" w:rsidR="00000000" w:rsidRPr="00000000">
        <w:rPr>
          <w:rtl w:val="0"/>
        </w:rPr>
      </w:r>
    </w:p>
    <w:p w:rsidR="00000000" w:rsidDel="00000000" w:rsidP="00000000" w:rsidRDefault="00000000" w:rsidRPr="00000000" w14:paraId="000000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Del="00000000" w:rsidR="00000000" w:rsidRPr="00000000">
        <w:rPr>
          <w:sz w:val="24"/>
          <w:szCs w:val="24"/>
          <w:rtl w:val="0"/>
        </w:rPr>
        <w:t xml:space="preserve"> </w:t>
      </w:r>
    </w:p>
    <w:p w:rsidR="00000000" w:rsidDel="00000000" w:rsidP="00000000" w:rsidRDefault="00000000" w:rsidRPr="00000000" w14:paraId="0000002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Del="00000000" w:rsidR="00000000" w:rsidRPr="00000000">
        <w:rPr>
          <w:b w:val="1"/>
          <w:sz w:val="24"/>
          <w:szCs w:val="24"/>
          <w:rtl w:val="0"/>
        </w:rPr>
        <w:t xml:space="preserve">PR/Logo Usage: </w:t>
      </w:r>
      <w:r w:rsidDel="00000000" w:rsidR="00000000" w:rsidRPr="00000000">
        <w:rPr>
          <w:sz w:val="24"/>
          <w:szCs w:val="24"/>
          <w:rtl w:val="0"/>
        </w:rPr>
        <w:t xml:space="preserve">Do we have your permission to:</w:t>
      </w:r>
    </w:p>
    <w:p w:rsidR="00000000" w:rsidDel="00000000" w:rsidP="00000000" w:rsidRDefault="00000000" w:rsidRPr="00000000" w14:paraId="0000002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lineRule="auto"/>
        <w:rPr>
          <w:sz w:val="24"/>
          <w:szCs w:val="24"/>
        </w:rPr>
      </w:pPr>
      <w:r w:rsidDel="00000000" w:rsidR="00000000" w:rsidRPr="00000000">
        <w:rPr>
          <w:sz w:val="24"/>
          <w:szCs w:val="24"/>
          <w:rtl w:val="0"/>
        </w:rPr>
        <w:t xml:space="preserve">        </w:t>
        <w:tab/>
        <w:t xml:space="preserve">...display your logo on the Directed Fund’s website (</w:t>
      </w:r>
      <w:r w:rsidDel="00000000" w:rsidR="00000000" w:rsidRPr="00000000">
        <w:rPr>
          <w:i w:val="1"/>
          <w:sz w:val="24"/>
          <w:szCs w:val="24"/>
          <w:rtl w:val="0"/>
        </w:rPr>
        <w:t xml:space="preserve">Yes or No</w:t>
      </w:r>
      <w:r w:rsidDel="00000000" w:rsidR="00000000" w:rsidRPr="00000000">
        <w:rPr>
          <w:sz w:val="24"/>
          <w:szCs w:val="24"/>
          <w:rtl w:val="0"/>
        </w:rPr>
        <w:t xml:space="preserve">)? _______</w:t>
      </w:r>
    </w:p>
    <w:p w:rsidR="00000000" w:rsidDel="00000000" w:rsidP="00000000" w:rsidRDefault="00000000" w:rsidRPr="00000000" w14:paraId="0000002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lineRule="auto"/>
        <w:rPr>
          <w:sz w:val="24"/>
          <w:szCs w:val="24"/>
        </w:rPr>
      </w:pPr>
      <w:r w:rsidDel="00000000" w:rsidR="00000000" w:rsidRPr="00000000">
        <w:rPr>
          <w:sz w:val="24"/>
          <w:szCs w:val="24"/>
          <w:rtl w:val="0"/>
        </w:rPr>
        <w:tab/>
        <w:t xml:space="preserve">...announce your participation via press release (</w:t>
      </w:r>
      <w:r w:rsidDel="00000000" w:rsidR="00000000" w:rsidRPr="00000000">
        <w:rPr>
          <w:i w:val="1"/>
          <w:sz w:val="24"/>
          <w:szCs w:val="24"/>
          <w:rtl w:val="0"/>
        </w:rPr>
        <w:t xml:space="preserve">Yes or No</w:t>
      </w:r>
      <w:r w:rsidDel="00000000" w:rsidR="00000000" w:rsidRPr="00000000">
        <w:rPr>
          <w:sz w:val="24"/>
          <w:szCs w:val="24"/>
          <w:rtl w:val="0"/>
        </w:rPr>
        <w:t xml:space="preserve">)? _______</w:t>
      </w:r>
    </w:p>
    <w:p w:rsidR="00000000" w:rsidDel="00000000" w:rsidP="00000000" w:rsidRDefault="00000000" w:rsidRPr="00000000" w14:paraId="000000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Del="00000000" w:rsidR="00000000" w:rsidRPr="00000000">
        <w:rPr>
          <w:sz w:val="24"/>
          <w:szCs w:val="24"/>
          <w:rtl w:val="0"/>
        </w:rPr>
        <w:t xml:space="preserve"> </w:t>
      </w:r>
    </w:p>
    <w:p w:rsidR="00000000" w:rsidDel="00000000" w:rsidP="00000000" w:rsidRDefault="00000000" w:rsidRPr="00000000" w14:paraId="0000002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Del="00000000" w:rsidR="00000000" w:rsidRPr="00000000">
        <w:rPr>
          <w:b w:val="1"/>
          <w:sz w:val="24"/>
          <w:szCs w:val="24"/>
          <w:rtl w:val="0"/>
        </w:rPr>
        <w:t xml:space="preserve">Preferred method(s) for receiving invoices </w:t>
      </w:r>
      <w:r w:rsidDel="00000000" w:rsidR="00000000" w:rsidRPr="00000000">
        <w:rPr>
          <w:sz w:val="24"/>
          <w:szCs w:val="24"/>
          <w:rtl w:val="0"/>
        </w:rPr>
        <w:t xml:space="preserve">(</w:t>
      </w:r>
      <w:r w:rsidDel="00000000" w:rsidR="00000000" w:rsidRPr="00000000">
        <w:rPr>
          <w:i w:val="1"/>
          <w:sz w:val="24"/>
          <w:szCs w:val="24"/>
          <w:rtl w:val="0"/>
        </w:rPr>
        <w:t xml:space="preserve">PDF or Hard Copy</w:t>
      </w:r>
      <w:r w:rsidDel="00000000" w:rsidR="00000000" w:rsidRPr="00000000">
        <w:rPr>
          <w:sz w:val="24"/>
          <w:szCs w:val="24"/>
          <w:rtl w:val="0"/>
        </w:rPr>
        <w:t xml:space="preserve">): _______________________</w:t>
      </w:r>
    </w:p>
    <w:p w:rsidR="00000000" w:rsidDel="00000000" w:rsidP="00000000" w:rsidRDefault="00000000" w:rsidRPr="00000000" w14:paraId="000000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Del="00000000" w:rsidR="00000000" w:rsidRPr="00000000">
        <w:rPr>
          <w:sz w:val="24"/>
          <w:szCs w:val="24"/>
          <w:rtl w:val="0"/>
        </w:rPr>
        <w:t xml:space="preserve"> </w:t>
      </w:r>
    </w:p>
    <w:p w:rsidR="00000000" w:rsidDel="00000000" w:rsidP="00000000" w:rsidRDefault="00000000" w:rsidRPr="00000000" w14:paraId="000000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sz w:val="24"/>
          <w:szCs w:val="24"/>
        </w:rPr>
      </w:pPr>
      <w:r w:rsidDel="00000000" w:rsidR="00000000" w:rsidRPr="00000000">
        <w:rPr>
          <w:b w:val="1"/>
          <w:sz w:val="24"/>
          <w:szCs w:val="24"/>
          <w:rtl w:val="0"/>
        </w:rPr>
        <w:t xml:space="preserve">Is a Purchase Order (PO) required</w:t>
      </w:r>
      <w:r w:rsidDel="00000000" w:rsidR="00000000" w:rsidRPr="00000000">
        <w:rPr>
          <w:sz w:val="24"/>
          <w:szCs w:val="24"/>
          <w:rtl w:val="0"/>
        </w:rPr>
        <w:t xml:space="preserve"> (</w:t>
      </w:r>
      <w:r w:rsidDel="00000000" w:rsidR="00000000" w:rsidRPr="00000000">
        <w:rPr>
          <w:i w:val="1"/>
          <w:sz w:val="24"/>
          <w:szCs w:val="24"/>
          <w:rtl w:val="0"/>
        </w:rPr>
        <w:t xml:space="preserve">Yes or No</w:t>
      </w:r>
      <w:r w:rsidDel="00000000" w:rsidR="00000000" w:rsidRPr="00000000">
        <w:rPr>
          <w:sz w:val="24"/>
          <w:szCs w:val="24"/>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_______</w:t>
      </w:r>
      <w:r w:rsidDel="00000000" w:rsidR="00000000" w:rsidRPr="00000000">
        <w:rPr>
          <w:rtl w:val="0"/>
        </w:rPr>
      </w:r>
    </w:p>
    <w:p w:rsidR="00000000" w:rsidDel="00000000" w:rsidP="00000000" w:rsidRDefault="00000000" w:rsidRPr="00000000" w14:paraId="000000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lineRule="auto"/>
        <w:rPr>
          <w:sz w:val="24"/>
          <w:szCs w:val="24"/>
        </w:rPr>
      </w:pPr>
      <w:r w:rsidDel="00000000" w:rsidR="00000000" w:rsidRPr="00000000">
        <w:rPr>
          <w:sz w:val="24"/>
          <w:szCs w:val="24"/>
          <w:rtl w:val="0"/>
        </w:rPr>
        <w:t xml:space="preserve">        </w:t>
        <w:tab/>
        <w:t xml:space="preserve">If Yes, please provide the following details:</w:t>
      </w:r>
    </w:p>
    <w:p w:rsidR="00000000" w:rsidDel="00000000" w:rsidP="00000000" w:rsidRDefault="00000000" w:rsidRPr="00000000" w14:paraId="0000003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Del="00000000" w:rsidR="00000000" w:rsidRPr="00000000">
        <w:rPr>
          <w:sz w:val="24"/>
          <w:szCs w:val="24"/>
          <w:rtl w:val="0"/>
        </w:rPr>
        <w:t xml:space="preserve">                    </w:t>
      </w:r>
    </w:p>
    <w:p w:rsidR="00000000" w:rsidDel="00000000" w:rsidP="00000000" w:rsidRDefault="00000000" w:rsidRPr="00000000" w14:paraId="0000003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Del="00000000" w:rsidR="00000000" w:rsidRPr="00000000">
        <w:rPr>
          <w:sz w:val="24"/>
          <w:szCs w:val="24"/>
          <w:rtl w:val="0"/>
        </w:rPr>
        <w:tab/>
        <w:t xml:space="preserve">Name:         </w:t>
        <w:tab/>
        <w:t xml:space="preserve">___________________________________________</w:t>
      </w:r>
    </w:p>
    <w:p w:rsidR="00000000" w:rsidDel="00000000" w:rsidP="00000000" w:rsidRDefault="00000000" w:rsidRPr="00000000" w14:paraId="000000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Del="00000000" w:rsidR="00000000" w:rsidRPr="00000000">
        <w:rPr>
          <w:sz w:val="24"/>
          <w:szCs w:val="24"/>
          <w:rtl w:val="0"/>
        </w:rPr>
        <w:t xml:space="preserve">                   </w:t>
      </w:r>
    </w:p>
    <w:p w:rsidR="00000000" w:rsidDel="00000000" w:rsidP="00000000" w:rsidRDefault="00000000" w:rsidRPr="00000000" w14:paraId="0000003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Del="00000000" w:rsidR="00000000" w:rsidRPr="00000000">
        <w:rPr>
          <w:sz w:val="24"/>
          <w:szCs w:val="24"/>
          <w:rtl w:val="0"/>
        </w:rPr>
        <w:tab/>
        <w:t xml:space="preserve">E-mail:            ___________________________________________</w:t>
      </w:r>
    </w:p>
    <w:p w:rsidR="00000000" w:rsidDel="00000000" w:rsidP="00000000" w:rsidRDefault="00000000" w:rsidRPr="00000000" w14:paraId="0000003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Del="00000000" w:rsidR="00000000" w:rsidRPr="00000000">
        <w:rPr>
          <w:rtl w:val="0"/>
        </w:rPr>
      </w:r>
    </w:p>
    <w:p w:rsidR="00000000" w:rsidDel="00000000" w:rsidP="00000000" w:rsidRDefault="00000000" w:rsidRPr="00000000" w14:paraId="000000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Del="00000000" w:rsidR="00000000" w:rsidRPr="00000000">
        <w:rPr>
          <w:sz w:val="24"/>
          <w:szCs w:val="24"/>
          <w:rtl w:val="0"/>
        </w:rPr>
        <w:t xml:space="preserve">By signing below, the Member acknowledges and agrees that, when signed and accepted by the LF, this Agreement represents a binding contract between the parties and commits the applicant to these terms and obligations:</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880" w:hanging="2880"/>
        <w:rPr>
          <w:sz w:val="24"/>
          <w:szCs w:val="24"/>
        </w:rPr>
      </w:pPr>
      <w:r w:rsidDel="00000000" w:rsidR="00000000" w:rsidRPr="00000000">
        <w:rPr>
          <w:sz w:val="24"/>
          <w:szCs w:val="24"/>
          <w:rtl w:val="0"/>
        </w:rPr>
        <w:t xml:space="preserve">Authorized Representative of Member:</w:t>
        <w:tab/>
        <w:tab/>
        <w:t xml:space="preserve">Accepted:</w:t>
      </w:r>
    </w:p>
    <w:p w:rsidR="00000000" w:rsidDel="00000000" w:rsidP="00000000" w:rsidRDefault="00000000" w:rsidRPr="00000000" w14:paraId="0000003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Del="00000000" w:rsidR="00000000" w:rsidRPr="00000000">
        <w:rPr>
          <w:rtl w:val="0"/>
        </w:rPr>
      </w:r>
    </w:p>
    <w:tbl>
      <w:tblPr>
        <w:tblStyle w:val="Table1"/>
        <w:tblW w:w="9555.0" w:type="dxa"/>
        <w:jc w:val="left"/>
        <w:tblInd w:w="108.0" w:type="pct"/>
        <w:tblLayout w:type="fixed"/>
        <w:tblLook w:val="0400"/>
      </w:tblPr>
      <w:tblGrid>
        <w:gridCol w:w="4500"/>
        <w:gridCol w:w="540"/>
        <w:gridCol w:w="4515"/>
        <w:tblGridChange w:id="0">
          <w:tblGrid>
            <w:gridCol w:w="4500"/>
            <w:gridCol w:w="540"/>
            <w:gridCol w:w="4515"/>
          </w:tblGrid>
        </w:tblGridChange>
      </w:tblGrid>
      <w:tr>
        <w:tc>
          <w:tcPr>
            <w:tcBorders>
              <w:bottom w:color="000000" w:space="0" w:sz="4" w:val="single"/>
            </w:tcBorders>
          </w:tcPr>
          <w:p w:rsidR="00000000" w:rsidDel="00000000" w:rsidP="00000000" w:rsidRDefault="00000000" w:rsidRPr="00000000" w14:paraId="0000003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Del="00000000" w:rsidR="00000000" w:rsidRPr="00000000">
              <w:rPr>
                <w:sz w:val="24"/>
                <w:szCs w:val="24"/>
                <w:rtl w:val="0"/>
              </w:rPr>
              <w:br w:type="textWrapping"/>
            </w:r>
          </w:p>
        </w:tc>
        <w:tc>
          <w:tcPr/>
          <w:p w:rsidR="00000000" w:rsidDel="00000000" w:rsidP="00000000" w:rsidRDefault="00000000" w:rsidRPr="00000000" w14:paraId="000000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Del="00000000" w:rsidR="00000000" w:rsidRPr="00000000">
              <w:rPr>
                <w:rtl w:val="0"/>
              </w:rPr>
            </w:r>
          </w:p>
        </w:tc>
        <w:tc>
          <w:tcPr/>
          <w:p w:rsidR="00000000" w:rsidDel="00000000" w:rsidP="00000000" w:rsidRDefault="00000000" w:rsidRPr="00000000" w14:paraId="0000003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Del="00000000" w:rsidR="00000000" w:rsidRPr="00000000">
              <w:rPr>
                <w:sz w:val="24"/>
                <w:szCs w:val="24"/>
                <w:rtl w:val="0"/>
              </w:rPr>
              <w:t xml:space="preserve">THE LINUX FOUNDATION</w:t>
            </w:r>
          </w:p>
        </w:tc>
      </w:tr>
      <w:tr>
        <w:tc>
          <w:tcPr>
            <w:tcBorders>
              <w:top w:color="000000" w:space="0" w:sz="4" w:val="single"/>
            </w:tcBorders>
          </w:tcPr>
          <w:p w:rsidR="00000000" w:rsidDel="00000000" w:rsidP="00000000" w:rsidRDefault="00000000" w:rsidRPr="00000000" w14:paraId="0000003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Del="00000000" w:rsidR="00000000" w:rsidRPr="00000000">
              <w:rPr>
                <w:sz w:val="24"/>
                <w:szCs w:val="24"/>
                <w:rtl w:val="0"/>
              </w:rPr>
              <w:t xml:space="preserve">(Print Member Name)</w:t>
            </w:r>
          </w:p>
        </w:tc>
        <w:tc>
          <w:tcPr/>
          <w:p w:rsidR="00000000" w:rsidDel="00000000" w:rsidP="00000000" w:rsidRDefault="00000000" w:rsidRPr="00000000" w14:paraId="000000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Del="00000000" w:rsidR="00000000" w:rsidRPr="00000000">
              <w:rPr>
                <w:rtl w:val="0"/>
              </w:rPr>
            </w:r>
          </w:p>
        </w:tc>
        <w:tc>
          <w:tcPr/>
          <w:p w:rsidR="00000000" w:rsidDel="00000000" w:rsidP="00000000" w:rsidRDefault="00000000" w:rsidRPr="00000000" w14:paraId="0000004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Del="00000000" w:rsidR="00000000" w:rsidRPr="00000000">
              <w:rPr>
                <w:rtl w:val="0"/>
              </w:rPr>
            </w:r>
          </w:p>
        </w:tc>
      </w:tr>
      <w:tr>
        <w:tc>
          <w:tcPr/>
          <w:p w:rsidR="00000000" w:rsidDel="00000000" w:rsidP="00000000" w:rsidRDefault="00000000" w:rsidRPr="00000000" w14:paraId="0000004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Del="00000000" w:rsidR="00000000" w:rsidRPr="00000000">
              <w:rPr>
                <w:rtl w:val="0"/>
              </w:rPr>
            </w:r>
          </w:p>
        </w:tc>
        <w:tc>
          <w:tcPr/>
          <w:p w:rsidR="00000000" w:rsidDel="00000000" w:rsidP="00000000" w:rsidRDefault="00000000" w:rsidRPr="00000000" w14:paraId="000000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Del="00000000" w:rsidR="00000000" w:rsidRPr="00000000">
              <w:rPr>
                <w:rtl w:val="0"/>
              </w:rPr>
            </w:r>
          </w:p>
        </w:tc>
        <w:tc>
          <w:tcPr/>
          <w:p w:rsidR="00000000" w:rsidDel="00000000" w:rsidP="00000000" w:rsidRDefault="00000000" w:rsidRPr="00000000" w14:paraId="000000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Del="00000000" w:rsidR="00000000" w:rsidRPr="00000000">
              <w:rPr>
                <w:rtl w:val="0"/>
              </w:rPr>
            </w:r>
          </w:p>
        </w:tc>
      </w:tr>
      <w:tr>
        <w:tc>
          <w:tcPr/>
          <w:p w:rsidR="00000000" w:rsidDel="00000000" w:rsidP="00000000" w:rsidRDefault="00000000" w:rsidRPr="00000000" w14:paraId="000000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Del="00000000" w:rsidR="00000000" w:rsidRPr="00000000">
              <w:rPr>
                <w:rtl w:val="0"/>
              </w:rPr>
            </w:r>
          </w:p>
        </w:tc>
        <w:tc>
          <w:tcPr/>
          <w:p w:rsidR="00000000" w:rsidDel="00000000" w:rsidP="00000000" w:rsidRDefault="00000000" w:rsidRPr="00000000" w14:paraId="0000004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Del="00000000" w:rsidR="00000000" w:rsidRPr="00000000">
              <w:rPr>
                <w:rtl w:val="0"/>
              </w:rPr>
            </w:r>
          </w:p>
        </w:tc>
        <w:tc>
          <w:tcPr/>
          <w:p w:rsidR="00000000" w:rsidDel="00000000" w:rsidP="00000000" w:rsidRDefault="00000000" w:rsidRPr="00000000" w14:paraId="0000004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Del="00000000" w:rsidR="00000000" w:rsidRPr="00000000">
              <w:rPr>
                <w:rtl w:val="0"/>
              </w:rPr>
            </w:r>
          </w:p>
        </w:tc>
      </w:tr>
      <w:tr>
        <w:tc>
          <w:tcPr>
            <w:tcBorders>
              <w:bottom w:color="000000" w:space="0" w:sz="4" w:val="single"/>
            </w:tcBorders>
          </w:tcPr>
          <w:p w:rsidR="00000000" w:rsidDel="00000000" w:rsidP="00000000" w:rsidRDefault="00000000" w:rsidRPr="00000000" w14:paraId="0000004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Del="00000000" w:rsidR="00000000" w:rsidRPr="00000000">
              <w:rPr>
                <w:rtl w:val="0"/>
              </w:rPr>
            </w:r>
          </w:p>
        </w:tc>
        <w:tc>
          <w:tcPr/>
          <w:p w:rsidR="00000000" w:rsidDel="00000000" w:rsidP="00000000" w:rsidRDefault="00000000" w:rsidRPr="00000000" w14:paraId="0000004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4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Del="00000000" w:rsidR="00000000" w:rsidRPr="00000000">
              <w:rPr>
                <w:rtl w:val="0"/>
              </w:rPr>
            </w:r>
          </w:p>
        </w:tc>
      </w:tr>
      <w:tr>
        <w:tc>
          <w:tcPr>
            <w:tcBorders>
              <w:top w:color="000000" w:space="0" w:sz="4" w:val="single"/>
            </w:tcBorders>
          </w:tcPr>
          <w:p w:rsidR="00000000" w:rsidDel="00000000" w:rsidP="00000000" w:rsidRDefault="00000000" w:rsidRPr="00000000" w14:paraId="0000004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Del="00000000" w:rsidR="00000000" w:rsidRPr="00000000">
              <w:rPr>
                <w:sz w:val="24"/>
                <w:szCs w:val="24"/>
                <w:rtl w:val="0"/>
              </w:rPr>
              <w:t xml:space="preserve">Signature</w:t>
            </w:r>
          </w:p>
        </w:tc>
        <w:tc>
          <w:tcPr/>
          <w:p w:rsidR="00000000" w:rsidDel="00000000" w:rsidP="00000000" w:rsidRDefault="00000000" w:rsidRPr="00000000" w14:paraId="000000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Del="00000000" w:rsidR="00000000" w:rsidRPr="00000000">
              <w:rPr>
                <w:rtl w:val="0"/>
              </w:rPr>
            </w:r>
          </w:p>
        </w:tc>
        <w:tc>
          <w:tcPr>
            <w:tcBorders>
              <w:top w:color="000000" w:space="0" w:sz="4" w:val="single"/>
            </w:tcBorders>
          </w:tcPr>
          <w:p w:rsidR="00000000" w:rsidDel="00000000" w:rsidP="00000000" w:rsidRDefault="00000000" w:rsidRPr="00000000" w14:paraId="0000004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Del="00000000" w:rsidR="00000000" w:rsidRPr="00000000">
              <w:rPr>
                <w:sz w:val="24"/>
                <w:szCs w:val="24"/>
                <w:rtl w:val="0"/>
              </w:rPr>
              <w:t xml:space="preserve">Signature</w:t>
            </w:r>
          </w:p>
        </w:tc>
      </w:tr>
      <w:tr>
        <w:tc>
          <w:tcPr/>
          <w:p w:rsidR="00000000" w:rsidDel="00000000" w:rsidP="00000000" w:rsidRDefault="00000000" w:rsidRPr="00000000" w14:paraId="000000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Del="00000000" w:rsidR="00000000" w:rsidRPr="00000000">
              <w:rPr>
                <w:rtl w:val="0"/>
              </w:rPr>
            </w:r>
          </w:p>
        </w:tc>
        <w:tc>
          <w:tcPr/>
          <w:p w:rsidR="00000000" w:rsidDel="00000000" w:rsidP="00000000" w:rsidRDefault="00000000" w:rsidRPr="00000000" w14:paraId="0000004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Del="00000000" w:rsidR="00000000" w:rsidRPr="00000000">
              <w:rPr>
                <w:rtl w:val="0"/>
              </w:rPr>
            </w:r>
          </w:p>
        </w:tc>
        <w:tc>
          <w:tcPr/>
          <w:p w:rsidR="00000000" w:rsidDel="00000000" w:rsidP="00000000" w:rsidRDefault="00000000" w:rsidRPr="00000000" w14:paraId="0000004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Del="00000000" w:rsidR="00000000" w:rsidRPr="00000000">
              <w:rPr>
                <w:rtl w:val="0"/>
              </w:rPr>
            </w:r>
          </w:p>
        </w:tc>
      </w:tr>
      <w:tr>
        <w:tc>
          <w:tcPr>
            <w:tcBorders>
              <w:bottom w:color="000000" w:space="0" w:sz="4" w:val="single"/>
            </w:tcBorders>
          </w:tcPr>
          <w:p w:rsidR="00000000" w:rsidDel="00000000" w:rsidP="00000000" w:rsidRDefault="00000000" w:rsidRPr="00000000" w14:paraId="0000005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Del="00000000" w:rsidR="00000000" w:rsidRPr="00000000">
              <w:rPr>
                <w:rtl w:val="0"/>
              </w:rPr>
            </w:r>
          </w:p>
        </w:tc>
        <w:tc>
          <w:tcPr/>
          <w:p w:rsidR="00000000" w:rsidDel="00000000" w:rsidP="00000000" w:rsidRDefault="00000000" w:rsidRPr="00000000" w14:paraId="0000005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Del="00000000" w:rsidR="00000000" w:rsidRPr="00000000">
              <w:rPr>
                <w:rtl w:val="0"/>
              </w:rPr>
            </w:r>
          </w:p>
        </w:tc>
      </w:tr>
      <w:tr>
        <w:tc>
          <w:tcPr>
            <w:tcBorders>
              <w:top w:color="000000" w:space="0" w:sz="4" w:val="single"/>
            </w:tcBorders>
          </w:tcPr>
          <w:p w:rsidR="00000000" w:rsidDel="00000000" w:rsidP="00000000" w:rsidRDefault="00000000" w:rsidRPr="00000000" w14:paraId="0000005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Del="00000000" w:rsidR="00000000" w:rsidRPr="00000000">
              <w:rPr>
                <w:sz w:val="24"/>
                <w:szCs w:val="24"/>
                <w:rtl w:val="0"/>
              </w:rPr>
              <w:t xml:space="preserve">Name</w:t>
            </w:r>
          </w:p>
        </w:tc>
        <w:tc>
          <w:tcPr/>
          <w:p w:rsidR="00000000" w:rsidDel="00000000" w:rsidP="00000000" w:rsidRDefault="00000000" w:rsidRPr="00000000" w14:paraId="000000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Del="00000000" w:rsidR="00000000" w:rsidRPr="00000000">
              <w:rPr>
                <w:rtl w:val="0"/>
              </w:rPr>
            </w:r>
          </w:p>
        </w:tc>
        <w:tc>
          <w:tcPr>
            <w:tcBorders>
              <w:top w:color="000000" w:space="0" w:sz="4" w:val="single"/>
            </w:tcBorders>
          </w:tcPr>
          <w:p w:rsidR="00000000" w:rsidDel="00000000" w:rsidP="00000000" w:rsidRDefault="00000000" w:rsidRPr="00000000" w14:paraId="0000005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Del="00000000" w:rsidR="00000000" w:rsidRPr="00000000">
              <w:rPr>
                <w:sz w:val="24"/>
                <w:szCs w:val="24"/>
                <w:rtl w:val="0"/>
              </w:rPr>
              <w:t xml:space="preserve">Name</w:t>
            </w:r>
          </w:p>
        </w:tc>
      </w:tr>
      <w:tr>
        <w:tc>
          <w:tcPr/>
          <w:p w:rsidR="00000000" w:rsidDel="00000000" w:rsidP="00000000" w:rsidRDefault="00000000" w:rsidRPr="00000000" w14:paraId="000000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Del="00000000" w:rsidR="00000000" w:rsidRPr="00000000">
              <w:rPr>
                <w:rtl w:val="0"/>
              </w:rPr>
            </w:r>
          </w:p>
        </w:tc>
        <w:tc>
          <w:tcPr/>
          <w:p w:rsidR="00000000" w:rsidDel="00000000" w:rsidP="00000000" w:rsidRDefault="00000000" w:rsidRPr="00000000" w14:paraId="0000005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Del="00000000" w:rsidR="00000000" w:rsidRPr="00000000">
              <w:rPr>
                <w:rtl w:val="0"/>
              </w:rPr>
            </w:r>
          </w:p>
        </w:tc>
        <w:tc>
          <w:tcPr/>
          <w:p w:rsidR="00000000" w:rsidDel="00000000" w:rsidP="00000000" w:rsidRDefault="00000000" w:rsidRPr="00000000" w14:paraId="000000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Del="00000000" w:rsidR="00000000" w:rsidRPr="00000000">
              <w:rPr>
                <w:rtl w:val="0"/>
              </w:rPr>
            </w:r>
          </w:p>
        </w:tc>
      </w:tr>
      <w:tr>
        <w:tc>
          <w:tcPr>
            <w:tcBorders>
              <w:bottom w:color="000000" w:space="0" w:sz="4" w:val="single"/>
            </w:tcBorders>
          </w:tcPr>
          <w:p w:rsidR="00000000" w:rsidDel="00000000" w:rsidP="00000000" w:rsidRDefault="00000000" w:rsidRPr="00000000" w14:paraId="000000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Del="00000000" w:rsidR="00000000" w:rsidRPr="00000000">
              <w:rPr>
                <w:rtl w:val="0"/>
              </w:rPr>
            </w:r>
          </w:p>
        </w:tc>
        <w:tc>
          <w:tcPr/>
          <w:p w:rsidR="00000000" w:rsidDel="00000000" w:rsidP="00000000" w:rsidRDefault="00000000" w:rsidRPr="00000000" w14:paraId="000000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Del="00000000" w:rsidR="00000000" w:rsidRPr="00000000">
              <w:rPr>
                <w:rtl w:val="0"/>
              </w:rPr>
            </w:r>
          </w:p>
        </w:tc>
      </w:tr>
      <w:tr>
        <w:tc>
          <w:tcPr>
            <w:tcBorders>
              <w:top w:color="000000" w:space="0" w:sz="4" w:val="single"/>
            </w:tcBorders>
          </w:tcPr>
          <w:p w:rsidR="00000000" w:rsidDel="00000000" w:rsidP="00000000" w:rsidRDefault="00000000" w:rsidRPr="00000000" w14:paraId="000000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Del="00000000" w:rsidR="00000000" w:rsidRPr="00000000">
              <w:rPr>
                <w:sz w:val="24"/>
                <w:szCs w:val="24"/>
                <w:rtl w:val="0"/>
              </w:rPr>
              <w:t xml:space="preserve">Title</w:t>
            </w:r>
          </w:p>
        </w:tc>
        <w:tc>
          <w:tcPr/>
          <w:p w:rsidR="00000000" w:rsidDel="00000000" w:rsidP="00000000" w:rsidRDefault="00000000" w:rsidRPr="00000000" w14:paraId="0000005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Del="00000000" w:rsidR="00000000" w:rsidRPr="00000000">
              <w:rPr>
                <w:rtl w:val="0"/>
              </w:rPr>
            </w:r>
          </w:p>
        </w:tc>
        <w:tc>
          <w:tcPr>
            <w:tcBorders>
              <w:top w:color="000000" w:space="0" w:sz="4" w:val="single"/>
            </w:tcBorders>
          </w:tcPr>
          <w:p w:rsidR="00000000" w:rsidDel="00000000" w:rsidP="00000000" w:rsidRDefault="00000000" w:rsidRPr="00000000" w14:paraId="000000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Del="00000000" w:rsidR="00000000" w:rsidRPr="00000000">
              <w:rPr>
                <w:sz w:val="24"/>
                <w:szCs w:val="24"/>
                <w:rtl w:val="0"/>
              </w:rPr>
              <w:t xml:space="preserve">Title</w:t>
            </w:r>
          </w:p>
        </w:tc>
      </w:tr>
      <w:tr>
        <w:tc>
          <w:tcPr/>
          <w:p w:rsidR="00000000" w:rsidDel="00000000" w:rsidP="00000000" w:rsidRDefault="00000000" w:rsidRPr="00000000" w14:paraId="000000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Del="00000000" w:rsidR="00000000" w:rsidRPr="00000000">
              <w:rPr>
                <w:rtl w:val="0"/>
              </w:rPr>
            </w:r>
          </w:p>
        </w:tc>
        <w:tc>
          <w:tcPr/>
          <w:p w:rsidR="00000000" w:rsidDel="00000000" w:rsidP="00000000" w:rsidRDefault="00000000" w:rsidRPr="00000000" w14:paraId="000000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Del="00000000" w:rsidR="00000000" w:rsidRPr="00000000">
              <w:rPr>
                <w:rtl w:val="0"/>
              </w:rPr>
            </w:r>
          </w:p>
        </w:tc>
        <w:tc>
          <w:tcPr/>
          <w:p w:rsidR="00000000" w:rsidDel="00000000" w:rsidP="00000000" w:rsidRDefault="00000000" w:rsidRPr="00000000" w14:paraId="000000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Del="00000000" w:rsidR="00000000" w:rsidRPr="00000000">
              <w:rPr>
                <w:rtl w:val="0"/>
              </w:rPr>
            </w:r>
          </w:p>
        </w:tc>
      </w:tr>
      <w:tr>
        <w:tc>
          <w:tcPr>
            <w:tcBorders>
              <w:bottom w:color="000000" w:space="0" w:sz="4" w:val="single"/>
            </w:tcBorders>
          </w:tcPr>
          <w:p w:rsidR="00000000" w:rsidDel="00000000" w:rsidP="00000000" w:rsidRDefault="00000000" w:rsidRPr="00000000" w14:paraId="000000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Del="00000000" w:rsidR="00000000" w:rsidRPr="00000000">
              <w:rPr>
                <w:rtl w:val="0"/>
              </w:rPr>
            </w:r>
          </w:p>
        </w:tc>
        <w:tc>
          <w:tcPr/>
          <w:p w:rsidR="00000000" w:rsidDel="00000000" w:rsidP="00000000" w:rsidRDefault="00000000" w:rsidRPr="00000000" w14:paraId="0000006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6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Del="00000000" w:rsidR="00000000" w:rsidRPr="00000000">
              <w:rPr>
                <w:rtl w:val="0"/>
              </w:rPr>
            </w:r>
          </w:p>
        </w:tc>
      </w:tr>
      <w:tr>
        <w:tc>
          <w:tcPr>
            <w:tcBorders>
              <w:top w:color="000000" w:space="0" w:sz="4" w:val="single"/>
            </w:tcBorders>
          </w:tcPr>
          <w:p w:rsidR="00000000" w:rsidDel="00000000" w:rsidP="00000000" w:rsidRDefault="00000000" w:rsidRPr="00000000" w14:paraId="0000006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Del="00000000" w:rsidR="00000000" w:rsidRPr="00000000">
              <w:rPr>
                <w:sz w:val="24"/>
                <w:szCs w:val="24"/>
                <w:rtl w:val="0"/>
              </w:rPr>
              <w:t xml:space="preserve">Date</w:t>
            </w:r>
          </w:p>
        </w:tc>
        <w:tc>
          <w:tcPr/>
          <w:p w:rsidR="00000000" w:rsidDel="00000000" w:rsidP="00000000" w:rsidRDefault="00000000" w:rsidRPr="00000000" w14:paraId="0000006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Del="00000000" w:rsidR="00000000" w:rsidRPr="00000000">
              <w:rPr>
                <w:rtl w:val="0"/>
              </w:rPr>
            </w:r>
          </w:p>
        </w:tc>
        <w:tc>
          <w:tcPr>
            <w:tcBorders>
              <w:top w:color="000000" w:space="0" w:sz="4" w:val="single"/>
            </w:tcBorders>
          </w:tcPr>
          <w:p w:rsidR="00000000" w:rsidDel="00000000" w:rsidP="00000000" w:rsidRDefault="00000000" w:rsidRPr="00000000" w14:paraId="0000006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Del="00000000" w:rsidR="00000000" w:rsidRPr="00000000">
              <w:rPr>
                <w:sz w:val="24"/>
                <w:szCs w:val="24"/>
                <w:rtl w:val="0"/>
              </w:rPr>
              <w:t xml:space="preserve">Date</w:t>
            </w:r>
          </w:p>
        </w:tc>
      </w:tr>
    </w:tbl>
    <w:p w:rsidR="00000000" w:rsidDel="00000000" w:rsidP="00000000" w:rsidRDefault="00000000" w:rsidRPr="00000000" w14:paraId="0000006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b w:val="1"/>
          <w:sz w:val="24"/>
          <w:szCs w:val="24"/>
          <w:u w:val="single"/>
        </w:rPr>
      </w:pPr>
      <w:r w:rsidDel="00000000" w:rsidR="00000000" w:rsidRPr="00000000">
        <w:rPr>
          <w:rtl w:val="0"/>
        </w:rPr>
      </w:r>
    </w:p>
    <w:p w:rsidR="00000000" w:rsidDel="00000000" w:rsidP="00000000" w:rsidRDefault="00000000" w:rsidRPr="00000000" w14:paraId="0000006B">
      <w:pPr>
        <w:jc w:val="center"/>
        <w:rPr>
          <w:b w:val="1"/>
          <w:sz w:val="28"/>
          <w:szCs w:val="28"/>
          <w:u w:val="single"/>
        </w:rPr>
      </w:pPr>
      <w:r w:rsidDel="00000000" w:rsidR="00000000" w:rsidRPr="00000000">
        <w:rPr>
          <w:b w:val="1"/>
          <w:sz w:val="28"/>
          <w:szCs w:val="28"/>
          <w:u w:val="single"/>
          <w:rtl w:val="0"/>
        </w:rPr>
        <w:t xml:space="preserve">Exhibit A</w:t>
      </w:r>
    </w:p>
    <w:p w:rsidR="00000000" w:rsidDel="00000000" w:rsidP="00000000" w:rsidRDefault="00000000" w:rsidRPr="00000000" w14:paraId="0000006C">
      <w:pPr>
        <w:rPr>
          <w:b w:val="1"/>
          <w:sz w:val="28"/>
          <w:szCs w:val="28"/>
          <w:u w:val="single"/>
        </w:rPr>
      </w:pPr>
      <w:r w:rsidDel="00000000" w:rsidR="00000000" w:rsidRPr="00000000">
        <w:rPr>
          <w:rtl w:val="0"/>
        </w:rPr>
      </w:r>
    </w:p>
    <w:p w:rsidR="00000000" w:rsidDel="00000000" w:rsidP="00000000" w:rsidRDefault="00000000" w:rsidRPr="00000000" w14:paraId="0000006D">
      <w:pPr>
        <w:spacing w:line="276" w:lineRule="auto"/>
        <w:rPr>
          <w:b w:val="1"/>
          <w:sz w:val="28"/>
          <w:szCs w:val="28"/>
        </w:rPr>
      </w:pPr>
      <w:r w:rsidDel="00000000" w:rsidR="00000000" w:rsidRPr="00000000">
        <w:rPr>
          <w:b w:val="1"/>
          <w:sz w:val="28"/>
          <w:szCs w:val="28"/>
          <w:rtl w:val="0"/>
        </w:rPr>
        <w:t xml:space="preserve">Primary Project Contact</w:t>
      </w:r>
    </w:p>
    <w:p w:rsidR="00000000" w:rsidDel="00000000" w:rsidP="00000000" w:rsidRDefault="00000000" w:rsidRPr="00000000" w14:paraId="0000006E">
      <w:pPr>
        <w:spacing w:line="276" w:lineRule="auto"/>
        <w:rPr>
          <w:i w:val="1"/>
        </w:rPr>
      </w:pPr>
      <w:r w:rsidDel="00000000" w:rsidR="00000000" w:rsidRPr="00000000">
        <w:rPr>
          <w:i w:val="1"/>
          <w:rtl w:val="0"/>
        </w:rPr>
        <w:t xml:space="preserve">(for all notices, including voting)</w:t>
      </w:r>
    </w:p>
    <w:p w:rsidR="00000000" w:rsidDel="00000000" w:rsidP="00000000" w:rsidRDefault="00000000" w:rsidRPr="00000000" w14:paraId="0000006F">
      <w:pPr>
        <w:spacing w:line="276" w:lineRule="auto"/>
        <w:rPr>
          <w:sz w:val="28"/>
          <w:szCs w:val="28"/>
        </w:rPr>
      </w:pPr>
      <w:r w:rsidDel="00000000" w:rsidR="00000000" w:rsidRPr="00000000">
        <w:rPr>
          <w:sz w:val="28"/>
          <w:szCs w:val="28"/>
          <w:rtl w:val="0"/>
        </w:rPr>
        <w:t xml:space="preserve">Name:</w:t>
        <w:tab/>
        <w:t xml:space="preserve">_________________________________________________</w:t>
      </w:r>
    </w:p>
    <w:p w:rsidR="00000000" w:rsidDel="00000000" w:rsidP="00000000" w:rsidRDefault="00000000" w:rsidRPr="00000000" w14:paraId="00000070">
      <w:pPr>
        <w:spacing w:line="276" w:lineRule="auto"/>
        <w:rPr>
          <w:sz w:val="28"/>
          <w:szCs w:val="28"/>
        </w:rPr>
      </w:pPr>
      <w:r w:rsidDel="00000000" w:rsidR="00000000" w:rsidRPr="00000000">
        <w:rPr>
          <w:sz w:val="28"/>
          <w:szCs w:val="28"/>
          <w:rtl w:val="0"/>
        </w:rPr>
        <w:t xml:space="preserve">Title:</w:t>
        <w:tab/>
        <w:t xml:space="preserve">  </w:t>
        <w:tab/>
        <w:t xml:space="preserve">_________________________________________________</w:t>
      </w:r>
    </w:p>
    <w:p w:rsidR="00000000" w:rsidDel="00000000" w:rsidP="00000000" w:rsidRDefault="00000000" w:rsidRPr="00000000" w14:paraId="00000071">
      <w:pPr>
        <w:spacing w:line="276" w:lineRule="auto"/>
        <w:rPr>
          <w:sz w:val="28"/>
          <w:szCs w:val="28"/>
        </w:rPr>
      </w:pPr>
      <w:r w:rsidDel="00000000" w:rsidR="00000000" w:rsidRPr="00000000">
        <w:rPr>
          <w:sz w:val="28"/>
          <w:szCs w:val="28"/>
          <w:rtl w:val="0"/>
        </w:rPr>
        <w:t xml:space="preserve">Phone No:  </w:t>
        <w:tab/>
        <w:t xml:space="preserve">_________________________________________________</w:t>
      </w:r>
    </w:p>
    <w:p w:rsidR="00000000" w:rsidDel="00000000" w:rsidP="00000000" w:rsidRDefault="00000000" w:rsidRPr="00000000" w14:paraId="00000072">
      <w:pPr>
        <w:spacing w:line="276" w:lineRule="auto"/>
        <w:rPr>
          <w:sz w:val="28"/>
          <w:szCs w:val="28"/>
        </w:rPr>
      </w:pPr>
      <w:r w:rsidDel="00000000" w:rsidR="00000000" w:rsidRPr="00000000">
        <w:rPr>
          <w:sz w:val="28"/>
          <w:szCs w:val="28"/>
          <w:rtl w:val="0"/>
        </w:rPr>
        <w:t xml:space="preserve">E-mail:  </w:t>
        <w:tab/>
        <w:t xml:space="preserve">_________________________________________________</w:t>
      </w:r>
    </w:p>
    <w:p w:rsidR="00000000" w:rsidDel="00000000" w:rsidP="00000000" w:rsidRDefault="00000000" w:rsidRPr="00000000" w14:paraId="00000073">
      <w:pPr>
        <w:spacing w:line="276" w:lineRule="auto"/>
        <w:rPr>
          <w:sz w:val="28"/>
          <w:szCs w:val="28"/>
        </w:rPr>
      </w:pPr>
      <w:r w:rsidDel="00000000" w:rsidR="00000000" w:rsidRPr="00000000">
        <w:rPr>
          <w:rtl w:val="0"/>
        </w:rPr>
      </w:r>
    </w:p>
    <w:p w:rsidR="00000000" w:rsidDel="00000000" w:rsidP="00000000" w:rsidRDefault="00000000" w:rsidRPr="00000000" w14:paraId="00000074">
      <w:pPr>
        <w:spacing w:line="276" w:lineRule="auto"/>
        <w:rPr>
          <w:b w:val="1"/>
          <w:sz w:val="28"/>
          <w:szCs w:val="28"/>
        </w:rPr>
      </w:pPr>
      <w:r w:rsidDel="00000000" w:rsidR="00000000" w:rsidRPr="00000000">
        <w:rPr>
          <w:b w:val="1"/>
          <w:sz w:val="28"/>
          <w:szCs w:val="28"/>
          <w:rtl w:val="0"/>
        </w:rPr>
        <w:t xml:space="preserve">Primary Technical Contact</w:t>
      </w:r>
    </w:p>
    <w:p w:rsidR="00000000" w:rsidDel="00000000" w:rsidP="00000000" w:rsidRDefault="00000000" w:rsidRPr="00000000" w14:paraId="00000075">
      <w:pPr>
        <w:spacing w:line="276" w:lineRule="auto"/>
        <w:rPr>
          <w:sz w:val="28"/>
          <w:szCs w:val="28"/>
        </w:rPr>
      </w:pPr>
      <w:r w:rsidDel="00000000" w:rsidR="00000000" w:rsidRPr="00000000">
        <w:rPr>
          <w:sz w:val="28"/>
          <w:szCs w:val="28"/>
          <w:rtl w:val="0"/>
        </w:rPr>
        <w:t xml:space="preserve">Name:</w:t>
        <w:tab/>
        <w:t xml:space="preserve">_________________________________________________</w:t>
      </w:r>
    </w:p>
    <w:p w:rsidR="00000000" w:rsidDel="00000000" w:rsidP="00000000" w:rsidRDefault="00000000" w:rsidRPr="00000000" w14:paraId="00000076">
      <w:pPr>
        <w:spacing w:line="276" w:lineRule="auto"/>
        <w:rPr>
          <w:sz w:val="28"/>
          <w:szCs w:val="28"/>
        </w:rPr>
      </w:pPr>
      <w:r w:rsidDel="00000000" w:rsidR="00000000" w:rsidRPr="00000000">
        <w:rPr>
          <w:sz w:val="28"/>
          <w:szCs w:val="28"/>
          <w:rtl w:val="0"/>
        </w:rPr>
        <w:t xml:space="preserve">Title:</w:t>
        <w:tab/>
        <w:t xml:space="preserve">  </w:t>
        <w:tab/>
        <w:t xml:space="preserve">_________________________________________________</w:t>
      </w:r>
    </w:p>
    <w:p w:rsidR="00000000" w:rsidDel="00000000" w:rsidP="00000000" w:rsidRDefault="00000000" w:rsidRPr="00000000" w14:paraId="00000077">
      <w:pPr>
        <w:spacing w:line="276" w:lineRule="auto"/>
        <w:rPr>
          <w:sz w:val="28"/>
          <w:szCs w:val="28"/>
        </w:rPr>
      </w:pPr>
      <w:r w:rsidDel="00000000" w:rsidR="00000000" w:rsidRPr="00000000">
        <w:rPr>
          <w:sz w:val="28"/>
          <w:szCs w:val="28"/>
          <w:rtl w:val="0"/>
        </w:rPr>
        <w:t xml:space="preserve">Phone No:  </w:t>
        <w:tab/>
        <w:t xml:space="preserve">_________________________________________________</w:t>
      </w:r>
    </w:p>
    <w:p w:rsidR="00000000" w:rsidDel="00000000" w:rsidP="00000000" w:rsidRDefault="00000000" w:rsidRPr="00000000" w14:paraId="00000078">
      <w:pPr>
        <w:spacing w:line="276" w:lineRule="auto"/>
        <w:rPr>
          <w:sz w:val="28"/>
          <w:szCs w:val="28"/>
        </w:rPr>
      </w:pPr>
      <w:r w:rsidDel="00000000" w:rsidR="00000000" w:rsidRPr="00000000">
        <w:rPr>
          <w:sz w:val="28"/>
          <w:szCs w:val="28"/>
          <w:rtl w:val="0"/>
        </w:rPr>
        <w:t xml:space="preserve">E-mail:  </w:t>
        <w:tab/>
        <w:t xml:space="preserve">_________________________________________________</w:t>
      </w:r>
    </w:p>
    <w:p w:rsidR="00000000" w:rsidDel="00000000" w:rsidP="00000000" w:rsidRDefault="00000000" w:rsidRPr="00000000" w14:paraId="00000079">
      <w:pPr>
        <w:spacing w:line="276" w:lineRule="auto"/>
        <w:rPr>
          <w:b w:val="1"/>
          <w:sz w:val="28"/>
          <w:szCs w:val="28"/>
        </w:rPr>
      </w:pPr>
      <w:r w:rsidDel="00000000" w:rsidR="00000000" w:rsidRPr="00000000">
        <w:rPr>
          <w:rtl w:val="0"/>
        </w:rPr>
      </w:r>
    </w:p>
    <w:p w:rsidR="00000000" w:rsidDel="00000000" w:rsidP="00000000" w:rsidRDefault="00000000" w:rsidRPr="00000000" w14:paraId="0000007A">
      <w:pPr>
        <w:spacing w:line="276" w:lineRule="auto"/>
        <w:rPr>
          <w:b w:val="1"/>
          <w:sz w:val="28"/>
          <w:szCs w:val="28"/>
        </w:rPr>
      </w:pPr>
      <w:r w:rsidDel="00000000" w:rsidR="00000000" w:rsidRPr="00000000">
        <w:rPr>
          <w:b w:val="1"/>
          <w:sz w:val="28"/>
          <w:szCs w:val="28"/>
          <w:rtl w:val="0"/>
        </w:rPr>
        <w:t xml:space="preserve">Primary Marketing Contact</w:t>
      </w:r>
    </w:p>
    <w:p w:rsidR="00000000" w:rsidDel="00000000" w:rsidP="00000000" w:rsidRDefault="00000000" w:rsidRPr="00000000" w14:paraId="0000007B">
      <w:pPr>
        <w:spacing w:line="276" w:lineRule="auto"/>
        <w:rPr>
          <w:sz w:val="28"/>
          <w:szCs w:val="28"/>
        </w:rPr>
      </w:pPr>
      <w:r w:rsidDel="00000000" w:rsidR="00000000" w:rsidRPr="00000000">
        <w:rPr>
          <w:sz w:val="28"/>
          <w:szCs w:val="28"/>
          <w:rtl w:val="0"/>
        </w:rPr>
        <w:t xml:space="preserve">Name:</w:t>
        <w:tab/>
        <w:t xml:space="preserve">_________________________________________________</w:t>
      </w:r>
    </w:p>
    <w:p w:rsidR="00000000" w:rsidDel="00000000" w:rsidP="00000000" w:rsidRDefault="00000000" w:rsidRPr="00000000" w14:paraId="0000007C">
      <w:pPr>
        <w:spacing w:line="276" w:lineRule="auto"/>
        <w:rPr>
          <w:sz w:val="28"/>
          <w:szCs w:val="28"/>
        </w:rPr>
      </w:pPr>
      <w:r w:rsidDel="00000000" w:rsidR="00000000" w:rsidRPr="00000000">
        <w:rPr>
          <w:sz w:val="28"/>
          <w:szCs w:val="28"/>
          <w:rtl w:val="0"/>
        </w:rPr>
        <w:t xml:space="preserve">Title:</w:t>
        <w:tab/>
        <w:t xml:space="preserve">  </w:t>
        <w:tab/>
        <w:t xml:space="preserve">_________________________________________________</w:t>
      </w:r>
    </w:p>
    <w:p w:rsidR="00000000" w:rsidDel="00000000" w:rsidP="00000000" w:rsidRDefault="00000000" w:rsidRPr="00000000" w14:paraId="0000007D">
      <w:pPr>
        <w:spacing w:line="276" w:lineRule="auto"/>
        <w:rPr>
          <w:sz w:val="28"/>
          <w:szCs w:val="28"/>
        </w:rPr>
      </w:pPr>
      <w:r w:rsidDel="00000000" w:rsidR="00000000" w:rsidRPr="00000000">
        <w:rPr>
          <w:sz w:val="28"/>
          <w:szCs w:val="28"/>
          <w:rtl w:val="0"/>
        </w:rPr>
        <w:t xml:space="preserve">Phone No:  </w:t>
        <w:tab/>
        <w:t xml:space="preserve">_________________________________________________</w:t>
      </w:r>
    </w:p>
    <w:p w:rsidR="00000000" w:rsidDel="00000000" w:rsidP="00000000" w:rsidRDefault="00000000" w:rsidRPr="00000000" w14:paraId="0000007E">
      <w:pPr>
        <w:spacing w:line="276" w:lineRule="auto"/>
        <w:rPr>
          <w:sz w:val="28"/>
          <w:szCs w:val="28"/>
        </w:rPr>
      </w:pPr>
      <w:r w:rsidDel="00000000" w:rsidR="00000000" w:rsidRPr="00000000">
        <w:rPr>
          <w:sz w:val="28"/>
          <w:szCs w:val="28"/>
          <w:rtl w:val="0"/>
        </w:rPr>
        <w:t xml:space="preserve">E-mail:  </w:t>
        <w:tab/>
        <w:t xml:space="preserve">_________________________________________________</w:t>
      </w:r>
    </w:p>
    <w:p w:rsidR="00000000" w:rsidDel="00000000" w:rsidP="00000000" w:rsidRDefault="00000000" w:rsidRPr="00000000" w14:paraId="0000007F">
      <w:pPr>
        <w:spacing w:line="276" w:lineRule="auto"/>
        <w:rPr>
          <w:b w:val="1"/>
          <w:sz w:val="28"/>
          <w:szCs w:val="28"/>
        </w:rPr>
      </w:pPr>
      <w:r w:rsidDel="00000000" w:rsidR="00000000" w:rsidRPr="00000000">
        <w:rPr>
          <w:rtl w:val="0"/>
        </w:rPr>
      </w:r>
    </w:p>
    <w:p w:rsidR="00000000" w:rsidDel="00000000" w:rsidP="00000000" w:rsidRDefault="00000000" w:rsidRPr="00000000" w14:paraId="00000080">
      <w:pPr>
        <w:spacing w:line="276" w:lineRule="auto"/>
        <w:rPr>
          <w:b w:val="1"/>
          <w:sz w:val="28"/>
          <w:szCs w:val="28"/>
        </w:rPr>
      </w:pPr>
      <w:r w:rsidDel="00000000" w:rsidR="00000000" w:rsidRPr="00000000">
        <w:rPr>
          <w:b w:val="1"/>
          <w:sz w:val="28"/>
          <w:szCs w:val="28"/>
          <w:rtl w:val="0"/>
        </w:rPr>
        <w:t xml:space="preserve">Primary PR Contact</w:t>
      </w:r>
    </w:p>
    <w:p w:rsidR="00000000" w:rsidDel="00000000" w:rsidP="00000000" w:rsidRDefault="00000000" w:rsidRPr="00000000" w14:paraId="00000081">
      <w:pPr>
        <w:spacing w:line="276" w:lineRule="auto"/>
        <w:rPr>
          <w:i w:val="1"/>
        </w:rPr>
      </w:pPr>
      <w:r w:rsidDel="00000000" w:rsidR="00000000" w:rsidRPr="00000000">
        <w:rPr>
          <w:i w:val="1"/>
          <w:rtl w:val="0"/>
        </w:rPr>
        <w:t xml:space="preserve">(For approving press releases or quotes with respect to the Project)</w:t>
      </w:r>
    </w:p>
    <w:p w:rsidR="00000000" w:rsidDel="00000000" w:rsidP="00000000" w:rsidRDefault="00000000" w:rsidRPr="00000000" w14:paraId="00000082">
      <w:pPr>
        <w:spacing w:line="276" w:lineRule="auto"/>
        <w:rPr>
          <w:sz w:val="28"/>
          <w:szCs w:val="28"/>
        </w:rPr>
      </w:pPr>
      <w:r w:rsidDel="00000000" w:rsidR="00000000" w:rsidRPr="00000000">
        <w:rPr>
          <w:sz w:val="28"/>
          <w:szCs w:val="28"/>
          <w:rtl w:val="0"/>
        </w:rPr>
        <w:t xml:space="preserve">Name:</w:t>
        <w:tab/>
        <w:t xml:space="preserve">_________________________________________________</w:t>
      </w:r>
    </w:p>
    <w:p w:rsidR="00000000" w:rsidDel="00000000" w:rsidP="00000000" w:rsidRDefault="00000000" w:rsidRPr="00000000" w14:paraId="00000083">
      <w:pPr>
        <w:spacing w:line="276" w:lineRule="auto"/>
        <w:rPr>
          <w:sz w:val="28"/>
          <w:szCs w:val="28"/>
        </w:rPr>
      </w:pPr>
      <w:r w:rsidDel="00000000" w:rsidR="00000000" w:rsidRPr="00000000">
        <w:rPr>
          <w:sz w:val="28"/>
          <w:szCs w:val="28"/>
          <w:rtl w:val="0"/>
        </w:rPr>
        <w:t xml:space="preserve">Title:</w:t>
        <w:tab/>
        <w:t xml:space="preserve">  </w:t>
        <w:tab/>
        <w:t xml:space="preserve">_________________________________________________</w:t>
      </w:r>
    </w:p>
    <w:p w:rsidR="00000000" w:rsidDel="00000000" w:rsidP="00000000" w:rsidRDefault="00000000" w:rsidRPr="00000000" w14:paraId="00000084">
      <w:pPr>
        <w:spacing w:line="276" w:lineRule="auto"/>
        <w:rPr>
          <w:sz w:val="28"/>
          <w:szCs w:val="28"/>
        </w:rPr>
      </w:pPr>
      <w:r w:rsidDel="00000000" w:rsidR="00000000" w:rsidRPr="00000000">
        <w:rPr>
          <w:sz w:val="28"/>
          <w:szCs w:val="28"/>
          <w:rtl w:val="0"/>
        </w:rPr>
        <w:t xml:space="preserve">Phone No:  </w:t>
        <w:tab/>
        <w:t xml:space="preserve">_________________________________________________</w:t>
      </w:r>
    </w:p>
    <w:p w:rsidR="00000000" w:rsidDel="00000000" w:rsidP="00000000" w:rsidRDefault="00000000" w:rsidRPr="00000000" w14:paraId="00000085">
      <w:pPr>
        <w:spacing w:line="276" w:lineRule="auto"/>
        <w:rPr>
          <w:sz w:val="28"/>
          <w:szCs w:val="28"/>
        </w:rPr>
      </w:pPr>
      <w:r w:rsidDel="00000000" w:rsidR="00000000" w:rsidRPr="00000000">
        <w:rPr>
          <w:sz w:val="28"/>
          <w:szCs w:val="28"/>
          <w:rtl w:val="0"/>
        </w:rPr>
        <w:t xml:space="preserve">E-mail:  </w:t>
        <w:tab/>
        <w:t xml:space="preserve">_________________________________________________</w:t>
      </w:r>
    </w:p>
    <w:p w:rsidR="00000000" w:rsidDel="00000000" w:rsidP="00000000" w:rsidRDefault="00000000" w:rsidRPr="00000000" w14:paraId="00000086">
      <w:pPr>
        <w:spacing w:line="276" w:lineRule="auto"/>
        <w:rPr>
          <w:b w:val="1"/>
          <w:sz w:val="28"/>
          <w:szCs w:val="28"/>
        </w:rPr>
      </w:pPr>
      <w:r w:rsidDel="00000000" w:rsidR="00000000" w:rsidRPr="00000000">
        <w:rPr>
          <w:rtl w:val="0"/>
        </w:rPr>
      </w:r>
    </w:p>
    <w:p w:rsidR="00000000" w:rsidDel="00000000" w:rsidP="00000000" w:rsidRDefault="00000000" w:rsidRPr="00000000" w14:paraId="00000087">
      <w:pPr>
        <w:spacing w:line="276" w:lineRule="auto"/>
        <w:rPr>
          <w:b w:val="1"/>
          <w:sz w:val="28"/>
          <w:szCs w:val="28"/>
        </w:rPr>
      </w:pPr>
      <w:r w:rsidDel="00000000" w:rsidR="00000000" w:rsidRPr="00000000">
        <w:rPr>
          <w:b w:val="1"/>
          <w:sz w:val="28"/>
          <w:szCs w:val="28"/>
          <w:rtl w:val="0"/>
        </w:rPr>
        <w:t xml:space="preserve">Legal Contact</w:t>
      </w:r>
    </w:p>
    <w:p w:rsidR="00000000" w:rsidDel="00000000" w:rsidP="00000000" w:rsidRDefault="00000000" w:rsidRPr="00000000" w14:paraId="00000088">
      <w:pPr>
        <w:spacing w:line="276" w:lineRule="auto"/>
        <w:rPr>
          <w:i w:val="1"/>
        </w:rPr>
      </w:pPr>
      <w:r w:rsidDel="00000000" w:rsidR="00000000" w:rsidRPr="00000000">
        <w:rPr>
          <w:i w:val="1"/>
          <w:rtl w:val="0"/>
        </w:rPr>
        <w:t xml:space="preserve">(This contact should be your primary in-house attorney for open source matters with respect to the Project.  If you do not have in-house counsel, please leave this blank.)</w:t>
      </w:r>
    </w:p>
    <w:p w:rsidR="00000000" w:rsidDel="00000000" w:rsidP="00000000" w:rsidRDefault="00000000" w:rsidRPr="00000000" w14:paraId="00000089">
      <w:pPr>
        <w:spacing w:line="276" w:lineRule="auto"/>
        <w:rPr>
          <w:sz w:val="28"/>
          <w:szCs w:val="28"/>
        </w:rPr>
      </w:pPr>
      <w:r w:rsidDel="00000000" w:rsidR="00000000" w:rsidRPr="00000000">
        <w:rPr>
          <w:sz w:val="28"/>
          <w:szCs w:val="28"/>
          <w:rtl w:val="0"/>
        </w:rPr>
        <w:t xml:space="preserve">Name:</w:t>
        <w:tab/>
        <w:t xml:space="preserve">_________________________________________________</w:t>
      </w:r>
    </w:p>
    <w:p w:rsidR="00000000" w:rsidDel="00000000" w:rsidP="00000000" w:rsidRDefault="00000000" w:rsidRPr="00000000" w14:paraId="0000008A">
      <w:pPr>
        <w:spacing w:line="276" w:lineRule="auto"/>
        <w:rPr>
          <w:sz w:val="28"/>
          <w:szCs w:val="28"/>
        </w:rPr>
      </w:pPr>
      <w:r w:rsidDel="00000000" w:rsidR="00000000" w:rsidRPr="00000000">
        <w:rPr>
          <w:sz w:val="28"/>
          <w:szCs w:val="28"/>
          <w:rtl w:val="0"/>
        </w:rPr>
        <w:t xml:space="preserve">Title:</w:t>
        <w:tab/>
        <w:t xml:space="preserve">  </w:t>
        <w:tab/>
        <w:t xml:space="preserve">_________________________________________________</w:t>
      </w:r>
    </w:p>
    <w:p w:rsidR="00000000" w:rsidDel="00000000" w:rsidP="00000000" w:rsidRDefault="00000000" w:rsidRPr="00000000" w14:paraId="0000008B">
      <w:pPr>
        <w:spacing w:line="276" w:lineRule="auto"/>
        <w:rPr>
          <w:sz w:val="28"/>
          <w:szCs w:val="28"/>
        </w:rPr>
      </w:pPr>
      <w:r w:rsidDel="00000000" w:rsidR="00000000" w:rsidRPr="00000000">
        <w:rPr>
          <w:sz w:val="28"/>
          <w:szCs w:val="28"/>
          <w:rtl w:val="0"/>
        </w:rPr>
        <w:t xml:space="preserve">Phone No:  </w:t>
        <w:tab/>
        <w:t xml:space="preserve">_________________________________________________</w:t>
      </w:r>
    </w:p>
    <w:p w:rsidR="00000000" w:rsidDel="00000000" w:rsidP="00000000" w:rsidRDefault="00000000" w:rsidRPr="00000000" w14:paraId="0000008C">
      <w:pPr>
        <w:spacing w:line="276" w:lineRule="auto"/>
        <w:rPr>
          <w:sz w:val="28"/>
          <w:szCs w:val="28"/>
        </w:rPr>
      </w:pPr>
      <w:r w:rsidDel="00000000" w:rsidR="00000000" w:rsidRPr="00000000">
        <w:rPr>
          <w:sz w:val="28"/>
          <w:szCs w:val="28"/>
          <w:rtl w:val="0"/>
        </w:rPr>
        <w:t xml:space="preserve">E-mail:  </w:t>
        <w:tab/>
        <w:t xml:space="preserve">_________________________________________________</w:t>
      </w:r>
    </w:p>
    <w:p w:rsidR="00000000" w:rsidDel="00000000" w:rsidP="00000000" w:rsidRDefault="00000000" w:rsidRPr="00000000" w14:paraId="0000008D">
      <w:pPr>
        <w:spacing w:line="360" w:lineRule="auto"/>
        <w:rPr>
          <w:b w:val="1"/>
          <w:sz w:val="28"/>
          <w:szCs w:val="28"/>
        </w:rPr>
      </w:pPr>
      <w:r w:rsidDel="00000000" w:rsidR="00000000" w:rsidRPr="00000000">
        <w:rPr>
          <w:rtl w:val="0"/>
        </w:rPr>
      </w:r>
    </w:p>
    <w:p w:rsidR="00000000" w:rsidDel="00000000" w:rsidP="00000000" w:rsidRDefault="00000000" w:rsidRPr="00000000" w14:paraId="0000008E">
      <w:pPr>
        <w:spacing w:line="360" w:lineRule="auto"/>
        <w:rPr>
          <w:b w:val="1"/>
          <w:sz w:val="28"/>
          <w:szCs w:val="28"/>
        </w:rPr>
      </w:pPr>
      <w:r w:rsidDel="00000000" w:rsidR="00000000" w:rsidRPr="00000000">
        <w:rPr>
          <w:b w:val="1"/>
          <w:sz w:val="28"/>
          <w:szCs w:val="28"/>
          <w:rtl w:val="0"/>
        </w:rPr>
        <w:t xml:space="preserve">Billing Address</w:t>
      </w:r>
    </w:p>
    <w:p w:rsidR="00000000" w:rsidDel="00000000" w:rsidP="00000000" w:rsidRDefault="00000000" w:rsidRPr="00000000" w14:paraId="0000008F">
      <w:pPr>
        <w:spacing w:line="360" w:lineRule="auto"/>
        <w:rPr>
          <w:sz w:val="28"/>
          <w:szCs w:val="28"/>
        </w:rPr>
      </w:pPr>
      <w:r w:rsidDel="00000000" w:rsidR="00000000" w:rsidRPr="00000000">
        <w:rPr>
          <w:sz w:val="28"/>
          <w:szCs w:val="28"/>
          <w:rtl w:val="0"/>
        </w:rPr>
        <w:t xml:space="preserve">____________________________________________________</w:t>
      </w:r>
    </w:p>
    <w:p w:rsidR="00000000" w:rsidDel="00000000" w:rsidP="00000000" w:rsidRDefault="00000000" w:rsidRPr="00000000" w14:paraId="00000090">
      <w:pPr>
        <w:spacing w:line="360" w:lineRule="auto"/>
        <w:rPr>
          <w:sz w:val="28"/>
          <w:szCs w:val="28"/>
        </w:rPr>
      </w:pPr>
      <w:r w:rsidDel="00000000" w:rsidR="00000000" w:rsidRPr="00000000">
        <w:rPr>
          <w:sz w:val="28"/>
          <w:szCs w:val="28"/>
          <w:rtl w:val="0"/>
        </w:rPr>
        <w:t xml:space="preserve">____________________________________________________</w:t>
      </w:r>
    </w:p>
    <w:p w:rsidR="00000000" w:rsidDel="00000000" w:rsidP="00000000" w:rsidRDefault="00000000" w:rsidRPr="00000000" w14:paraId="00000091">
      <w:pPr>
        <w:spacing w:line="360" w:lineRule="auto"/>
        <w:rPr>
          <w:b w:val="1"/>
          <w:sz w:val="28"/>
          <w:szCs w:val="28"/>
        </w:rPr>
      </w:pPr>
      <w:r w:rsidDel="00000000" w:rsidR="00000000" w:rsidRPr="00000000">
        <w:rPr>
          <w:sz w:val="28"/>
          <w:szCs w:val="28"/>
          <w:rtl w:val="0"/>
        </w:rPr>
        <w:t xml:space="preserve">____________________________________________________</w:t>
      </w:r>
      <w:r w:rsidDel="00000000" w:rsidR="00000000" w:rsidRPr="00000000">
        <w:rPr>
          <w:rtl w:val="0"/>
        </w:rPr>
      </w:r>
    </w:p>
    <w:p w:rsidR="00000000" w:rsidDel="00000000" w:rsidP="00000000" w:rsidRDefault="00000000" w:rsidRPr="00000000" w14:paraId="00000092">
      <w:pPr>
        <w:spacing w:line="276" w:lineRule="auto"/>
        <w:rPr>
          <w:b w:val="1"/>
          <w:sz w:val="28"/>
          <w:szCs w:val="28"/>
        </w:rPr>
      </w:pPr>
      <w:r w:rsidDel="00000000" w:rsidR="00000000" w:rsidRPr="00000000">
        <w:rPr>
          <w:rtl w:val="0"/>
        </w:rPr>
      </w:r>
    </w:p>
    <w:p w:rsidR="00000000" w:rsidDel="00000000" w:rsidP="00000000" w:rsidRDefault="00000000" w:rsidRPr="00000000" w14:paraId="00000093">
      <w:pPr>
        <w:spacing w:line="276" w:lineRule="auto"/>
        <w:rPr>
          <w:b w:val="1"/>
          <w:sz w:val="28"/>
          <w:szCs w:val="28"/>
        </w:rPr>
      </w:pPr>
      <w:r w:rsidDel="00000000" w:rsidR="00000000" w:rsidRPr="00000000">
        <w:rPr>
          <w:b w:val="1"/>
          <w:sz w:val="28"/>
          <w:szCs w:val="28"/>
          <w:rtl w:val="0"/>
        </w:rPr>
        <w:t xml:space="preserve">Billing Contact</w:t>
      </w:r>
    </w:p>
    <w:p w:rsidR="00000000" w:rsidDel="00000000" w:rsidP="00000000" w:rsidRDefault="00000000" w:rsidRPr="00000000" w14:paraId="00000094">
      <w:pPr>
        <w:spacing w:line="276" w:lineRule="auto"/>
        <w:rPr>
          <w:i w:val="1"/>
        </w:rPr>
      </w:pPr>
      <w:r w:rsidDel="00000000" w:rsidR="00000000" w:rsidRPr="00000000">
        <w:rPr>
          <w:i w:val="1"/>
          <w:rtl w:val="0"/>
        </w:rPr>
        <w:t xml:space="preserve">(All invoices will be sent to this e-mail address unless the Member directs otherwise)</w:t>
      </w:r>
    </w:p>
    <w:p w:rsidR="00000000" w:rsidDel="00000000" w:rsidP="00000000" w:rsidRDefault="00000000" w:rsidRPr="00000000" w14:paraId="00000095">
      <w:pPr>
        <w:spacing w:line="276" w:lineRule="auto"/>
        <w:rPr>
          <w:sz w:val="28"/>
          <w:szCs w:val="28"/>
        </w:rPr>
      </w:pPr>
      <w:r w:rsidDel="00000000" w:rsidR="00000000" w:rsidRPr="00000000">
        <w:rPr>
          <w:sz w:val="28"/>
          <w:szCs w:val="28"/>
          <w:rtl w:val="0"/>
        </w:rPr>
        <w:t xml:space="preserve">Name:</w:t>
        <w:tab/>
        <w:t xml:space="preserve">_________________________________________________</w:t>
      </w:r>
    </w:p>
    <w:p w:rsidR="00000000" w:rsidDel="00000000" w:rsidP="00000000" w:rsidRDefault="00000000" w:rsidRPr="00000000" w14:paraId="00000096">
      <w:pPr>
        <w:spacing w:line="276" w:lineRule="auto"/>
        <w:rPr>
          <w:sz w:val="28"/>
          <w:szCs w:val="28"/>
        </w:rPr>
      </w:pPr>
      <w:r w:rsidDel="00000000" w:rsidR="00000000" w:rsidRPr="00000000">
        <w:rPr>
          <w:sz w:val="28"/>
          <w:szCs w:val="28"/>
          <w:rtl w:val="0"/>
        </w:rPr>
        <w:t xml:space="preserve">Title:</w:t>
        <w:tab/>
        <w:t xml:space="preserve">  </w:t>
        <w:tab/>
        <w:t xml:space="preserve">_________________________________________________</w:t>
      </w:r>
    </w:p>
    <w:p w:rsidR="00000000" w:rsidDel="00000000" w:rsidP="00000000" w:rsidRDefault="00000000" w:rsidRPr="00000000" w14:paraId="00000097">
      <w:pPr>
        <w:spacing w:line="276" w:lineRule="auto"/>
        <w:rPr>
          <w:sz w:val="28"/>
          <w:szCs w:val="28"/>
        </w:rPr>
      </w:pPr>
      <w:r w:rsidDel="00000000" w:rsidR="00000000" w:rsidRPr="00000000">
        <w:rPr>
          <w:sz w:val="28"/>
          <w:szCs w:val="28"/>
          <w:rtl w:val="0"/>
        </w:rPr>
        <w:t xml:space="preserve">Phone No:  </w:t>
        <w:tab/>
        <w:t xml:space="preserve">_________________________________________________</w:t>
      </w:r>
    </w:p>
    <w:p w:rsidR="00000000" w:rsidDel="00000000" w:rsidP="00000000" w:rsidRDefault="00000000" w:rsidRPr="00000000" w14:paraId="00000098">
      <w:pPr>
        <w:spacing w:line="276" w:lineRule="auto"/>
        <w:rPr>
          <w:sz w:val="28"/>
          <w:szCs w:val="28"/>
        </w:rPr>
      </w:pPr>
      <w:r w:rsidDel="00000000" w:rsidR="00000000" w:rsidRPr="00000000">
        <w:rPr>
          <w:sz w:val="28"/>
          <w:szCs w:val="28"/>
          <w:rtl w:val="0"/>
        </w:rPr>
        <w:t xml:space="preserve">E-mail:  </w:t>
        <w:tab/>
        <w:t xml:space="preserve">_________________________________________________</w:t>
      </w:r>
    </w:p>
    <w:p w:rsidR="00000000" w:rsidDel="00000000" w:rsidP="00000000" w:rsidRDefault="00000000" w:rsidRPr="00000000" w14:paraId="00000099">
      <w:pPr>
        <w:rPr>
          <w:b w:val="1"/>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r w:rsidDel="00000000" w:rsidR="00000000" w:rsidRPr="00000000">
        <w:rPr>
          <w:b w:val="1"/>
          <w:sz w:val="24"/>
          <w:szCs w:val="24"/>
          <w:u w:val="single"/>
          <w:rtl w:val="0"/>
        </w:rPr>
        <w:t xml:space="preserve"> Exhibit B</w:t>
      </w:r>
      <w:r w:rsidDel="00000000" w:rsidR="00000000" w:rsidRPr="00000000">
        <w:rPr>
          <w:rtl w:val="0"/>
        </w:rPr>
      </w:r>
    </w:p>
    <w:p w:rsidR="00000000" w:rsidDel="00000000" w:rsidP="00000000" w:rsidRDefault="00000000" w:rsidRPr="00000000" w14:paraId="000000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r w:rsidDel="00000000" w:rsidR="00000000" w:rsidRPr="00000000">
        <w:rPr>
          <w:rtl w:val="0"/>
        </w:rPr>
      </w:r>
    </w:p>
    <w:p w:rsidR="00000000" w:rsidDel="00000000" w:rsidP="00000000" w:rsidRDefault="00000000" w:rsidRPr="00000000" w14:paraId="0000009F">
      <w:pPr>
        <w:jc w:val="center"/>
        <w:rPr>
          <w:sz w:val="24"/>
          <w:szCs w:val="24"/>
        </w:rPr>
      </w:pPr>
      <w:r w:rsidDel="00000000" w:rsidR="00000000" w:rsidRPr="00000000">
        <w:rPr>
          <w:b w:val="1"/>
          <w:sz w:val="24"/>
          <w:szCs w:val="24"/>
          <w:rtl w:val="0"/>
        </w:rPr>
        <w:t xml:space="preserve">The </w:t>
      </w:r>
      <w:commentRangeStart w:id="4"/>
      <w:r w:rsidDel="00000000" w:rsidR="00000000" w:rsidRPr="00000000">
        <w:rPr>
          <w:b w:val="1"/>
          <w:sz w:val="24"/>
          <w:szCs w:val="24"/>
          <w:highlight w:val="yellow"/>
          <w:rtl w:val="0"/>
        </w:rPr>
        <w:t xml:space="preserve">[COMMUNITY NAME]</w:t>
      </w:r>
      <w:commentRangeEnd w:id="4"/>
      <w:r w:rsidDel="00000000" w:rsidR="00000000" w:rsidRPr="00000000">
        <w:commentReference w:id="4"/>
      </w:r>
      <w:r w:rsidDel="00000000" w:rsidR="00000000" w:rsidRPr="00000000">
        <w:rPr>
          <w:b w:val="1"/>
          <w:sz w:val="24"/>
          <w:szCs w:val="24"/>
          <w:rtl w:val="0"/>
        </w:rPr>
        <w:t xml:space="preserve"> Fund</w:t>
      </w:r>
      <w:r w:rsidDel="00000000" w:rsidR="00000000" w:rsidRPr="00000000">
        <w:rPr>
          <w:sz w:val="24"/>
          <w:szCs w:val="24"/>
          <w:rtl w:val="0"/>
        </w:rPr>
        <w:t xml:space="preserve"> </w:t>
      </w:r>
      <w:r w:rsidDel="00000000" w:rsidR="00000000" w:rsidRPr="00000000">
        <w:rPr>
          <w:b w:val="1"/>
          <w:sz w:val="24"/>
          <w:szCs w:val="24"/>
          <w:rtl w:val="0"/>
        </w:rPr>
        <w:t xml:space="preserve">Charter</w:t>
      </w:r>
      <w:r w:rsidDel="00000000" w:rsidR="00000000" w:rsidRPr="00000000">
        <w:rPr>
          <w:rtl w:val="0"/>
        </w:rPr>
      </w:r>
    </w:p>
    <w:p w:rsidR="00000000" w:rsidDel="00000000" w:rsidP="00000000" w:rsidRDefault="00000000" w:rsidRPr="00000000" w14:paraId="000000A0">
      <w:pPr>
        <w:jc w:val="center"/>
        <w:rPr>
          <w:sz w:val="24"/>
          <w:szCs w:val="24"/>
        </w:rPr>
      </w:pPr>
      <w:r w:rsidDel="00000000" w:rsidR="00000000" w:rsidRPr="00000000">
        <w:rPr>
          <w:sz w:val="24"/>
          <w:szCs w:val="24"/>
          <w:rtl w:val="0"/>
        </w:rPr>
        <w:t xml:space="preserve">The Linux Foundation</w:t>
      </w:r>
    </w:p>
    <w:p w:rsidR="00000000" w:rsidDel="00000000" w:rsidP="00000000" w:rsidRDefault="00000000" w:rsidRPr="00000000" w14:paraId="000000A1">
      <w:pPr>
        <w:jc w:val="center"/>
        <w:rPr>
          <w:sz w:val="24"/>
          <w:szCs w:val="24"/>
        </w:rPr>
      </w:pPr>
      <w:r w:rsidDel="00000000" w:rsidR="00000000" w:rsidRPr="00000000">
        <w:rPr>
          <w:sz w:val="24"/>
          <w:szCs w:val="24"/>
          <w:rtl w:val="0"/>
        </w:rPr>
        <w:t xml:space="preserve">Effective [</w:t>
      </w:r>
      <w:r w:rsidDel="00000000" w:rsidR="00000000" w:rsidRPr="00000000">
        <w:rPr>
          <w:sz w:val="24"/>
          <w:szCs w:val="24"/>
          <w:highlight w:val="yellow"/>
          <w:rtl w:val="0"/>
        </w:rPr>
        <w:t xml:space="preserve">_____ __, 20__</w:t>
      </w:r>
      <w:r w:rsidDel="00000000" w:rsidR="00000000" w:rsidRPr="00000000">
        <w:rPr>
          <w:sz w:val="24"/>
          <w:szCs w:val="24"/>
          <w:rtl w:val="0"/>
        </w:rPr>
        <w:t xml:space="preserve">]</w:t>
      </w:r>
    </w:p>
    <w:p w:rsidR="00000000" w:rsidDel="00000000" w:rsidP="00000000" w:rsidRDefault="00000000" w:rsidRPr="00000000" w14:paraId="000000A2">
      <w:pPr>
        <w:jc w:val="center"/>
        <w:rPr>
          <w:sz w:val="24"/>
          <w:szCs w:val="24"/>
        </w:rPr>
      </w:pPr>
      <w:r w:rsidDel="00000000" w:rsidR="00000000" w:rsidRPr="00000000">
        <w:rPr>
          <w:rtl w:val="0"/>
        </w:rPr>
      </w:r>
    </w:p>
    <w:p w:rsidR="00000000" w:rsidDel="00000000" w:rsidP="00000000" w:rsidRDefault="00000000" w:rsidRPr="00000000" w14:paraId="000000A3">
      <w:pPr>
        <w:pStyle w:val="Heading1"/>
        <w:keepNext w:val="0"/>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pStyle w:val="Heading1"/>
        <w:keepNext w:val="0"/>
        <w:widowControl w:val="0"/>
        <w:numPr>
          <w:ilvl w:val="0"/>
          <w:numId w:val="3"/>
        </w:numPr>
        <w:spacing w:before="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Mission and Scope of the </w:t>
      </w:r>
      <w:r w:rsidDel="00000000" w:rsidR="00000000" w:rsidRPr="00000000">
        <w:rPr>
          <w:rFonts w:ascii="Times New Roman" w:cs="Times New Roman" w:eastAsia="Times New Roman" w:hAnsi="Times New Roman"/>
          <w:sz w:val="24"/>
          <w:szCs w:val="24"/>
          <w:highlight w:val="yellow"/>
          <w:rtl w:val="0"/>
        </w:rPr>
        <w:t xml:space="preserve">[COMMUNITY NAME]</w:t>
      </w:r>
      <w:r w:rsidDel="00000000" w:rsidR="00000000" w:rsidRPr="00000000">
        <w:rPr>
          <w:rFonts w:ascii="Times New Roman" w:cs="Times New Roman" w:eastAsia="Times New Roman" w:hAnsi="Times New Roman"/>
          <w:sz w:val="24"/>
          <w:szCs w:val="24"/>
          <w:rtl w:val="0"/>
        </w:rPr>
        <w:t xml:space="preserve"> Fund.  </w:t>
      </w:r>
    </w:p>
    <w:p w:rsidR="00000000" w:rsidDel="00000000" w:rsidP="00000000" w:rsidRDefault="00000000" w:rsidRPr="00000000" w14:paraId="000000A5">
      <w:pPr>
        <w:pStyle w:val="Heading1"/>
        <w:keepNext w:val="0"/>
        <w:widowControl w:val="0"/>
        <w:numPr>
          <w:ilvl w:val="1"/>
          <w:numId w:val="3"/>
        </w:numPr>
        <w:spacing w:before="0" w:lineRule="auto"/>
        <w:ind w:left="72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The purpose of the [</w:t>
      </w:r>
      <w:r w:rsidDel="00000000" w:rsidR="00000000" w:rsidRPr="00000000">
        <w:rPr>
          <w:rFonts w:ascii="Times New Roman" w:cs="Times New Roman" w:eastAsia="Times New Roman" w:hAnsi="Times New Roman"/>
          <w:b w:val="0"/>
          <w:sz w:val="24"/>
          <w:szCs w:val="24"/>
          <w:highlight w:val="yellow"/>
          <w:rtl w:val="0"/>
        </w:rPr>
        <w:t xml:space="preserve">COMMUNITY NAME</w:t>
      </w:r>
      <w:r w:rsidDel="00000000" w:rsidR="00000000" w:rsidRPr="00000000">
        <w:rPr>
          <w:rFonts w:ascii="Times New Roman" w:cs="Times New Roman" w:eastAsia="Times New Roman" w:hAnsi="Times New Roman"/>
          <w:b w:val="0"/>
          <w:sz w:val="24"/>
          <w:szCs w:val="24"/>
          <w:rtl w:val="0"/>
        </w:rPr>
        <w:t xml:space="preserve">] Fund (the “Directed Fund”) is to raise, budget and spend funds in support of the </w:t>
      </w:r>
      <w:r w:rsidDel="00000000" w:rsidR="00000000" w:rsidRPr="00000000">
        <w:rPr>
          <w:rFonts w:ascii="Times New Roman" w:cs="Times New Roman" w:eastAsia="Times New Roman" w:hAnsi="Times New Roman"/>
          <w:b w:val="0"/>
          <w:sz w:val="24"/>
          <w:szCs w:val="24"/>
          <w:highlight w:val="yellow"/>
          <w:rtl w:val="0"/>
        </w:rPr>
        <w:t xml:space="preserve">[COMMUNITY NAME]</w:t>
      </w:r>
      <w:r w:rsidDel="00000000" w:rsidR="00000000" w:rsidRPr="00000000">
        <w:rPr>
          <w:rFonts w:ascii="Times New Roman" w:cs="Times New Roman" w:eastAsia="Times New Roman" w:hAnsi="Times New Roman"/>
          <w:b w:val="0"/>
          <w:sz w:val="24"/>
          <w:szCs w:val="24"/>
          <w:rtl w:val="0"/>
        </w:rPr>
        <w:t xml:space="preserve"> a Series of LF Projects, LLC (the “Technical Project”), in accordance with the provisions of this Charter.  The governance of the Technical Project is as set forth in the charter for the Technical Project.</w:t>
      </w:r>
    </w:p>
    <w:p w:rsidR="00000000" w:rsidDel="00000000" w:rsidP="00000000" w:rsidRDefault="00000000" w:rsidRPr="00000000" w14:paraId="000000A6">
      <w:pPr>
        <w:pStyle w:val="Heading1"/>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0"/>
          <w:sz w:val="24"/>
          <w:szCs w:val="24"/>
        </w:rPr>
      </w:pPr>
      <w:r w:rsidDel="00000000" w:rsidR="00000000" w:rsidRPr="00000000">
        <w:rPr>
          <w:rFonts w:ascii="Times New Roman" w:cs="Times New Roman" w:eastAsia="Times New Roman" w:hAnsi="Times New Roman"/>
          <w:b w:val="0"/>
          <w:sz w:val="24"/>
          <w:szCs w:val="24"/>
          <w:rtl w:val="0"/>
        </w:rPr>
        <w:t xml:space="preserve">Consortium Name</w:t>
      </w:r>
    </w:p>
    <w:p w:rsidR="00000000" w:rsidDel="00000000" w:rsidP="00000000" w:rsidRDefault="00000000" w:rsidRPr="00000000" w14:paraId="000000A7">
      <w:pPr>
        <w:pStyle w:val="Heading1"/>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240" w:before="0" w:line="240" w:lineRule="auto"/>
        <w:ind w:left="1080" w:right="0" w:hanging="360"/>
        <w:jc w:val="left"/>
        <w:rPr>
          <w:b w:val="0"/>
          <w:sz w:val="24"/>
          <w:szCs w:val="24"/>
        </w:rPr>
      </w:pPr>
      <w:r w:rsidDel="00000000" w:rsidR="00000000" w:rsidRPr="00000000">
        <w:rPr>
          <w:rFonts w:ascii="Times New Roman" w:cs="Times New Roman" w:eastAsia="Times New Roman" w:hAnsi="Times New Roman"/>
          <w:b w:val="0"/>
          <w:sz w:val="24"/>
          <w:szCs w:val="24"/>
          <w:rtl w:val="0"/>
        </w:rPr>
        <w:t xml:space="preserve">Our membership shares a keen interest towards the establishment of trusted commerce. They believe in a set of fundamental privacy by design principles while mitigating financial and regulatory compliance risks.</w:t>
      </w:r>
    </w:p>
    <w:p w:rsidR="00000000" w:rsidDel="00000000" w:rsidP="00000000" w:rsidRDefault="00000000" w:rsidRPr="00000000" w14:paraId="000000A8">
      <w:pPr>
        <w:pStyle w:val="Heading1"/>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240" w:before="0" w:line="240" w:lineRule="auto"/>
        <w:ind w:left="1080" w:right="0" w:hanging="360"/>
        <w:jc w:val="left"/>
        <w:rPr>
          <w:b w:val="0"/>
          <w:sz w:val="24"/>
          <w:szCs w:val="24"/>
        </w:rPr>
      </w:pPr>
      <w:r w:rsidDel="00000000" w:rsidR="00000000" w:rsidRPr="00000000">
        <w:rPr>
          <w:rFonts w:ascii="Times New Roman" w:cs="Times New Roman" w:eastAsia="Times New Roman" w:hAnsi="Times New Roman"/>
          <w:b w:val="0"/>
          <w:sz w:val="24"/>
          <w:szCs w:val="24"/>
          <w:rtl w:val="0"/>
        </w:rPr>
        <w:t xml:space="preserve">The term bedrock carries two pertinent meanings:</w:t>
      </w:r>
    </w:p>
    <w:p w:rsidR="00000000" w:rsidDel="00000000" w:rsidP="00000000" w:rsidRDefault="00000000" w:rsidRPr="00000000" w14:paraId="000000A9">
      <w:pPr>
        <w:pStyle w:val="Heading1"/>
        <w:keepNext w:val="0"/>
        <w:keepLines w:val="0"/>
        <w:widowControl w:val="0"/>
        <w:numPr>
          <w:ilvl w:val="3"/>
          <w:numId w:val="3"/>
        </w:numPr>
        <w:pBdr>
          <w:top w:space="0" w:sz="0" w:val="nil"/>
          <w:left w:space="0" w:sz="0" w:val="nil"/>
          <w:bottom w:space="0" w:sz="0" w:val="nil"/>
          <w:right w:space="0" w:sz="0" w:val="nil"/>
          <w:between w:space="0" w:sz="0" w:val="nil"/>
        </w:pBdr>
        <w:shd w:fill="auto" w:val="clear"/>
        <w:spacing w:after="240" w:before="0" w:line="240" w:lineRule="auto"/>
        <w:ind w:left="1440" w:right="0"/>
        <w:jc w:val="left"/>
        <w:rPr>
          <w:b w:val="0"/>
          <w:sz w:val="24"/>
          <w:szCs w:val="24"/>
        </w:rPr>
      </w:pPr>
      <w:r w:rsidDel="00000000" w:rsidR="00000000" w:rsidRPr="00000000">
        <w:rPr>
          <w:rFonts w:ascii="Times New Roman" w:cs="Times New Roman" w:eastAsia="Times New Roman" w:hAnsi="Times New Roman"/>
          <w:b w:val="0"/>
          <w:sz w:val="24"/>
          <w:szCs w:val="24"/>
          <w:rtl w:val="0"/>
        </w:rPr>
        <w:t xml:space="preserve">Gold accumulates at this solid foundational layer of the earth because water can't "wash it down" any further. The implication here is that our ledger is the bedrock for business trust worldwide.</w:t>
      </w:r>
    </w:p>
    <w:p w:rsidR="00000000" w:rsidDel="00000000" w:rsidP="00000000" w:rsidRDefault="00000000" w:rsidRPr="00000000" w14:paraId="000000AA">
      <w:pPr>
        <w:pStyle w:val="Heading1"/>
        <w:keepNext w:val="0"/>
        <w:keepLines w:val="0"/>
        <w:widowControl w:val="0"/>
        <w:numPr>
          <w:ilvl w:val="3"/>
          <w:numId w:val="3"/>
        </w:numPr>
        <w:pBdr>
          <w:top w:space="0" w:sz="0" w:val="nil"/>
          <w:left w:space="0" w:sz="0" w:val="nil"/>
          <w:bottom w:space="0" w:sz="0" w:val="nil"/>
          <w:right w:space="0" w:sz="0" w:val="nil"/>
          <w:between w:space="0" w:sz="0" w:val="nil"/>
        </w:pBdr>
        <w:shd w:fill="auto" w:val="clear"/>
        <w:spacing w:after="240" w:before="0" w:line="240" w:lineRule="auto"/>
        <w:ind w:left="1440" w:right="0"/>
        <w:jc w:val="left"/>
        <w:rPr>
          <w:b w:val="0"/>
          <w:sz w:val="24"/>
          <w:szCs w:val="24"/>
        </w:rPr>
      </w:pPr>
      <w:r w:rsidDel="00000000" w:rsidR="00000000" w:rsidRPr="00000000">
        <w:rPr>
          <w:rFonts w:ascii="Times New Roman" w:cs="Times New Roman" w:eastAsia="Times New Roman" w:hAnsi="Times New Roman"/>
          <w:b w:val="0"/>
          <w:sz w:val="24"/>
          <w:szCs w:val="24"/>
          <w:rtl w:val="0"/>
        </w:rPr>
        <w:t xml:space="preserve">A bedrock principle is one that forms the basis for others principles. Our ledger aims to provide the foundational principles for the exchange of trusted personal data.</w:t>
      </w:r>
      <w:r w:rsidDel="00000000" w:rsidR="00000000" w:rsidRPr="00000000">
        <w:rPr>
          <w:rtl w:val="0"/>
        </w:rPr>
      </w:r>
    </w:p>
    <w:p w:rsidR="00000000" w:rsidDel="00000000" w:rsidP="00000000" w:rsidRDefault="00000000" w:rsidRPr="00000000" w14:paraId="000000AB">
      <w:pPr>
        <w:pStyle w:val="Heading1"/>
        <w:keepNext w:val="0"/>
        <w:widowControl w:val="0"/>
        <w:numPr>
          <w:ilvl w:val="1"/>
          <w:numId w:val="3"/>
        </w:numPr>
        <w:spacing w:before="0" w:lineRule="auto"/>
        <w:ind w:left="72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The Directed Fund supports the Technical Project. The Directed Fund operates under the guidance of the Governing Board of the Directed Fund (the “Governing Board”) and The Linux Foundation (the “LF”) as may be consistent with The Linux Foundation’s tax-exempt status.  </w:t>
      </w:r>
    </w:p>
    <w:p w:rsidR="00000000" w:rsidDel="00000000" w:rsidP="00000000" w:rsidRDefault="00000000" w:rsidRPr="00000000" w14:paraId="000000AC">
      <w:pPr>
        <w:pStyle w:val="Heading1"/>
        <w:keepNext w:val="0"/>
        <w:widowControl w:val="0"/>
        <w:numPr>
          <w:ilvl w:val="1"/>
          <w:numId w:val="3"/>
        </w:numPr>
        <w:spacing w:before="0" w:lineRule="auto"/>
        <w:ind w:left="72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The Governing Board manages the Directed Fund. The Directed Fund will also have an Outreach Committee and other working groups, councils, committees and similar bodies (collectively, “Committees”) that may be established by the Governing Board.  These committees report to the Governing Board.</w:t>
      </w:r>
    </w:p>
    <w:p w:rsidR="00000000" w:rsidDel="00000000" w:rsidP="00000000" w:rsidRDefault="00000000" w:rsidRPr="00000000" w14:paraId="000000AD">
      <w:pPr>
        <w:pStyle w:val="Heading1"/>
        <w:keepNext w:val="0"/>
        <w:widowControl w:val="0"/>
        <w:numPr>
          <w:ilvl w:val="0"/>
          <w:numId w:val="3"/>
        </w:numPr>
        <w:spacing w:before="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Membership.</w:t>
      </w:r>
    </w:p>
    <w:p w:rsidR="00000000" w:rsidDel="00000000" w:rsidP="00000000" w:rsidRDefault="00000000" w:rsidRPr="00000000" w14:paraId="000000AE">
      <w:pPr>
        <w:pStyle w:val="Heading1"/>
        <w:keepNext w:val="0"/>
        <w:widowControl w:val="0"/>
        <w:numPr>
          <w:ilvl w:val="1"/>
          <w:numId w:val="3"/>
        </w:numPr>
        <w:ind w:left="72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The Directed Fund will be composed of Premier, General and Associate Members (each, a “Member” and, collectively, the “Members”) in Good Standing. All Members must be current corporate members of the LF (at any level) to participate in the Directed Fund as a member. All participants in the Directed Fund, enjoy the privileges and undertake the obligations described in this Charter, as from time to time amended by the Governing Board with the approval of the LF. During the term of their membership, all members will comply with all such policies as the LF Board of Directors and/or the Directed Fund may adopt with notice to members.</w:t>
      </w:r>
    </w:p>
    <w:p w:rsidR="00000000" w:rsidDel="00000000" w:rsidP="00000000" w:rsidRDefault="00000000" w:rsidRPr="00000000" w14:paraId="000000AF">
      <w:pPr>
        <w:pStyle w:val="Heading1"/>
        <w:keepNext w:val="0"/>
        <w:widowControl w:val="0"/>
        <w:numPr>
          <w:ilvl w:val="1"/>
          <w:numId w:val="3"/>
        </w:numPr>
        <w:ind w:left="72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Premier Members will be entitled to appoint a representative</w:t>
      </w:r>
      <w:ins w:author="Dan Gisolfi" w:id="0" w:date="2020-04-13T18:27:09Z">
        <w:r w:rsidDel="00000000" w:rsidR="00000000" w:rsidRPr="00000000">
          <w:rPr>
            <w:rFonts w:ascii="Times New Roman" w:cs="Times New Roman" w:eastAsia="Times New Roman" w:hAnsi="Times New Roman"/>
            <w:b w:val="0"/>
            <w:sz w:val="24"/>
            <w:szCs w:val="24"/>
            <w:rtl w:val="0"/>
          </w:rPr>
          <w:t xml:space="preserve">s</w:t>
        </w:r>
      </w:ins>
      <w:r w:rsidDel="00000000" w:rsidR="00000000" w:rsidRPr="00000000">
        <w:rPr>
          <w:rFonts w:ascii="Times New Roman" w:cs="Times New Roman" w:eastAsia="Times New Roman" w:hAnsi="Times New Roman"/>
          <w:b w:val="0"/>
          <w:sz w:val="24"/>
          <w:szCs w:val="24"/>
          <w:rtl w:val="0"/>
        </w:rPr>
        <w:t xml:space="preserve"> to the Governing Board and any Committee.</w:t>
      </w:r>
    </w:p>
    <w:p w:rsidR="00000000" w:rsidDel="00000000" w:rsidP="00000000" w:rsidRDefault="00000000" w:rsidRPr="00000000" w14:paraId="000000B0">
      <w:pPr>
        <w:pStyle w:val="Heading1"/>
        <w:keepNext w:val="0"/>
        <w:widowControl w:val="0"/>
        <w:numPr>
          <w:ilvl w:val="1"/>
          <w:numId w:val="3"/>
        </w:numPr>
        <w:ind w:left="72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General Members, acting as a class, will be entitled to annually elect one representative to the Governing Board for every ten General Members, up to a maximum of three representatives, provided that there will always be at least one General Member representative, even if there are less than ten General Members. The Governing Board determines the election process.</w:t>
      </w:r>
    </w:p>
    <w:p w:rsidR="00000000" w:rsidDel="00000000" w:rsidP="00000000" w:rsidRDefault="00000000" w:rsidRPr="00000000" w14:paraId="000000B1">
      <w:pPr>
        <w:pStyle w:val="Heading1"/>
        <w:widowControl w:val="0"/>
        <w:numPr>
          <w:ilvl w:val="1"/>
          <w:numId w:val="3"/>
        </w:numPr>
        <w:ind w:left="72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The Associate Member category of membership is limited to Associate Members of The Linux Foundation. The Governing Board may set additional criteria for joining the Directed Fund as an Associate Member. If the Associate Member is a membership organization, Associate Membership in the Directed Fund does not confer any benefits or rights to the members of the Associate Member. </w:t>
      </w:r>
    </w:p>
    <w:p w:rsidR="00000000" w:rsidDel="00000000" w:rsidP="00000000" w:rsidRDefault="00000000" w:rsidRPr="00000000" w14:paraId="000000B2">
      <w:pPr>
        <w:pStyle w:val="Heading1"/>
        <w:keepNext w:val="0"/>
        <w:widowControl w:val="0"/>
        <w:numPr>
          <w:ilvl w:val="1"/>
          <w:numId w:val="3"/>
        </w:numPr>
        <w:ind w:left="72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Members will be entitled to:</w:t>
      </w:r>
    </w:p>
    <w:p w:rsidR="00000000" w:rsidDel="00000000" w:rsidP="00000000" w:rsidRDefault="00000000" w:rsidRPr="00000000" w14:paraId="000000B3">
      <w:pPr>
        <w:pStyle w:val="Heading1"/>
        <w:keepNext w:val="0"/>
        <w:widowControl w:val="0"/>
        <w:numPr>
          <w:ilvl w:val="2"/>
          <w:numId w:val="3"/>
        </w:numPr>
        <w:ind w:left="108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participate in Directed Fund general meetings, initiatives, events and any other activities; and</w:t>
      </w:r>
    </w:p>
    <w:p w:rsidR="00000000" w:rsidDel="00000000" w:rsidP="00000000" w:rsidRDefault="00000000" w:rsidRPr="00000000" w14:paraId="000000B4">
      <w:pPr>
        <w:pStyle w:val="Heading1"/>
        <w:keepNext w:val="0"/>
        <w:widowControl w:val="0"/>
        <w:numPr>
          <w:ilvl w:val="2"/>
          <w:numId w:val="3"/>
        </w:numPr>
        <w:ind w:left="1080" w:hanging="360"/>
        <w:rPr>
          <w:b w:val="0"/>
        </w:rPr>
      </w:pPr>
      <w:r w:rsidDel="00000000" w:rsidR="00000000" w:rsidRPr="00000000">
        <w:rPr>
          <w:rFonts w:ascii="Times New Roman" w:cs="Times New Roman" w:eastAsia="Times New Roman" w:hAnsi="Times New Roman"/>
          <w:b w:val="0"/>
          <w:sz w:val="24"/>
          <w:szCs w:val="24"/>
          <w:rtl w:val="0"/>
        </w:rPr>
        <w:t xml:space="preserve">identify themselves as members of the </w:t>
      </w:r>
      <w:r w:rsidDel="00000000" w:rsidR="00000000" w:rsidRPr="00000000">
        <w:rPr>
          <w:rFonts w:ascii="Times New Roman" w:cs="Times New Roman" w:eastAsia="Times New Roman" w:hAnsi="Times New Roman"/>
          <w:b w:val="0"/>
          <w:sz w:val="24"/>
          <w:szCs w:val="24"/>
          <w:highlight w:val="yellow"/>
          <w:rtl w:val="0"/>
        </w:rPr>
        <w:t xml:space="preserve">[COMMUNITY NAME]</w:t>
      </w:r>
      <w:r w:rsidDel="00000000" w:rsidR="00000000" w:rsidRPr="00000000">
        <w:rPr>
          <w:rFonts w:ascii="Times New Roman" w:cs="Times New Roman" w:eastAsia="Times New Roman" w:hAnsi="Times New Roman"/>
          <w:b w:val="0"/>
          <w:sz w:val="24"/>
          <w:szCs w:val="24"/>
          <w:rtl w:val="0"/>
        </w:rPr>
        <w:t xml:space="preserve"> Fund supporting the </w:t>
      </w:r>
      <w:r w:rsidDel="00000000" w:rsidR="00000000" w:rsidRPr="00000000">
        <w:rPr>
          <w:rFonts w:ascii="Times New Roman" w:cs="Times New Roman" w:eastAsia="Times New Roman" w:hAnsi="Times New Roman"/>
          <w:b w:val="0"/>
          <w:sz w:val="24"/>
          <w:szCs w:val="24"/>
          <w:highlight w:val="yellow"/>
          <w:rtl w:val="0"/>
        </w:rPr>
        <w:t xml:space="preserve">[COMMUNITY NAME]</w:t>
      </w:r>
      <w:r w:rsidDel="00000000" w:rsidR="00000000" w:rsidRPr="00000000">
        <w:rPr>
          <w:rFonts w:ascii="Times New Roman" w:cs="Times New Roman" w:eastAsia="Times New Roman" w:hAnsi="Times New Roman"/>
          <w:b w:val="0"/>
          <w:sz w:val="24"/>
          <w:szCs w:val="24"/>
          <w:rtl w:val="0"/>
        </w:rPr>
        <w:t xml:space="preserve"> community.</w:t>
      </w:r>
      <w:r w:rsidDel="00000000" w:rsidR="00000000" w:rsidRPr="00000000">
        <w:rPr>
          <w:rtl w:val="0"/>
        </w:rPr>
      </w:r>
    </w:p>
    <w:p w:rsidR="00000000" w:rsidDel="00000000" w:rsidP="00000000" w:rsidRDefault="00000000" w:rsidRPr="00000000" w14:paraId="000000B5">
      <w:pPr>
        <w:pStyle w:val="Heading1"/>
        <w:keepNext w:val="0"/>
        <w:widowControl w:val="0"/>
        <w:numPr>
          <w:ilvl w:val="0"/>
          <w:numId w:val="3"/>
        </w:numPr>
        <w:spacing w:before="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Governing Board</w:t>
      </w:r>
    </w:p>
    <w:p w:rsidR="00000000" w:rsidDel="00000000" w:rsidP="00000000" w:rsidRDefault="00000000" w:rsidRPr="00000000" w14:paraId="000000B6">
      <w:pPr>
        <w:pStyle w:val="Heading1"/>
        <w:keepNext w:val="0"/>
        <w:widowControl w:val="0"/>
        <w:numPr>
          <w:ilvl w:val="1"/>
          <w:numId w:val="3"/>
        </w:numPr>
        <w:spacing w:before="0" w:lineRule="auto"/>
        <w:ind w:left="720" w:hanging="360"/>
        <w:rPr>
          <w:b w:val="0"/>
          <w:sz w:val="24"/>
          <w:szCs w:val="24"/>
        </w:rPr>
      </w:pPr>
      <w:commentRangeStart w:id="5"/>
      <w:r w:rsidDel="00000000" w:rsidR="00000000" w:rsidRPr="00000000">
        <w:rPr>
          <w:rFonts w:ascii="Times New Roman" w:cs="Times New Roman" w:eastAsia="Times New Roman" w:hAnsi="Times New Roman"/>
          <w:b w:val="0"/>
          <w:sz w:val="24"/>
          <w:szCs w:val="24"/>
          <w:rtl w:val="0"/>
        </w:rPr>
        <w:t xml:space="preserve">The Governing Board voting members shall consist of no less than three (3) nor more than twenty‐one (21) persons, composed of: </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B7">
      <w:pPr>
        <w:pStyle w:val="Heading1"/>
        <w:keepNext w:val="0"/>
        <w:widowControl w:val="0"/>
        <w:numPr>
          <w:ilvl w:val="2"/>
          <w:numId w:val="3"/>
        </w:numPr>
        <w:spacing w:before="0" w:lineRule="auto"/>
        <w:ind w:left="108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one representative appointed by each Premier Member; </w:t>
      </w:r>
    </w:p>
    <w:p w:rsidR="00000000" w:rsidDel="00000000" w:rsidP="00000000" w:rsidRDefault="00000000" w:rsidRPr="00000000" w14:paraId="000000B8">
      <w:pPr>
        <w:pStyle w:val="Heading1"/>
        <w:keepNext w:val="0"/>
        <w:widowControl w:val="0"/>
        <w:numPr>
          <w:ilvl w:val="2"/>
          <w:numId w:val="3"/>
        </w:numPr>
        <w:spacing w:before="0" w:lineRule="auto"/>
        <w:ind w:left="108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the chair of the technical steering committee of the Technical Project (the “TSC”), or, in the absence of a chair and with the approval of the Governing Board, any active contributor to the Technical Project so designated by the TSC for an annual term (such chair or designee the “TSC Representative”); </w:t>
      </w:r>
    </w:p>
    <w:p w:rsidR="00000000" w:rsidDel="00000000" w:rsidP="00000000" w:rsidRDefault="00000000" w:rsidRPr="00000000" w14:paraId="000000B9">
      <w:pPr>
        <w:pStyle w:val="Heading1"/>
        <w:keepNext w:val="0"/>
        <w:widowControl w:val="0"/>
        <w:numPr>
          <w:ilvl w:val="2"/>
          <w:numId w:val="3"/>
        </w:numPr>
        <w:spacing w:before="0" w:lineRule="auto"/>
        <w:ind w:left="1080" w:hanging="360"/>
        <w:rPr>
          <w:b w:val="0"/>
          <w:sz w:val="24"/>
          <w:szCs w:val="24"/>
        </w:rPr>
      </w:pPr>
      <w:del w:author="Dan Gisolfi" w:id="1" w:date="2020-04-13T19:07:33Z">
        <w:r w:rsidDel="00000000" w:rsidR="00000000" w:rsidRPr="00000000">
          <w:rPr>
            <w:rFonts w:ascii="Times New Roman" w:cs="Times New Roman" w:eastAsia="Times New Roman" w:hAnsi="Times New Roman"/>
            <w:b w:val="0"/>
            <w:sz w:val="24"/>
            <w:szCs w:val="24"/>
            <w:rtl w:val="0"/>
          </w:rPr>
          <w:delText xml:space="preserve">the chair of the </w:delText>
        </w:r>
        <w:commentRangeStart w:id="6"/>
        <w:r w:rsidDel="00000000" w:rsidR="00000000" w:rsidRPr="00000000">
          <w:rPr>
            <w:rFonts w:ascii="Times New Roman" w:cs="Times New Roman" w:eastAsia="Times New Roman" w:hAnsi="Times New Roman"/>
            <w:b w:val="0"/>
            <w:sz w:val="24"/>
            <w:szCs w:val="24"/>
            <w:rtl w:val="0"/>
          </w:rPr>
          <w:delText xml:space="preserve">I4A Council</w:delText>
        </w:r>
        <w:commentRangeEnd w:id="6"/>
        <w:r w:rsidDel="00000000" w:rsidR="00000000" w:rsidRPr="00000000">
          <w:commentReference w:id="6"/>
        </w:r>
        <w:r w:rsidDel="00000000" w:rsidR="00000000" w:rsidRPr="00000000">
          <w:rPr>
            <w:rFonts w:ascii="Times New Roman" w:cs="Times New Roman" w:eastAsia="Times New Roman" w:hAnsi="Times New Roman"/>
            <w:b w:val="0"/>
            <w:sz w:val="24"/>
            <w:szCs w:val="24"/>
            <w:rtl w:val="0"/>
          </w:rPr>
          <w:delText xml:space="preserve">; and</w:delText>
        </w:r>
      </w:del>
      <w:r w:rsidDel="00000000" w:rsidR="00000000" w:rsidRPr="00000000">
        <w:rPr>
          <w:rtl w:val="0"/>
        </w:rPr>
      </w:r>
    </w:p>
    <w:p w:rsidR="00000000" w:rsidDel="00000000" w:rsidP="00000000" w:rsidRDefault="00000000" w:rsidRPr="00000000" w14:paraId="000000BA">
      <w:pPr>
        <w:pStyle w:val="Heading1"/>
        <w:keepNext w:val="0"/>
        <w:widowControl w:val="0"/>
        <w:numPr>
          <w:ilvl w:val="2"/>
          <w:numId w:val="3"/>
        </w:numPr>
        <w:spacing w:before="0" w:lineRule="auto"/>
        <w:ind w:left="1080" w:hanging="360"/>
        <w:rPr>
          <w:b w:val="0"/>
          <w:sz w:val="24"/>
          <w:szCs w:val="24"/>
        </w:rPr>
      </w:pPr>
      <w:del w:author="Dan Gisolfi" w:id="2" w:date="2020-04-13T19:08:24Z">
        <w:commentRangeStart w:id="7"/>
        <w:r w:rsidDel="00000000" w:rsidR="00000000" w:rsidRPr="00000000">
          <w:rPr>
            <w:rFonts w:ascii="Times New Roman" w:cs="Times New Roman" w:eastAsia="Times New Roman" w:hAnsi="Times New Roman"/>
            <w:b w:val="0"/>
            <w:sz w:val="24"/>
            <w:szCs w:val="24"/>
            <w:rtl w:val="0"/>
          </w:rPr>
          <w:delText xml:space="preserve">the elected General Member representative or representatives.</w:delText>
        </w:r>
      </w:del>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BB">
      <w:pPr>
        <w:pStyle w:val="Heading1"/>
        <w:keepNext w:val="0"/>
        <w:widowControl w:val="0"/>
        <w:numPr>
          <w:ilvl w:val="1"/>
          <w:numId w:val="3"/>
        </w:numPr>
        <w:spacing w:before="0" w:lineRule="auto"/>
        <w:ind w:left="72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Only one Member that is part of a group of Related Companies (as defined in Section 6) may appoint, or nominate for a membership class election, a representative on the Governing Board.  No single Member, company or set of Related Companies will be entitled to: (i) appoint or nominate for Membership class election more than one representative for the Governing Board, or (ii) have more than two representatives on the Governing Board. </w:t>
      </w:r>
    </w:p>
    <w:p w:rsidR="00000000" w:rsidDel="00000000" w:rsidP="00000000" w:rsidRDefault="00000000" w:rsidRPr="00000000" w14:paraId="000000BC">
      <w:pPr>
        <w:pStyle w:val="Heading1"/>
        <w:keepNext w:val="0"/>
        <w:widowControl w:val="0"/>
        <w:numPr>
          <w:ilvl w:val="2"/>
          <w:numId w:val="3"/>
        </w:numPr>
        <w:spacing w:before="0" w:lineRule="auto"/>
        <w:ind w:left="108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Please note that it will be acceptable for one Member to appoint or nominate a representative to the Governing Board and have another of its employees, or an employee of one of its Related Companies, serve as the TSC Representative on the Governing Board.</w:t>
      </w:r>
    </w:p>
    <w:p w:rsidR="00000000" w:rsidDel="00000000" w:rsidP="00000000" w:rsidRDefault="00000000" w:rsidRPr="00000000" w14:paraId="000000BD">
      <w:pPr>
        <w:pStyle w:val="Heading1"/>
        <w:keepNext w:val="0"/>
        <w:widowControl w:val="0"/>
        <w:numPr>
          <w:ilvl w:val="1"/>
          <w:numId w:val="3"/>
        </w:numPr>
        <w:spacing w:before="0" w:lineRule="auto"/>
        <w:ind w:left="72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Conduct of Meetings</w:t>
      </w:r>
    </w:p>
    <w:p w:rsidR="00000000" w:rsidDel="00000000" w:rsidP="00000000" w:rsidRDefault="00000000" w:rsidRPr="00000000" w14:paraId="000000BE">
      <w:pPr>
        <w:pStyle w:val="Heading1"/>
        <w:keepNext w:val="0"/>
        <w:widowControl w:val="0"/>
        <w:numPr>
          <w:ilvl w:val="2"/>
          <w:numId w:val="3"/>
        </w:numPr>
        <w:spacing w:before="0" w:lineRule="auto"/>
        <w:ind w:left="108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Governing Board meetings will be limited to the Governing Board representatives, the Outreach Committee Chair, invited guests and LF staff. </w:t>
      </w:r>
    </w:p>
    <w:p w:rsidR="00000000" w:rsidDel="00000000" w:rsidP="00000000" w:rsidRDefault="00000000" w:rsidRPr="00000000" w14:paraId="000000BF">
      <w:pPr>
        <w:pStyle w:val="Heading1"/>
        <w:keepNext w:val="0"/>
        <w:widowControl w:val="0"/>
        <w:numPr>
          <w:ilvl w:val="2"/>
          <w:numId w:val="3"/>
        </w:numPr>
        <w:spacing w:before="0" w:lineRule="auto"/>
        <w:ind w:left="108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Governing Board meetings follow the requirements for quorum and voting outlined in this Charter. The Governing Board may decide whether to allow named representatives (one per Member per Governing Board and per Committee) to attend as an alternate.</w:t>
      </w:r>
    </w:p>
    <w:p w:rsidR="00000000" w:rsidDel="00000000" w:rsidP="00000000" w:rsidRDefault="00000000" w:rsidRPr="00000000" w14:paraId="000000C0">
      <w:pPr>
        <w:pStyle w:val="Heading1"/>
        <w:keepNext w:val="0"/>
        <w:widowControl w:val="0"/>
        <w:numPr>
          <w:ilvl w:val="2"/>
          <w:numId w:val="3"/>
        </w:numPr>
        <w:spacing w:before="0" w:lineRule="auto"/>
        <w:ind w:left="108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The Governing Board meetings will be private unless decided otherwise by the Governing Board. The Governing Board may invite guests to participate in consideration of specific Governing Board topics (but such guest may not participate in any vote on any matter before the Governing Board).</w:t>
      </w:r>
    </w:p>
    <w:p w:rsidR="00000000" w:rsidDel="00000000" w:rsidP="00000000" w:rsidRDefault="00000000" w:rsidRPr="00000000" w14:paraId="000000C1">
      <w:pPr>
        <w:pStyle w:val="Heading1"/>
        <w:keepNext w:val="0"/>
        <w:widowControl w:val="0"/>
        <w:numPr>
          <w:ilvl w:val="1"/>
          <w:numId w:val="3"/>
        </w:numPr>
        <w:spacing w:before="0" w:lineRule="auto"/>
        <w:ind w:left="72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Officers</w:t>
      </w:r>
    </w:p>
    <w:p w:rsidR="00000000" w:rsidDel="00000000" w:rsidP="00000000" w:rsidRDefault="00000000" w:rsidRPr="00000000" w14:paraId="000000C2">
      <w:pPr>
        <w:pStyle w:val="Heading1"/>
        <w:keepNext w:val="0"/>
        <w:widowControl w:val="0"/>
        <w:numPr>
          <w:ilvl w:val="0"/>
          <w:numId w:val="1"/>
        </w:numPr>
        <w:spacing w:before="0" w:lineRule="auto"/>
        <w:ind w:left="216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officers (“Officers”) of the Directed Fund as of the first meeting of the Governing Board will be a Chairperson (“Chair”), Vice-Chair, and a Treasurer.  Additional Officer positions may be created by the Governing Board.</w:t>
      </w:r>
    </w:p>
    <w:p w:rsidR="00000000" w:rsidDel="00000000" w:rsidP="00000000" w:rsidRDefault="00000000" w:rsidRPr="00000000" w14:paraId="000000C3">
      <w:pPr>
        <w:pStyle w:val="Heading1"/>
        <w:keepNext w:val="0"/>
        <w:widowControl w:val="0"/>
        <w:numPr>
          <w:ilvl w:val="0"/>
          <w:numId w:val="1"/>
        </w:numPr>
        <w:spacing w:before="0" w:lineRule="auto"/>
        <w:ind w:left="216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Chair will preside over meetings of the Governing Board, manage any day-to-day operational decisions, such as planning, activities, finances, and contractors, and will submit minutes for Governing Board approval.</w:t>
      </w:r>
    </w:p>
    <w:p w:rsidR="00000000" w:rsidDel="00000000" w:rsidP="00000000" w:rsidRDefault="00000000" w:rsidRPr="00000000" w14:paraId="000000C4">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40" w:before="0" w:line="240" w:lineRule="auto"/>
        <w:ind w:left="2160" w:right="0" w:hanging="36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Vice-Chair will perform all the duties of the Chair during the absence of the latter. The Vice‐Chair shall discharge such other tasks as may be delegated by the Governing Board or Chair.</w:t>
      </w:r>
      <w:r w:rsidDel="00000000" w:rsidR="00000000" w:rsidRPr="00000000">
        <w:rPr>
          <w:rtl w:val="0"/>
        </w:rPr>
      </w:r>
    </w:p>
    <w:p w:rsidR="00000000" w:rsidDel="00000000" w:rsidP="00000000" w:rsidRDefault="00000000" w:rsidRPr="00000000" w14:paraId="000000C5">
      <w:pPr>
        <w:pStyle w:val="Heading1"/>
        <w:keepNext w:val="0"/>
        <w:widowControl w:val="0"/>
        <w:numPr>
          <w:ilvl w:val="0"/>
          <w:numId w:val="1"/>
        </w:numPr>
        <w:spacing w:before="0" w:lineRule="auto"/>
        <w:ind w:left="216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Treasurer will assist in the preparation of budgets for Governing Board approval, monitor expenses against the budget and authorize expenditures approved in the budget. </w:t>
      </w:r>
    </w:p>
    <w:p w:rsidR="00000000" w:rsidDel="00000000" w:rsidP="00000000" w:rsidRDefault="00000000" w:rsidRPr="00000000" w14:paraId="000000C6">
      <w:pPr>
        <w:pStyle w:val="Heading1"/>
        <w:keepNext w:val="0"/>
        <w:widowControl w:val="0"/>
        <w:numPr>
          <w:ilvl w:val="1"/>
          <w:numId w:val="3"/>
        </w:numPr>
        <w:spacing w:before="0" w:lineRule="auto"/>
        <w:ind w:left="72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The Governing Board will be responsible for overall management of the Directed Fund, including: </w:t>
      </w:r>
    </w:p>
    <w:p w:rsidR="00000000" w:rsidDel="00000000" w:rsidP="00000000" w:rsidRDefault="00000000" w:rsidRPr="00000000" w14:paraId="000000C7">
      <w:pPr>
        <w:pStyle w:val="Heading1"/>
        <w:keepNext w:val="0"/>
        <w:widowControl w:val="0"/>
        <w:numPr>
          <w:ilvl w:val="2"/>
          <w:numId w:val="3"/>
        </w:numPr>
        <w:spacing w:before="0" w:lineRule="auto"/>
        <w:ind w:left="1170" w:hanging="450"/>
        <w:rPr>
          <w:b w:val="0"/>
          <w:sz w:val="24"/>
          <w:szCs w:val="24"/>
        </w:rPr>
      </w:pPr>
      <w:r w:rsidDel="00000000" w:rsidR="00000000" w:rsidRPr="00000000">
        <w:rPr>
          <w:rFonts w:ascii="Times New Roman" w:cs="Times New Roman" w:eastAsia="Times New Roman" w:hAnsi="Times New Roman"/>
          <w:b w:val="0"/>
          <w:sz w:val="24"/>
          <w:szCs w:val="24"/>
          <w:rtl w:val="0"/>
        </w:rPr>
        <w:t xml:space="preserve">approve a budget directing the use of funds raised by the Directed Fund from all sources of revenue;</w:t>
      </w:r>
    </w:p>
    <w:p w:rsidR="00000000" w:rsidDel="00000000" w:rsidP="00000000" w:rsidRDefault="00000000" w:rsidRPr="00000000" w14:paraId="000000C8">
      <w:pPr>
        <w:pStyle w:val="Heading1"/>
        <w:keepNext w:val="0"/>
        <w:widowControl w:val="0"/>
        <w:numPr>
          <w:ilvl w:val="2"/>
          <w:numId w:val="3"/>
        </w:numPr>
        <w:spacing w:before="0" w:lineRule="auto"/>
        <w:ind w:left="1170" w:hanging="450"/>
        <w:rPr>
          <w:b w:val="0"/>
          <w:sz w:val="24"/>
          <w:szCs w:val="24"/>
        </w:rPr>
      </w:pPr>
      <w:r w:rsidDel="00000000" w:rsidR="00000000" w:rsidRPr="00000000">
        <w:rPr>
          <w:rFonts w:ascii="Times New Roman" w:cs="Times New Roman" w:eastAsia="Times New Roman" w:hAnsi="Times New Roman"/>
          <w:b w:val="0"/>
          <w:sz w:val="24"/>
          <w:szCs w:val="24"/>
          <w:rtl w:val="0"/>
        </w:rPr>
        <w:t xml:space="preserve">nominate and elect Officers of the Directed Fund;</w:t>
      </w:r>
    </w:p>
    <w:p w:rsidR="00000000" w:rsidDel="00000000" w:rsidP="00000000" w:rsidRDefault="00000000" w:rsidRPr="00000000" w14:paraId="000000C9">
      <w:pPr>
        <w:pStyle w:val="Heading1"/>
        <w:keepNext w:val="0"/>
        <w:widowControl w:val="0"/>
        <w:numPr>
          <w:ilvl w:val="2"/>
          <w:numId w:val="3"/>
        </w:numPr>
        <w:spacing w:before="0" w:lineRule="auto"/>
        <w:ind w:left="1080" w:hanging="360"/>
        <w:rPr>
          <w:b w:val="0"/>
          <w:sz w:val="24"/>
          <w:szCs w:val="24"/>
        </w:rPr>
      </w:pPr>
      <w:bookmarkStart w:colFirst="0" w:colLast="0" w:name="_pcsh0fwyyjdo" w:id="0"/>
      <w:bookmarkEnd w:id="0"/>
      <w:commentRangeStart w:id="8"/>
      <w:r w:rsidDel="00000000" w:rsidR="00000000" w:rsidRPr="00000000">
        <w:rPr>
          <w:rFonts w:ascii="Times New Roman" w:cs="Times New Roman" w:eastAsia="Times New Roman" w:hAnsi="Times New Roman"/>
          <w:b w:val="0"/>
          <w:sz w:val="24"/>
          <w:szCs w:val="24"/>
          <w:rtl w:val="0"/>
        </w:rPr>
        <w:t xml:space="preserve">adopt and maintain policies, agreements, or rules and procedures </w:t>
      </w:r>
      <w:commentRangeStart w:id="9"/>
      <w:r w:rsidDel="00000000" w:rsidR="00000000" w:rsidRPr="00000000">
        <w:rPr>
          <w:rFonts w:ascii="Times New Roman" w:cs="Times New Roman" w:eastAsia="Times New Roman" w:hAnsi="Times New Roman"/>
          <w:b w:val="0"/>
          <w:sz w:val="24"/>
          <w:szCs w:val="24"/>
          <w:rtl w:val="0"/>
        </w:rPr>
        <w:t xml:space="preserve">for networks </w:t>
      </w:r>
      <w:commentRangeEnd w:id="9"/>
      <w:r w:rsidDel="00000000" w:rsidR="00000000" w:rsidRPr="00000000">
        <w:commentReference w:id="9"/>
      </w:r>
      <w:r w:rsidDel="00000000" w:rsidR="00000000" w:rsidRPr="00000000">
        <w:rPr>
          <w:rFonts w:ascii="Times New Roman" w:cs="Times New Roman" w:eastAsia="Times New Roman" w:hAnsi="Times New Roman"/>
          <w:b w:val="0"/>
          <w:sz w:val="24"/>
          <w:szCs w:val="24"/>
          <w:rtl w:val="0"/>
        </w:rPr>
        <w:t xml:space="preserve">governed by the Directed Fund, such as policies for the network, ledger access, data, software, node, transactions, or any other aspect related to the network (the “Network Agreements”);</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CA">
      <w:pPr>
        <w:pStyle w:val="Heading1"/>
        <w:keepNext w:val="0"/>
        <w:widowControl w:val="0"/>
        <w:numPr>
          <w:ilvl w:val="2"/>
          <w:numId w:val="3"/>
        </w:numPr>
        <w:spacing w:before="0" w:lineRule="auto"/>
        <w:ind w:left="1080" w:hanging="360"/>
        <w:rPr>
          <w:b w:val="0"/>
          <w:sz w:val="24"/>
          <w:szCs w:val="24"/>
        </w:rPr>
      </w:pPr>
      <w:bookmarkStart w:colFirst="0" w:colLast="0" w:name="_5lqll9l31tu7" w:id="1"/>
      <w:bookmarkEnd w:id="1"/>
      <w:r w:rsidDel="00000000" w:rsidR="00000000" w:rsidRPr="00000000">
        <w:rPr>
          <w:rFonts w:ascii="Times New Roman" w:cs="Times New Roman" w:eastAsia="Times New Roman" w:hAnsi="Times New Roman"/>
          <w:b w:val="0"/>
          <w:sz w:val="24"/>
          <w:szCs w:val="24"/>
          <w:rtl w:val="0"/>
        </w:rPr>
        <w:t xml:space="preserve">establish Committees and policies governing Committees;</w:t>
      </w:r>
    </w:p>
    <w:p w:rsidR="00000000" w:rsidDel="00000000" w:rsidP="00000000" w:rsidRDefault="00000000" w:rsidRPr="00000000" w14:paraId="000000CB">
      <w:pPr>
        <w:pStyle w:val="Heading1"/>
        <w:keepNext w:val="0"/>
        <w:widowControl w:val="0"/>
        <w:numPr>
          <w:ilvl w:val="2"/>
          <w:numId w:val="3"/>
        </w:numPr>
        <w:spacing w:before="0" w:lineRule="auto"/>
        <w:ind w:left="1170" w:hanging="450"/>
        <w:rPr>
          <w:b w:val="0"/>
          <w:sz w:val="24"/>
          <w:szCs w:val="24"/>
        </w:rPr>
      </w:pPr>
      <w:r w:rsidDel="00000000" w:rsidR="00000000" w:rsidRPr="00000000">
        <w:rPr>
          <w:rFonts w:ascii="Times New Roman" w:cs="Times New Roman" w:eastAsia="Times New Roman" w:hAnsi="Times New Roman"/>
          <w:b w:val="0"/>
          <w:sz w:val="24"/>
          <w:szCs w:val="24"/>
          <w:rtl w:val="0"/>
        </w:rPr>
        <w:t xml:space="preserve">establish governing bodies, advisory bodies, committees, programs or councils to resolve any particular matter or in support of the mission;</w:t>
      </w:r>
    </w:p>
    <w:p w:rsidR="00000000" w:rsidDel="00000000" w:rsidP="00000000" w:rsidRDefault="00000000" w:rsidRPr="00000000" w14:paraId="000000CC">
      <w:pPr>
        <w:numPr>
          <w:ilvl w:val="2"/>
          <w:numId w:val="3"/>
        </w:numPr>
        <w:spacing w:after="240" w:lineRule="auto"/>
        <w:ind w:left="1166" w:hanging="445.99999999999994"/>
        <w:rPr>
          <w:sz w:val="24"/>
          <w:szCs w:val="24"/>
        </w:rPr>
      </w:pPr>
      <w:r w:rsidDel="00000000" w:rsidR="00000000" w:rsidRPr="00000000">
        <w:rPr>
          <w:sz w:val="24"/>
          <w:szCs w:val="24"/>
          <w:rtl w:val="0"/>
        </w:rPr>
        <w:t xml:space="preserve">establish any certification or conformance programs and solicit input (including testing tools) from the Technical Project (each, a “Conformance Program”); </w:t>
      </w:r>
    </w:p>
    <w:p w:rsidR="00000000" w:rsidDel="00000000" w:rsidP="00000000" w:rsidRDefault="00000000" w:rsidRPr="00000000" w14:paraId="000000CD">
      <w:pPr>
        <w:numPr>
          <w:ilvl w:val="2"/>
          <w:numId w:val="3"/>
        </w:numPr>
        <w:spacing w:after="240" w:lineRule="auto"/>
        <w:ind w:left="1080" w:hanging="360"/>
        <w:rPr>
          <w:sz w:val="24"/>
          <w:szCs w:val="24"/>
        </w:rPr>
      </w:pPr>
      <w:r w:rsidDel="00000000" w:rsidR="00000000" w:rsidRPr="00000000">
        <w:rPr>
          <w:sz w:val="24"/>
          <w:szCs w:val="24"/>
          <w:rtl w:val="0"/>
        </w:rPr>
        <w:t xml:space="preserve"> selecting a</w:t>
      </w:r>
      <w:commentRangeStart w:id="10"/>
      <w:r w:rsidDel="00000000" w:rsidR="00000000" w:rsidRPr="00000000">
        <w:rPr>
          <w:sz w:val="24"/>
          <w:szCs w:val="24"/>
          <w:rtl w:val="0"/>
        </w:rPr>
        <w:t xml:space="preserve"> network manager;</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CE">
      <w:pPr>
        <w:numPr>
          <w:ilvl w:val="2"/>
          <w:numId w:val="3"/>
        </w:numPr>
        <w:spacing w:after="240" w:lineRule="auto"/>
        <w:ind w:left="1080" w:hanging="360"/>
        <w:rPr>
          <w:sz w:val="24"/>
          <w:szCs w:val="24"/>
        </w:rPr>
      </w:pPr>
      <w:r w:rsidDel="00000000" w:rsidR="00000000" w:rsidRPr="00000000">
        <w:rPr>
          <w:sz w:val="24"/>
          <w:szCs w:val="24"/>
          <w:rtl w:val="0"/>
        </w:rPr>
        <w:t xml:space="preserve">approves deployment of releases to network nodes;</w:t>
      </w:r>
    </w:p>
    <w:p w:rsidR="00000000" w:rsidDel="00000000" w:rsidP="00000000" w:rsidRDefault="00000000" w:rsidRPr="00000000" w14:paraId="000000CF">
      <w:pPr>
        <w:numPr>
          <w:ilvl w:val="2"/>
          <w:numId w:val="3"/>
        </w:numPr>
        <w:spacing w:after="240" w:lineRule="auto"/>
        <w:ind w:left="1080" w:hanging="360"/>
        <w:rPr>
          <w:sz w:val="24"/>
          <w:szCs w:val="24"/>
        </w:rPr>
      </w:pPr>
      <w:r w:rsidDel="00000000" w:rsidR="00000000" w:rsidRPr="00000000">
        <w:rPr>
          <w:sz w:val="24"/>
          <w:szCs w:val="24"/>
          <w:rtl w:val="0"/>
        </w:rPr>
        <w:t xml:space="preserve">publish use cases, user stories, websites and priorities to help inform the ecosystem and technical community; </w:t>
      </w:r>
      <w:r w:rsidDel="00000000" w:rsidR="00000000" w:rsidRPr="00000000">
        <w:rPr>
          <w:rtl w:val="0"/>
        </w:rPr>
      </w:r>
    </w:p>
    <w:p w:rsidR="00000000" w:rsidDel="00000000" w:rsidP="00000000" w:rsidRDefault="00000000" w:rsidRPr="00000000" w14:paraId="000000D0">
      <w:pPr>
        <w:pStyle w:val="Heading1"/>
        <w:keepNext w:val="0"/>
        <w:widowControl w:val="0"/>
        <w:numPr>
          <w:ilvl w:val="2"/>
          <w:numId w:val="3"/>
        </w:numPr>
        <w:spacing w:before="0" w:lineRule="auto"/>
        <w:ind w:left="1170" w:hanging="450"/>
        <w:rPr>
          <w:b w:val="0"/>
          <w:sz w:val="24"/>
          <w:szCs w:val="24"/>
        </w:rPr>
      </w:pPr>
      <w:r w:rsidDel="00000000" w:rsidR="00000000" w:rsidRPr="00000000">
        <w:rPr>
          <w:rFonts w:ascii="Times New Roman" w:cs="Times New Roman" w:eastAsia="Times New Roman" w:hAnsi="Times New Roman"/>
          <w:b w:val="0"/>
          <w:sz w:val="24"/>
          <w:szCs w:val="24"/>
          <w:rtl w:val="0"/>
        </w:rPr>
        <w:t xml:space="preserve">approve procedures for the nomination and election of any representative of the General Members to the Governing Board and any Officer or other positions created by the Governing Board; </w:t>
      </w:r>
    </w:p>
    <w:p w:rsidR="00000000" w:rsidDel="00000000" w:rsidP="00000000" w:rsidRDefault="00000000" w:rsidRPr="00000000" w14:paraId="000000D1">
      <w:pPr>
        <w:pStyle w:val="Heading1"/>
        <w:keepNext w:val="0"/>
        <w:widowControl w:val="0"/>
        <w:numPr>
          <w:ilvl w:val="2"/>
          <w:numId w:val="3"/>
        </w:numPr>
        <w:spacing w:before="0" w:lineRule="auto"/>
        <w:ind w:left="1170" w:hanging="450"/>
        <w:rPr>
          <w:b w:val="0"/>
        </w:rPr>
      </w:pPr>
      <w:r w:rsidDel="00000000" w:rsidR="00000000" w:rsidRPr="00000000">
        <w:rPr>
          <w:rFonts w:ascii="Times New Roman" w:cs="Times New Roman" w:eastAsia="Times New Roman" w:hAnsi="Times New Roman"/>
          <w:b w:val="0"/>
          <w:sz w:val="24"/>
          <w:szCs w:val="24"/>
          <w:rtl w:val="0"/>
        </w:rPr>
        <w:t xml:space="preserve">vote on all decisions or matters coming before the Governing Board; and</w:t>
      </w:r>
    </w:p>
    <w:p w:rsidR="00000000" w:rsidDel="00000000" w:rsidP="00000000" w:rsidRDefault="00000000" w:rsidRPr="00000000" w14:paraId="000000D2">
      <w:pPr>
        <w:pStyle w:val="Heading1"/>
        <w:keepNext w:val="0"/>
        <w:widowControl w:val="0"/>
        <w:numPr>
          <w:ilvl w:val="2"/>
          <w:numId w:val="3"/>
        </w:numPr>
        <w:spacing w:before="0" w:lineRule="auto"/>
        <w:ind w:left="1170" w:hanging="450"/>
        <w:rPr>
          <w:b w:val="0"/>
        </w:rPr>
      </w:pPr>
      <w:r w:rsidDel="00000000" w:rsidR="00000000" w:rsidRPr="00000000">
        <w:rPr>
          <w:rFonts w:ascii="Times New Roman" w:cs="Times New Roman" w:eastAsia="Times New Roman" w:hAnsi="Times New Roman"/>
          <w:b w:val="0"/>
          <w:sz w:val="24"/>
          <w:szCs w:val="24"/>
          <w:rtl w:val="0"/>
        </w:rPr>
        <w:t xml:space="preserve">Removing voting representatives. Any representative on the Governing Board may be removed with or without cause, at any time, by the vote of three‐quarters (3/4) of all Governing Board voting representatives if in their judgment the best interest of the Directed Fund would be served thereby. Each Governing Board representative must receive written (including electronic) notice of the proposed removal at least ten (10) days in advance of the proposed action. In the event that an appointed voting representative is removed, the appointing entity may appoint a new voting representative.</w:t>
      </w:r>
      <w:r w:rsidDel="00000000" w:rsidR="00000000" w:rsidRPr="00000000">
        <w:rPr>
          <w:rtl w:val="0"/>
        </w:rPr>
      </w:r>
    </w:p>
    <w:p w:rsidR="00000000" w:rsidDel="00000000" w:rsidP="00000000" w:rsidRDefault="00000000" w:rsidRPr="00000000" w14:paraId="000000D3">
      <w:pPr>
        <w:pStyle w:val="Heading1"/>
        <w:keepNext w:val="0"/>
        <w:widowControl w:val="0"/>
        <w:numPr>
          <w:ilvl w:val="0"/>
          <w:numId w:val="3"/>
        </w:numPr>
        <w:spacing w:before="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Quorum and </w:t>
      </w:r>
      <w:r w:rsidDel="00000000" w:rsidR="00000000" w:rsidRPr="00000000">
        <w:rPr>
          <w:rFonts w:ascii="Times New Roman" w:cs="Times New Roman" w:eastAsia="Times New Roman" w:hAnsi="Times New Roman"/>
          <w:sz w:val="24"/>
          <w:szCs w:val="24"/>
          <w:rtl w:val="0"/>
        </w:rPr>
        <w:t xml:space="preserve">Voting</w:t>
      </w:r>
    </w:p>
    <w:p w:rsidR="00000000" w:rsidDel="00000000" w:rsidP="00000000" w:rsidRDefault="00000000" w:rsidRPr="00000000" w14:paraId="000000D4">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Quorum for Governing Board and Committee meetings will require at least fifty percent of the voting representatives. If advance notice of the meeting has been given per normal means and timing, the Governing Board may continue to meet even if quorum is not met, but will be prevented from making any decisions at the meeting.</w:t>
      </w:r>
    </w:p>
    <w:p w:rsidR="00000000" w:rsidDel="00000000" w:rsidP="00000000" w:rsidRDefault="00000000" w:rsidRPr="00000000" w14:paraId="000000D5">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Ideally decisions will be made based on consensus. If, however, any decision requires a vote to move forward, the representatives of the Governing Board or Committee, as applicable, will vote on a one vote per voting representative basis.</w:t>
      </w:r>
    </w:p>
    <w:p w:rsidR="00000000" w:rsidDel="00000000" w:rsidP="00000000" w:rsidRDefault="00000000" w:rsidRPr="00000000" w14:paraId="000000D6">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Except as provided in Section 13.a. or elsewhere in this Charter, decisions by vote at a meeting will require a simple majority vote, provided quorum is met. Except as provided in Section 13.a. or elsewhere in this Charter, decisions by electronic vote without a meeting will require a majority of all voting representatives.</w:t>
      </w:r>
    </w:p>
    <w:p w:rsidR="00000000" w:rsidDel="00000000" w:rsidP="00000000" w:rsidRDefault="00000000" w:rsidRPr="00000000" w14:paraId="000000D7">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event of a tied vote with respect to an action that cannot be resolved by the Governing Board, the Chair may refer the matter to the LF for assistance in reaching a decision. If there is a tied vote in any Committee that cannot be resolved, the matter may be referred to the Governing Board.</w:t>
      </w:r>
    </w:p>
    <w:p w:rsidR="00000000" w:rsidDel="00000000" w:rsidP="00000000" w:rsidRDefault="00000000" w:rsidRPr="00000000" w14:paraId="000000D8">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sz w:val="24"/>
          <w:szCs w:val="24"/>
          <w:u w:val="none"/>
        </w:rPr>
      </w:pPr>
      <w:r w:rsidDel="00000000" w:rsidR="00000000" w:rsidRPr="00000000">
        <w:rPr>
          <w:sz w:val="24"/>
          <w:szCs w:val="24"/>
          <w:rtl w:val="0"/>
        </w:rPr>
        <w:t xml:space="preserve">Any representative serving on the Governing Board who fails to attend three consecutive meetings shall not be counted towards quorum and shall lose voting rights, </w:t>
      </w:r>
      <w:commentRangeStart w:id="11"/>
      <w:commentRangeStart w:id="12"/>
      <w:r w:rsidDel="00000000" w:rsidR="00000000" w:rsidRPr="00000000">
        <w:rPr>
          <w:sz w:val="24"/>
          <w:szCs w:val="24"/>
          <w:rtl w:val="0"/>
        </w:rPr>
        <w:t xml:space="preserve">unless the Governing Board votes to retain the voting representative in question</w:t>
      </w:r>
      <w:commentRangeEnd w:id="11"/>
      <w:r w:rsidDel="00000000" w:rsidR="00000000" w:rsidRPr="00000000">
        <w:commentReference w:id="11"/>
      </w:r>
      <w:commentRangeEnd w:id="12"/>
      <w:r w:rsidDel="00000000" w:rsidR="00000000" w:rsidRPr="00000000">
        <w:commentReference w:id="12"/>
      </w:r>
      <w:r w:rsidDel="00000000" w:rsidR="00000000" w:rsidRPr="00000000">
        <w:rPr>
          <w:sz w:val="24"/>
          <w:szCs w:val="24"/>
          <w:rtl w:val="0"/>
        </w:rPr>
        <w:t xml:space="preserve">.</w:t>
      </w:r>
    </w:p>
    <w:p w:rsidR="00000000" w:rsidDel="00000000" w:rsidP="00000000" w:rsidRDefault="00000000" w:rsidRPr="00000000" w14:paraId="000000D9">
      <w:pPr>
        <w:pStyle w:val="Heading1"/>
        <w:keepNext w:val="0"/>
        <w:widowControl w:val="0"/>
        <w:numPr>
          <w:ilvl w:val="0"/>
          <w:numId w:val="3"/>
        </w:numPr>
        <w:spacing w:before="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Subsidiaries and Related Companies</w:t>
      </w:r>
    </w:p>
    <w:p w:rsidR="00000000" w:rsidDel="00000000" w:rsidP="00000000" w:rsidRDefault="00000000" w:rsidRPr="00000000" w14:paraId="000000DA">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Definitions:</w:t>
      </w:r>
    </w:p>
    <w:p w:rsidR="00000000" w:rsidDel="00000000" w:rsidP="00000000" w:rsidRDefault="00000000" w:rsidRPr="00000000" w14:paraId="000000DB">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24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“Subsidiaries” means any entity in which a Member owns, directly or indirectly, more than fifty percent of the voting securities or membership interests of the entity in question;</w:t>
      </w:r>
    </w:p>
    <w:p w:rsidR="00000000" w:rsidDel="00000000" w:rsidP="00000000" w:rsidRDefault="00000000" w:rsidRPr="00000000" w14:paraId="000000DC">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24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“Related Company” means any entity which controls or is controlled by a Member or which, together with a Member, is under the common control of a third party, in each case where such control results from ownership, either directly or indirectly, of more than fifty percent of the voting securities or membership interests of the entity in question; and</w:t>
      </w:r>
    </w:p>
    <w:p w:rsidR="00000000" w:rsidDel="00000000" w:rsidP="00000000" w:rsidRDefault="00000000" w:rsidRPr="00000000" w14:paraId="000000DD">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24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“Related Companies” are entities that are each a Related Company of a Member.</w:t>
      </w:r>
    </w:p>
    <w:p w:rsidR="00000000" w:rsidDel="00000000" w:rsidP="00000000" w:rsidRDefault="00000000" w:rsidRPr="00000000" w14:paraId="000000DE">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Only the legal entity which has executed a Participation Agreement and its Subsidiaries will be entitled to enjoy the rights and privileges of such Membership; provided, however, that such Member and its Subsidiaries will be treated together as a single Member.  </w:t>
      </w:r>
    </w:p>
    <w:p w:rsidR="00000000" w:rsidDel="00000000" w:rsidP="00000000" w:rsidRDefault="00000000" w:rsidRPr="00000000" w14:paraId="000000DF">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 Member is itself a foundation, association, consortium, open source project, membership organization, user group or other entity that has members or sponsors, then the rights and privileges granted to such Member will extend only to the employee-representatives of such Member, and not to its members or sponsors, unless otherwise approved by the Governing Board in a specific case.</w:t>
      </w:r>
    </w:p>
    <w:p w:rsidR="00000000" w:rsidDel="00000000" w:rsidP="00000000" w:rsidRDefault="00000000" w:rsidRPr="00000000" w14:paraId="000000E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Directed Fund Membership is non-transferable, non-salable and non-assignable, except a Member may transfer its current Membership benefits and obligations to a successor of substantially all of its business or assets, whether by merger, sale or otherwise; provided that the transferee agrees to be bound by this Charter and the Bylaws and policies required by LF membership.</w:t>
      </w:r>
    </w:p>
    <w:p w:rsidR="00000000" w:rsidDel="00000000" w:rsidP="00000000" w:rsidRDefault="00000000" w:rsidRPr="00000000" w14:paraId="000000E1">
      <w:pPr>
        <w:pStyle w:val="Heading1"/>
        <w:keepNext w:val="0"/>
        <w:widowControl w:val="0"/>
        <w:numPr>
          <w:ilvl w:val="0"/>
          <w:numId w:val="3"/>
        </w:numPr>
        <w:spacing w:before="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Standing</w:t>
      </w:r>
    </w:p>
    <w:p w:rsidR="00000000" w:rsidDel="00000000" w:rsidP="00000000" w:rsidRDefault="00000000" w:rsidRPr="00000000" w14:paraId="000000E2">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Linux Foundation’s Good Standing Policy is available at </w:t>
      </w:r>
      <w:hyperlink r:id="rId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https://www.linuxfoundation.org/good-standing-policy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will apply to Members of this Directed Fund.</w:t>
      </w:r>
    </w:p>
    <w:p w:rsidR="00000000" w:rsidDel="00000000" w:rsidP="00000000" w:rsidRDefault="00000000" w:rsidRPr="00000000" w14:paraId="000000E3">
      <w:pPr>
        <w:pStyle w:val="Heading1"/>
        <w:keepNext w:val="0"/>
        <w:widowControl w:val="0"/>
        <w:numPr>
          <w:ilvl w:val="0"/>
          <w:numId w:val="3"/>
        </w:numPr>
        <w:spacing w:before="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Trademarks</w:t>
      </w:r>
    </w:p>
    <w:p w:rsidR="00000000" w:rsidDel="00000000" w:rsidP="00000000" w:rsidRDefault="00000000" w:rsidRPr="00000000" w14:paraId="000000E4">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trademarks relating to the Directed Fund or the Technical Project, including without limitation any mark relating to any Conformance Program, must be transferred to and held by LF Projects, LLC or the Linux Foundation and available for use pursuant to LF Projects, LLC’s trademark usage policy, available at www.lfprojects.org/trademarks/.</w:t>
      </w:r>
    </w:p>
    <w:p w:rsidR="00000000" w:rsidDel="00000000" w:rsidP="00000000" w:rsidRDefault="00000000" w:rsidRPr="00000000" w14:paraId="000000E5">
      <w:pPr>
        <w:pStyle w:val="Heading1"/>
        <w:keepNext w:val="0"/>
        <w:widowControl w:val="0"/>
        <w:numPr>
          <w:ilvl w:val="0"/>
          <w:numId w:val="3"/>
        </w:numPr>
        <w:spacing w:before="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Antitrust Guidelines</w:t>
      </w:r>
    </w:p>
    <w:p w:rsidR="00000000" w:rsidDel="00000000" w:rsidP="00000000" w:rsidRDefault="00000000" w:rsidRPr="00000000" w14:paraId="000000E6">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Members must abide by The Linux Foundation’s Antitrust Policy available at http://www.linuxfoundation.org/antitrust-policy.</w:t>
      </w:r>
    </w:p>
    <w:p w:rsidR="00000000" w:rsidDel="00000000" w:rsidP="00000000" w:rsidRDefault="00000000" w:rsidRPr="00000000" w14:paraId="000000E7">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Members must encourage open participation from any organization able to meet the membership requirements, regardless of competitive interests. Put another way, the Governing Board will not seek to exclude any member based on any criteria, requirements or reasons other than those that are reasonable and applied on a non-discriminatory basis to all members.</w:t>
      </w:r>
    </w:p>
    <w:p w:rsidR="00000000" w:rsidDel="00000000" w:rsidP="00000000" w:rsidRDefault="00000000" w:rsidRPr="00000000" w14:paraId="000000E8">
      <w:pPr>
        <w:pStyle w:val="Heading1"/>
        <w:keepNext w:val="0"/>
        <w:widowControl w:val="0"/>
        <w:numPr>
          <w:ilvl w:val="0"/>
          <w:numId w:val="3"/>
        </w:numPr>
        <w:spacing w:before="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Budget</w:t>
      </w:r>
    </w:p>
    <w:p w:rsidR="00000000" w:rsidDel="00000000" w:rsidP="00000000" w:rsidRDefault="00000000" w:rsidRPr="00000000" w14:paraId="000000E9">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Governing Board will approve an annual budget and never commit to spend in excess of funds raised. The budget and the purposes to which it is applied must be consistent with both (a) the non-profit and tax-exempt mission of The Linux Foundation and (b) the goals of the Technical Project.</w:t>
      </w:r>
    </w:p>
    <w:p w:rsidR="00000000" w:rsidDel="00000000" w:rsidP="00000000" w:rsidRDefault="00000000" w:rsidRPr="00000000" w14:paraId="000000EA">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Linux Foundation will provide the Governing Board with regular reports of spend levels against the budget. Under no circumstances will The Linux Foundation have any expectation or obligation to undertake an action on behalf of the Directed Fund or otherwise related to the Directed Fund that is not covered in full by funds raised by the Directed Fund.</w:t>
      </w:r>
    </w:p>
    <w:p w:rsidR="00000000" w:rsidDel="00000000" w:rsidP="00000000" w:rsidRDefault="00000000" w:rsidRPr="00000000" w14:paraId="000000EB">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event an unbudgeted or otherwise unfunded obligation arises related to the Directed Fund, The Linux Foundation will coordinate with the Governing Board to address gap funding requirements.</w:t>
      </w:r>
    </w:p>
    <w:p w:rsidR="00000000" w:rsidDel="00000000" w:rsidP="00000000" w:rsidRDefault="00000000" w:rsidRPr="00000000" w14:paraId="000000EC">
      <w:pPr>
        <w:pStyle w:val="Heading1"/>
        <w:keepNext w:val="0"/>
        <w:widowControl w:val="0"/>
        <w:numPr>
          <w:ilvl w:val="0"/>
          <w:numId w:val="3"/>
        </w:numPr>
        <w:spacing w:before="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&amp; Administrative Expenses</w:t>
      </w:r>
    </w:p>
    <w:p w:rsidR="00000000" w:rsidDel="00000000" w:rsidP="00000000" w:rsidRDefault="00000000" w:rsidRPr="00000000" w14:paraId="000000ED">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Linux Foundation will have custody of and final authority over the usage of any fees, funds and other cash receipts. </w:t>
      </w:r>
    </w:p>
    <w:p w:rsidR="00000000" w:rsidDel="00000000" w:rsidP="00000000" w:rsidRDefault="00000000" w:rsidRPr="00000000" w14:paraId="000000EE">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General &amp; Administrative (G&amp;A) fee will be applied by The Linux Foundation to funds raised to cover membership records, </w:t>
      </w:r>
      <w:r w:rsidDel="00000000" w:rsidR="00000000" w:rsidRPr="00000000">
        <w:rPr>
          <w:sz w:val="24"/>
          <w:szCs w:val="24"/>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inance, </w:t>
      </w:r>
      <w:r w:rsidDel="00000000" w:rsidR="00000000" w:rsidRPr="00000000">
        <w:rPr>
          <w:sz w:val="24"/>
          <w:szCs w:val="24"/>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ccounting, and </w:t>
      </w:r>
      <w:r w:rsidDel="00000000" w:rsidR="00000000" w:rsidRPr="00000000">
        <w:rPr>
          <w:sz w:val="24"/>
          <w:szCs w:val="24"/>
          <w:rtl w:val="0"/>
        </w:rPr>
        <w:t xml:space="preserve">human resources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operations. The G&amp;A fee will be 9% of the Directed Fund’s first $1,000,000 of gross receipts each year and 6% of the Directed Fund’s gross receipts each year over $1,000,000.</w:t>
      </w:r>
    </w:p>
    <w:p w:rsidR="00000000" w:rsidDel="00000000" w:rsidP="00000000" w:rsidRDefault="00000000" w:rsidRPr="00000000" w14:paraId="000000EF">
      <w:pPr>
        <w:pStyle w:val="Heading1"/>
        <w:keepNext w:val="0"/>
        <w:widowControl w:val="0"/>
        <w:numPr>
          <w:ilvl w:val="0"/>
          <w:numId w:val="3"/>
        </w:numPr>
        <w:spacing w:before="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Rules and Operations. </w:t>
      </w:r>
      <w:r w:rsidDel="00000000" w:rsidR="00000000" w:rsidRPr="00000000">
        <w:rPr>
          <w:rFonts w:ascii="Times New Roman" w:cs="Times New Roman" w:eastAsia="Times New Roman" w:hAnsi="Times New Roman"/>
          <w:b w:val="0"/>
          <w:sz w:val="24"/>
          <w:szCs w:val="24"/>
          <w:rtl w:val="0"/>
        </w:rPr>
        <w:t xml:space="preserve">The Directed Fund activities must:</w:t>
      </w:r>
      <w:r w:rsidDel="00000000" w:rsidR="00000000" w:rsidRPr="00000000">
        <w:rPr>
          <w:rtl w:val="0"/>
        </w:rPr>
      </w:r>
    </w:p>
    <w:p w:rsidR="00000000" w:rsidDel="00000000" w:rsidP="00000000" w:rsidRDefault="00000000" w:rsidRPr="00000000" w14:paraId="000000F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engage in the work of the project in a professional manner consistent with maintaining a cohesive community, while also maintaining the goodwill and esteem of The Linux Foundation in the open source community;</w:t>
      </w:r>
    </w:p>
    <w:p w:rsidR="00000000" w:rsidDel="00000000" w:rsidP="00000000" w:rsidRDefault="00000000" w:rsidRPr="00000000" w14:paraId="000000F1">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respect the rights of all trademark owners, including any branding and usage guidelines;</w:t>
      </w:r>
    </w:p>
    <w:p w:rsidR="00000000" w:rsidDel="00000000" w:rsidP="00000000" w:rsidRDefault="00000000" w:rsidRPr="00000000" w14:paraId="000000F2">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engage or coordinate with The Linux Foundation on all outreach, website and marketing activities regarding the Directed Fund or on behalf of the Technical Project that invoke or associate the name of the Technical Project or The Linux Foundation; and</w:t>
      </w:r>
    </w:p>
    <w:p w:rsidR="00000000" w:rsidDel="00000000" w:rsidP="00000000" w:rsidRDefault="00000000" w:rsidRPr="00000000" w14:paraId="000000F3">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operate under such rules and procedures as may be approved by the Governing Board and confirmed by The Linux Foundation.</w:t>
      </w:r>
    </w:p>
    <w:p w:rsidR="00000000" w:rsidDel="00000000" w:rsidP="00000000" w:rsidRDefault="00000000" w:rsidRPr="00000000" w14:paraId="000000F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24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Amendments</w:t>
      </w:r>
    </w:p>
    <w:p w:rsidR="00000000" w:rsidDel="00000000" w:rsidP="00000000" w:rsidRDefault="00000000" w:rsidRPr="00000000" w14:paraId="000000F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Charter may be amended by a two-thirds vote of the entire Governing Board, subject to approval by The Linux Foundation.</w:t>
      </w:r>
    </w:p>
    <w:p w:rsidR="00000000" w:rsidDel="00000000" w:rsidP="00000000" w:rsidRDefault="00000000" w:rsidRPr="00000000" w14:paraId="000000F6">
      <w:pPr>
        <w:rPr/>
      </w:pPr>
      <w:r w:rsidDel="00000000" w:rsidR="00000000" w:rsidRPr="00000000">
        <w:br w:type="page"/>
      </w:r>
      <w:r w:rsidDel="00000000" w:rsidR="00000000" w:rsidRPr="00000000">
        <w:rPr>
          <w:rtl w:val="0"/>
        </w:rPr>
      </w:r>
    </w:p>
    <w:p w:rsidR="00000000" w:rsidDel="00000000" w:rsidP="00000000" w:rsidRDefault="00000000" w:rsidRPr="00000000" w14:paraId="000000F7">
      <w:pPr>
        <w:jc w:val="center"/>
        <w:rPr>
          <w:b w:val="1"/>
          <w:sz w:val="24"/>
          <w:szCs w:val="24"/>
          <w:u w:val="single"/>
        </w:rPr>
      </w:pPr>
      <w:r w:rsidDel="00000000" w:rsidR="00000000" w:rsidRPr="00000000">
        <w:rPr>
          <w:b w:val="1"/>
          <w:sz w:val="24"/>
          <w:szCs w:val="24"/>
          <w:u w:val="single"/>
          <w:rtl w:val="0"/>
        </w:rPr>
        <w:t xml:space="preserve">Exhibit C</w:t>
      </w:r>
    </w:p>
    <w:p w:rsidR="00000000" w:rsidDel="00000000" w:rsidP="00000000" w:rsidRDefault="00000000" w:rsidRPr="00000000" w14:paraId="000000F8">
      <w:pPr>
        <w:rPr>
          <w:sz w:val="24"/>
          <w:szCs w:val="24"/>
        </w:rPr>
      </w:pPr>
      <w:r w:rsidDel="00000000" w:rsidR="00000000" w:rsidRPr="00000000">
        <w:rPr>
          <w:rtl w:val="0"/>
        </w:rPr>
      </w:r>
    </w:p>
    <w:p w:rsidR="00000000" w:rsidDel="00000000" w:rsidP="00000000" w:rsidRDefault="00000000" w:rsidRPr="00000000" w14:paraId="000000F9">
      <w:pPr>
        <w:rPr>
          <w:sz w:val="24"/>
          <w:szCs w:val="24"/>
        </w:rPr>
      </w:pPr>
      <w:r w:rsidDel="00000000" w:rsidR="00000000" w:rsidRPr="00000000">
        <w:rPr>
          <w:rtl w:val="0"/>
        </w:rPr>
      </w:r>
    </w:p>
    <w:p w:rsidR="00000000" w:rsidDel="00000000" w:rsidP="00000000" w:rsidRDefault="00000000" w:rsidRPr="00000000" w14:paraId="000000FA">
      <w:pPr>
        <w:rPr>
          <w:sz w:val="24"/>
          <w:szCs w:val="24"/>
        </w:rPr>
      </w:pPr>
      <w:r w:rsidDel="00000000" w:rsidR="00000000" w:rsidRPr="00000000">
        <w:rPr>
          <w:sz w:val="24"/>
          <w:szCs w:val="24"/>
          <w:rtl w:val="0"/>
        </w:rPr>
        <w:t xml:space="preserve">The membership levels and associated fees are listed below.</w:t>
      </w:r>
    </w:p>
    <w:p w:rsidR="00000000" w:rsidDel="00000000" w:rsidP="00000000" w:rsidRDefault="00000000" w:rsidRPr="00000000" w14:paraId="000000FB">
      <w:pPr>
        <w:widowControl w:val="0"/>
        <w:spacing w:before="3" w:lineRule="auto"/>
        <w:rPr>
          <w:sz w:val="24"/>
          <w:szCs w:val="24"/>
        </w:rPr>
      </w:pPr>
      <w:r w:rsidDel="00000000" w:rsidR="00000000" w:rsidRPr="00000000">
        <w:rPr>
          <w:rtl w:val="0"/>
        </w:rPr>
      </w:r>
    </w:p>
    <w:tbl>
      <w:tblPr>
        <w:tblStyle w:val="Table2"/>
        <w:tblW w:w="8927.0" w:type="dxa"/>
        <w:jc w:val="left"/>
        <w:tblInd w:w="10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90"/>
        <w:gridCol w:w="3686"/>
        <w:gridCol w:w="4051"/>
        <w:tblGridChange w:id="0">
          <w:tblGrid>
            <w:gridCol w:w="1190"/>
            <w:gridCol w:w="3686"/>
            <w:gridCol w:w="4051"/>
          </w:tblGrid>
        </w:tblGridChange>
      </w:tblGrid>
      <w:tr>
        <w:trPr>
          <w:trHeight w:val="280" w:hRule="atLeast"/>
        </w:trPr>
        <w:tc>
          <w:tcPr>
            <w:shd w:fill="595959" w:val="clear"/>
          </w:tcPr>
          <w:p w:rsidR="00000000" w:rsidDel="00000000" w:rsidP="00000000" w:rsidRDefault="00000000" w:rsidRPr="00000000" w14:paraId="000000FC">
            <w:pPr>
              <w:widowControl w:val="0"/>
              <w:spacing w:line="273" w:lineRule="auto"/>
              <w:ind w:right="478" w:hanging="100"/>
              <w:jc w:val="right"/>
              <w:rPr>
                <w:b w:val="1"/>
                <w:sz w:val="24"/>
                <w:szCs w:val="24"/>
              </w:rPr>
            </w:pPr>
            <w:r w:rsidDel="00000000" w:rsidR="00000000" w:rsidRPr="00000000">
              <w:rPr>
                <w:b w:val="1"/>
                <w:color w:val="ffffff"/>
                <w:sz w:val="24"/>
                <w:szCs w:val="24"/>
                <w:rtl w:val="0"/>
              </w:rPr>
              <w:t xml:space="preserve">Select</w:t>
            </w:r>
            <w:r w:rsidDel="00000000" w:rsidR="00000000" w:rsidRPr="00000000">
              <w:rPr>
                <w:rtl w:val="0"/>
              </w:rPr>
            </w:r>
          </w:p>
        </w:tc>
        <w:tc>
          <w:tcPr>
            <w:shd w:fill="595959" w:val="clear"/>
          </w:tcPr>
          <w:p w:rsidR="00000000" w:rsidDel="00000000" w:rsidP="00000000" w:rsidRDefault="00000000" w:rsidRPr="00000000" w14:paraId="000000FD">
            <w:pPr>
              <w:widowControl w:val="0"/>
              <w:spacing w:line="273" w:lineRule="auto"/>
              <w:ind w:left="100" w:right="411"/>
              <w:rPr>
                <w:b w:val="1"/>
                <w:sz w:val="24"/>
                <w:szCs w:val="24"/>
              </w:rPr>
            </w:pPr>
            <w:r w:rsidDel="00000000" w:rsidR="00000000" w:rsidRPr="00000000">
              <w:rPr>
                <w:b w:val="1"/>
                <w:color w:val="ffffff"/>
                <w:sz w:val="24"/>
                <w:szCs w:val="24"/>
                <w:rtl w:val="0"/>
              </w:rPr>
              <w:t xml:space="preserve">Membership Class</w:t>
            </w:r>
            <w:r w:rsidDel="00000000" w:rsidR="00000000" w:rsidRPr="00000000">
              <w:rPr>
                <w:rtl w:val="0"/>
              </w:rPr>
            </w:r>
          </w:p>
        </w:tc>
        <w:tc>
          <w:tcPr>
            <w:shd w:fill="595959" w:val="clear"/>
          </w:tcPr>
          <w:p w:rsidR="00000000" w:rsidDel="00000000" w:rsidP="00000000" w:rsidRDefault="00000000" w:rsidRPr="00000000" w14:paraId="000000FE">
            <w:pPr>
              <w:widowControl w:val="0"/>
              <w:spacing w:line="273" w:lineRule="auto"/>
              <w:ind w:left="105" w:hanging="100"/>
              <w:rPr>
                <w:b w:val="1"/>
                <w:sz w:val="24"/>
                <w:szCs w:val="24"/>
              </w:rPr>
            </w:pPr>
            <w:r w:rsidDel="00000000" w:rsidR="00000000" w:rsidRPr="00000000">
              <w:rPr>
                <w:b w:val="1"/>
                <w:color w:val="ffffff"/>
                <w:sz w:val="24"/>
                <w:szCs w:val="24"/>
                <w:rtl w:val="0"/>
              </w:rPr>
              <w:t xml:space="preserve">Annual Membership Fees</w:t>
            </w:r>
            <w:r w:rsidDel="00000000" w:rsidR="00000000" w:rsidRPr="00000000">
              <w:rPr>
                <w:rtl w:val="0"/>
              </w:rPr>
            </w:r>
          </w:p>
        </w:tc>
      </w:tr>
      <w:tr>
        <w:trPr>
          <w:trHeight w:val="320" w:hRule="atLeast"/>
        </w:trPr>
        <w:tc>
          <w:tcPr/>
          <w:p w:rsidR="00000000" w:rsidDel="00000000" w:rsidP="00000000" w:rsidRDefault="00000000" w:rsidRPr="00000000" w14:paraId="000000FF">
            <w:pPr>
              <w:widowControl w:val="0"/>
              <w:spacing w:line="279" w:lineRule="auto"/>
              <w:ind w:right="473" w:hanging="100"/>
              <w:jc w:val="center"/>
              <w:rPr>
                <w:sz w:val="24"/>
                <w:szCs w:val="24"/>
              </w:rPr>
            </w:pPr>
            <w:r w:rsidDel="00000000" w:rsidR="00000000" w:rsidRPr="00000000">
              <w:rPr>
                <w:sz w:val="24"/>
                <w:szCs w:val="24"/>
                <w:rtl w:val="0"/>
              </w:rPr>
              <w:t xml:space="preserve">  </w:t>
            </w: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tl w:val="0"/>
              </w:rPr>
            </w:r>
          </w:p>
        </w:tc>
        <w:tc>
          <w:tcPr/>
          <w:p w:rsidR="00000000" w:rsidDel="00000000" w:rsidP="00000000" w:rsidRDefault="00000000" w:rsidRPr="00000000" w14:paraId="00000100">
            <w:pPr>
              <w:widowControl w:val="0"/>
              <w:spacing w:line="291.99999999999994" w:lineRule="auto"/>
              <w:ind w:left="100" w:right="411"/>
              <w:rPr>
                <w:sz w:val="24"/>
                <w:szCs w:val="24"/>
              </w:rPr>
            </w:pPr>
            <w:r w:rsidDel="00000000" w:rsidR="00000000" w:rsidRPr="00000000">
              <w:rPr>
                <w:sz w:val="24"/>
                <w:szCs w:val="24"/>
                <w:rtl w:val="0"/>
              </w:rPr>
              <w:t xml:space="preserve">Premier Member</w:t>
            </w:r>
            <w:r w:rsidDel="00000000" w:rsidR="00000000" w:rsidRPr="00000000">
              <w:rPr>
                <w:sz w:val="26.666666666666668"/>
                <w:szCs w:val="26.666666666666668"/>
                <w:vertAlign w:val="superscript"/>
                <w:rtl w:val="0"/>
              </w:rPr>
              <w:t xml:space="preserve">1</w:t>
            </w:r>
            <w:r w:rsidDel="00000000" w:rsidR="00000000" w:rsidRPr="00000000">
              <w:rPr>
                <w:rtl w:val="0"/>
              </w:rPr>
            </w:r>
          </w:p>
        </w:tc>
        <w:tc>
          <w:tcPr/>
          <w:p w:rsidR="00000000" w:rsidDel="00000000" w:rsidP="00000000" w:rsidRDefault="00000000" w:rsidRPr="00000000" w14:paraId="00000101">
            <w:pPr>
              <w:widowControl w:val="0"/>
              <w:spacing w:before="16" w:lineRule="auto"/>
              <w:ind w:left="105" w:hanging="100"/>
              <w:rPr>
                <w:sz w:val="24"/>
                <w:szCs w:val="24"/>
              </w:rPr>
            </w:pPr>
            <w:r w:rsidDel="00000000" w:rsidR="00000000" w:rsidRPr="00000000">
              <w:rPr>
                <w:sz w:val="24"/>
                <w:szCs w:val="24"/>
                <w:rtl w:val="0"/>
              </w:rPr>
              <w:t xml:space="preserve">$_______</w:t>
            </w:r>
          </w:p>
        </w:tc>
      </w:tr>
      <w:tr>
        <w:trPr>
          <w:trHeight w:val="320" w:hRule="atLeast"/>
        </w:trPr>
        <w:tc>
          <w:tcPr/>
          <w:p w:rsidR="00000000" w:rsidDel="00000000" w:rsidP="00000000" w:rsidRDefault="00000000" w:rsidRPr="00000000" w14:paraId="00000102">
            <w:pPr>
              <w:widowControl w:val="0"/>
              <w:spacing w:line="274" w:lineRule="auto"/>
              <w:ind w:right="473" w:hanging="100"/>
              <w:jc w:val="center"/>
              <w:rPr>
                <w:sz w:val="24"/>
                <w:szCs w:val="24"/>
              </w:rPr>
            </w:pPr>
            <w:r w:rsidDel="00000000" w:rsidR="00000000" w:rsidRPr="00000000">
              <w:rPr>
                <w:sz w:val="24"/>
                <w:szCs w:val="24"/>
                <w:rtl w:val="0"/>
              </w:rPr>
              <w:t xml:space="preserve">  ☐</w:t>
            </w:r>
          </w:p>
        </w:tc>
        <w:tc>
          <w:tcPr/>
          <w:p w:rsidR="00000000" w:rsidDel="00000000" w:rsidP="00000000" w:rsidRDefault="00000000" w:rsidRPr="00000000" w14:paraId="00000103">
            <w:pPr>
              <w:widowControl w:val="0"/>
              <w:spacing w:before="16" w:lineRule="auto"/>
              <w:ind w:left="100" w:right="411"/>
              <w:rPr>
                <w:sz w:val="24"/>
                <w:szCs w:val="24"/>
              </w:rPr>
            </w:pPr>
            <w:r w:rsidDel="00000000" w:rsidR="00000000" w:rsidRPr="00000000">
              <w:rPr>
                <w:sz w:val="24"/>
                <w:szCs w:val="24"/>
                <w:rtl w:val="0"/>
              </w:rPr>
              <w:t xml:space="preserve">General Member</w:t>
            </w:r>
          </w:p>
        </w:tc>
        <w:tc>
          <w:tcPr/>
          <w:p w:rsidR="00000000" w:rsidDel="00000000" w:rsidP="00000000" w:rsidRDefault="00000000" w:rsidRPr="00000000" w14:paraId="00000104">
            <w:pPr>
              <w:widowControl w:val="0"/>
              <w:spacing w:before="16" w:lineRule="auto"/>
              <w:ind w:left="105" w:hanging="100"/>
              <w:rPr>
                <w:sz w:val="24"/>
                <w:szCs w:val="24"/>
              </w:rPr>
            </w:pPr>
            <w:r w:rsidDel="00000000" w:rsidR="00000000" w:rsidRPr="00000000">
              <w:rPr>
                <w:sz w:val="24"/>
                <w:szCs w:val="24"/>
                <w:rtl w:val="0"/>
              </w:rPr>
              <w:t xml:space="preserve">See Fee Scale</w:t>
            </w:r>
          </w:p>
        </w:tc>
      </w:tr>
      <w:tr>
        <w:trPr>
          <w:trHeight w:val="9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widowControl w:val="0"/>
              <w:spacing w:line="274" w:lineRule="auto"/>
              <w:ind w:right="473" w:hanging="100"/>
              <w:jc w:val="center"/>
              <w:rPr>
                <w:sz w:val="24"/>
                <w:szCs w:val="24"/>
              </w:rPr>
            </w:pPr>
            <w:r w:rsidDel="00000000" w:rsidR="00000000" w:rsidRPr="00000000">
              <w:rPr>
                <w:sz w:val="24"/>
                <w:szCs w:val="24"/>
                <w:rtl w:val="0"/>
              </w:rPr>
              <w:t xml:space="preserve">  </w:t>
            </w:r>
            <w:r w:rsidDel="00000000" w:rsidR="00000000" w:rsidRPr="00000000">
              <w:rPr>
                <w:rFonts w:ascii="MS Mincho" w:cs="MS Mincho" w:eastAsia="MS Mincho" w:hAnsi="MS Mincho"/>
                <w:sz w:val="24"/>
                <w:szCs w:val="24"/>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widowControl w:val="0"/>
              <w:spacing w:before="16" w:lineRule="auto"/>
              <w:ind w:left="100" w:right="411"/>
              <w:rPr>
                <w:sz w:val="24"/>
                <w:szCs w:val="24"/>
              </w:rPr>
            </w:pPr>
            <w:commentRangeStart w:id="13"/>
            <w:r w:rsidDel="00000000" w:rsidR="00000000" w:rsidRPr="00000000">
              <w:rPr>
                <w:sz w:val="24"/>
                <w:szCs w:val="24"/>
                <w:rtl w:val="0"/>
              </w:rPr>
              <w:t xml:space="preserve">Associate Member (pre-approved non-profits, open source projects, and government entities)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7">
            <w:pPr>
              <w:widowControl w:val="0"/>
              <w:spacing w:before="16" w:lineRule="auto"/>
              <w:ind w:left="105" w:hanging="100"/>
              <w:rPr>
                <w:sz w:val="24"/>
                <w:szCs w:val="24"/>
              </w:rPr>
            </w:pPr>
            <w:commentRangeEnd w:id="13"/>
            <w:r w:rsidDel="00000000" w:rsidR="00000000" w:rsidRPr="00000000">
              <w:commentReference w:id="13"/>
            </w:r>
            <w:r w:rsidDel="00000000" w:rsidR="00000000" w:rsidRPr="00000000">
              <w:rPr>
                <w:sz w:val="24"/>
                <w:szCs w:val="24"/>
                <w:rtl w:val="0"/>
              </w:rPr>
              <w:t xml:space="preserve">$0</w:t>
            </w:r>
          </w:p>
        </w:tc>
      </w:tr>
    </w:tbl>
    <w:p w:rsidR="00000000" w:rsidDel="00000000" w:rsidP="00000000" w:rsidRDefault="00000000" w:rsidRPr="00000000" w14:paraId="00000108">
      <w:pPr>
        <w:widowControl w:val="0"/>
        <w:rPr>
          <w:sz w:val="24"/>
          <w:szCs w:val="24"/>
        </w:rPr>
      </w:pPr>
      <w:r w:rsidDel="00000000" w:rsidR="00000000" w:rsidRPr="00000000">
        <w:rPr>
          <w:rtl w:val="0"/>
        </w:rPr>
      </w:r>
    </w:p>
    <w:p w:rsidR="00000000" w:rsidDel="00000000" w:rsidP="00000000" w:rsidRDefault="00000000" w:rsidRPr="00000000" w14:paraId="00000109">
      <w:pPr>
        <w:widowControl w:val="0"/>
        <w:ind w:right="1180"/>
        <w:rPr>
          <w:sz w:val="24"/>
          <w:szCs w:val="24"/>
        </w:rPr>
      </w:pPr>
      <w:r w:rsidDel="00000000" w:rsidR="00000000" w:rsidRPr="00000000">
        <w:rPr>
          <w:sz w:val="24"/>
          <w:szCs w:val="24"/>
          <w:rtl w:val="0"/>
        </w:rPr>
        <w:t xml:space="preserve">The annual fee for General membership is determined according to the following table, based on your current consolidated employee</w:t>
      </w:r>
      <w:r w:rsidDel="00000000" w:rsidR="00000000" w:rsidRPr="00000000">
        <w:rPr>
          <w:b w:val="1"/>
          <w:sz w:val="16"/>
          <w:szCs w:val="16"/>
          <w:rtl w:val="0"/>
        </w:rPr>
        <w:t xml:space="preserve"> </w:t>
      </w:r>
      <w:r w:rsidDel="00000000" w:rsidR="00000000" w:rsidRPr="00000000">
        <w:rPr>
          <w:sz w:val="24"/>
          <w:szCs w:val="24"/>
          <w:rtl w:val="0"/>
        </w:rPr>
        <w:t xml:space="preserve">headcount:</w:t>
      </w:r>
    </w:p>
    <w:p w:rsidR="00000000" w:rsidDel="00000000" w:rsidP="00000000" w:rsidRDefault="00000000" w:rsidRPr="00000000" w14:paraId="0000010A">
      <w:pPr>
        <w:widowControl w:val="0"/>
        <w:rPr>
          <w:sz w:val="24"/>
          <w:szCs w:val="24"/>
        </w:rPr>
      </w:pPr>
      <w:r w:rsidDel="00000000" w:rsidR="00000000" w:rsidRPr="00000000">
        <w:rPr>
          <w:rtl w:val="0"/>
        </w:rPr>
      </w:r>
    </w:p>
    <w:tbl>
      <w:tblPr>
        <w:tblStyle w:val="Table3"/>
        <w:tblW w:w="7752.0" w:type="dxa"/>
        <w:jc w:val="left"/>
        <w:tblInd w:w="10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23"/>
        <w:gridCol w:w="4229"/>
        <w:tblGridChange w:id="0">
          <w:tblGrid>
            <w:gridCol w:w="3523"/>
            <w:gridCol w:w="4229"/>
          </w:tblGrid>
        </w:tblGridChange>
      </w:tblGrid>
      <w:tr>
        <w:trPr>
          <w:trHeight w:val="280" w:hRule="atLeast"/>
        </w:trPr>
        <w:tc>
          <w:tcPr>
            <w:shd w:fill="595959" w:val="clear"/>
          </w:tcPr>
          <w:p w:rsidR="00000000" w:rsidDel="00000000" w:rsidP="00000000" w:rsidRDefault="00000000" w:rsidRPr="00000000" w14:paraId="0000010B">
            <w:pPr>
              <w:widowControl w:val="0"/>
              <w:spacing w:line="273" w:lineRule="auto"/>
              <w:ind w:left="100"/>
              <w:rPr>
                <w:b w:val="1"/>
                <w:sz w:val="24"/>
                <w:szCs w:val="24"/>
              </w:rPr>
            </w:pPr>
            <w:r w:rsidDel="00000000" w:rsidR="00000000" w:rsidRPr="00000000">
              <w:rPr>
                <w:b w:val="1"/>
                <w:color w:val="ffffff"/>
                <w:sz w:val="24"/>
                <w:szCs w:val="24"/>
                <w:rtl w:val="0"/>
              </w:rPr>
              <w:t xml:space="preserve">Consolidated Employees</w:t>
            </w:r>
            <w:r w:rsidDel="00000000" w:rsidR="00000000" w:rsidRPr="00000000">
              <w:rPr>
                <w:rtl w:val="0"/>
              </w:rPr>
            </w:r>
          </w:p>
        </w:tc>
        <w:tc>
          <w:tcPr>
            <w:shd w:fill="595959" w:val="clear"/>
          </w:tcPr>
          <w:p w:rsidR="00000000" w:rsidDel="00000000" w:rsidP="00000000" w:rsidRDefault="00000000" w:rsidRPr="00000000" w14:paraId="0000010C">
            <w:pPr>
              <w:widowControl w:val="0"/>
              <w:spacing w:line="273" w:lineRule="auto"/>
              <w:ind w:left="100"/>
              <w:rPr>
                <w:b w:val="1"/>
                <w:sz w:val="24"/>
                <w:szCs w:val="24"/>
              </w:rPr>
            </w:pPr>
            <w:r w:rsidDel="00000000" w:rsidR="00000000" w:rsidRPr="00000000">
              <w:rPr>
                <w:b w:val="1"/>
                <w:color w:val="ffffff"/>
                <w:sz w:val="24"/>
                <w:szCs w:val="24"/>
                <w:rtl w:val="0"/>
              </w:rPr>
              <w:t xml:space="preserve">Annual General Membership Fees</w:t>
            </w:r>
            <w:r w:rsidDel="00000000" w:rsidR="00000000" w:rsidRPr="00000000">
              <w:rPr>
                <w:b w:val="1"/>
                <w:color w:val="ffffff"/>
                <w:sz w:val="26.666666666666668"/>
                <w:szCs w:val="26.666666666666668"/>
                <w:vertAlign w:val="superscript"/>
                <w:rtl w:val="0"/>
              </w:rPr>
              <w:t xml:space="preserve">2</w:t>
            </w:r>
            <w:r w:rsidDel="00000000" w:rsidR="00000000" w:rsidRPr="00000000">
              <w:rPr>
                <w:rtl w:val="0"/>
              </w:rPr>
            </w:r>
          </w:p>
        </w:tc>
      </w:tr>
      <w:tr>
        <w:trPr>
          <w:trHeight w:val="320" w:hRule="atLeast"/>
        </w:trPr>
        <w:tc>
          <w:tcPr/>
          <w:p w:rsidR="00000000" w:rsidDel="00000000" w:rsidP="00000000" w:rsidRDefault="00000000" w:rsidRPr="00000000" w14:paraId="0000010D">
            <w:pPr>
              <w:widowControl w:val="0"/>
              <w:spacing w:before="16" w:lineRule="auto"/>
              <w:ind w:left="100"/>
              <w:rPr>
                <w:sz w:val="24"/>
                <w:szCs w:val="24"/>
              </w:rPr>
            </w:pPr>
            <w:r w:rsidDel="00000000" w:rsidR="00000000" w:rsidRPr="00000000">
              <w:rPr>
                <w:sz w:val="24"/>
                <w:szCs w:val="24"/>
                <w:rtl w:val="0"/>
              </w:rPr>
              <w:t xml:space="preserve">5,000 and above</w:t>
            </w:r>
          </w:p>
        </w:tc>
        <w:tc>
          <w:tcPr/>
          <w:p w:rsidR="00000000" w:rsidDel="00000000" w:rsidP="00000000" w:rsidRDefault="00000000" w:rsidRPr="00000000" w14:paraId="0000010E">
            <w:pPr>
              <w:widowControl w:val="0"/>
              <w:spacing w:before="16" w:lineRule="auto"/>
              <w:ind w:left="100"/>
              <w:rPr>
                <w:sz w:val="24"/>
                <w:szCs w:val="24"/>
              </w:rPr>
            </w:pPr>
            <w:r w:rsidDel="00000000" w:rsidR="00000000" w:rsidRPr="00000000">
              <w:rPr>
                <w:sz w:val="24"/>
                <w:szCs w:val="24"/>
                <w:rtl w:val="0"/>
              </w:rPr>
              <w:t xml:space="preserve">$_______</w:t>
            </w:r>
          </w:p>
        </w:tc>
      </w:tr>
      <w:tr>
        <w:trPr>
          <w:trHeight w:val="320" w:hRule="atLeast"/>
        </w:trPr>
        <w:tc>
          <w:tcPr/>
          <w:p w:rsidR="00000000" w:rsidDel="00000000" w:rsidP="00000000" w:rsidRDefault="00000000" w:rsidRPr="00000000" w14:paraId="0000010F">
            <w:pPr>
              <w:widowControl w:val="0"/>
              <w:spacing w:before="16" w:lineRule="auto"/>
              <w:ind w:left="100"/>
              <w:rPr>
                <w:sz w:val="24"/>
                <w:szCs w:val="24"/>
              </w:rPr>
            </w:pPr>
            <w:r w:rsidDel="00000000" w:rsidR="00000000" w:rsidRPr="00000000">
              <w:rPr>
                <w:sz w:val="24"/>
                <w:szCs w:val="24"/>
                <w:rtl w:val="0"/>
              </w:rPr>
              <w:t xml:space="preserve">Between 2,000 and 4,999</w:t>
            </w:r>
          </w:p>
        </w:tc>
        <w:tc>
          <w:tcPr/>
          <w:p w:rsidR="00000000" w:rsidDel="00000000" w:rsidP="00000000" w:rsidRDefault="00000000" w:rsidRPr="00000000" w14:paraId="00000110">
            <w:pPr>
              <w:widowControl w:val="0"/>
              <w:spacing w:before="16" w:lineRule="auto"/>
              <w:ind w:left="100"/>
              <w:rPr>
                <w:sz w:val="24"/>
                <w:szCs w:val="24"/>
              </w:rPr>
            </w:pPr>
            <w:r w:rsidDel="00000000" w:rsidR="00000000" w:rsidRPr="00000000">
              <w:rPr>
                <w:sz w:val="24"/>
                <w:szCs w:val="24"/>
                <w:rtl w:val="0"/>
              </w:rPr>
              <w:t xml:space="preserve">$_______</w:t>
            </w:r>
          </w:p>
        </w:tc>
      </w:tr>
      <w:tr>
        <w:trPr>
          <w:trHeight w:val="320" w:hRule="atLeast"/>
        </w:trPr>
        <w:tc>
          <w:tcPr/>
          <w:p w:rsidR="00000000" w:rsidDel="00000000" w:rsidP="00000000" w:rsidRDefault="00000000" w:rsidRPr="00000000" w14:paraId="00000111">
            <w:pPr>
              <w:widowControl w:val="0"/>
              <w:spacing w:before="16" w:lineRule="auto"/>
              <w:ind w:left="100"/>
              <w:rPr>
                <w:sz w:val="24"/>
                <w:szCs w:val="24"/>
              </w:rPr>
            </w:pPr>
            <w:r w:rsidDel="00000000" w:rsidR="00000000" w:rsidRPr="00000000">
              <w:rPr>
                <w:sz w:val="24"/>
                <w:szCs w:val="24"/>
                <w:rtl w:val="0"/>
              </w:rPr>
              <w:t xml:space="preserve">Between 500 and 1,999</w:t>
            </w:r>
          </w:p>
        </w:tc>
        <w:tc>
          <w:tcPr/>
          <w:p w:rsidR="00000000" w:rsidDel="00000000" w:rsidP="00000000" w:rsidRDefault="00000000" w:rsidRPr="00000000" w14:paraId="00000112">
            <w:pPr>
              <w:widowControl w:val="0"/>
              <w:spacing w:before="16" w:lineRule="auto"/>
              <w:ind w:left="100"/>
              <w:rPr>
                <w:sz w:val="24"/>
                <w:szCs w:val="24"/>
              </w:rPr>
            </w:pPr>
            <w:r w:rsidDel="00000000" w:rsidR="00000000" w:rsidRPr="00000000">
              <w:rPr>
                <w:sz w:val="24"/>
                <w:szCs w:val="24"/>
                <w:rtl w:val="0"/>
              </w:rPr>
              <w:t xml:space="preserve">$_______</w:t>
            </w:r>
          </w:p>
        </w:tc>
      </w:tr>
      <w:tr>
        <w:trPr>
          <w:trHeight w:val="320" w:hRule="atLeast"/>
        </w:trPr>
        <w:tc>
          <w:tcPr/>
          <w:p w:rsidR="00000000" w:rsidDel="00000000" w:rsidP="00000000" w:rsidRDefault="00000000" w:rsidRPr="00000000" w14:paraId="00000113">
            <w:pPr>
              <w:widowControl w:val="0"/>
              <w:spacing w:before="16" w:lineRule="auto"/>
              <w:ind w:left="100"/>
              <w:rPr>
                <w:sz w:val="24"/>
                <w:szCs w:val="24"/>
              </w:rPr>
            </w:pPr>
            <w:r w:rsidDel="00000000" w:rsidR="00000000" w:rsidRPr="00000000">
              <w:rPr>
                <w:sz w:val="24"/>
                <w:szCs w:val="24"/>
                <w:rtl w:val="0"/>
              </w:rPr>
              <w:t xml:space="preserve">Up to 499</w:t>
            </w:r>
          </w:p>
        </w:tc>
        <w:tc>
          <w:tcPr/>
          <w:p w:rsidR="00000000" w:rsidDel="00000000" w:rsidP="00000000" w:rsidRDefault="00000000" w:rsidRPr="00000000" w14:paraId="00000114">
            <w:pPr>
              <w:widowControl w:val="0"/>
              <w:spacing w:before="16" w:lineRule="auto"/>
              <w:ind w:left="100"/>
              <w:rPr>
                <w:sz w:val="24"/>
                <w:szCs w:val="24"/>
              </w:rPr>
            </w:pPr>
            <w:r w:rsidDel="00000000" w:rsidR="00000000" w:rsidRPr="00000000">
              <w:rPr>
                <w:sz w:val="24"/>
                <w:szCs w:val="24"/>
                <w:rtl w:val="0"/>
              </w:rPr>
              <w:t xml:space="preserve">$_______</w:t>
            </w:r>
          </w:p>
        </w:tc>
      </w:tr>
    </w:tbl>
    <w:p w:rsidR="00000000" w:rsidDel="00000000" w:rsidP="00000000" w:rsidRDefault="00000000" w:rsidRPr="00000000" w14:paraId="00000115">
      <w:pPr>
        <w:rPr>
          <w:sz w:val="24"/>
          <w:szCs w:val="24"/>
        </w:rPr>
      </w:pPr>
      <w:r w:rsidDel="00000000" w:rsidR="00000000" w:rsidRPr="00000000">
        <w:rPr>
          <w:rtl w:val="0"/>
        </w:rPr>
      </w:r>
    </w:p>
    <w:p w:rsidR="00000000" w:rsidDel="00000000" w:rsidP="00000000" w:rsidRDefault="00000000" w:rsidRPr="00000000" w14:paraId="00000116">
      <w:pPr>
        <w:rPr>
          <w:sz w:val="24"/>
          <w:szCs w:val="24"/>
        </w:rPr>
      </w:pPr>
      <w:r w:rsidDel="00000000" w:rsidR="00000000" w:rsidRPr="00000000">
        <w:rPr>
          <w:rtl w:val="0"/>
        </w:rPr>
      </w:r>
    </w:p>
    <w:p w:rsidR="00000000" w:rsidDel="00000000" w:rsidP="00000000" w:rsidRDefault="00000000" w:rsidRPr="00000000" w14:paraId="00000117">
      <w:pPr>
        <w:rPr>
          <w:sz w:val="24"/>
          <w:szCs w:val="24"/>
        </w:rPr>
      </w:pPr>
      <w:r w:rsidDel="00000000" w:rsidR="00000000" w:rsidRPr="00000000">
        <w:rPr>
          <w:b w:val="1"/>
          <w:sz w:val="24"/>
          <w:szCs w:val="24"/>
          <w:rtl w:val="0"/>
        </w:rPr>
        <w:t xml:space="preserve">Linux Foundation Membership Information. </w:t>
      </w:r>
      <w:r w:rsidDel="00000000" w:rsidR="00000000" w:rsidRPr="00000000">
        <w:rPr>
          <w:sz w:val="24"/>
          <w:szCs w:val="24"/>
          <w:rtl w:val="0"/>
        </w:rPr>
        <w:t xml:space="preserve">Your organization will need to be a current member of the LF. If your organization is already a member of the LF, there is no need to do anything. If you are not a member of the LF, there are three tiers of LF membership available. The fees associated with each level of LF membership are included below for non-members to easily reference. Please visit the Corporate Membership page at the LF web site for full details:</w:t>
      </w:r>
      <w:r w:rsidDel="00000000" w:rsidR="00000000" w:rsidRPr="00000000">
        <w:rPr>
          <w:rtl w:val="0"/>
        </w:rPr>
      </w:r>
    </w:p>
    <w:p w:rsidR="00000000" w:rsidDel="00000000" w:rsidP="00000000" w:rsidRDefault="00000000" w:rsidRPr="00000000" w14:paraId="00000118">
      <w:pPr>
        <w:rPr>
          <w:sz w:val="24"/>
          <w:szCs w:val="24"/>
        </w:rPr>
      </w:pPr>
      <w:r w:rsidDel="00000000" w:rsidR="00000000" w:rsidRPr="00000000">
        <w:rPr>
          <w:rtl w:val="0"/>
        </w:rPr>
      </w:r>
    </w:p>
    <w:p w:rsidR="00000000" w:rsidDel="00000000" w:rsidP="00000000" w:rsidRDefault="00000000" w:rsidRPr="00000000" w14:paraId="00000119">
      <w:pPr>
        <w:numPr>
          <w:ilvl w:val="0"/>
          <w:numId w:val="2"/>
        </w:numPr>
        <w:ind w:left="720" w:hanging="360"/>
        <w:rPr>
          <w:sz w:val="24"/>
          <w:szCs w:val="24"/>
        </w:rPr>
      </w:pPr>
      <w:r w:rsidDel="00000000" w:rsidR="00000000" w:rsidRPr="00000000">
        <w:rPr>
          <w:sz w:val="24"/>
          <w:szCs w:val="24"/>
          <w:rtl w:val="0"/>
        </w:rPr>
        <w:t xml:space="preserve">LF Platinum: $500,000</w:t>
      </w:r>
    </w:p>
    <w:p w:rsidR="00000000" w:rsidDel="00000000" w:rsidP="00000000" w:rsidRDefault="00000000" w:rsidRPr="00000000" w14:paraId="0000011A">
      <w:pPr>
        <w:numPr>
          <w:ilvl w:val="0"/>
          <w:numId w:val="2"/>
        </w:numPr>
        <w:ind w:left="720" w:hanging="360"/>
        <w:rPr>
          <w:sz w:val="24"/>
          <w:szCs w:val="24"/>
        </w:rPr>
      </w:pPr>
      <w:r w:rsidDel="00000000" w:rsidR="00000000" w:rsidRPr="00000000">
        <w:rPr>
          <w:sz w:val="24"/>
          <w:szCs w:val="24"/>
          <w:rtl w:val="0"/>
        </w:rPr>
        <w:t xml:space="preserve">LF Gold: $100,000</w:t>
      </w:r>
    </w:p>
    <w:p w:rsidR="00000000" w:rsidDel="00000000" w:rsidP="00000000" w:rsidRDefault="00000000" w:rsidRPr="00000000" w14:paraId="0000011B">
      <w:pPr>
        <w:numPr>
          <w:ilvl w:val="0"/>
          <w:numId w:val="2"/>
        </w:numPr>
        <w:ind w:left="720" w:hanging="360"/>
        <w:rPr>
          <w:sz w:val="24"/>
          <w:szCs w:val="24"/>
        </w:rPr>
      </w:pPr>
      <w:r w:rsidDel="00000000" w:rsidR="00000000" w:rsidRPr="00000000">
        <w:rPr>
          <w:sz w:val="24"/>
          <w:szCs w:val="24"/>
          <w:rtl w:val="0"/>
        </w:rPr>
        <w:t xml:space="preserve">LF Silver: Under 100 employees: $5,000; 100-499 employees: $10,000; 500-4,999 employees: $15,000; 5,000 or more employees: $20,000.</w:t>
      </w:r>
    </w:p>
    <w:p w:rsidR="00000000" w:rsidDel="00000000" w:rsidP="00000000" w:rsidRDefault="00000000" w:rsidRPr="00000000" w14:paraId="0000011C">
      <w:pPr>
        <w:numPr>
          <w:ilvl w:val="0"/>
          <w:numId w:val="2"/>
        </w:numPr>
        <w:ind w:left="720" w:hanging="360"/>
        <w:rPr>
          <w:sz w:val="24"/>
          <w:szCs w:val="24"/>
        </w:rPr>
      </w:pPr>
      <w:r w:rsidDel="00000000" w:rsidR="00000000" w:rsidRPr="00000000">
        <w:rPr>
          <w:sz w:val="24"/>
          <w:szCs w:val="24"/>
          <w:rtl w:val="0"/>
        </w:rPr>
        <w:t xml:space="preserve">LF Associate membership is available for non-profit, open source, and government entities at no cost.</w:t>
      </w:r>
      <w:r w:rsidDel="00000000" w:rsidR="00000000" w:rsidRPr="00000000">
        <w:rPr>
          <w:rtl w:val="0"/>
        </w:rPr>
      </w:r>
    </w:p>
    <w:sectPr>
      <w:headerReference r:id="rId10" w:type="default"/>
      <w:headerReference r:id="rId11" w:type="first"/>
      <w:headerReference r:id="rId12" w:type="even"/>
      <w:footerReference r:id="rId13" w:type="default"/>
      <w:footerReference r:id="rId14" w:type="first"/>
      <w:footerReference r:id="rId15" w:type="even"/>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chael Dolan" w:id="11" w:date="2020-04-09T13:38:44Z">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Carried over from bylaws - what if we tied reinstatement to attending 2 consecutive meetings.</w:t>
      </w:r>
    </w:p>
  </w:comment>
  <w:comment w:author="Dan Gisolfi" w:id="12" w:date="2020-04-13T18:43:05Z">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ok with that since Governing Board membership is bought.</w:t>
      </w:r>
    </w:p>
  </w:comment>
  <w:comment w:author="Dan Gisolfi" w:id="0" w:date="2020-04-13T17:57:17Z">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Wrestling with three topics here: FUND, CONSORTIUM and UTILTY. The FUND pertains to the Legal Directed Fund. The CONSORTIUM pertains to the name for the collection of participants associated with the FUND. In this case "Bedrock Consortium", but can be "Sovrin Foundation" , "Findy", etc. Finally we have the name of the actual UTILITY, in this case the "Bedrock Business Utility". In theory,  a CONSORTIUM may operate one or more UTILITIES .</w:t>
      </w:r>
    </w:p>
  </w:comment>
  <w:comment w:author="Dan Gisolfi" w:id="13" w:date="2020-04-13T18:38:05Z">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trying to understand by example (to answer such questions) when/why would an entity of this class join a utiliy like bedrock. One example, code boiujnty to college students to help develop code? In this case Colleges can help develop w/o membership fees.</w:t>
      </w:r>
    </w:p>
  </w:comment>
  <w:comment w:author="Dan Gisolfi" w:id="3" w:date="2020-04-13T18:14:24Z">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agreements associated with the selected membership level described in Exhibit C.</w:t>
      </w:r>
    </w:p>
  </w:comment>
  <w:comment w:author="Dan Gisolfi" w:id="10" w:date="2020-04-13T18:55:44Z">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Foundry Service Provider (can we refer to ToIP Utility Foundry Working Grouo?</w:t>
      </w:r>
    </w:p>
  </w:comment>
  <w:comment w:author="Dan Gisolfi" w:id="8" w:date="2020-04-13T19:11:34Z">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have a general clause here to point to the constitution documents?</w:t>
      </w:r>
    </w:p>
  </w:comment>
  <w:comment w:author="Dan Gisolfi" w:id="4" w:date="2020-04-13T18:16:27Z">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must be the UTILITY name "Bedrock Business Utility"</w:t>
      </w:r>
    </w:p>
  </w:comment>
  <w:comment w:author="Dan Gisolfi" w:id="5" w:date="2020-04-13T19:07:27Z">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get these numbers correct; A factor here is budget How many Premiere do we need to have odd rep on board and make a budget? One option to consider is FIFO for General Members to be awarded seats on board when Premier membership doe snot meet minimum requirements (i.,e.:" 9)</w:t>
      </w:r>
    </w:p>
  </w:comment>
  <w:comment w:author="Dan Gisolfi" w:id="9" w:date="2020-04-13T18:53:47Z">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plural?</w:t>
      </w:r>
    </w:p>
  </w:comment>
  <w:comment w:author="Dan Gisolfi" w:id="7" w:date="2020-04-13T19:08:51Z">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complex; membership tied to role and entitlements</w:t>
      </w:r>
    </w:p>
  </w:comment>
  <w:comment w:author="Michael Dolan" w:id="6" w:date="2020-04-09T13:25:45Z">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to define what this is</w:t>
      </w:r>
    </w:p>
  </w:comment>
  <w:comment w:author="Michael Dolan" w:id="1" w:date="2020-04-09T15:50:32Z">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intended to tie the membership  to adherence with the Steward Agreement, Subscriber Agreement, etc which are then separately executed.</w:t>
      </w:r>
    </w:p>
  </w:comment>
  <w:comment w:author="Dan Gisolfi" w:id="2" w:date="2020-04-13T18:12:03Z">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understand the intent but what is confusing is the use of terms. In the identity space we have wrestled with the over use of "Ledger", "Network" and have landed on "Utility". At the same time LF has (for separate reasons) come to use the phrase "Utility Network" pertinent to a class of blockchain oriented project requirements. Would "Project Agreements" be more generic for all LLCs? If not, would it be ok to change it for a Utility Network instance liek Bedrock?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MS Mincho"/>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bookmarkStart w:colFirst="0" w:colLast="0" w:name="_30j0zll" w:id="2"/>
    <w:bookmarkEnd w:id="2"/>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915727.1</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Error! Unknown document property name.</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Error! Unknown document property name.</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tabs>
        <w:tab w:val="center" w:pos="4320"/>
        <w:tab w:val="right" w:pos="8640"/>
      </w:tabs>
      <w:spacing w:after="240" w:lineRule="auto"/>
      <w:rPr>
        <w:b w:val="1"/>
        <w:u w:val="single"/>
      </w:rPr>
    </w:pPr>
    <w:r w:rsidDel="00000000" w:rsidR="00000000" w:rsidRPr="00000000">
      <w:rPr>
        <w:b w:val="1"/>
        <w:u w:val="single"/>
        <w:rtl w:val="0"/>
      </w:rPr>
      <w:t xml:space="preserve">TLF DRAFT</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righ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lvl>
    <w:lvl w:ilvl="1">
      <w:start w:val="1"/>
      <w:numFmt w:val="lowerLetter"/>
      <w:lvlText w:val="%2)"/>
      <w:lvlJc w:val="left"/>
      <w:pPr>
        <w:ind w:left="720" w:hanging="360"/>
      </w:pPr>
      <w:rPr>
        <w:rFonts w:ascii="Times New Roman" w:cs="Times New Roman" w:eastAsia="Times New Roman" w:hAnsi="Times New Roman"/>
      </w:rPr>
    </w:lvl>
    <w:lvl w:ilvl="2">
      <w:start w:val="1"/>
      <w:numFmt w:val="lowerRoman"/>
      <w:lvlText w:val="%3)"/>
      <w:lvlJc w:val="left"/>
      <w:pPr>
        <w:ind w:left="1080" w:hanging="360"/>
      </w:pPr>
      <w:rPr>
        <w:rFonts w:ascii="Times New Roman" w:cs="Times New Roman" w:eastAsia="Times New Roman" w:hAnsi="Times New Roman"/>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120" w:lineRule="auto"/>
      <w:ind w:left="720" w:firstLine="360"/>
    </w:pPr>
    <w:rPr>
      <w:rFonts w:ascii="Arial" w:cs="Arial" w:eastAsia="Arial" w:hAnsi="Arial"/>
      <w:b w:val="1"/>
      <w:sz w:val="22"/>
      <w:szCs w:val="2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linuxfoundation.org/good-standing-policy" TargetMode="External"/><Relationship Id="rId15" Type="http://schemas.openxmlformats.org/officeDocument/2006/relationships/footer" Target="footer3.xml"/><Relationship Id="rId1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about:blank" TargetMode="External"/><Relationship Id="rId8" Type="http://schemas.openxmlformats.org/officeDocument/2006/relationships/hyperlink" Target="mailto:membership@linuxfoundati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